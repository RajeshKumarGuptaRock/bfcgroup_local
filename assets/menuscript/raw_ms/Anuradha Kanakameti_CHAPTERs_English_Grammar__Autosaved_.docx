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083" w:rsidRDefault="00FA2A9F" w:rsidP="00540BA0">
      <w:r>
        <w:tab/>
      </w:r>
      <w:r>
        <w:tab/>
      </w:r>
      <w:r>
        <w:tab/>
      </w:r>
      <w:r>
        <w:tab/>
      </w:r>
      <w:r w:rsidR="002A45E9">
        <w:t xml:space="preserve">          </w:t>
      </w:r>
      <w:r>
        <w:t>CONTENTS</w:t>
      </w:r>
    </w:p>
    <w:p w:rsidR="000F3083" w:rsidRDefault="00971CC8">
      <w:r>
        <w:t xml:space="preserve">    </w:t>
      </w:r>
      <w:r>
        <w:tab/>
      </w:r>
      <w:r>
        <w:tab/>
      </w:r>
      <w:r>
        <w:tab/>
      </w:r>
      <w:r>
        <w:tab/>
      </w:r>
      <w:r>
        <w:tab/>
      </w:r>
      <w:r>
        <w:tab/>
      </w:r>
      <w:r>
        <w:tab/>
      </w:r>
    </w:p>
    <w:p w:rsidR="000F3083" w:rsidRDefault="002A45E9">
      <w:r>
        <w:t xml:space="preserve">                                                                  </w:t>
      </w:r>
      <w:r w:rsidR="00971CC8">
        <w:t>INTRODUCTION</w:t>
      </w:r>
      <w:r w:rsidR="00115C51">
        <w:t xml:space="preserve">              </w:t>
      </w:r>
      <w:r w:rsidR="00F65127">
        <w:t xml:space="preserve"> </w:t>
      </w:r>
    </w:p>
    <w:p w:rsidR="000F3083" w:rsidRDefault="000F3083">
      <w:r>
        <w:t>C</w:t>
      </w:r>
      <w:r w:rsidR="007550F3">
        <w:t xml:space="preserve">HAPTER ONE </w:t>
      </w:r>
      <w:r w:rsidR="007550F3">
        <w:tab/>
      </w:r>
      <w:r w:rsidR="007550F3">
        <w:tab/>
      </w:r>
      <w:r w:rsidR="007550F3">
        <w:tab/>
      </w:r>
      <w:r w:rsidR="007550F3">
        <w:tab/>
      </w:r>
      <w:r w:rsidR="007550F3">
        <w:tab/>
      </w:r>
      <w:r w:rsidR="007550F3">
        <w:tab/>
        <w:t>Components of Language</w:t>
      </w:r>
      <w:r w:rsidR="00400531">
        <w:t xml:space="preserve"> </w:t>
      </w:r>
      <w:r w:rsidR="00971CC8">
        <w:t xml:space="preserve">     </w:t>
      </w:r>
    </w:p>
    <w:p w:rsidR="000F3083" w:rsidRDefault="000F3083">
      <w:r>
        <w:t>CHAPTE</w:t>
      </w:r>
      <w:r w:rsidR="007550F3">
        <w:t>R TWO</w:t>
      </w:r>
      <w:r w:rsidR="007550F3">
        <w:tab/>
      </w:r>
      <w:r w:rsidR="007550F3">
        <w:tab/>
      </w:r>
      <w:r w:rsidR="007550F3">
        <w:tab/>
      </w:r>
      <w:r w:rsidR="007550F3">
        <w:tab/>
      </w:r>
      <w:r w:rsidR="007550F3">
        <w:tab/>
      </w:r>
      <w:r w:rsidR="007550F3">
        <w:tab/>
        <w:t>Naming Words, Genders</w:t>
      </w:r>
    </w:p>
    <w:p w:rsidR="000F3083" w:rsidRDefault="000F3083">
      <w:r>
        <w:t>CHAPTER THREE</w:t>
      </w:r>
      <w:r w:rsidR="007550F3">
        <w:tab/>
      </w:r>
      <w:r w:rsidR="007550F3">
        <w:tab/>
      </w:r>
      <w:r w:rsidR="007550F3">
        <w:tab/>
      </w:r>
      <w:r w:rsidR="007550F3">
        <w:tab/>
      </w:r>
      <w:r w:rsidR="007550F3">
        <w:tab/>
        <w:t>Pronoun</w:t>
      </w:r>
    </w:p>
    <w:p w:rsidR="000F3083" w:rsidRDefault="000F3083">
      <w:r>
        <w:t>CHAPTER FOUR</w:t>
      </w:r>
      <w:r w:rsidR="007550F3">
        <w:tab/>
      </w:r>
      <w:r w:rsidR="007550F3">
        <w:tab/>
      </w:r>
      <w:r w:rsidR="007550F3">
        <w:tab/>
      </w:r>
      <w:r w:rsidR="007550F3">
        <w:tab/>
      </w:r>
      <w:r w:rsidR="007550F3">
        <w:tab/>
      </w:r>
      <w:r w:rsidR="007550F3">
        <w:tab/>
        <w:t>Adjective</w:t>
      </w:r>
      <w:r w:rsidR="002435DE">
        <w:t>, Degrees of Comparison</w:t>
      </w:r>
    </w:p>
    <w:p w:rsidR="000F3083" w:rsidRDefault="000F3083">
      <w:r>
        <w:t>CHAPTER FIVE</w:t>
      </w:r>
      <w:r w:rsidR="007F0C6C">
        <w:tab/>
      </w:r>
      <w:r w:rsidR="007F0C6C">
        <w:tab/>
      </w:r>
      <w:r w:rsidR="007F0C6C">
        <w:tab/>
      </w:r>
      <w:r w:rsidR="007F0C6C">
        <w:tab/>
      </w:r>
      <w:r w:rsidR="007F0C6C">
        <w:tab/>
      </w:r>
      <w:r w:rsidR="007F0C6C">
        <w:tab/>
        <w:t>Articles, Sentence</w:t>
      </w:r>
      <w:r w:rsidR="007F0C6C">
        <w:tab/>
      </w:r>
      <w:r w:rsidR="007F0C6C">
        <w:tab/>
      </w:r>
      <w:r w:rsidR="007F0C6C">
        <w:tab/>
      </w:r>
      <w:r w:rsidR="007F0C6C">
        <w:tab/>
      </w:r>
    </w:p>
    <w:p w:rsidR="000F3083" w:rsidRDefault="000F3083">
      <w:r>
        <w:t>CHAPTER SIX</w:t>
      </w:r>
      <w:r w:rsidR="002435DE">
        <w:tab/>
      </w:r>
      <w:r w:rsidR="002435DE">
        <w:tab/>
      </w:r>
      <w:r w:rsidR="002435DE">
        <w:tab/>
      </w:r>
      <w:r w:rsidR="002435DE">
        <w:tab/>
      </w:r>
      <w:r w:rsidR="002435DE">
        <w:tab/>
      </w:r>
      <w:r w:rsidR="002435DE">
        <w:tab/>
        <w:t>Action Words, Verb</w:t>
      </w:r>
    </w:p>
    <w:p w:rsidR="000F3083" w:rsidRDefault="000F3083">
      <w:r>
        <w:t>CHAPTER SEVEN</w:t>
      </w:r>
      <w:r w:rsidR="002435DE">
        <w:tab/>
      </w:r>
      <w:r w:rsidR="002435DE">
        <w:tab/>
      </w:r>
      <w:r w:rsidR="002435DE">
        <w:tab/>
      </w:r>
      <w:r w:rsidR="002435DE">
        <w:tab/>
      </w:r>
      <w:r w:rsidR="002435DE">
        <w:tab/>
        <w:t>Tenses</w:t>
      </w:r>
    </w:p>
    <w:p w:rsidR="000F3083" w:rsidRDefault="000F3083">
      <w:r>
        <w:t>CHAPTER EIGHT</w:t>
      </w:r>
      <w:r w:rsidR="002435DE">
        <w:tab/>
      </w:r>
      <w:r w:rsidR="002435DE">
        <w:tab/>
      </w:r>
      <w:r w:rsidR="002435DE">
        <w:tab/>
      </w:r>
      <w:r w:rsidR="002435DE">
        <w:tab/>
      </w:r>
      <w:r w:rsidR="002435DE">
        <w:tab/>
      </w:r>
      <w:r w:rsidR="002435DE">
        <w:tab/>
        <w:t>Preposition</w:t>
      </w:r>
    </w:p>
    <w:p w:rsidR="000F3083" w:rsidRDefault="000F3083">
      <w:r>
        <w:t>CHAPTER NINE</w:t>
      </w:r>
      <w:r w:rsidR="002435DE">
        <w:tab/>
      </w:r>
      <w:r w:rsidR="002435DE">
        <w:tab/>
      </w:r>
      <w:r w:rsidR="002435DE">
        <w:tab/>
      </w:r>
      <w:r w:rsidR="002435DE">
        <w:tab/>
      </w:r>
      <w:r w:rsidR="002435DE">
        <w:tab/>
      </w:r>
      <w:r w:rsidR="002435DE">
        <w:tab/>
        <w:t>Adverb</w:t>
      </w:r>
    </w:p>
    <w:p w:rsidR="000F3083" w:rsidRDefault="000F3083">
      <w:r>
        <w:t>CHAPTER TEN</w:t>
      </w:r>
      <w:r w:rsidR="002435DE">
        <w:tab/>
      </w:r>
      <w:r w:rsidR="002435DE">
        <w:tab/>
      </w:r>
      <w:r w:rsidR="002435DE">
        <w:tab/>
      </w:r>
      <w:r w:rsidR="002435DE">
        <w:tab/>
      </w:r>
      <w:r w:rsidR="002435DE">
        <w:tab/>
      </w:r>
      <w:r w:rsidR="002435DE">
        <w:tab/>
        <w:t>Conjunction</w:t>
      </w:r>
    </w:p>
    <w:p w:rsidR="002435DE" w:rsidRDefault="000F3083">
      <w:r>
        <w:t>CHAPTER ELEVEN</w:t>
      </w:r>
      <w:r w:rsidR="00604A87">
        <w:tab/>
      </w:r>
      <w:r w:rsidR="00604A87">
        <w:tab/>
      </w:r>
      <w:r w:rsidR="00604A87">
        <w:tab/>
      </w:r>
      <w:r w:rsidR="00604A87">
        <w:tab/>
      </w:r>
      <w:r w:rsidR="00604A87">
        <w:tab/>
        <w:t>Word Power</w:t>
      </w:r>
    </w:p>
    <w:p w:rsidR="000F3083" w:rsidRDefault="000F3083">
      <w:r>
        <w:t>CHAPTER TWELVE</w:t>
      </w:r>
      <w:r w:rsidR="00BA67E4">
        <w:tab/>
      </w:r>
      <w:r w:rsidR="00BA67E4">
        <w:tab/>
      </w:r>
      <w:r w:rsidR="00BA67E4">
        <w:tab/>
      </w:r>
      <w:r w:rsidR="00BA67E4">
        <w:tab/>
      </w:r>
      <w:r w:rsidR="00604A87">
        <w:tab/>
        <w:t>Common Mistakes in English</w:t>
      </w:r>
    </w:p>
    <w:p w:rsidR="002435DE" w:rsidRDefault="000F3083">
      <w:r>
        <w:t>CHAPTER THIRTEEN</w:t>
      </w:r>
      <w:r w:rsidR="00604A87">
        <w:tab/>
      </w:r>
      <w:r w:rsidR="00604A87">
        <w:tab/>
      </w:r>
      <w:r w:rsidR="00604A87">
        <w:tab/>
      </w:r>
      <w:r w:rsidR="00604A87">
        <w:tab/>
      </w:r>
      <w:r w:rsidR="00604A87">
        <w:tab/>
        <w:t>Letters Sound for Communication</w:t>
      </w:r>
    </w:p>
    <w:p w:rsidR="000F3083" w:rsidRDefault="000F3083">
      <w:r>
        <w:t>CHAPTER FOURTEEN</w:t>
      </w:r>
      <w:r w:rsidR="00604A87">
        <w:tab/>
      </w:r>
      <w:r w:rsidR="00604A87">
        <w:tab/>
      </w:r>
      <w:r w:rsidR="00604A87">
        <w:tab/>
      </w:r>
      <w:r w:rsidR="00604A87">
        <w:tab/>
      </w:r>
      <w:r w:rsidR="00604A87">
        <w:tab/>
        <w:t>Written Communication Skills</w:t>
      </w:r>
    </w:p>
    <w:p w:rsidR="000F3083" w:rsidRDefault="000F3083">
      <w:r>
        <w:t>CHAPTER FIFTEEN</w:t>
      </w:r>
      <w:r w:rsidR="002435DE">
        <w:tab/>
      </w:r>
      <w:r w:rsidR="002435DE">
        <w:tab/>
      </w:r>
      <w:r w:rsidR="002435DE">
        <w:tab/>
      </w:r>
      <w:r w:rsidR="002435DE">
        <w:tab/>
      </w:r>
      <w:r w:rsidR="002435DE">
        <w:tab/>
        <w:t>Comprehensions</w:t>
      </w:r>
    </w:p>
    <w:p w:rsidR="000F3083" w:rsidRDefault="00BA67E4">
      <w:r>
        <w:t>CHAPTER SIXTEEN</w:t>
      </w:r>
      <w:r>
        <w:tab/>
      </w:r>
      <w:r>
        <w:tab/>
      </w:r>
      <w:r>
        <w:tab/>
      </w:r>
      <w:r>
        <w:tab/>
      </w:r>
      <w:r>
        <w:tab/>
        <w:t>What to Say</w:t>
      </w:r>
    </w:p>
    <w:p w:rsidR="000F3083" w:rsidRDefault="00BA67E4">
      <w:r>
        <w:t xml:space="preserve">CHAPTER SEVENTEEN                                            </w:t>
      </w:r>
      <w:r w:rsidR="00702262">
        <w:t xml:space="preserve">                    Interjection</w:t>
      </w:r>
    </w:p>
    <w:p w:rsidR="00A721F2" w:rsidRDefault="00A721F2">
      <w:r>
        <w:t>CHAPTER EIGHTEEN                                                                  Determiners</w:t>
      </w:r>
    </w:p>
    <w:p w:rsidR="000F3083" w:rsidRDefault="000F3083"/>
    <w:p w:rsidR="000F3083" w:rsidRDefault="000F3083"/>
    <w:p w:rsidR="000F3083" w:rsidRDefault="000F3083"/>
    <w:p w:rsidR="00115C51" w:rsidRDefault="00F65127">
      <w:r>
        <w:t xml:space="preserve">                                                            </w:t>
      </w:r>
      <w:r w:rsidR="00CB7B7E">
        <w:t xml:space="preserve">               </w:t>
      </w:r>
      <w:r w:rsidR="00F6352B">
        <w:t xml:space="preserve"> Chapter</w:t>
      </w:r>
      <w:r w:rsidR="003B17CC">
        <w:t xml:space="preserve"> One</w:t>
      </w:r>
    </w:p>
    <w:p w:rsidR="00DD6608" w:rsidRDefault="00F65127">
      <w:r>
        <w:lastRenderedPageBreak/>
        <w:t xml:space="preserve">                                                               Components of Language</w:t>
      </w:r>
    </w:p>
    <w:p w:rsidR="00115C51" w:rsidRDefault="00115C51">
      <w:r>
        <w:t>Importance of Language:</w:t>
      </w:r>
    </w:p>
    <w:p w:rsidR="00115C51" w:rsidRDefault="00115C51">
      <w:r>
        <w:t>Language is an instrument for communication. It is true, words a</w:t>
      </w:r>
      <w:r w:rsidR="00CB7B7E">
        <w:t>re not essential to communicate,</w:t>
      </w:r>
    </w:p>
    <w:p w:rsidR="00115C51" w:rsidRDefault="008810F7">
      <w:r>
        <w:t>Gestures</w:t>
      </w:r>
      <w:r w:rsidR="000446E1">
        <w:t xml:space="preserve">, Symbols do that work but for </w:t>
      </w:r>
      <w:r w:rsidR="00115C51">
        <w:t>cohesive and clear communicat</w:t>
      </w:r>
      <w:r w:rsidR="000446E1">
        <w:t xml:space="preserve">ion orally, we need words that </w:t>
      </w:r>
      <w:r w:rsidR="00115C51">
        <w:t>are used in Speech.</w:t>
      </w:r>
    </w:p>
    <w:p w:rsidR="00115C51" w:rsidRDefault="00F96243">
      <w:r>
        <w:t>Language is precisely learned</w:t>
      </w:r>
      <w:r w:rsidR="00115C51">
        <w:t xml:space="preserve"> more through usage, and grammar provides a set pattern of rules.</w:t>
      </w:r>
    </w:p>
    <w:p w:rsidR="00115C51" w:rsidRDefault="00115C51">
      <w:r>
        <w:t>Structure of words: To begin with what is a word?</w:t>
      </w:r>
    </w:p>
    <w:p w:rsidR="00115C51" w:rsidRDefault="00115C51">
      <w:r>
        <w:t>A word Is a group of “letters” which gives</w:t>
      </w:r>
      <w:r w:rsidR="004E015B">
        <w:t xml:space="preserve"> a</w:t>
      </w:r>
      <w:r>
        <w:t xml:space="preserve"> complete sense.</w:t>
      </w:r>
      <w:r w:rsidR="00B927AD">
        <w:t xml:space="preserve">  Some</w:t>
      </w:r>
      <w:r>
        <w:t>times they may not carry any sense,</w:t>
      </w:r>
    </w:p>
    <w:p w:rsidR="00115C51" w:rsidRDefault="00CB7B7E">
      <w:r>
        <w:t>s</w:t>
      </w:r>
      <w:r w:rsidR="00115C51">
        <w:t xml:space="preserve">till by the sound, </w:t>
      </w:r>
      <w:r w:rsidR="004E015B">
        <w:t xml:space="preserve">the </w:t>
      </w:r>
      <w:r w:rsidR="00115C51">
        <w:t xml:space="preserve">sense is implied. So a word </w:t>
      </w:r>
      <w:r>
        <w:t>has to have “sound” and “sense”.</w:t>
      </w:r>
    </w:p>
    <w:p w:rsidR="00115C51" w:rsidRDefault="00115C51">
      <w:r>
        <w:t>Ex: Ban,</w:t>
      </w:r>
      <w:r w:rsidR="00352D8E">
        <w:t xml:space="preserve"> </w:t>
      </w:r>
      <w:r>
        <w:t>Pan,</w:t>
      </w:r>
      <w:r w:rsidR="00352D8E">
        <w:t xml:space="preserve"> </w:t>
      </w:r>
      <w:r>
        <w:t>Nap,</w:t>
      </w:r>
      <w:r w:rsidR="00352D8E">
        <w:t xml:space="preserve"> </w:t>
      </w:r>
      <w:r>
        <w:t>Fire,</w:t>
      </w:r>
      <w:r w:rsidR="00352D8E">
        <w:t xml:space="preserve"> </w:t>
      </w:r>
      <w:r>
        <w:t>Tire</w:t>
      </w:r>
      <w:r w:rsidR="000446E1">
        <w:t>,</w:t>
      </w:r>
      <w:r>
        <w:t xml:space="preserve"> etc</w:t>
      </w:r>
      <w:r w:rsidR="000446E1">
        <w:t>.</w:t>
      </w:r>
    </w:p>
    <w:p w:rsidR="00115C51" w:rsidRDefault="00B60B1A">
      <w:r>
        <w:t xml:space="preserve">1) </w:t>
      </w:r>
      <w:proofErr w:type="spellStart"/>
      <w:r>
        <w:t>S</w:t>
      </w:r>
      <w:r w:rsidR="00B927AD">
        <w:t>shhh</w:t>
      </w:r>
      <w:proofErr w:type="spellEnd"/>
      <w:r w:rsidR="00115C51">
        <w:t>! (</w:t>
      </w:r>
      <w:r w:rsidR="00B927AD">
        <w:t xml:space="preserve"> </w:t>
      </w:r>
      <w:r w:rsidR="00115C51">
        <w:t>group of letters with sound but apparently no sense though it implies silence)</w:t>
      </w:r>
    </w:p>
    <w:p w:rsidR="00115C51" w:rsidRDefault="00CB7B7E">
      <w:r>
        <w:t>*such wor</w:t>
      </w:r>
      <w:r w:rsidR="004E015B">
        <w:t xml:space="preserve">ds represent “SOUND” is </w:t>
      </w:r>
      <w:r w:rsidR="007137D0">
        <w:t xml:space="preserve">called ONOMATOPOEIC </w:t>
      </w:r>
      <w:r>
        <w:t>w</w:t>
      </w:r>
      <w:r w:rsidR="00352D8E">
        <w:t>ords</w:t>
      </w:r>
      <w:r w:rsidR="007137D0">
        <w:t>.</w:t>
      </w:r>
    </w:p>
    <w:p w:rsidR="00352D8E" w:rsidRDefault="0008079A">
      <w:r>
        <w:t>Ex</w:t>
      </w:r>
      <w:r w:rsidR="00352D8E">
        <w:t xml:space="preserve">: </w:t>
      </w:r>
      <w:r w:rsidR="00B927AD">
        <w:t xml:space="preserve"> </w:t>
      </w:r>
      <w:r w:rsidR="00352D8E">
        <w:t>bang,</w:t>
      </w:r>
      <w:r w:rsidR="009948D4">
        <w:t xml:space="preserve"> </w:t>
      </w:r>
      <w:r w:rsidR="00352D8E">
        <w:t>zoom,</w:t>
      </w:r>
      <w:r w:rsidR="009948D4">
        <w:t xml:space="preserve"> </w:t>
      </w:r>
      <w:proofErr w:type="spellStart"/>
      <w:r w:rsidR="007137D0">
        <w:t>phut</w:t>
      </w:r>
      <w:proofErr w:type="spellEnd"/>
      <w:r w:rsidR="00352D8E">
        <w:t>,</w:t>
      </w:r>
      <w:r w:rsidR="007137D0">
        <w:t xml:space="preserve"> </w:t>
      </w:r>
      <w:r w:rsidR="00352D8E">
        <w:t>hush,</w:t>
      </w:r>
      <w:r w:rsidR="00B927AD">
        <w:t xml:space="preserve"> </w:t>
      </w:r>
      <w:r w:rsidR="00352D8E">
        <w:t>buzz;</w:t>
      </w:r>
    </w:p>
    <w:p w:rsidR="00352D8E" w:rsidRDefault="00352D8E">
      <w:r>
        <w:t>Role of Words in Communication:</w:t>
      </w:r>
    </w:p>
    <w:p w:rsidR="00352D8E" w:rsidRDefault="00B927AD">
      <w:r>
        <w:t>1</w:t>
      </w:r>
      <w:r w:rsidR="00352D8E">
        <w:t>)</w:t>
      </w:r>
      <w:r>
        <w:t xml:space="preserve"> </w:t>
      </w:r>
      <w:r w:rsidR="00352D8E">
        <w:t>Naming:(Noun)</w:t>
      </w:r>
    </w:p>
    <w:p w:rsidR="00352D8E" w:rsidRDefault="00352D8E">
      <w:r>
        <w:t xml:space="preserve">A word can name anything. Such Naming </w:t>
      </w:r>
      <w:r w:rsidR="00B60B1A">
        <w:t>words are traditionally called N</w:t>
      </w:r>
      <w:r>
        <w:t xml:space="preserve">ouns[such a label may create confusion </w:t>
      </w:r>
      <w:r w:rsidR="00B60B1A">
        <w:t xml:space="preserve">in isolation because what is a Noun in a context may become </w:t>
      </w:r>
      <w:r w:rsidR="001C3FF8">
        <w:t xml:space="preserve">an </w:t>
      </w:r>
      <w:r w:rsidR="00B60B1A">
        <w:t>A</w:t>
      </w:r>
      <w:r>
        <w:t>djective in another.]</w:t>
      </w:r>
    </w:p>
    <w:p w:rsidR="00352D8E" w:rsidRDefault="00352D8E">
      <w:r>
        <w:t>Ex: Kind-[both noun + adjective]</w:t>
      </w:r>
    </w:p>
    <w:p w:rsidR="00352D8E" w:rsidRDefault="00B60B1A">
      <w:r>
        <w:t>Ex: Gratitude, Queen</w:t>
      </w:r>
      <w:r w:rsidR="007137D0">
        <w:t>;</w:t>
      </w:r>
    </w:p>
    <w:p w:rsidR="00352D8E" w:rsidRDefault="00352D8E">
      <w:r>
        <w:t xml:space="preserve">     King, Book</w:t>
      </w:r>
      <w:r w:rsidR="007137D0">
        <w:t>;</w:t>
      </w:r>
    </w:p>
    <w:p w:rsidR="00352D8E" w:rsidRDefault="00B927AD">
      <w:r>
        <w:t>2</w:t>
      </w:r>
      <w:r w:rsidR="009948D4">
        <w:t>) A word can describe any</w:t>
      </w:r>
      <w:r w:rsidR="00352D8E">
        <w:t>thi</w:t>
      </w:r>
      <w:r w:rsidR="00B60B1A">
        <w:t xml:space="preserve">ng.[Traditionally it is called </w:t>
      </w:r>
      <w:r w:rsidR="001C3FF8">
        <w:t xml:space="preserve">an </w:t>
      </w:r>
      <w:r w:rsidR="00B60B1A">
        <w:t>A</w:t>
      </w:r>
      <w:r w:rsidR="00352D8E">
        <w:t>djective]</w:t>
      </w:r>
    </w:p>
    <w:p w:rsidR="00352D8E" w:rsidRDefault="00352D8E">
      <w:r>
        <w:t>Ex: “Intre</w:t>
      </w:r>
      <w:r w:rsidR="00754F3E">
        <w:t>pid Soldier”</w:t>
      </w:r>
    </w:p>
    <w:p w:rsidR="00754F3E" w:rsidRDefault="00754F3E">
      <w:r>
        <w:t xml:space="preserve">      “Voracious Reader”</w:t>
      </w:r>
    </w:p>
    <w:p w:rsidR="00754F3E" w:rsidRDefault="00754F3E">
      <w:r>
        <w:t xml:space="preserve">       “Daily Newspaper”</w:t>
      </w:r>
    </w:p>
    <w:p w:rsidR="00754F3E" w:rsidRDefault="00B927AD">
      <w:r>
        <w:t>3</w:t>
      </w:r>
      <w:r w:rsidR="00754F3E">
        <w:t>) A word can be used to substitute</w:t>
      </w:r>
      <w:r w:rsidR="007137D0">
        <w:t xml:space="preserve"> : </w:t>
      </w:r>
      <w:r w:rsidR="003A1DDE">
        <w:t>(Pronoun</w:t>
      </w:r>
      <w:r w:rsidR="00754F3E">
        <w:t>)</w:t>
      </w:r>
    </w:p>
    <w:p w:rsidR="00754F3E" w:rsidRDefault="00B60B1A">
      <w:r>
        <w:t>Ex: He, She, It, T</w:t>
      </w:r>
      <w:r w:rsidR="00754F3E">
        <w:t>hey</w:t>
      </w:r>
      <w:r w:rsidR="007137D0">
        <w:t>;</w:t>
      </w:r>
    </w:p>
    <w:p w:rsidR="00754F3E" w:rsidRDefault="00B60B1A">
      <w:r>
        <w:lastRenderedPageBreak/>
        <w:t xml:space="preserve">      We, Mine</w:t>
      </w:r>
      <w:r w:rsidR="007137D0">
        <w:t>;</w:t>
      </w:r>
    </w:p>
    <w:p w:rsidR="00754F3E" w:rsidRDefault="00B60B1A">
      <w:r>
        <w:t xml:space="preserve">      You, His, M</w:t>
      </w:r>
      <w:r w:rsidR="00754F3E">
        <w:t>yself</w:t>
      </w:r>
      <w:r w:rsidR="007137D0">
        <w:t>;</w:t>
      </w:r>
    </w:p>
    <w:p w:rsidR="00754F3E" w:rsidRDefault="00B927AD">
      <w:r>
        <w:t>4</w:t>
      </w:r>
      <w:r w:rsidR="00754F3E">
        <w:t xml:space="preserve">) A word can express </w:t>
      </w:r>
    </w:p>
    <w:p w:rsidR="00754F3E" w:rsidRDefault="00754F3E">
      <w:r>
        <w:t>1)</w:t>
      </w:r>
      <w:r w:rsidR="00B60B1A">
        <w:t xml:space="preserve"> </w:t>
      </w:r>
      <w:r>
        <w:t>Action  Ex: Flick,</w:t>
      </w:r>
      <w:r w:rsidR="009948D4">
        <w:t xml:space="preserve"> </w:t>
      </w:r>
      <w:r>
        <w:t>Knead,</w:t>
      </w:r>
      <w:r w:rsidR="009948D4">
        <w:t xml:space="preserve"> </w:t>
      </w:r>
      <w:r w:rsidR="00B60B1A">
        <w:t>Yawn</w:t>
      </w:r>
    </w:p>
    <w:p w:rsidR="00754F3E" w:rsidRDefault="00754F3E">
      <w:r>
        <w:t>2)</w:t>
      </w:r>
      <w:r w:rsidR="00B60B1A">
        <w:t xml:space="preserve"> </w:t>
      </w:r>
      <w:r>
        <w:t>State    Ex: Am, Is, Are, Was, Were, Being</w:t>
      </w:r>
    </w:p>
    <w:p w:rsidR="00754F3E" w:rsidRDefault="00754F3E">
      <w:r>
        <w:t>3)Possession  Ex: Has, Have, Had</w:t>
      </w:r>
    </w:p>
    <w:p w:rsidR="00754F3E" w:rsidRDefault="0008079A">
      <w:r>
        <w:t>5</w:t>
      </w:r>
      <w:r w:rsidR="007137D0">
        <w:t>) A word can also modify</w:t>
      </w:r>
    </w:p>
    <w:p w:rsidR="00754F3E" w:rsidRDefault="00754F3E">
      <w:r>
        <w:t xml:space="preserve">a)Action: I can read </w:t>
      </w:r>
      <w:r w:rsidRPr="00754F3E">
        <w:rPr>
          <w:color w:val="FF0000"/>
        </w:rPr>
        <w:t>fast.</w:t>
      </w:r>
    </w:p>
    <w:p w:rsidR="00754F3E" w:rsidRPr="00754F3E" w:rsidRDefault="00754F3E">
      <w:pPr>
        <w:rPr>
          <w:color w:val="FF0000"/>
        </w:rPr>
      </w:pPr>
      <w:r>
        <w:t xml:space="preserve">                Browse </w:t>
      </w:r>
      <w:r w:rsidRPr="00754F3E">
        <w:rPr>
          <w:color w:val="FF0000"/>
        </w:rPr>
        <w:t>methodically</w:t>
      </w:r>
    </w:p>
    <w:p w:rsidR="00754F3E" w:rsidRPr="00CD4A60" w:rsidRDefault="00754F3E">
      <w:pPr>
        <w:rPr>
          <w:color w:val="FF0000"/>
        </w:rPr>
      </w:pPr>
      <w:r>
        <w:t xml:space="preserve">                Surf </w:t>
      </w:r>
      <w:r w:rsidRPr="00CD4A60">
        <w:rPr>
          <w:color w:val="FF0000"/>
        </w:rPr>
        <w:t>meticulously</w:t>
      </w:r>
    </w:p>
    <w:p w:rsidR="00754F3E" w:rsidRDefault="00754F3E">
      <w:r>
        <w:t xml:space="preserve">b)Description: </w:t>
      </w:r>
      <w:r w:rsidRPr="00CD4A60">
        <w:rPr>
          <w:color w:val="FF0000"/>
        </w:rPr>
        <w:t>Lovely</w:t>
      </w:r>
      <w:r w:rsidR="00CD4A60" w:rsidRPr="00CD4A60">
        <w:rPr>
          <w:color w:val="FF0000"/>
        </w:rPr>
        <w:t xml:space="preserve"> </w:t>
      </w:r>
      <w:r w:rsidR="007137D0">
        <w:t>colo</w:t>
      </w:r>
      <w:r w:rsidR="00CD4A60">
        <w:t>red book</w:t>
      </w:r>
    </w:p>
    <w:p w:rsidR="00CD4A60" w:rsidRDefault="00CD4A60">
      <w:r w:rsidRPr="00CD4A60">
        <w:rPr>
          <w:color w:val="FF0000"/>
        </w:rPr>
        <w:t xml:space="preserve">                           Nicely </w:t>
      </w:r>
      <w:r>
        <w:t>trimmed lawn.</w:t>
      </w:r>
    </w:p>
    <w:p w:rsidR="00CD4A60" w:rsidRDefault="00CD4A60">
      <w:r w:rsidRPr="00CD4A60">
        <w:rPr>
          <w:color w:val="FF0000"/>
        </w:rPr>
        <w:t xml:space="preserve">                           Fast</w:t>
      </w:r>
      <w:r w:rsidR="009C49A8">
        <w:rPr>
          <w:color w:val="FF0000"/>
        </w:rPr>
        <w:t>-</w:t>
      </w:r>
      <w:r w:rsidRPr="00CD4A60">
        <w:rPr>
          <w:color w:val="FF0000"/>
        </w:rPr>
        <w:t xml:space="preserve"> </w:t>
      </w:r>
      <w:r>
        <w:t>growing children.</w:t>
      </w:r>
    </w:p>
    <w:p w:rsidR="00CD4A60" w:rsidRDefault="007137D0">
      <w:pPr>
        <w:rPr>
          <w:color w:val="FF0000"/>
        </w:rPr>
      </w:pPr>
      <w:r>
        <w:t>c)</w:t>
      </w:r>
      <w:r w:rsidR="00CD4A60">
        <w:t xml:space="preserve">Itself: Thank you </w:t>
      </w:r>
      <w:r w:rsidR="00CD4A60" w:rsidRPr="00CD4A60">
        <w:rPr>
          <w:color w:val="FF0000"/>
        </w:rPr>
        <w:t>very much.</w:t>
      </w:r>
    </w:p>
    <w:p w:rsidR="00CD4A60" w:rsidRPr="00CD4A60" w:rsidRDefault="00B927AD">
      <w:pPr>
        <w:rPr>
          <w:color w:val="000000" w:themeColor="text1"/>
        </w:rPr>
      </w:pPr>
      <w:r>
        <w:rPr>
          <w:color w:val="000000" w:themeColor="text1"/>
        </w:rPr>
        <w:t>6</w:t>
      </w:r>
      <w:r w:rsidR="0008079A">
        <w:rPr>
          <w:color w:val="000000" w:themeColor="text1"/>
        </w:rPr>
        <w:t>) A word can join: Co-O</w:t>
      </w:r>
      <w:r w:rsidR="00CD4A60" w:rsidRPr="00CD4A60">
        <w:rPr>
          <w:color w:val="000000" w:themeColor="text1"/>
        </w:rPr>
        <w:t>rdinate</w:t>
      </w:r>
    </w:p>
    <w:p w:rsidR="00CD4A60" w:rsidRPr="00CD4A60" w:rsidRDefault="00CD4A60">
      <w:pPr>
        <w:rPr>
          <w:color w:val="000000" w:themeColor="text1"/>
        </w:rPr>
      </w:pPr>
      <w:r w:rsidRPr="00CD4A60">
        <w:rPr>
          <w:color w:val="000000" w:themeColor="text1"/>
        </w:rPr>
        <w:t xml:space="preserve">      </w:t>
      </w:r>
      <w:r w:rsidR="007137D0">
        <w:rPr>
          <w:color w:val="000000" w:themeColor="text1"/>
        </w:rPr>
        <w:t xml:space="preserve">                             </w:t>
      </w:r>
      <w:r w:rsidR="0008079A">
        <w:rPr>
          <w:color w:val="000000" w:themeColor="text1"/>
        </w:rPr>
        <w:t>Sub-O</w:t>
      </w:r>
      <w:r w:rsidRPr="00CD4A60">
        <w:rPr>
          <w:color w:val="000000" w:themeColor="text1"/>
        </w:rPr>
        <w:t>rdinate</w:t>
      </w:r>
    </w:p>
    <w:p w:rsidR="00CD4A60" w:rsidRPr="00CD4A60" w:rsidRDefault="00CD4A60">
      <w:pPr>
        <w:rPr>
          <w:color w:val="000000" w:themeColor="text1"/>
        </w:rPr>
      </w:pPr>
    </w:p>
    <w:p w:rsidR="00CD4A60" w:rsidRPr="00CD4A60" w:rsidRDefault="00CD4A60">
      <w:pPr>
        <w:rPr>
          <w:color w:val="000000" w:themeColor="text1"/>
          <w:sz w:val="24"/>
        </w:rPr>
      </w:pPr>
      <w:r w:rsidRPr="00CD4A60">
        <w:rPr>
          <w:color w:val="000000" w:themeColor="text1"/>
          <w:sz w:val="24"/>
        </w:rPr>
        <w:t>Ex: as well as,</w:t>
      </w:r>
      <w:r>
        <w:rPr>
          <w:color w:val="000000" w:themeColor="text1"/>
          <w:sz w:val="24"/>
        </w:rPr>
        <w:t xml:space="preserve"> </w:t>
      </w:r>
      <w:r w:rsidRPr="00CD4A60">
        <w:rPr>
          <w:color w:val="000000" w:themeColor="text1"/>
          <w:sz w:val="24"/>
        </w:rPr>
        <w:t>or,</w:t>
      </w:r>
      <w:r>
        <w:rPr>
          <w:color w:val="000000" w:themeColor="text1"/>
          <w:sz w:val="24"/>
        </w:rPr>
        <w:t xml:space="preserve"> </w:t>
      </w:r>
      <w:r w:rsidRPr="00CD4A60">
        <w:rPr>
          <w:color w:val="000000" w:themeColor="text1"/>
          <w:sz w:val="24"/>
        </w:rPr>
        <w:t>if,</w:t>
      </w:r>
      <w:r>
        <w:rPr>
          <w:color w:val="000000" w:themeColor="text1"/>
          <w:sz w:val="24"/>
        </w:rPr>
        <w:t xml:space="preserve"> </w:t>
      </w:r>
      <w:r w:rsidRPr="00CD4A60">
        <w:rPr>
          <w:color w:val="000000" w:themeColor="text1"/>
          <w:sz w:val="24"/>
        </w:rPr>
        <w:t>although</w:t>
      </w:r>
    </w:p>
    <w:p w:rsidR="00CD4A60" w:rsidRDefault="00B927AD">
      <w:pPr>
        <w:rPr>
          <w:color w:val="000000" w:themeColor="text1"/>
          <w:sz w:val="24"/>
        </w:rPr>
      </w:pPr>
      <w:r>
        <w:rPr>
          <w:color w:val="000000" w:themeColor="text1"/>
          <w:sz w:val="24"/>
        </w:rPr>
        <w:t>7</w:t>
      </w:r>
      <w:r w:rsidR="00CD4A60" w:rsidRPr="00CD4A60">
        <w:rPr>
          <w:color w:val="000000" w:themeColor="text1"/>
          <w:sz w:val="24"/>
        </w:rPr>
        <w:t xml:space="preserve">) A </w:t>
      </w:r>
      <w:r w:rsidR="009C49A8">
        <w:rPr>
          <w:color w:val="000000" w:themeColor="text1"/>
          <w:sz w:val="24"/>
        </w:rPr>
        <w:t xml:space="preserve">word can show relationship: On, </w:t>
      </w:r>
      <w:r w:rsidR="00CD4A60" w:rsidRPr="00CD4A60">
        <w:rPr>
          <w:color w:val="000000" w:themeColor="text1"/>
          <w:sz w:val="24"/>
        </w:rPr>
        <w:t>At</w:t>
      </w:r>
      <w:r w:rsidR="009C49A8">
        <w:rPr>
          <w:color w:val="000000" w:themeColor="text1"/>
          <w:sz w:val="24"/>
        </w:rPr>
        <w:t xml:space="preserve"> ,</w:t>
      </w:r>
      <w:r w:rsidR="00CD4A60" w:rsidRPr="00CD4A60">
        <w:rPr>
          <w:color w:val="000000" w:themeColor="text1"/>
          <w:sz w:val="24"/>
        </w:rPr>
        <w:t>From</w:t>
      </w:r>
      <w:r w:rsidR="00B20CA1">
        <w:rPr>
          <w:color w:val="000000" w:themeColor="text1"/>
          <w:sz w:val="24"/>
        </w:rPr>
        <w:t xml:space="preserve"> ,</w:t>
      </w:r>
      <w:r w:rsidR="009C49A8">
        <w:rPr>
          <w:color w:val="000000" w:themeColor="text1"/>
          <w:sz w:val="24"/>
        </w:rPr>
        <w:t xml:space="preserve">For, </w:t>
      </w:r>
      <w:r w:rsidR="00CD4A60">
        <w:rPr>
          <w:color w:val="000000" w:themeColor="text1"/>
          <w:sz w:val="24"/>
        </w:rPr>
        <w:t>After</w:t>
      </w:r>
      <w:r w:rsidR="009C49A8">
        <w:rPr>
          <w:color w:val="000000" w:themeColor="text1"/>
          <w:sz w:val="24"/>
        </w:rPr>
        <w:t xml:space="preserve"> </w:t>
      </w:r>
      <w:r w:rsidR="00CD4A60">
        <w:rPr>
          <w:color w:val="000000" w:themeColor="text1"/>
          <w:sz w:val="24"/>
        </w:rPr>
        <w:t>, Before</w:t>
      </w:r>
      <w:r w:rsidR="007137D0">
        <w:rPr>
          <w:color w:val="000000" w:themeColor="text1"/>
          <w:sz w:val="24"/>
        </w:rPr>
        <w:t>;</w:t>
      </w:r>
    </w:p>
    <w:p w:rsidR="00CD4A60" w:rsidRDefault="00B927AD">
      <w:pPr>
        <w:rPr>
          <w:color w:val="000000" w:themeColor="text1"/>
          <w:sz w:val="24"/>
        </w:rPr>
      </w:pPr>
      <w:r>
        <w:rPr>
          <w:color w:val="000000" w:themeColor="text1"/>
          <w:sz w:val="24"/>
        </w:rPr>
        <w:t>8)</w:t>
      </w:r>
      <w:r w:rsidR="00CD4A60">
        <w:rPr>
          <w:color w:val="000000" w:themeColor="text1"/>
          <w:sz w:val="24"/>
        </w:rPr>
        <w:t xml:space="preserve"> A wo</w:t>
      </w:r>
      <w:r w:rsidR="0008079A">
        <w:rPr>
          <w:color w:val="000000" w:themeColor="text1"/>
          <w:sz w:val="24"/>
        </w:rPr>
        <w:t xml:space="preserve">rd can express feelings: Alas, Oh, </w:t>
      </w:r>
      <w:r w:rsidR="00CD4A60">
        <w:rPr>
          <w:color w:val="000000" w:themeColor="text1"/>
          <w:sz w:val="24"/>
        </w:rPr>
        <w:t>Hurrah;</w:t>
      </w:r>
    </w:p>
    <w:p w:rsidR="005371B3" w:rsidRDefault="007137D0">
      <w:pPr>
        <w:rPr>
          <w:color w:val="000000" w:themeColor="text1"/>
          <w:sz w:val="24"/>
        </w:rPr>
      </w:pPr>
      <w:r>
        <w:rPr>
          <w:color w:val="000000" w:themeColor="text1"/>
          <w:sz w:val="24"/>
        </w:rPr>
        <w:t xml:space="preserve">Note: </w:t>
      </w:r>
      <w:r w:rsidR="005371B3">
        <w:rPr>
          <w:color w:val="000000" w:themeColor="text1"/>
          <w:sz w:val="24"/>
        </w:rPr>
        <w:t>Tra</w:t>
      </w:r>
      <w:r w:rsidR="009C49A8">
        <w:rPr>
          <w:color w:val="000000" w:themeColor="text1"/>
          <w:sz w:val="24"/>
        </w:rPr>
        <w:t xml:space="preserve">ditionally all these fall under </w:t>
      </w:r>
      <w:r w:rsidR="005371B3">
        <w:rPr>
          <w:color w:val="000000" w:themeColor="text1"/>
          <w:sz w:val="24"/>
        </w:rPr>
        <w:t>parts of speech.</w:t>
      </w:r>
      <w:r>
        <w:rPr>
          <w:color w:val="000000" w:themeColor="text1"/>
          <w:sz w:val="24"/>
        </w:rPr>
        <w:t xml:space="preserve"> There is a danger of confusion when they are used in isolation because the nomenclature changes as per the context. Modern usage emphasizes on the role of words in communication than the </w:t>
      </w:r>
      <w:r w:rsidR="00215E71">
        <w:rPr>
          <w:color w:val="000000" w:themeColor="text1"/>
          <w:sz w:val="24"/>
        </w:rPr>
        <w:t>definition of the words.</w:t>
      </w:r>
    </w:p>
    <w:p w:rsidR="005371B3" w:rsidRDefault="005371B3">
      <w:pPr>
        <w:rPr>
          <w:color w:val="000000" w:themeColor="text1"/>
          <w:sz w:val="24"/>
        </w:rPr>
      </w:pPr>
      <w:r>
        <w:rPr>
          <w:color w:val="000000" w:themeColor="text1"/>
          <w:sz w:val="24"/>
        </w:rPr>
        <w:t>Ultimately, we can say a single word can be used in many ways according to the context.</w:t>
      </w:r>
    </w:p>
    <w:p w:rsidR="00215E71" w:rsidRPr="00215E71" w:rsidRDefault="00215E71" w:rsidP="00E24744">
      <w:pPr>
        <w:pStyle w:val="ListParagraph"/>
        <w:numPr>
          <w:ilvl w:val="0"/>
          <w:numId w:val="226"/>
        </w:numPr>
        <w:rPr>
          <w:color w:val="000000" w:themeColor="text1"/>
          <w:sz w:val="24"/>
        </w:rPr>
      </w:pPr>
      <w:r>
        <w:rPr>
          <w:color w:val="000000" w:themeColor="text1"/>
          <w:sz w:val="24"/>
        </w:rPr>
        <w:t>For our information – the word ‘run’ has 192 usages- the largest in English</w:t>
      </w:r>
    </w:p>
    <w:p w:rsidR="005371B3" w:rsidRDefault="005371B3">
      <w:pPr>
        <w:rPr>
          <w:color w:val="000000" w:themeColor="text1"/>
          <w:sz w:val="24"/>
        </w:rPr>
      </w:pPr>
      <w:r>
        <w:rPr>
          <w:color w:val="000000" w:themeColor="text1"/>
          <w:sz w:val="24"/>
        </w:rPr>
        <w:t xml:space="preserve">Ex: He </w:t>
      </w:r>
      <w:r w:rsidRPr="005371B3">
        <w:rPr>
          <w:color w:val="FF0000"/>
          <w:sz w:val="24"/>
        </w:rPr>
        <w:t>runs</w:t>
      </w:r>
      <w:r>
        <w:rPr>
          <w:color w:val="000000" w:themeColor="text1"/>
          <w:sz w:val="24"/>
        </w:rPr>
        <w:t xml:space="preserve"> a shop.(Action)</w:t>
      </w:r>
    </w:p>
    <w:p w:rsidR="005371B3" w:rsidRDefault="005371B3">
      <w:pPr>
        <w:rPr>
          <w:color w:val="000000" w:themeColor="text1"/>
          <w:sz w:val="24"/>
        </w:rPr>
      </w:pPr>
      <w:r>
        <w:rPr>
          <w:color w:val="000000" w:themeColor="text1"/>
          <w:sz w:val="24"/>
        </w:rPr>
        <w:lastRenderedPageBreak/>
        <w:t>He looks</w:t>
      </w:r>
      <w:r w:rsidRPr="005371B3">
        <w:rPr>
          <w:color w:val="FF0000"/>
          <w:sz w:val="24"/>
        </w:rPr>
        <w:t xml:space="preserve"> run </w:t>
      </w:r>
      <w:r>
        <w:rPr>
          <w:color w:val="000000" w:themeColor="text1"/>
          <w:sz w:val="24"/>
        </w:rPr>
        <w:t>down</w:t>
      </w:r>
      <w:r w:rsidR="00215E71">
        <w:rPr>
          <w:color w:val="000000" w:themeColor="text1"/>
          <w:sz w:val="24"/>
        </w:rPr>
        <w:t xml:space="preserve"> .</w:t>
      </w:r>
      <w:r>
        <w:rPr>
          <w:color w:val="000000" w:themeColor="text1"/>
          <w:sz w:val="24"/>
        </w:rPr>
        <w:t>(Description)</w:t>
      </w:r>
    </w:p>
    <w:p w:rsidR="00444C1B" w:rsidRDefault="005371B3">
      <w:pPr>
        <w:rPr>
          <w:color w:val="000000" w:themeColor="text1"/>
          <w:sz w:val="24"/>
        </w:rPr>
      </w:pPr>
      <w:r>
        <w:rPr>
          <w:color w:val="000000" w:themeColor="text1"/>
          <w:sz w:val="24"/>
        </w:rPr>
        <w:t xml:space="preserve">He </w:t>
      </w:r>
      <w:r w:rsidRPr="005371B3">
        <w:rPr>
          <w:color w:val="FF0000"/>
          <w:sz w:val="24"/>
        </w:rPr>
        <w:t xml:space="preserve">has </w:t>
      </w:r>
      <w:r>
        <w:rPr>
          <w:color w:val="000000" w:themeColor="text1"/>
          <w:sz w:val="24"/>
        </w:rPr>
        <w:t xml:space="preserve">a </w:t>
      </w:r>
      <w:r w:rsidRPr="005371B3">
        <w:rPr>
          <w:color w:val="FF0000"/>
          <w:sz w:val="24"/>
        </w:rPr>
        <w:t>run</w:t>
      </w:r>
      <w:r w:rsidR="001C3FF8">
        <w:rPr>
          <w:color w:val="000000" w:themeColor="text1"/>
          <w:sz w:val="24"/>
        </w:rPr>
        <w:t xml:space="preserve"> at Delhi</w:t>
      </w:r>
      <w:r w:rsidR="00D646D9">
        <w:rPr>
          <w:color w:val="000000" w:themeColor="text1"/>
          <w:sz w:val="24"/>
        </w:rPr>
        <w:t>.</w:t>
      </w:r>
      <w:r>
        <w:rPr>
          <w:color w:val="000000" w:themeColor="text1"/>
          <w:sz w:val="24"/>
        </w:rPr>
        <w:t xml:space="preserve"> (Naming)</w:t>
      </w:r>
      <w:r w:rsidR="00CD4A60">
        <w:rPr>
          <w:color w:val="000000" w:themeColor="text1"/>
          <w:sz w:val="24"/>
        </w:rPr>
        <w:t xml:space="preserve">     </w:t>
      </w:r>
    </w:p>
    <w:p w:rsidR="00444C1B" w:rsidRDefault="00215E71">
      <w:pPr>
        <w:rPr>
          <w:color w:val="000000" w:themeColor="text1"/>
          <w:sz w:val="24"/>
        </w:rPr>
      </w:pPr>
      <w:r>
        <w:rPr>
          <w:color w:val="000000" w:themeColor="text1"/>
          <w:sz w:val="24"/>
        </w:rPr>
        <w:t>EXERCISE</w:t>
      </w:r>
    </w:p>
    <w:p w:rsidR="00444C1B" w:rsidRDefault="00444C1B">
      <w:pPr>
        <w:rPr>
          <w:color w:val="000000" w:themeColor="text1"/>
          <w:sz w:val="24"/>
        </w:rPr>
      </w:pPr>
      <w:r>
        <w:rPr>
          <w:color w:val="000000" w:themeColor="text1"/>
          <w:sz w:val="24"/>
        </w:rPr>
        <w:t>IDENTIFY THE ROLE OF WORDS IN THE FOLLOWING PASSAGE:</w:t>
      </w:r>
    </w:p>
    <w:p w:rsidR="00D832DC" w:rsidRDefault="00444C1B">
      <w:pPr>
        <w:rPr>
          <w:color w:val="000000" w:themeColor="text1"/>
          <w:sz w:val="24"/>
          <w:u w:val="single"/>
        </w:rPr>
      </w:pPr>
      <w:r w:rsidRPr="00B30889">
        <w:rPr>
          <w:color w:val="000000" w:themeColor="text1"/>
          <w:sz w:val="24"/>
          <w:u w:val="single"/>
        </w:rPr>
        <w:t>Ram</w:t>
      </w:r>
      <w:r>
        <w:rPr>
          <w:color w:val="000000" w:themeColor="text1"/>
          <w:sz w:val="24"/>
        </w:rPr>
        <w:t xml:space="preserve"> wen</w:t>
      </w:r>
      <w:r w:rsidR="00D832DC">
        <w:rPr>
          <w:color w:val="000000" w:themeColor="text1"/>
          <w:sz w:val="24"/>
        </w:rPr>
        <w:t xml:space="preserve">t to his </w:t>
      </w:r>
      <w:r w:rsidR="00D832DC" w:rsidRPr="00B30889">
        <w:rPr>
          <w:color w:val="000000" w:themeColor="text1"/>
          <w:sz w:val="24"/>
        </w:rPr>
        <w:t>grandfather</w:t>
      </w:r>
      <w:r w:rsidR="00D832DC">
        <w:rPr>
          <w:color w:val="000000" w:themeColor="text1"/>
          <w:sz w:val="24"/>
        </w:rPr>
        <w:t xml:space="preserve"> in the summer. He was always</w:t>
      </w:r>
      <w:r w:rsidR="00D832DC" w:rsidRPr="00B30889">
        <w:rPr>
          <w:color w:val="000000" w:themeColor="text1"/>
          <w:sz w:val="24"/>
          <w:u w:val="single"/>
        </w:rPr>
        <w:t xml:space="preserve"> fascinated</w:t>
      </w:r>
      <w:r w:rsidR="00D832DC">
        <w:rPr>
          <w:color w:val="000000" w:themeColor="text1"/>
          <w:sz w:val="24"/>
        </w:rPr>
        <w:t xml:space="preserve"> by clocks. In his grandfather’s house,</w:t>
      </w:r>
      <w:r w:rsidR="00D832DC" w:rsidRPr="00B30889">
        <w:rPr>
          <w:color w:val="000000" w:themeColor="text1"/>
          <w:sz w:val="24"/>
          <w:u w:val="single"/>
        </w:rPr>
        <w:t xml:space="preserve"> there</w:t>
      </w:r>
      <w:r w:rsidR="00D832DC">
        <w:rPr>
          <w:color w:val="000000" w:themeColor="text1"/>
          <w:sz w:val="24"/>
        </w:rPr>
        <w:t xml:space="preserve"> was a big clock </w:t>
      </w:r>
      <w:r w:rsidR="00D832DC" w:rsidRPr="00B30889">
        <w:rPr>
          <w:color w:val="000000" w:themeColor="text1"/>
          <w:sz w:val="24"/>
          <w:u w:val="single"/>
        </w:rPr>
        <w:t>which</w:t>
      </w:r>
      <w:r w:rsidR="00D832DC">
        <w:rPr>
          <w:color w:val="000000" w:themeColor="text1"/>
          <w:sz w:val="24"/>
        </w:rPr>
        <w:t xml:space="preserve"> kept good time but often stuck the wrong hours. </w:t>
      </w:r>
      <w:r w:rsidR="00B30889">
        <w:rPr>
          <w:color w:val="000000" w:themeColor="text1"/>
          <w:sz w:val="24"/>
        </w:rPr>
        <w:t xml:space="preserve">One night Ram was convinced that the clock had struck </w:t>
      </w:r>
      <w:r w:rsidR="00B30889" w:rsidRPr="00B30889">
        <w:rPr>
          <w:color w:val="000000" w:themeColor="text1"/>
          <w:sz w:val="24"/>
          <w:u w:val="single"/>
        </w:rPr>
        <w:t>thirteen</w:t>
      </w:r>
      <w:r w:rsidR="00B30889">
        <w:rPr>
          <w:color w:val="000000" w:themeColor="text1"/>
          <w:sz w:val="24"/>
        </w:rPr>
        <w:t xml:space="preserve">, and he went out to </w:t>
      </w:r>
      <w:r w:rsidR="00B30889" w:rsidRPr="00B30889">
        <w:rPr>
          <w:color w:val="000000" w:themeColor="text1"/>
          <w:sz w:val="24"/>
          <w:u w:val="single"/>
        </w:rPr>
        <w:t>investigate.</w:t>
      </w:r>
    </w:p>
    <w:p w:rsidR="00B30889" w:rsidRDefault="00112AE6">
      <w:pPr>
        <w:rPr>
          <w:color w:val="000000" w:themeColor="text1"/>
          <w:sz w:val="24"/>
          <w:u w:val="single"/>
        </w:rPr>
      </w:pPr>
      <w:r w:rsidRPr="00112AE6">
        <w:rPr>
          <w:color w:val="000000" w:themeColor="text1"/>
          <w:sz w:val="24"/>
        </w:rPr>
        <w:t xml:space="preserve">The clock </w:t>
      </w:r>
      <w:r>
        <w:rPr>
          <w:color w:val="000000" w:themeColor="text1"/>
          <w:sz w:val="24"/>
        </w:rPr>
        <w:t xml:space="preserve">was there </w:t>
      </w:r>
      <w:r w:rsidRPr="00112AE6">
        <w:rPr>
          <w:color w:val="000000" w:themeColor="text1"/>
          <w:sz w:val="24"/>
          <w:u w:val="single"/>
        </w:rPr>
        <w:t>anyway,</w:t>
      </w:r>
      <w:r>
        <w:rPr>
          <w:color w:val="000000" w:themeColor="text1"/>
          <w:sz w:val="24"/>
        </w:rPr>
        <w:t xml:space="preserve"> but why did it </w:t>
      </w:r>
      <w:r w:rsidRPr="00112AE6">
        <w:rPr>
          <w:color w:val="000000" w:themeColor="text1"/>
          <w:sz w:val="24"/>
          <w:u w:val="single"/>
        </w:rPr>
        <w:t xml:space="preserve">strike </w:t>
      </w:r>
      <w:r>
        <w:rPr>
          <w:color w:val="000000" w:themeColor="text1"/>
          <w:sz w:val="24"/>
        </w:rPr>
        <w:t xml:space="preserve">thirteen? He had </w:t>
      </w:r>
      <w:r w:rsidRPr="00112AE6">
        <w:rPr>
          <w:color w:val="000000" w:themeColor="text1"/>
          <w:sz w:val="24"/>
          <w:u w:val="single"/>
        </w:rPr>
        <w:t>no</w:t>
      </w:r>
      <w:r>
        <w:rPr>
          <w:color w:val="000000" w:themeColor="text1"/>
          <w:sz w:val="24"/>
        </w:rPr>
        <w:t xml:space="preserve"> answer. Suddenly he heard footsteps. A maid trotted out. Ram had seen housemaids only in pictures, but he recognized the </w:t>
      </w:r>
      <w:r w:rsidRPr="00112AE6">
        <w:rPr>
          <w:color w:val="000000" w:themeColor="text1"/>
          <w:sz w:val="24"/>
          <w:u w:val="single"/>
        </w:rPr>
        <w:t>white</w:t>
      </w:r>
      <w:r>
        <w:rPr>
          <w:color w:val="000000" w:themeColor="text1"/>
          <w:sz w:val="24"/>
        </w:rPr>
        <w:t xml:space="preserve"> apron, cap and cuffs and the black shoes. She was carrying paper,</w:t>
      </w:r>
      <w:r w:rsidR="00215E71">
        <w:rPr>
          <w:color w:val="000000" w:themeColor="text1"/>
          <w:sz w:val="24"/>
        </w:rPr>
        <w:t xml:space="preserve"> </w:t>
      </w:r>
      <w:r w:rsidRPr="00112AE6">
        <w:rPr>
          <w:color w:val="000000" w:themeColor="text1"/>
          <w:sz w:val="24"/>
          <w:u w:val="single"/>
        </w:rPr>
        <w:t xml:space="preserve">kindling </w:t>
      </w:r>
      <w:r>
        <w:rPr>
          <w:color w:val="000000" w:themeColor="text1"/>
          <w:sz w:val="24"/>
        </w:rPr>
        <w:t xml:space="preserve">wood and a box of matches to his </w:t>
      </w:r>
      <w:r w:rsidRPr="00112AE6">
        <w:rPr>
          <w:color w:val="000000" w:themeColor="text1"/>
          <w:sz w:val="24"/>
          <w:u w:val="single"/>
        </w:rPr>
        <w:t>astonishment.</w:t>
      </w:r>
    </w:p>
    <w:p w:rsidR="00112AE6" w:rsidRDefault="00112AE6">
      <w:pPr>
        <w:rPr>
          <w:color w:val="000000" w:themeColor="text1"/>
          <w:sz w:val="24"/>
        </w:rPr>
      </w:pPr>
      <w:r w:rsidRPr="00112AE6">
        <w:rPr>
          <w:color w:val="000000" w:themeColor="text1"/>
          <w:sz w:val="24"/>
        </w:rPr>
        <w:t xml:space="preserve">He had only a second to observe these things. Then he decided to hide, but could not. He gathered courage and spoke- to explain </w:t>
      </w:r>
      <w:r w:rsidRPr="00812212">
        <w:rPr>
          <w:color w:val="000000" w:themeColor="text1"/>
          <w:sz w:val="24"/>
          <w:u w:val="single"/>
        </w:rPr>
        <w:t>himself.</w:t>
      </w:r>
    </w:p>
    <w:p w:rsidR="00112AE6" w:rsidRDefault="00112AE6">
      <w:pPr>
        <w:rPr>
          <w:color w:val="000000" w:themeColor="text1"/>
          <w:sz w:val="24"/>
        </w:rPr>
      </w:pPr>
      <w:r>
        <w:rPr>
          <w:color w:val="000000" w:themeColor="text1"/>
          <w:sz w:val="24"/>
        </w:rPr>
        <w:t>He did not feel afraid of the maid; as she came nearer , he saw that sh</w:t>
      </w:r>
      <w:r w:rsidR="00215E71">
        <w:rPr>
          <w:color w:val="000000" w:themeColor="text1"/>
          <w:sz w:val="24"/>
        </w:rPr>
        <w:t xml:space="preserve">e was a only girl. To warn her </w:t>
      </w:r>
      <w:r>
        <w:rPr>
          <w:color w:val="000000" w:themeColor="text1"/>
          <w:sz w:val="24"/>
        </w:rPr>
        <w:t>of his presence, Ram</w:t>
      </w:r>
      <w:r w:rsidRPr="00812212">
        <w:rPr>
          <w:color w:val="000000" w:themeColor="text1"/>
          <w:sz w:val="24"/>
          <w:u w:val="single"/>
        </w:rPr>
        <w:t xml:space="preserve"> coughed</w:t>
      </w:r>
      <w:r>
        <w:rPr>
          <w:color w:val="000000" w:themeColor="text1"/>
          <w:sz w:val="24"/>
        </w:rPr>
        <w:t xml:space="preserve">; but she did not seem to hear it. She came on. Ram moved </w:t>
      </w:r>
      <w:r w:rsidRPr="00812212">
        <w:rPr>
          <w:color w:val="000000" w:themeColor="text1"/>
          <w:sz w:val="24"/>
          <w:u w:val="single"/>
        </w:rPr>
        <w:t xml:space="preserve">forward </w:t>
      </w:r>
      <w:r>
        <w:rPr>
          <w:color w:val="000000" w:themeColor="text1"/>
          <w:sz w:val="24"/>
        </w:rPr>
        <w:t>into her line of</w:t>
      </w:r>
      <w:r w:rsidRPr="00812212">
        <w:rPr>
          <w:color w:val="000000" w:themeColor="text1"/>
          <w:sz w:val="24"/>
          <w:u w:val="single"/>
        </w:rPr>
        <w:t xml:space="preserve"> vision</w:t>
      </w:r>
      <w:r>
        <w:rPr>
          <w:color w:val="000000" w:themeColor="text1"/>
          <w:sz w:val="24"/>
        </w:rPr>
        <w:t>, she</w:t>
      </w:r>
      <w:r w:rsidR="00812212">
        <w:rPr>
          <w:color w:val="000000" w:themeColor="text1"/>
          <w:sz w:val="24"/>
        </w:rPr>
        <w:t xml:space="preserve"> looked at him, but looked through him, too, as though </w:t>
      </w:r>
      <w:r w:rsidR="00215E71">
        <w:rPr>
          <w:color w:val="000000" w:themeColor="text1"/>
          <w:sz w:val="24"/>
        </w:rPr>
        <w:t xml:space="preserve">he </w:t>
      </w:r>
      <w:r w:rsidR="00812212">
        <w:rPr>
          <w:color w:val="000000" w:themeColor="text1"/>
          <w:sz w:val="24"/>
        </w:rPr>
        <w:t xml:space="preserve">were not there. Ram’s heart beat so </w:t>
      </w:r>
      <w:r w:rsidR="00812212" w:rsidRPr="00812212">
        <w:rPr>
          <w:color w:val="000000" w:themeColor="text1"/>
          <w:sz w:val="24"/>
          <w:u w:val="single"/>
        </w:rPr>
        <w:t>rapidly</w:t>
      </w:r>
      <w:r w:rsidR="00812212">
        <w:rPr>
          <w:color w:val="000000" w:themeColor="text1"/>
          <w:sz w:val="24"/>
        </w:rPr>
        <w:t xml:space="preserve"> he could not </w:t>
      </w:r>
      <w:r w:rsidR="00812212" w:rsidRPr="00812212">
        <w:rPr>
          <w:color w:val="000000" w:themeColor="text1"/>
          <w:sz w:val="24"/>
          <w:u w:val="single"/>
        </w:rPr>
        <w:t>comprehend</w:t>
      </w:r>
      <w:r w:rsidR="00812212">
        <w:rPr>
          <w:color w:val="000000" w:themeColor="text1"/>
          <w:sz w:val="24"/>
        </w:rPr>
        <w:t xml:space="preserve"> anything. She was passing him.</w:t>
      </w:r>
    </w:p>
    <w:p w:rsidR="00812212" w:rsidRDefault="00812212">
      <w:pPr>
        <w:rPr>
          <w:color w:val="000000" w:themeColor="text1"/>
          <w:sz w:val="24"/>
        </w:rPr>
      </w:pPr>
      <w:r>
        <w:rPr>
          <w:color w:val="000000" w:themeColor="text1"/>
          <w:sz w:val="24"/>
        </w:rPr>
        <w:t xml:space="preserve">“I say!” he shouted angrily; but she paid little attention. She passed him, reached the front door of the ground-floor </w:t>
      </w:r>
      <w:r w:rsidR="00014CED">
        <w:rPr>
          <w:color w:val="000000" w:themeColor="text1"/>
          <w:sz w:val="24"/>
        </w:rPr>
        <w:t>back flat, turned the door-handl</w:t>
      </w:r>
      <w:r>
        <w:rPr>
          <w:color w:val="000000" w:themeColor="text1"/>
          <w:sz w:val="24"/>
        </w:rPr>
        <w:t>e and went in.</w:t>
      </w:r>
    </w:p>
    <w:p w:rsidR="00592BB3" w:rsidRDefault="00812212">
      <w:pPr>
        <w:rPr>
          <w:color w:val="000000" w:themeColor="text1"/>
          <w:sz w:val="24"/>
        </w:rPr>
      </w:pPr>
      <w:r>
        <w:rPr>
          <w:color w:val="000000" w:themeColor="text1"/>
          <w:sz w:val="24"/>
        </w:rPr>
        <w:t xml:space="preserve">Ram was awe-struck; and, </w:t>
      </w:r>
      <w:r w:rsidRPr="00592BB3">
        <w:rPr>
          <w:color w:val="000000" w:themeColor="text1"/>
          <w:sz w:val="24"/>
          <w:u w:val="single"/>
        </w:rPr>
        <w:t>meanwhile</w:t>
      </w:r>
      <w:r>
        <w:rPr>
          <w:color w:val="000000" w:themeColor="text1"/>
          <w:sz w:val="24"/>
        </w:rPr>
        <w:t xml:space="preserve"> his senses began to insist upon telling him of </w:t>
      </w:r>
      <w:r w:rsidRPr="00592BB3">
        <w:rPr>
          <w:color w:val="000000" w:themeColor="text1"/>
          <w:sz w:val="24"/>
          <w:u w:val="single"/>
        </w:rPr>
        <w:t>experiences</w:t>
      </w:r>
      <w:r>
        <w:rPr>
          <w:color w:val="000000" w:themeColor="text1"/>
          <w:sz w:val="24"/>
        </w:rPr>
        <w:t xml:space="preserve"> even stranger than this encounter, His one barefoot was on cold flagstone, he knew; yet there was a contradictory </w:t>
      </w:r>
      <w:r w:rsidRPr="00592BB3">
        <w:rPr>
          <w:color w:val="000000" w:themeColor="text1"/>
          <w:sz w:val="24"/>
          <w:u w:val="single"/>
        </w:rPr>
        <w:t>softness</w:t>
      </w:r>
      <w:r>
        <w:rPr>
          <w:color w:val="000000" w:themeColor="text1"/>
          <w:sz w:val="24"/>
        </w:rPr>
        <w:t xml:space="preserve"> and </w:t>
      </w:r>
      <w:r w:rsidRPr="00592BB3">
        <w:rPr>
          <w:color w:val="000000" w:themeColor="text1"/>
          <w:sz w:val="24"/>
          <w:u w:val="single"/>
        </w:rPr>
        <w:t>warmth</w:t>
      </w:r>
      <w:r>
        <w:rPr>
          <w:color w:val="000000" w:themeColor="text1"/>
          <w:sz w:val="24"/>
        </w:rPr>
        <w:t xml:space="preserve"> to it.</w:t>
      </w:r>
      <w:r w:rsidR="00592BB3">
        <w:rPr>
          <w:color w:val="000000" w:themeColor="text1"/>
          <w:sz w:val="24"/>
        </w:rPr>
        <w:t xml:space="preserve"> He looked down </w:t>
      </w:r>
      <w:r w:rsidR="00592BB3" w:rsidRPr="00592BB3">
        <w:rPr>
          <w:color w:val="000000" w:themeColor="text1"/>
          <w:sz w:val="24"/>
          <w:u w:val="single"/>
        </w:rPr>
        <w:t>around</w:t>
      </w:r>
      <w:r w:rsidR="00592BB3">
        <w:rPr>
          <w:color w:val="000000" w:themeColor="text1"/>
          <w:sz w:val="24"/>
        </w:rPr>
        <w:t xml:space="preserve"> the hall- a hall that was </w:t>
      </w:r>
      <w:r w:rsidR="00592BB3" w:rsidRPr="00592BB3">
        <w:rPr>
          <w:color w:val="000000" w:themeColor="text1"/>
          <w:sz w:val="24"/>
          <w:u w:val="single"/>
        </w:rPr>
        <w:t>new</w:t>
      </w:r>
      <w:r w:rsidR="00592BB3">
        <w:rPr>
          <w:color w:val="000000" w:themeColor="text1"/>
          <w:sz w:val="24"/>
        </w:rPr>
        <w:t xml:space="preserve">. The walls were decorated with a </w:t>
      </w:r>
      <w:r w:rsidR="00592BB3" w:rsidRPr="00592BB3">
        <w:rPr>
          <w:color w:val="000000" w:themeColor="text1"/>
          <w:sz w:val="24"/>
          <w:u w:val="single"/>
        </w:rPr>
        <w:t xml:space="preserve">variety </w:t>
      </w:r>
      <w:r w:rsidR="00592BB3">
        <w:rPr>
          <w:color w:val="000000" w:themeColor="text1"/>
          <w:sz w:val="24"/>
        </w:rPr>
        <w:t>of strange objects: a tall thermometer, a fan of peacock-feathers, a huge war painting and many other pictures. There was a large umbrella- stand holding umbrellas and walking-sticks and an air-gun and what looked like a big cane(used by his headmaster).</w:t>
      </w:r>
    </w:p>
    <w:p w:rsidR="00812212" w:rsidRDefault="00592BB3">
      <w:pPr>
        <w:rPr>
          <w:color w:val="000000" w:themeColor="text1"/>
          <w:sz w:val="24"/>
        </w:rPr>
      </w:pPr>
      <w:r>
        <w:rPr>
          <w:color w:val="000000" w:themeColor="text1"/>
          <w:sz w:val="24"/>
        </w:rPr>
        <w:t xml:space="preserve">On the other side was a white marble table, and on it was a glass case of </w:t>
      </w:r>
      <w:r w:rsidRPr="00592BB3">
        <w:rPr>
          <w:color w:val="000000" w:themeColor="text1"/>
          <w:sz w:val="24"/>
          <w:u w:val="single"/>
        </w:rPr>
        <w:t>stuffed</w:t>
      </w:r>
      <w:r>
        <w:rPr>
          <w:color w:val="000000" w:themeColor="text1"/>
          <w:sz w:val="24"/>
        </w:rPr>
        <w:t xml:space="preserve"> birds and animals,(as seen</w:t>
      </w:r>
      <w:r w:rsidR="00812212">
        <w:rPr>
          <w:color w:val="000000" w:themeColor="text1"/>
          <w:sz w:val="24"/>
        </w:rPr>
        <w:t xml:space="preserve"> </w:t>
      </w:r>
      <w:r>
        <w:rPr>
          <w:color w:val="000000" w:themeColor="text1"/>
          <w:sz w:val="24"/>
        </w:rPr>
        <w:t xml:space="preserve">in his school’s zoology lab). </w:t>
      </w:r>
      <w:r w:rsidRPr="00F65127">
        <w:rPr>
          <w:color w:val="000000" w:themeColor="text1"/>
          <w:sz w:val="24"/>
          <w:u w:val="single"/>
        </w:rPr>
        <w:t>Enacted</w:t>
      </w:r>
      <w:r>
        <w:rPr>
          <w:color w:val="000000" w:themeColor="text1"/>
          <w:sz w:val="24"/>
        </w:rPr>
        <w:t xml:space="preserve"> on its chilly surface were scenes of hot bloodshed(he remembered  seeing them in the TV serial </w:t>
      </w:r>
      <w:proofErr w:type="spellStart"/>
      <w:r>
        <w:rPr>
          <w:color w:val="000000" w:themeColor="text1"/>
          <w:sz w:val="24"/>
        </w:rPr>
        <w:t>Atank</w:t>
      </w:r>
      <w:proofErr w:type="spellEnd"/>
      <w:r>
        <w:rPr>
          <w:color w:val="000000" w:themeColor="text1"/>
          <w:sz w:val="24"/>
        </w:rPr>
        <w:t xml:space="preserve">): an owl </w:t>
      </w:r>
      <w:r w:rsidRPr="00F65127">
        <w:rPr>
          <w:color w:val="000000" w:themeColor="text1"/>
          <w:sz w:val="24"/>
          <w:u w:val="single"/>
        </w:rPr>
        <w:t xml:space="preserve">clutched </w:t>
      </w:r>
      <w:r>
        <w:rPr>
          <w:color w:val="000000" w:themeColor="text1"/>
          <w:sz w:val="24"/>
        </w:rPr>
        <w:t xml:space="preserve">a mouse in its </w:t>
      </w:r>
      <w:r>
        <w:rPr>
          <w:color w:val="000000" w:themeColor="text1"/>
          <w:sz w:val="24"/>
        </w:rPr>
        <w:lastRenderedPageBreak/>
        <w:t xml:space="preserve">claws; a ferret looked up from the killing of its rabbit ; in a case in the middle a red fox </w:t>
      </w:r>
      <w:r w:rsidRPr="00F65127">
        <w:rPr>
          <w:color w:val="000000" w:themeColor="text1"/>
          <w:sz w:val="24"/>
          <w:u w:val="single"/>
        </w:rPr>
        <w:t xml:space="preserve">slunk </w:t>
      </w:r>
      <w:r>
        <w:rPr>
          <w:color w:val="000000" w:themeColor="text1"/>
          <w:sz w:val="24"/>
        </w:rPr>
        <w:t xml:space="preserve">along with a fowl </w:t>
      </w:r>
      <w:r w:rsidRPr="00F65127">
        <w:rPr>
          <w:color w:val="000000" w:themeColor="text1"/>
          <w:sz w:val="24"/>
          <w:u w:val="single"/>
        </w:rPr>
        <w:t>hanging</w:t>
      </w:r>
      <w:r>
        <w:rPr>
          <w:color w:val="000000" w:themeColor="text1"/>
          <w:sz w:val="24"/>
        </w:rPr>
        <w:t xml:space="preserve"> from its jaws.</w:t>
      </w:r>
    </w:p>
    <w:p w:rsidR="00F65127" w:rsidRDefault="00DB4237">
      <w:pPr>
        <w:rPr>
          <w:color w:val="000000" w:themeColor="text1"/>
          <w:sz w:val="24"/>
        </w:rPr>
      </w:pPr>
      <w:r>
        <w:rPr>
          <w:color w:val="000000" w:themeColor="text1"/>
          <w:sz w:val="24"/>
        </w:rPr>
        <w:t xml:space="preserve">In all that crowded hall, the only object that Ram Recognized was the grandfather clock. He moved </w:t>
      </w:r>
      <w:r w:rsidRPr="00DB4237">
        <w:rPr>
          <w:color w:val="000000" w:themeColor="text1"/>
          <w:sz w:val="24"/>
          <w:u w:val="single"/>
        </w:rPr>
        <w:t>towards</w:t>
      </w:r>
      <w:r>
        <w:rPr>
          <w:color w:val="000000" w:themeColor="text1"/>
          <w:sz w:val="24"/>
        </w:rPr>
        <w:t xml:space="preserve"> it – to </w:t>
      </w:r>
      <w:r w:rsidRPr="00DB4237">
        <w:rPr>
          <w:color w:val="000000" w:themeColor="text1"/>
          <w:sz w:val="24"/>
          <w:u w:val="single"/>
        </w:rPr>
        <w:t xml:space="preserve">reassure </w:t>
      </w:r>
      <w:r>
        <w:rPr>
          <w:color w:val="000000" w:themeColor="text1"/>
          <w:sz w:val="24"/>
        </w:rPr>
        <w:t>that it at least was as he knew it.</w:t>
      </w:r>
    </w:p>
    <w:p w:rsidR="00DB4237" w:rsidRDefault="00DB4237">
      <w:pPr>
        <w:rPr>
          <w:color w:val="000000" w:themeColor="text1"/>
          <w:sz w:val="24"/>
        </w:rPr>
      </w:pPr>
      <w:r>
        <w:rPr>
          <w:color w:val="000000" w:themeColor="text1"/>
          <w:sz w:val="24"/>
        </w:rPr>
        <w:t xml:space="preserve">His hand was nearly upon it, when he heard a little breath behind him. He was about to shriek but instead chanted the name of Vivekananda : lo! He saw the maid passing back the way she had come, and as Ram followed her with his eyes, he perceived a curious impression-upon the knob, and then she seemed to go. That was it exactly; she went, but not through the door. She simply </w:t>
      </w:r>
      <w:r w:rsidRPr="00DB4237">
        <w:rPr>
          <w:color w:val="000000" w:themeColor="text1"/>
          <w:sz w:val="24"/>
          <w:u w:val="single"/>
        </w:rPr>
        <w:t>thinned</w:t>
      </w:r>
      <w:r>
        <w:rPr>
          <w:color w:val="000000" w:themeColor="text1"/>
          <w:sz w:val="24"/>
        </w:rPr>
        <w:t xml:space="preserve"> out, and went</w:t>
      </w:r>
    </w:p>
    <w:p w:rsidR="00DB4237" w:rsidRDefault="00DB4237">
      <w:pPr>
        <w:rPr>
          <w:color w:val="000000" w:themeColor="text1"/>
          <w:sz w:val="24"/>
        </w:rPr>
      </w:pPr>
      <w:r>
        <w:rPr>
          <w:color w:val="000000" w:themeColor="text1"/>
          <w:sz w:val="24"/>
        </w:rPr>
        <w:t xml:space="preserve">Ram looked around the hall was getting </w:t>
      </w:r>
      <w:r w:rsidRPr="00DB4237">
        <w:rPr>
          <w:color w:val="000000" w:themeColor="text1"/>
          <w:sz w:val="24"/>
          <w:u w:val="single"/>
        </w:rPr>
        <w:t xml:space="preserve">emptied </w:t>
      </w:r>
      <w:r w:rsidR="00E3473C">
        <w:rPr>
          <w:color w:val="000000" w:themeColor="text1"/>
          <w:sz w:val="24"/>
        </w:rPr>
        <w:t>of all the strange things he had</w:t>
      </w:r>
      <w:r>
        <w:rPr>
          <w:color w:val="000000" w:themeColor="text1"/>
          <w:sz w:val="24"/>
        </w:rPr>
        <w:t xml:space="preserve"> seen. </w:t>
      </w:r>
      <w:r w:rsidRPr="00DB4237">
        <w:rPr>
          <w:color w:val="000000" w:themeColor="text1"/>
          <w:sz w:val="24"/>
          <w:u w:val="single"/>
        </w:rPr>
        <w:t xml:space="preserve">Nothing </w:t>
      </w:r>
      <w:r>
        <w:rPr>
          <w:color w:val="000000" w:themeColor="text1"/>
          <w:sz w:val="24"/>
        </w:rPr>
        <w:t>remained soon, he was alone with the grand-father’s clock.</w:t>
      </w:r>
    </w:p>
    <w:p w:rsidR="009948D4" w:rsidRPr="009948D4" w:rsidRDefault="009948D4">
      <w:pPr>
        <w:rPr>
          <w:color w:val="000000" w:themeColor="text1"/>
          <w:sz w:val="24"/>
        </w:rPr>
      </w:pPr>
      <w:r>
        <w:rPr>
          <w:color w:val="000000" w:themeColor="text1"/>
          <w:sz w:val="24"/>
        </w:rPr>
        <w:t xml:space="preserve">                                  </w:t>
      </w:r>
      <w:r w:rsidR="00EF02F9">
        <w:rPr>
          <w:color w:val="000000" w:themeColor="text1"/>
          <w:sz w:val="24"/>
        </w:rPr>
        <w:t xml:space="preserve">                              </w:t>
      </w:r>
    </w:p>
    <w:p w:rsidR="00EF02F9" w:rsidRDefault="009948D4">
      <w:pPr>
        <w:rPr>
          <w:color w:val="000000" w:themeColor="text1"/>
          <w:sz w:val="24"/>
        </w:rPr>
      </w:pPr>
      <w:r w:rsidRPr="009948D4">
        <w:rPr>
          <w:color w:val="000000" w:themeColor="text1"/>
          <w:sz w:val="24"/>
        </w:rPr>
        <w:t xml:space="preserve"> </w:t>
      </w:r>
      <w:r>
        <w:rPr>
          <w:color w:val="000000" w:themeColor="text1"/>
          <w:sz w:val="24"/>
        </w:rPr>
        <w:t xml:space="preserve">                               </w:t>
      </w:r>
      <w:r w:rsidR="00EF02F9">
        <w:rPr>
          <w:color w:val="000000" w:themeColor="text1"/>
          <w:sz w:val="24"/>
        </w:rPr>
        <w:t xml:space="preserve">                   </w:t>
      </w:r>
      <w:r>
        <w:rPr>
          <w:color w:val="000000" w:themeColor="text1"/>
          <w:sz w:val="24"/>
        </w:rPr>
        <w:t xml:space="preserve"> </w:t>
      </w:r>
      <w:r w:rsidR="00EF02F9">
        <w:rPr>
          <w:color w:val="000000" w:themeColor="text1"/>
          <w:sz w:val="24"/>
        </w:rPr>
        <w:t xml:space="preserve">        Chapter Two</w:t>
      </w:r>
    </w:p>
    <w:p w:rsidR="009948D4" w:rsidRDefault="00EF02F9">
      <w:pPr>
        <w:rPr>
          <w:color w:val="000000" w:themeColor="text1"/>
          <w:sz w:val="24"/>
        </w:rPr>
      </w:pPr>
      <w:r>
        <w:rPr>
          <w:color w:val="000000" w:themeColor="text1"/>
          <w:sz w:val="24"/>
        </w:rPr>
        <w:t xml:space="preserve">                                                     </w:t>
      </w:r>
      <w:r w:rsidR="009948D4">
        <w:rPr>
          <w:color w:val="000000" w:themeColor="text1"/>
          <w:sz w:val="24"/>
        </w:rPr>
        <w:t xml:space="preserve"> </w:t>
      </w:r>
      <w:r w:rsidR="009948D4" w:rsidRPr="009948D4">
        <w:rPr>
          <w:color w:val="000000" w:themeColor="text1"/>
          <w:sz w:val="24"/>
        </w:rPr>
        <w:t>Naming Words</w:t>
      </w:r>
      <w:r w:rsidR="003A1DDE">
        <w:rPr>
          <w:color w:val="000000" w:themeColor="text1"/>
          <w:sz w:val="24"/>
        </w:rPr>
        <w:t xml:space="preserve"> &amp;</w:t>
      </w:r>
      <w:r w:rsidR="00D94BF4">
        <w:rPr>
          <w:color w:val="000000" w:themeColor="text1"/>
          <w:sz w:val="24"/>
        </w:rPr>
        <w:t xml:space="preserve"> Genders</w:t>
      </w:r>
    </w:p>
    <w:p w:rsidR="009948D4" w:rsidRDefault="00F501F0">
      <w:pPr>
        <w:rPr>
          <w:color w:val="000000" w:themeColor="text1"/>
          <w:sz w:val="24"/>
        </w:rPr>
      </w:pPr>
      <w:r>
        <w:rPr>
          <w:color w:val="000000" w:themeColor="text1"/>
          <w:sz w:val="24"/>
        </w:rPr>
        <w:t xml:space="preserve">Parts of Speech: </w:t>
      </w:r>
      <w:r w:rsidR="009948D4">
        <w:rPr>
          <w:color w:val="000000" w:themeColor="text1"/>
          <w:sz w:val="24"/>
        </w:rPr>
        <w:t>Words are classified according to the particular work they do in a sentence. They are</w:t>
      </w:r>
    </w:p>
    <w:p w:rsidR="00F501F0" w:rsidRDefault="00F501F0" w:rsidP="00F501F0">
      <w:pPr>
        <w:rPr>
          <w:color w:val="000000" w:themeColor="text1"/>
          <w:sz w:val="24"/>
        </w:rPr>
      </w:pPr>
      <w:r>
        <w:rPr>
          <w:color w:val="000000" w:themeColor="text1"/>
          <w:sz w:val="24"/>
        </w:rPr>
        <w:t>1.</w:t>
      </w:r>
      <w:r w:rsidR="009948D4" w:rsidRPr="00F501F0">
        <w:rPr>
          <w:color w:val="000000" w:themeColor="text1"/>
          <w:sz w:val="24"/>
        </w:rPr>
        <w:t xml:space="preserve">Noun     </w:t>
      </w:r>
      <w:r w:rsidRPr="00F501F0">
        <w:rPr>
          <w:color w:val="000000" w:themeColor="text1"/>
          <w:sz w:val="24"/>
        </w:rPr>
        <w:t>2.Pronoun    3.Adjective    4.Verb    5.Adverb   6.Preposition  7.Conjunction   8.Interjection</w:t>
      </w:r>
    </w:p>
    <w:p w:rsidR="00F501F0" w:rsidRDefault="00F501F0" w:rsidP="00F501F0">
      <w:pPr>
        <w:rPr>
          <w:color w:val="000000" w:themeColor="text1"/>
          <w:sz w:val="24"/>
        </w:rPr>
      </w:pPr>
      <w:r>
        <w:rPr>
          <w:color w:val="000000" w:themeColor="text1"/>
          <w:sz w:val="24"/>
        </w:rPr>
        <w:t>Naming Words</w:t>
      </w:r>
    </w:p>
    <w:p w:rsidR="007B00BF" w:rsidRDefault="00693611" w:rsidP="00F501F0">
      <w:pPr>
        <w:rPr>
          <w:color w:val="000000" w:themeColor="text1"/>
          <w:sz w:val="24"/>
        </w:rPr>
      </w:pPr>
      <w:r>
        <w:rPr>
          <w:color w:val="000000" w:themeColor="text1"/>
          <w:sz w:val="24"/>
        </w:rPr>
        <w:t xml:space="preserve">1)Noun:- </w:t>
      </w:r>
      <w:r w:rsidR="00F36398">
        <w:rPr>
          <w:color w:val="000000" w:themeColor="text1"/>
          <w:sz w:val="24"/>
        </w:rPr>
        <w:t xml:space="preserve"> A Noun is a word used as the name of a p</w:t>
      </w:r>
      <w:r>
        <w:rPr>
          <w:color w:val="000000" w:themeColor="text1"/>
          <w:sz w:val="24"/>
        </w:rPr>
        <w:t xml:space="preserve">erson, </w:t>
      </w:r>
      <w:r w:rsidR="00F36398">
        <w:rPr>
          <w:color w:val="000000" w:themeColor="text1"/>
          <w:sz w:val="24"/>
        </w:rPr>
        <w:t>p</w:t>
      </w:r>
      <w:r>
        <w:rPr>
          <w:color w:val="000000" w:themeColor="text1"/>
          <w:sz w:val="24"/>
        </w:rPr>
        <w:t xml:space="preserve">lace, </w:t>
      </w:r>
      <w:r w:rsidR="00F36398">
        <w:rPr>
          <w:color w:val="000000" w:themeColor="text1"/>
          <w:sz w:val="24"/>
        </w:rPr>
        <w:t>t</w:t>
      </w:r>
      <w:r>
        <w:rPr>
          <w:color w:val="000000" w:themeColor="text1"/>
          <w:sz w:val="24"/>
        </w:rPr>
        <w:t xml:space="preserve">hing </w:t>
      </w:r>
      <w:r w:rsidR="00F36398">
        <w:rPr>
          <w:color w:val="000000" w:themeColor="text1"/>
          <w:sz w:val="24"/>
        </w:rPr>
        <w:t xml:space="preserve">, event, substance, quality, quantity </w:t>
      </w:r>
      <w:r>
        <w:rPr>
          <w:color w:val="000000" w:themeColor="text1"/>
          <w:sz w:val="24"/>
        </w:rPr>
        <w:t>and an Idea.</w:t>
      </w:r>
    </w:p>
    <w:p w:rsidR="00693611" w:rsidRDefault="00693611" w:rsidP="00F501F0">
      <w:pPr>
        <w:rPr>
          <w:color w:val="000000" w:themeColor="text1"/>
          <w:sz w:val="24"/>
        </w:rPr>
      </w:pPr>
      <w:r>
        <w:rPr>
          <w:color w:val="000000" w:themeColor="text1"/>
          <w:sz w:val="24"/>
        </w:rPr>
        <w:t>Kinds of Noun</w:t>
      </w:r>
      <w:r w:rsidR="00E3473C">
        <w:rPr>
          <w:color w:val="000000" w:themeColor="text1"/>
          <w:sz w:val="24"/>
        </w:rPr>
        <w:t>s:</w:t>
      </w:r>
    </w:p>
    <w:p w:rsidR="00693611" w:rsidRDefault="00693611" w:rsidP="00F501F0">
      <w:pPr>
        <w:rPr>
          <w:color w:val="000000" w:themeColor="text1"/>
          <w:sz w:val="24"/>
        </w:rPr>
      </w:pPr>
      <w:r>
        <w:rPr>
          <w:color w:val="000000" w:themeColor="text1"/>
          <w:sz w:val="24"/>
        </w:rPr>
        <w:t>1)</w:t>
      </w:r>
      <w:r w:rsidR="00BC63CC">
        <w:rPr>
          <w:color w:val="000000" w:themeColor="text1"/>
          <w:sz w:val="24"/>
        </w:rPr>
        <w:t xml:space="preserve"> </w:t>
      </w:r>
      <w:r>
        <w:rPr>
          <w:color w:val="000000" w:themeColor="text1"/>
          <w:sz w:val="24"/>
        </w:rPr>
        <w:t>Proper Noun</w:t>
      </w:r>
    </w:p>
    <w:p w:rsidR="00693611" w:rsidRDefault="00693611" w:rsidP="00F501F0">
      <w:pPr>
        <w:rPr>
          <w:color w:val="000000" w:themeColor="text1"/>
          <w:sz w:val="24"/>
        </w:rPr>
      </w:pPr>
      <w:r>
        <w:rPr>
          <w:color w:val="000000" w:themeColor="text1"/>
          <w:sz w:val="24"/>
        </w:rPr>
        <w:t>2)</w:t>
      </w:r>
      <w:r w:rsidR="00BC63CC">
        <w:rPr>
          <w:color w:val="000000" w:themeColor="text1"/>
          <w:sz w:val="24"/>
        </w:rPr>
        <w:t xml:space="preserve"> </w:t>
      </w:r>
      <w:r>
        <w:rPr>
          <w:color w:val="000000" w:themeColor="text1"/>
          <w:sz w:val="24"/>
        </w:rPr>
        <w:t>Common Noun</w:t>
      </w:r>
    </w:p>
    <w:p w:rsidR="00693611" w:rsidRDefault="00693611" w:rsidP="00F501F0">
      <w:pPr>
        <w:rPr>
          <w:color w:val="000000" w:themeColor="text1"/>
          <w:sz w:val="24"/>
        </w:rPr>
      </w:pPr>
      <w:r>
        <w:rPr>
          <w:color w:val="000000" w:themeColor="text1"/>
          <w:sz w:val="24"/>
        </w:rPr>
        <w:t>3)</w:t>
      </w:r>
      <w:r w:rsidR="00BC63CC">
        <w:rPr>
          <w:color w:val="000000" w:themeColor="text1"/>
          <w:sz w:val="24"/>
        </w:rPr>
        <w:t xml:space="preserve"> </w:t>
      </w:r>
      <w:r>
        <w:rPr>
          <w:color w:val="000000" w:themeColor="text1"/>
          <w:sz w:val="24"/>
        </w:rPr>
        <w:t>Collective Noun</w:t>
      </w:r>
    </w:p>
    <w:p w:rsidR="00693611" w:rsidRDefault="00693611" w:rsidP="00F501F0">
      <w:pPr>
        <w:rPr>
          <w:color w:val="000000" w:themeColor="text1"/>
          <w:sz w:val="24"/>
        </w:rPr>
      </w:pPr>
      <w:r>
        <w:rPr>
          <w:color w:val="000000" w:themeColor="text1"/>
          <w:sz w:val="24"/>
        </w:rPr>
        <w:t>4)</w:t>
      </w:r>
      <w:r w:rsidR="00BC63CC">
        <w:rPr>
          <w:color w:val="000000" w:themeColor="text1"/>
          <w:sz w:val="24"/>
        </w:rPr>
        <w:t xml:space="preserve"> </w:t>
      </w:r>
      <w:r>
        <w:rPr>
          <w:color w:val="000000" w:themeColor="text1"/>
          <w:sz w:val="24"/>
        </w:rPr>
        <w:t>Abstract Noun</w:t>
      </w:r>
    </w:p>
    <w:p w:rsidR="00693611" w:rsidRDefault="00693611" w:rsidP="00F501F0">
      <w:pPr>
        <w:rPr>
          <w:color w:val="000000" w:themeColor="text1"/>
          <w:sz w:val="24"/>
        </w:rPr>
      </w:pPr>
      <w:r>
        <w:rPr>
          <w:color w:val="000000" w:themeColor="text1"/>
          <w:sz w:val="24"/>
        </w:rPr>
        <w:t>5)</w:t>
      </w:r>
      <w:r w:rsidR="00BC63CC">
        <w:rPr>
          <w:color w:val="000000" w:themeColor="text1"/>
          <w:sz w:val="24"/>
        </w:rPr>
        <w:t xml:space="preserve"> </w:t>
      </w:r>
      <w:r>
        <w:rPr>
          <w:color w:val="000000" w:themeColor="text1"/>
          <w:sz w:val="24"/>
        </w:rPr>
        <w:t>Material Noun</w:t>
      </w:r>
    </w:p>
    <w:p w:rsidR="00F730F6" w:rsidRDefault="00F730F6" w:rsidP="00F501F0">
      <w:pPr>
        <w:rPr>
          <w:color w:val="000000" w:themeColor="text1"/>
          <w:sz w:val="24"/>
        </w:rPr>
      </w:pPr>
      <w:r>
        <w:rPr>
          <w:color w:val="000000" w:themeColor="text1"/>
          <w:sz w:val="24"/>
        </w:rPr>
        <w:t>6)</w:t>
      </w:r>
      <w:r w:rsidR="00BC63CC">
        <w:rPr>
          <w:color w:val="000000" w:themeColor="text1"/>
          <w:sz w:val="24"/>
        </w:rPr>
        <w:t xml:space="preserve"> </w:t>
      </w:r>
      <w:r>
        <w:rPr>
          <w:color w:val="000000" w:themeColor="text1"/>
          <w:sz w:val="24"/>
        </w:rPr>
        <w:t>Concrete Noun</w:t>
      </w:r>
    </w:p>
    <w:p w:rsidR="00F730F6" w:rsidRDefault="00F730F6" w:rsidP="00F501F0">
      <w:pPr>
        <w:rPr>
          <w:color w:val="000000" w:themeColor="text1"/>
          <w:sz w:val="24"/>
        </w:rPr>
      </w:pPr>
      <w:r>
        <w:rPr>
          <w:color w:val="000000" w:themeColor="text1"/>
          <w:sz w:val="24"/>
        </w:rPr>
        <w:lastRenderedPageBreak/>
        <w:t>7)</w:t>
      </w:r>
      <w:r w:rsidR="00BC63CC">
        <w:rPr>
          <w:color w:val="000000" w:themeColor="text1"/>
          <w:sz w:val="24"/>
        </w:rPr>
        <w:t xml:space="preserve"> </w:t>
      </w:r>
      <w:r>
        <w:rPr>
          <w:color w:val="000000" w:themeColor="text1"/>
          <w:sz w:val="24"/>
        </w:rPr>
        <w:t>Countable Nouns</w:t>
      </w:r>
    </w:p>
    <w:p w:rsidR="00F730F6" w:rsidRDefault="00F730F6" w:rsidP="00F501F0">
      <w:pPr>
        <w:rPr>
          <w:color w:val="000000" w:themeColor="text1"/>
          <w:sz w:val="24"/>
        </w:rPr>
      </w:pPr>
      <w:r>
        <w:rPr>
          <w:color w:val="000000" w:themeColor="text1"/>
          <w:sz w:val="24"/>
        </w:rPr>
        <w:t>8)</w:t>
      </w:r>
      <w:r w:rsidR="00BC63CC">
        <w:rPr>
          <w:color w:val="000000" w:themeColor="text1"/>
          <w:sz w:val="24"/>
        </w:rPr>
        <w:t xml:space="preserve"> </w:t>
      </w:r>
      <w:r>
        <w:rPr>
          <w:color w:val="000000" w:themeColor="text1"/>
          <w:sz w:val="24"/>
        </w:rPr>
        <w:t>Uncountable Nouns</w:t>
      </w:r>
    </w:p>
    <w:p w:rsidR="00C76211" w:rsidRDefault="00C76211" w:rsidP="00F501F0">
      <w:pPr>
        <w:rPr>
          <w:color w:val="000000" w:themeColor="text1"/>
          <w:sz w:val="24"/>
        </w:rPr>
      </w:pPr>
      <w:r>
        <w:rPr>
          <w:color w:val="000000" w:themeColor="text1"/>
          <w:sz w:val="24"/>
        </w:rPr>
        <w:t>9) Compound Noun</w:t>
      </w:r>
    </w:p>
    <w:p w:rsidR="00F36398" w:rsidRDefault="00F36398" w:rsidP="00F501F0">
      <w:pPr>
        <w:rPr>
          <w:color w:val="000000" w:themeColor="text1"/>
          <w:sz w:val="24"/>
        </w:rPr>
      </w:pPr>
      <w:r>
        <w:rPr>
          <w:color w:val="000000" w:themeColor="text1"/>
          <w:sz w:val="24"/>
        </w:rPr>
        <w:t xml:space="preserve">1)Proper Noun: A Proper Noun is the name of </w:t>
      </w:r>
      <w:r w:rsidR="009C49A8">
        <w:rPr>
          <w:color w:val="000000" w:themeColor="text1"/>
          <w:sz w:val="24"/>
        </w:rPr>
        <w:t xml:space="preserve">a </w:t>
      </w:r>
      <w:r>
        <w:rPr>
          <w:color w:val="000000" w:themeColor="text1"/>
          <w:sz w:val="24"/>
        </w:rPr>
        <w:t>particular person, place or thing</w:t>
      </w:r>
      <w:r w:rsidR="009C49A8">
        <w:rPr>
          <w:color w:val="000000" w:themeColor="text1"/>
          <w:sz w:val="24"/>
        </w:rPr>
        <w:t>,</w:t>
      </w:r>
      <w:r>
        <w:rPr>
          <w:color w:val="000000" w:themeColor="text1"/>
          <w:sz w:val="24"/>
        </w:rPr>
        <w:t xml:space="preserve"> etc.</w:t>
      </w:r>
    </w:p>
    <w:p w:rsidR="00F36398" w:rsidRDefault="00F36398" w:rsidP="00F501F0">
      <w:pPr>
        <w:rPr>
          <w:color w:val="000000" w:themeColor="text1"/>
          <w:sz w:val="24"/>
        </w:rPr>
      </w:pPr>
      <w:r>
        <w:rPr>
          <w:color w:val="000000" w:themeColor="text1"/>
          <w:sz w:val="24"/>
        </w:rPr>
        <w:t xml:space="preserve">Ex: </w:t>
      </w:r>
      <w:proofErr w:type="spellStart"/>
      <w:r>
        <w:rPr>
          <w:color w:val="000000" w:themeColor="text1"/>
          <w:sz w:val="24"/>
        </w:rPr>
        <w:t>Sita</w:t>
      </w:r>
      <w:proofErr w:type="spellEnd"/>
      <w:r>
        <w:rPr>
          <w:color w:val="000000" w:themeColor="text1"/>
          <w:sz w:val="24"/>
        </w:rPr>
        <w:t xml:space="preserve">, </w:t>
      </w:r>
      <w:r w:rsidR="00014CED">
        <w:rPr>
          <w:color w:val="000000" w:themeColor="text1"/>
          <w:sz w:val="24"/>
        </w:rPr>
        <w:t xml:space="preserve"> </w:t>
      </w:r>
      <w:r>
        <w:rPr>
          <w:color w:val="000000" w:themeColor="text1"/>
          <w:sz w:val="24"/>
        </w:rPr>
        <w:t>Gita,</w:t>
      </w:r>
      <w:r w:rsidR="00014CED">
        <w:rPr>
          <w:color w:val="000000" w:themeColor="text1"/>
          <w:sz w:val="24"/>
        </w:rPr>
        <w:t xml:space="preserve"> </w:t>
      </w:r>
      <w:r>
        <w:rPr>
          <w:color w:val="000000" w:themeColor="text1"/>
          <w:sz w:val="24"/>
        </w:rPr>
        <w:t xml:space="preserve"> Rita,</w:t>
      </w:r>
      <w:r w:rsidR="00014CED">
        <w:rPr>
          <w:color w:val="000000" w:themeColor="text1"/>
          <w:sz w:val="24"/>
        </w:rPr>
        <w:t xml:space="preserve"> </w:t>
      </w:r>
      <w:r>
        <w:rPr>
          <w:color w:val="000000" w:themeColor="text1"/>
          <w:sz w:val="24"/>
        </w:rPr>
        <w:t xml:space="preserve"> </w:t>
      </w:r>
      <w:proofErr w:type="spellStart"/>
      <w:r>
        <w:rPr>
          <w:color w:val="000000" w:themeColor="text1"/>
          <w:sz w:val="24"/>
        </w:rPr>
        <w:t>Saritha</w:t>
      </w:r>
      <w:proofErr w:type="spellEnd"/>
      <w:r>
        <w:rPr>
          <w:color w:val="000000" w:themeColor="text1"/>
          <w:sz w:val="24"/>
        </w:rPr>
        <w:t>,</w:t>
      </w:r>
      <w:r w:rsidR="00014CED">
        <w:rPr>
          <w:color w:val="000000" w:themeColor="text1"/>
          <w:sz w:val="24"/>
        </w:rPr>
        <w:t xml:space="preserve"> </w:t>
      </w:r>
      <w:r>
        <w:rPr>
          <w:color w:val="000000" w:themeColor="text1"/>
          <w:sz w:val="24"/>
        </w:rPr>
        <w:t xml:space="preserve"> Hyderabad, </w:t>
      </w:r>
      <w:r w:rsidR="00014CED">
        <w:rPr>
          <w:color w:val="000000" w:themeColor="text1"/>
          <w:sz w:val="24"/>
        </w:rPr>
        <w:t xml:space="preserve"> </w:t>
      </w:r>
      <w:r>
        <w:rPr>
          <w:color w:val="000000" w:themeColor="text1"/>
          <w:sz w:val="24"/>
        </w:rPr>
        <w:t>Vijayawada,</w:t>
      </w:r>
      <w:r w:rsidR="00014CED">
        <w:rPr>
          <w:color w:val="000000" w:themeColor="text1"/>
          <w:sz w:val="24"/>
        </w:rPr>
        <w:t xml:space="preserve"> </w:t>
      </w:r>
      <w:r>
        <w:rPr>
          <w:color w:val="000000" w:themeColor="text1"/>
          <w:sz w:val="24"/>
        </w:rPr>
        <w:t xml:space="preserve"> </w:t>
      </w:r>
      <w:proofErr w:type="spellStart"/>
      <w:r>
        <w:rPr>
          <w:color w:val="000000" w:themeColor="text1"/>
          <w:sz w:val="24"/>
        </w:rPr>
        <w:t>Secunderabad</w:t>
      </w:r>
      <w:proofErr w:type="spellEnd"/>
      <w:r w:rsidR="00014CED">
        <w:rPr>
          <w:color w:val="000000" w:themeColor="text1"/>
          <w:sz w:val="24"/>
        </w:rPr>
        <w:t>,  Delhi, Ganga, Yamuna, Section A, Spoken English Class</w:t>
      </w:r>
      <w:r w:rsidR="009C49A8">
        <w:rPr>
          <w:color w:val="000000" w:themeColor="text1"/>
          <w:sz w:val="24"/>
        </w:rPr>
        <w:t>,</w:t>
      </w:r>
      <w:r w:rsidR="00014CED">
        <w:rPr>
          <w:color w:val="000000" w:themeColor="text1"/>
          <w:sz w:val="24"/>
        </w:rPr>
        <w:t xml:space="preserve"> etc.</w:t>
      </w:r>
    </w:p>
    <w:p w:rsidR="00014CED" w:rsidRDefault="00014CED" w:rsidP="00F501F0">
      <w:pPr>
        <w:rPr>
          <w:color w:val="000000" w:themeColor="text1"/>
          <w:sz w:val="24"/>
        </w:rPr>
      </w:pPr>
      <w:r>
        <w:rPr>
          <w:color w:val="000000" w:themeColor="text1"/>
          <w:sz w:val="24"/>
        </w:rPr>
        <w:t>2)Common Noun: A Common Noun is a name given i</w:t>
      </w:r>
      <w:r w:rsidR="009C49A8">
        <w:rPr>
          <w:color w:val="000000" w:themeColor="text1"/>
          <w:sz w:val="24"/>
        </w:rPr>
        <w:t>n common to every person, place,</w:t>
      </w:r>
      <w:r w:rsidR="003A1DDE">
        <w:rPr>
          <w:color w:val="000000" w:themeColor="text1"/>
          <w:sz w:val="24"/>
        </w:rPr>
        <w:t xml:space="preserve"> animal</w:t>
      </w:r>
      <w:r w:rsidR="009C49A8">
        <w:rPr>
          <w:color w:val="000000" w:themeColor="text1"/>
          <w:sz w:val="24"/>
        </w:rPr>
        <w:t xml:space="preserve"> </w:t>
      </w:r>
      <w:r>
        <w:rPr>
          <w:color w:val="000000" w:themeColor="text1"/>
          <w:sz w:val="24"/>
        </w:rPr>
        <w:t>or thing of the same class or kind.</w:t>
      </w:r>
    </w:p>
    <w:p w:rsidR="00014CED" w:rsidRDefault="00014CED" w:rsidP="00F501F0">
      <w:pPr>
        <w:rPr>
          <w:color w:val="000000" w:themeColor="text1"/>
          <w:sz w:val="24"/>
        </w:rPr>
      </w:pPr>
      <w:r>
        <w:rPr>
          <w:color w:val="000000" w:themeColor="text1"/>
          <w:sz w:val="24"/>
        </w:rPr>
        <w:t>Ex:  Dog, Cat, Lion, City, Street, Village, Lane, Glasses</w:t>
      </w:r>
      <w:r w:rsidR="00865BFD">
        <w:rPr>
          <w:color w:val="000000" w:themeColor="text1"/>
          <w:sz w:val="24"/>
        </w:rPr>
        <w:t>,</w:t>
      </w:r>
      <w:r>
        <w:rPr>
          <w:color w:val="000000" w:themeColor="text1"/>
          <w:sz w:val="24"/>
        </w:rPr>
        <w:t xml:space="preserve"> etc.</w:t>
      </w:r>
    </w:p>
    <w:p w:rsidR="00014CED" w:rsidRDefault="00014CED" w:rsidP="00F501F0">
      <w:pPr>
        <w:rPr>
          <w:color w:val="000000" w:themeColor="text1"/>
          <w:sz w:val="28"/>
          <w:szCs w:val="28"/>
        </w:rPr>
      </w:pPr>
      <w:r>
        <w:rPr>
          <w:color w:val="000000" w:themeColor="text1"/>
          <w:sz w:val="24"/>
        </w:rPr>
        <w:t>3)</w:t>
      </w:r>
      <w:r w:rsidR="00BC63CC">
        <w:rPr>
          <w:color w:val="000000" w:themeColor="text1"/>
          <w:sz w:val="24"/>
        </w:rPr>
        <w:t xml:space="preserve"> </w:t>
      </w:r>
      <w:r>
        <w:rPr>
          <w:color w:val="000000" w:themeColor="text1"/>
          <w:sz w:val="24"/>
        </w:rPr>
        <w:t>Collective Noun: A Collect</w:t>
      </w:r>
      <w:r w:rsidR="00865BFD">
        <w:rPr>
          <w:color w:val="000000" w:themeColor="text1"/>
          <w:sz w:val="24"/>
        </w:rPr>
        <w:t>ive noun is the name of many</w:t>
      </w:r>
      <w:r>
        <w:rPr>
          <w:color w:val="000000" w:themeColor="text1"/>
          <w:sz w:val="24"/>
        </w:rPr>
        <w:t xml:space="preserve"> persons or things taken together and spoken of as one whole; as</w:t>
      </w:r>
    </w:p>
    <w:p w:rsidR="00014CED" w:rsidRDefault="00014CED" w:rsidP="00F501F0">
      <w:pPr>
        <w:rPr>
          <w:color w:val="000000" w:themeColor="text1"/>
          <w:sz w:val="28"/>
          <w:szCs w:val="28"/>
        </w:rPr>
      </w:pPr>
      <w:r>
        <w:rPr>
          <w:color w:val="000000" w:themeColor="text1"/>
          <w:sz w:val="28"/>
          <w:szCs w:val="28"/>
        </w:rPr>
        <w:t>Ex: A fleet= a collection of ships or vessels</w:t>
      </w:r>
    </w:p>
    <w:p w:rsidR="00014CED" w:rsidRDefault="00014CED" w:rsidP="00F501F0">
      <w:pPr>
        <w:rPr>
          <w:color w:val="000000" w:themeColor="text1"/>
          <w:sz w:val="28"/>
          <w:szCs w:val="28"/>
        </w:rPr>
      </w:pPr>
      <w:r>
        <w:rPr>
          <w:color w:val="000000" w:themeColor="text1"/>
          <w:sz w:val="28"/>
          <w:szCs w:val="28"/>
        </w:rPr>
        <w:t xml:space="preserve">       An army=a collection of soldiers</w:t>
      </w:r>
    </w:p>
    <w:p w:rsidR="00014CED" w:rsidRDefault="00014CED" w:rsidP="00F501F0">
      <w:pPr>
        <w:rPr>
          <w:color w:val="000000" w:themeColor="text1"/>
          <w:sz w:val="28"/>
          <w:szCs w:val="28"/>
        </w:rPr>
      </w:pPr>
      <w:r>
        <w:rPr>
          <w:color w:val="000000" w:themeColor="text1"/>
          <w:sz w:val="28"/>
          <w:szCs w:val="28"/>
        </w:rPr>
        <w:t xml:space="preserve">       A crowd= a collection of people</w:t>
      </w:r>
    </w:p>
    <w:p w:rsidR="00014CED" w:rsidRDefault="00BC63CC" w:rsidP="00F501F0">
      <w:pPr>
        <w:rPr>
          <w:color w:val="000000" w:themeColor="text1"/>
          <w:sz w:val="28"/>
          <w:szCs w:val="28"/>
        </w:rPr>
      </w:pPr>
      <w:r>
        <w:rPr>
          <w:color w:val="000000" w:themeColor="text1"/>
          <w:sz w:val="28"/>
          <w:szCs w:val="28"/>
        </w:rPr>
        <w:t>Ex:</w:t>
      </w:r>
      <w:r w:rsidR="00601FD8">
        <w:rPr>
          <w:color w:val="000000" w:themeColor="text1"/>
          <w:sz w:val="28"/>
          <w:szCs w:val="28"/>
        </w:rPr>
        <w:t xml:space="preserve"> </w:t>
      </w:r>
      <w:r w:rsidR="00DD5A94">
        <w:rPr>
          <w:color w:val="000000" w:themeColor="text1"/>
          <w:sz w:val="28"/>
          <w:szCs w:val="28"/>
        </w:rPr>
        <w:t>A Pack of Cards, A bowl of rice, A bundle of sticks, A chest of drawers, A party of friends, A patrol of policemen, A team of players, A company of actors, A string of Horses, A swarm of bees, A company of actors, A choir of singers, An outfit of clothes, A bunch of keys, A packet of letters, A range of mountains</w:t>
      </w:r>
      <w:r w:rsidR="009C24C8">
        <w:rPr>
          <w:color w:val="000000" w:themeColor="text1"/>
          <w:sz w:val="28"/>
          <w:szCs w:val="28"/>
        </w:rPr>
        <w:t>,</w:t>
      </w:r>
      <w:r w:rsidR="00DD5A94">
        <w:rPr>
          <w:color w:val="000000" w:themeColor="text1"/>
          <w:sz w:val="28"/>
          <w:szCs w:val="28"/>
        </w:rPr>
        <w:t xml:space="preserve"> etc.</w:t>
      </w:r>
    </w:p>
    <w:p w:rsidR="00DD5A94" w:rsidRDefault="00DD5A94" w:rsidP="00F501F0">
      <w:pPr>
        <w:rPr>
          <w:color w:val="000000" w:themeColor="text1"/>
          <w:sz w:val="28"/>
          <w:szCs w:val="28"/>
        </w:rPr>
      </w:pPr>
      <w:r>
        <w:rPr>
          <w:color w:val="000000" w:themeColor="text1"/>
          <w:sz w:val="28"/>
          <w:szCs w:val="28"/>
        </w:rPr>
        <w:t>4)</w:t>
      </w:r>
      <w:r w:rsidR="00BC63CC">
        <w:rPr>
          <w:color w:val="000000" w:themeColor="text1"/>
          <w:sz w:val="28"/>
          <w:szCs w:val="28"/>
        </w:rPr>
        <w:t xml:space="preserve"> </w:t>
      </w:r>
      <w:r>
        <w:rPr>
          <w:color w:val="000000" w:themeColor="text1"/>
          <w:sz w:val="28"/>
          <w:szCs w:val="28"/>
        </w:rPr>
        <w:t>Abstract Noun: Abstract Noun is usually the name of a quality, action or state considered apart from</w:t>
      </w:r>
      <w:r w:rsidR="00ED5188">
        <w:rPr>
          <w:color w:val="000000" w:themeColor="text1"/>
          <w:sz w:val="28"/>
          <w:szCs w:val="28"/>
        </w:rPr>
        <w:t xml:space="preserve"> the object to which it belongs</w:t>
      </w:r>
      <w:r w:rsidR="00E3473C">
        <w:rPr>
          <w:color w:val="000000" w:themeColor="text1"/>
          <w:sz w:val="28"/>
          <w:szCs w:val="28"/>
        </w:rPr>
        <w:t xml:space="preserve"> as </w:t>
      </w:r>
      <w:r w:rsidR="00A570C4">
        <w:rPr>
          <w:color w:val="000000" w:themeColor="text1"/>
          <w:sz w:val="28"/>
          <w:szCs w:val="28"/>
        </w:rPr>
        <w:t>or a</w:t>
      </w:r>
      <w:r w:rsidR="00570029">
        <w:rPr>
          <w:color w:val="000000" w:themeColor="text1"/>
          <w:sz w:val="28"/>
          <w:szCs w:val="28"/>
        </w:rPr>
        <w:t>nything which we cannot see but we can feel.</w:t>
      </w:r>
    </w:p>
    <w:p w:rsidR="00DD5A94" w:rsidRDefault="00DD5A94" w:rsidP="00F501F0">
      <w:pPr>
        <w:rPr>
          <w:color w:val="000000" w:themeColor="text1"/>
          <w:sz w:val="28"/>
          <w:szCs w:val="28"/>
        </w:rPr>
      </w:pPr>
      <w:r>
        <w:rPr>
          <w:color w:val="000000" w:themeColor="text1"/>
          <w:sz w:val="28"/>
          <w:szCs w:val="28"/>
        </w:rPr>
        <w:t>Quality- Goodness, Kindness, Whiteness, Darkness, Hardness, Brightness</w:t>
      </w:r>
      <w:r w:rsidR="00ED5188">
        <w:rPr>
          <w:color w:val="000000" w:themeColor="text1"/>
          <w:sz w:val="28"/>
          <w:szCs w:val="28"/>
        </w:rPr>
        <w:t>, H</w:t>
      </w:r>
      <w:r w:rsidR="00570029">
        <w:rPr>
          <w:color w:val="000000" w:themeColor="text1"/>
          <w:sz w:val="28"/>
          <w:szCs w:val="28"/>
        </w:rPr>
        <w:t>on</w:t>
      </w:r>
      <w:r w:rsidR="00ED5188">
        <w:rPr>
          <w:color w:val="000000" w:themeColor="text1"/>
          <w:sz w:val="28"/>
          <w:szCs w:val="28"/>
        </w:rPr>
        <w:t>esty, Wisdom, B</w:t>
      </w:r>
      <w:r w:rsidR="00570029">
        <w:rPr>
          <w:color w:val="000000" w:themeColor="text1"/>
          <w:sz w:val="28"/>
          <w:szCs w:val="28"/>
        </w:rPr>
        <w:t>ravery</w:t>
      </w:r>
    </w:p>
    <w:p w:rsidR="00570029" w:rsidRDefault="00570029" w:rsidP="00F501F0">
      <w:pPr>
        <w:rPr>
          <w:color w:val="000000" w:themeColor="text1"/>
          <w:sz w:val="28"/>
          <w:szCs w:val="28"/>
        </w:rPr>
      </w:pPr>
      <w:r>
        <w:rPr>
          <w:color w:val="000000" w:themeColor="text1"/>
          <w:sz w:val="28"/>
          <w:szCs w:val="28"/>
        </w:rPr>
        <w:t>Act</w:t>
      </w:r>
      <w:r w:rsidR="00ED5188">
        <w:rPr>
          <w:color w:val="000000" w:themeColor="text1"/>
          <w:sz w:val="28"/>
          <w:szCs w:val="28"/>
        </w:rPr>
        <w:t>ion-</w:t>
      </w:r>
      <w:r w:rsidR="00A570C4">
        <w:rPr>
          <w:color w:val="000000" w:themeColor="text1"/>
          <w:sz w:val="28"/>
          <w:szCs w:val="28"/>
        </w:rPr>
        <w:t xml:space="preserve"> </w:t>
      </w:r>
      <w:r w:rsidR="00ED5188">
        <w:rPr>
          <w:color w:val="000000" w:themeColor="text1"/>
          <w:sz w:val="28"/>
          <w:szCs w:val="28"/>
        </w:rPr>
        <w:t>Laug</w:t>
      </w:r>
      <w:r w:rsidR="00712C82">
        <w:rPr>
          <w:color w:val="000000" w:themeColor="text1"/>
          <w:sz w:val="28"/>
          <w:szCs w:val="28"/>
        </w:rPr>
        <w:t>hter, Theft, Movement, Judg</w:t>
      </w:r>
      <w:r w:rsidR="00A570C4">
        <w:rPr>
          <w:color w:val="000000" w:themeColor="text1"/>
          <w:sz w:val="28"/>
          <w:szCs w:val="28"/>
        </w:rPr>
        <w:t>ment</w:t>
      </w:r>
      <w:r w:rsidR="00ED5188">
        <w:rPr>
          <w:color w:val="000000" w:themeColor="text1"/>
          <w:sz w:val="28"/>
          <w:szCs w:val="28"/>
        </w:rPr>
        <w:t>, H</w:t>
      </w:r>
      <w:r>
        <w:rPr>
          <w:color w:val="000000" w:themeColor="text1"/>
          <w:sz w:val="28"/>
          <w:szCs w:val="28"/>
        </w:rPr>
        <w:t>atred</w:t>
      </w:r>
    </w:p>
    <w:p w:rsidR="00570029" w:rsidRDefault="00570029" w:rsidP="00F501F0">
      <w:pPr>
        <w:rPr>
          <w:color w:val="000000" w:themeColor="text1"/>
          <w:sz w:val="28"/>
          <w:szCs w:val="28"/>
        </w:rPr>
      </w:pPr>
      <w:r>
        <w:rPr>
          <w:color w:val="000000" w:themeColor="text1"/>
          <w:sz w:val="28"/>
          <w:szCs w:val="28"/>
        </w:rPr>
        <w:t>State-</w:t>
      </w:r>
      <w:r w:rsidR="00A570C4">
        <w:rPr>
          <w:color w:val="000000" w:themeColor="text1"/>
          <w:sz w:val="28"/>
          <w:szCs w:val="28"/>
        </w:rPr>
        <w:t xml:space="preserve"> Childhood, Brother</w:t>
      </w:r>
      <w:r>
        <w:rPr>
          <w:color w:val="000000" w:themeColor="text1"/>
          <w:sz w:val="28"/>
          <w:szCs w:val="28"/>
        </w:rPr>
        <w:t>hood, youth, slavery, sleep, sickness, death, poverty</w:t>
      </w:r>
    </w:p>
    <w:p w:rsidR="00F730F6" w:rsidRDefault="00F730F6" w:rsidP="00F501F0">
      <w:pPr>
        <w:rPr>
          <w:color w:val="000000" w:themeColor="text1"/>
          <w:sz w:val="28"/>
          <w:szCs w:val="28"/>
        </w:rPr>
      </w:pPr>
      <w:r>
        <w:rPr>
          <w:color w:val="000000" w:themeColor="text1"/>
          <w:sz w:val="28"/>
          <w:szCs w:val="28"/>
        </w:rPr>
        <w:lastRenderedPageBreak/>
        <w:t>Some more examples: Ability, Adoration, Advantage, Adventure, Anger,Annoyance,Anxiety,Defeat,Delay,Dishonest,Divorce,Awareness,Beauty,Br-avery,Brilliance,calm,care,chaos,charity,dream,education,elegance,clarity,coldne-ss,comfort,compassion,confidence,confusion,curiosity,dedication etc.</w:t>
      </w:r>
    </w:p>
    <w:p w:rsidR="00F730F6" w:rsidRDefault="00F730F6" w:rsidP="00F501F0">
      <w:pPr>
        <w:rPr>
          <w:color w:val="000000" w:themeColor="text1"/>
          <w:sz w:val="28"/>
          <w:szCs w:val="28"/>
        </w:rPr>
      </w:pPr>
      <w:r>
        <w:rPr>
          <w:color w:val="000000" w:themeColor="text1"/>
          <w:sz w:val="28"/>
          <w:szCs w:val="28"/>
        </w:rPr>
        <w:t>5)</w:t>
      </w:r>
      <w:r w:rsidR="00BC63CC">
        <w:rPr>
          <w:color w:val="000000" w:themeColor="text1"/>
          <w:sz w:val="28"/>
          <w:szCs w:val="28"/>
        </w:rPr>
        <w:t xml:space="preserve"> </w:t>
      </w:r>
      <w:r>
        <w:rPr>
          <w:color w:val="000000" w:themeColor="text1"/>
          <w:sz w:val="28"/>
          <w:szCs w:val="28"/>
        </w:rPr>
        <w:t xml:space="preserve">Material Noun: A material Noun </w:t>
      </w:r>
      <w:r w:rsidR="00755388">
        <w:rPr>
          <w:color w:val="000000" w:themeColor="text1"/>
          <w:sz w:val="28"/>
          <w:szCs w:val="28"/>
        </w:rPr>
        <w:t xml:space="preserve">is the name of a material </w:t>
      </w:r>
      <w:r>
        <w:rPr>
          <w:color w:val="000000" w:themeColor="text1"/>
          <w:sz w:val="28"/>
          <w:szCs w:val="28"/>
        </w:rPr>
        <w:t xml:space="preserve">out of which products </w:t>
      </w:r>
      <w:r w:rsidR="00755388">
        <w:rPr>
          <w:color w:val="000000" w:themeColor="text1"/>
          <w:sz w:val="28"/>
          <w:szCs w:val="28"/>
        </w:rPr>
        <w:t xml:space="preserve">or things </w:t>
      </w:r>
      <w:r>
        <w:rPr>
          <w:color w:val="000000" w:themeColor="text1"/>
          <w:sz w:val="28"/>
          <w:szCs w:val="28"/>
        </w:rPr>
        <w:t>are made.</w:t>
      </w:r>
    </w:p>
    <w:p w:rsidR="00F730F6" w:rsidRDefault="00F730F6" w:rsidP="00F501F0">
      <w:pPr>
        <w:rPr>
          <w:color w:val="000000" w:themeColor="text1"/>
          <w:sz w:val="28"/>
          <w:szCs w:val="28"/>
        </w:rPr>
      </w:pPr>
      <w:r>
        <w:rPr>
          <w:color w:val="000000" w:themeColor="text1"/>
          <w:sz w:val="28"/>
          <w:szCs w:val="28"/>
        </w:rPr>
        <w:t xml:space="preserve">Ex: wood, gold, silver, plastic, platinum, </w:t>
      </w:r>
      <w:proofErr w:type="spellStart"/>
      <w:r>
        <w:rPr>
          <w:color w:val="000000" w:themeColor="text1"/>
          <w:sz w:val="28"/>
          <w:szCs w:val="28"/>
        </w:rPr>
        <w:t>diamond,steel</w:t>
      </w:r>
      <w:proofErr w:type="spellEnd"/>
      <w:r>
        <w:rPr>
          <w:color w:val="000000" w:themeColor="text1"/>
          <w:sz w:val="28"/>
          <w:szCs w:val="28"/>
        </w:rPr>
        <w:t>,</w:t>
      </w:r>
      <w:r w:rsidR="00601FD8">
        <w:rPr>
          <w:color w:val="000000" w:themeColor="text1"/>
          <w:sz w:val="28"/>
          <w:szCs w:val="28"/>
        </w:rPr>
        <w:t xml:space="preserve"> </w:t>
      </w:r>
      <w:r>
        <w:rPr>
          <w:color w:val="000000" w:themeColor="text1"/>
          <w:sz w:val="28"/>
          <w:szCs w:val="28"/>
        </w:rPr>
        <w:t>glass, clay, leather,</w:t>
      </w:r>
      <w:r w:rsidR="00BC63CC">
        <w:rPr>
          <w:color w:val="000000" w:themeColor="text1"/>
          <w:sz w:val="28"/>
          <w:szCs w:val="28"/>
        </w:rPr>
        <w:t xml:space="preserve"> </w:t>
      </w:r>
      <w:r w:rsidR="00755388">
        <w:rPr>
          <w:color w:val="000000" w:themeColor="text1"/>
          <w:sz w:val="28"/>
          <w:szCs w:val="28"/>
        </w:rPr>
        <w:t>wool etc.</w:t>
      </w:r>
    </w:p>
    <w:p w:rsidR="00755388" w:rsidRDefault="00133E44" w:rsidP="00F501F0">
      <w:pPr>
        <w:rPr>
          <w:color w:val="000000" w:themeColor="text1"/>
          <w:sz w:val="28"/>
          <w:szCs w:val="28"/>
        </w:rPr>
      </w:pPr>
      <w:r>
        <w:rPr>
          <w:color w:val="000000" w:themeColor="text1"/>
          <w:sz w:val="28"/>
          <w:szCs w:val="28"/>
        </w:rPr>
        <w:t xml:space="preserve">Ex: </w:t>
      </w:r>
      <w:r w:rsidR="00755388">
        <w:rPr>
          <w:color w:val="000000" w:themeColor="text1"/>
          <w:sz w:val="28"/>
          <w:szCs w:val="28"/>
        </w:rPr>
        <w:t>This bottle is made of glass.</w:t>
      </w:r>
    </w:p>
    <w:p w:rsidR="00755388" w:rsidRDefault="00755388" w:rsidP="00F501F0">
      <w:pPr>
        <w:rPr>
          <w:color w:val="000000" w:themeColor="text1"/>
          <w:sz w:val="28"/>
          <w:szCs w:val="28"/>
        </w:rPr>
      </w:pPr>
      <w:r>
        <w:rPr>
          <w:color w:val="000000" w:themeColor="text1"/>
          <w:sz w:val="28"/>
          <w:szCs w:val="28"/>
        </w:rPr>
        <w:t>This plate is made of steel.</w:t>
      </w:r>
    </w:p>
    <w:p w:rsidR="00755388" w:rsidRDefault="00755388" w:rsidP="00F501F0">
      <w:pPr>
        <w:rPr>
          <w:color w:val="000000" w:themeColor="text1"/>
          <w:sz w:val="28"/>
          <w:szCs w:val="28"/>
        </w:rPr>
      </w:pPr>
      <w:r>
        <w:rPr>
          <w:color w:val="000000" w:themeColor="text1"/>
          <w:sz w:val="28"/>
          <w:szCs w:val="28"/>
        </w:rPr>
        <w:t>These books are made of paper.</w:t>
      </w:r>
    </w:p>
    <w:p w:rsidR="00755388" w:rsidRDefault="00755388" w:rsidP="00F501F0">
      <w:pPr>
        <w:rPr>
          <w:color w:val="000000" w:themeColor="text1"/>
          <w:sz w:val="28"/>
          <w:szCs w:val="28"/>
        </w:rPr>
      </w:pPr>
      <w:r>
        <w:rPr>
          <w:color w:val="000000" w:themeColor="text1"/>
          <w:sz w:val="28"/>
          <w:szCs w:val="28"/>
        </w:rPr>
        <w:t>These sweaters are made of wool.</w:t>
      </w:r>
    </w:p>
    <w:p w:rsidR="00755388" w:rsidRDefault="00755388" w:rsidP="002973A7">
      <w:pPr>
        <w:pStyle w:val="ListParagraph"/>
        <w:numPr>
          <w:ilvl w:val="0"/>
          <w:numId w:val="1"/>
        </w:numPr>
        <w:rPr>
          <w:color w:val="000000" w:themeColor="text1"/>
          <w:sz w:val="28"/>
          <w:szCs w:val="28"/>
        </w:rPr>
      </w:pPr>
      <w:r>
        <w:rPr>
          <w:color w:val="000000" w:themeColor="text1"/>
          <w:sz w:val="28"/>
          <w:szCs w:val="28"/>
        </w:rPr>
        <w:t>Material noun does not take plural form it is always in singular form.</w:t>
      </w:r>
    </w:p>
    <w:p w:rsidR="00755388" w:rsidRDefault="00755388" w:rsidP="002973A7">
      <w:pPr>
        <w:pStyle w:val="ListParagraph"/>
        <w:numPr>
          <w:ilvl w:val="0"/>
          <w:numId w:val="1"/>
        </w:numPr>
        <w:rPr>
          <w:color w:val="000000" w:themeColor="text1"/>
          <w:sz w:val="28"/>
          <w:szCs w:val="28"/>
        </w:rPr>
      </w:pPr>
      <w:r>
        <w:rPr>
          <w:color w:val="000000" w:themeColor="text1"/>
          <w:sz w:val="28"/>
          <w:szCs w:val="28"/>
        </w:rPr>
        <w:t>Ex This bottle is made of glasses will be wrong statement.</w:t>
      </w:r>
    </w:p>
    <w:p w:rsidR="00755388" w:rsidRDefault="00755388" w:rsidP="002973A7">
      <w:pPr>
        <w:pStyle w:val="ListParagraph"/>
        <w:numPr>
          <w:ilvl w:val="0"/>
          <w:numId w:val="1"/>
        </w:numPr>
        <w:rPr>
          <w:color w:val="000000" w:themeColor="text1"/>
          <w:sz w:val="28"/>
          <w:szCs w:val="28"/>
        </w:rPr>
      </w:pPr>
      <w:r>
        <w:rPr>
          <w:color w:val="000000" w:themeColor="text1"/>
          <w:sz w:val="28"/>
          <w:szCs w:val="28"/>
        </w:rPr>
        <w:t>This bottle is made of glass will be right statement.</w:t>
      </w:r>
    </w:p>
    <w:p w:rsidR="00755388" w:rsidRDefault="00755388" w:rsidP="00F501F0">
      <w:pPr>
        <w:rPr>
          <w:color w:val="000000" w:themeColor="text1"/>
          <w:sz w:val="28"/>
          <w:szCs w:val="28"/>
        </w:rPr>
      </w:pPr>
      <w:r>
        <w:rPr>
          <w:color w:val="000000" w:themeColor="text1"/>
          <w:sz w:val="28"/>
          <w:szCs w:val="28"/>
        </w:rPr>
        <w:t>6)</w:t>
      </w:r>
      <w:r w:rsidR="00BC63CC">
        <w:rPr>
          <w:color w:val="000000" w:themeColor="text1"/>
          <w:sz w:val="28"/>
          <w:szCs w:val="28"/>
        </w:rPr>
        <w:t xml:space="preserve"> </w:t>
      </w:r>
      <w:r>
        <w:rPr>
          <w:color w:val="000000" w:themeColor="text1"/>
          <w:sz w:val="28"/>
          <w:szCs w:val="28"/>
        </w:rPr>
        <w:t>Concrete Noun: A Concrete Noun names a person, place</w:t>
      </w:r>
      <w:r w:rsidR="00F40AE1">
        <w:rPr>
          <w:color w:val="000000" w:themeColor="text1"/>
          <w:sz w:val="28"/>
          <w:szCs w:val="28"/>
        </w:rPr>
        <w:t>,</w:t>
      </w:r>
      <w:r>
        <w:rPr>
          <w:color w:val="000000" w:themeColor="text1"/>
          <w:sz w:val="28"/>
          <w:szCs w:val="28"/>
        </w:rPr>
        <w:t xml:space="preserve"> or thing that can be perceived by one or more of the senses(sight, hearing, taste, touch</w:t>
      </w:r>
      <w:r w:rsidR="00F40AE1">
        <w:rPr>
          <w:color w:val="000000" w:themeColor="text1"/>
          <w:sz w:val="28"/>
          <w:szCs w:val="28"/>
        </w:rPr>
        <w:t>,</w:t>
      </w:r>
      <w:r>
        <w:rPr>
          <w:color w:val="000000" w:themeColor="text1"/>
          <w:sz w:val="28"/>
          <w:szCs w:val="28"/>
        </w:rPr>
        <w:t xml:space="preserve"> and smell)</w:t>
      </w:r>
      <w:r w:rsidR="00DF164C">
        <w:rPr>
          <w:color w:val="000000" w:themeColor="text1"/>
          <w:sz w:val="28"/>
          <w:szCs w:val="28"/>
        </w:rPr>
        <w:t>.</w:t>
      </w:r>
    </w:p>
    <w:p w:rsidR="00DF164C" w:rsidRDefault="00DF164C" w:rsidP="00F501F0">
      <w:pPr>
        <w:rPr>
          <w:color w:val="000000" w:themeColor="text1"/>
          <w:sz w:val="28"/>
          <w:szCs w:val="28"/>
        </w:rPr>
      </w:pPr>
      <w:r>
        <w:rPr>
          <w:color w:val="000000" w:themeColor="text1"/>
          <w:sz w:val="28"/>
          <w:szCs w:val="28"/>
        </w:rPr>
        <w:t>All Proper,</w:t>
      </w:r>
      <w:r w:rsidR="00B46F62">
        <w:rPr>
          <w:color w:val="000000" w:themeColor="text1"/>
          <w:sz w:val="28"/>
          <w:szCs w:val="28"/>
        </w:rPr>
        <w:t xml:space="preserve"> </w:t>
      </w:r>
      <w:r>
        <w:rPr>
          <w:color w:val="000000" w:themeColor="text1"/>
          <w:sz w:val="28"/>
          <w:szCs w:val="28"/>
        </w:rPr>
        <w:t>Common,</w:t>
      </w:r>
      <w:r w:rsidR="00B46F62">
        <w:rPr>
          <w:color w:val="000000" w:themeColor="text1"/>
          <w:sz w:val="28"/>
          <w:szCs w:val="28"/>
        </w:rPr>
        <w:t xml:space="preserve"> </w:t>
      </w:r>
      <w:r>
        <w:rPr>
          <w:color w:val="000000" w:themeColor="text1"/>
          <w:sz w:val="28"/>
          <w:szCs w:val="28"/>
        </w:rPr>
        <w:t>Collective,</w:t>
      </w:r>
      <w:r w:rsidR="00B46F62">
        <w:rPr>
          <w:color w:val="000000" w:themeColor="text1"/>
          <w:sz w:val="28"/>
          <w:szCs w:val="28"/>
        </w:rPr>
        <w:t xml:space="preserve"> </w:t>
      </w:r>
      <w:r w:rsidR="00E06A9F">
        <w:rPr>
          <w:color w:val="000000" w:themeColor="text1"/>
          <w:sz w:val="28"/>
          <w:szCs w:val="28"/>
        </w:rPr>
        <w:t xml:space="preserve">Material nouns come </w:t>
      </w:r>
      <w:r>
        <w:rPr>
          <w:color w:val="000000" w:themeColor="text1"/>
          <w:sz w:val="28"/>
          <w:szCs w:val="28"/>
        </w:rPr>
        <w:t>under Concrete Noun.</w:t>
      </w:r>
    </w:p>
    <w:p w:rsidR="00DF164C" w:rsidRDefault="00DF164C" w:rsidP="00F501F0">
      <w:pPr>
        <w:rPr>
          <w:color w:val="000000" w:themeColor="text1"/>
          <w:sz w:val="28"/>
          <w:szCs w:val="28"/>
        </w:rPr>
      </w:pPr>
      <w:r>
        <w:rPr>
          <w:color w:val="000000" w:themeColor="text1"/>
          <w:sz w:val="28"/>
          <w:szCs w:val="28"/>
        </w:rPr>
        <w:t>Ex: Humming Bird, Tel</w:t>
      </w:r>
      <w:r w:rsidR="00E06A9F">
        <w:rPr>
          <w:color w:val="000000" w:themeColor="text1"/>
          <w:sz w:val="28"/>
          <w:szCs w:val="28"/>
        </w:rPr>
        <w:t xml:space="preserve">ephone, Teacher, Popcorn, Ocean, </w:t>
      </w:r>
      <w:r>
        <w:rPr>
          <w:color w:val="000000" w:themeColor="text1"/>
          <w:sz w:val="28"/>
          <w:szCs w:val="28"/>
        </w:rPr>
        <w:t>etc</w:t>
      </w:r>
      <w:r w:rsidR="0047412B">
        <w:rPr>
          <w:color w:val="000000" w:themeColor="text1"/>
          <w:sz w:val="28"/>
          <w:szCs w:val="28"/>
        </w:rPr>
        <w:t>.,</w:t>
      </w:r>
    </w:p>
    <w:p w:rsidR="00B46F62" w:rsidRDefault="00DF164C" w:rsidP="00F501F0">
      <w:pPr>
        <w:rPr>
          <w:color w:val="000000" w:themeColor="text1"/>
          <w:sz w:val="28"/>
          <w:szCs w:val="28"/>
        </w:rPr>
      </w:pPr>
      <w:r>
        <w:rPr>
          <w:color w:val="000000" w:themeColor="text1"/>
          <w:sz w:val="28"/>
          <w:szCs w:val="28"/>
        </w:rPr>
        <w:t>7)</w:t>
      </w:r>
      <w:r w:rsidR="00BC63CC">
        <w:rPr>
          <w:color w:val="000000" w:themeColor="text1"/>
          <w:sz w:val="28"/>
          <w:szCs w:val="28"/>
        </w:rPr>
        <w:t xml:space="preserve"> </w:t>
      </w:r>
      <w:r>
        <w:rPr>
          <w:color w:val="000000" w:themeColor="text1"/>
          <w:sz w:val="28"/>
          <w:szCs w:val="28"/>
        </w:rPr>
        <w:t>Countable Nouns: Countable Nouns are the names of objects,</w:t>
      </w:r>
      <w:r w:rsidR="00B46F62">
        <w:rPr>
          <w:color w:val="000000" w:themeColor="text1"/>
          <w:sz w:val="28"/>
          <w:szCs w:val="28"/>
        </w:rPr>
        <w:t xml:space="preserve"> </w:t>
      </w:r>
      <w:r>
        <w:rPr>
          <w:color w:val="000000" w:themeColor="text1"/>
          <w:sz w:val="28"/>
          <w:szCs w:val="28"/>
        </w:rPr>
        <w:t>people</w:t>
      </w:r>
      <w:r w:rsidR="0047412B">
        <w:rPr>
          <w:color w:val="000000" w:themeColor="text1"/>
          <w:sz w:val="28"/>
          <w:szCs w:val="28"/>
        </w:rPr>
        <w:t>,</w:t>
      </w:r>
      <w:r>
        <w:rPr>
          <w:color w:val="000000" w:themeColor="text1"/>
          <w:sz w:val="28"/>
          <w:szCs w:val="28"/>
        </w:rPr>
        <w:t xml:space="preserve"> etc</w:t>
      </w:r>
      <w:r w:rsidR="0047412B">
        <w:rPr>
          <w:color w:val="000000" w:themeColor="text1"/>
          <w:sz w:val="28"/>
          <w:szCs w:val="28"/>
        </w:rPr>
        <w:t>.,</w:t>
      </w:r>
      <w:r w:rsidR="00B46F62">
        <w:rPr>
          <w:color w:val="000000" w:themeColor="text1"/>
          <w:sz w:val="28"/>
          <w:szCs w:val="28"/>
        </w:rPr>
        <w:t xml:space="preserve"> that we can count.</w:t>
      </w:r>
    </w:p>
    <w:p w:rsidR="00B46F62" w:rsidRDefault="00B46F62" w:rsidP="00F501F0">
      <w:pPr>
        <w:rPr>
          <w:color w:val="000000" w:themeColor="text1"/>
          <w:sz w:val="28"/>
          <w:szCs w:val="28"/>
        </w:rPr>
      </w:pPr>
      <w:r>
        <w:rPr>
          <w:color w:val="000000" w:themeColor="text1"/>
          <w:sz w:val="28"/>
          <w:szCs w:val="28"/>
        </w:rPr>
        <w:t>Ex</w:t>
      </w:r>
      <w:r w:rsidR="0047412B">
        <w:rPr>
          <w:color w:val="000000" w:themeColor="text1"/>
          <w:sz w:val="28"/>
          <w:szCs w:val="28"/>
        </w:rPr>
        <w:t>: Book, Pen, Apple, Boy, Sister</w:t>
      </w:r>
      <w:r>
        <w:rPr>
          <w:color w:val="000000" w:themeColor="text1"/>
          <w:sz w:val="28"/>
          <w:szCs w:val="28"/>
        </w:rPr>
        <w:t>,</w:t>
      </w:r>
      <w:r w:rsidR="0047412B">
        <w:rPr>
          <w:color w:val="000000" w:themeColor="text1"/>
          <w:sz w:val="28"/>
          <w:szCs w:val="28"/>
        </w:rPr>
        <w:t xml:space="preserve"> </w:t>
      </w:r>
      <w:r>
        <w:rPr>
          <w:color w:val="000000" w:themeColor="text1"/>
          <w:sz w:val="28"/>
          <w:szCs w:val="28"/>
        </w:rPr>
        <w:t>Doctor, Horse</w:t>
      </w:r>
      <w:r w:rsidR="0047412B">
        <w:rPr>
          <w:color w:val="000000" w:themeColor="text1"/>
          <w:sz w:val="28"/>
          <w:szCs w:val="28"/>
        </w:rPr>
        <w:t>,</w:t>
      </w:r>
      <w:r>
        <w:rPr>
          <w:color w:val="000000" w:themeColor="text1"/>
          <w:sz w:val="28"/>
          <w:szCs w:val="28"/>
        </w:rPr>
        <w:t xml:space="preserve"> etc</w:t>
      </w:r>
      <w:r w:rsidR="00210E5F">
        <w:rPr>
          <w:color w:val="000000" w:themeColor="text1"/>
          <w:sz w:val="28"/>
          <w:szCs w:val="28"/>
        </w:rPr>
        <w:t>.</w:t>
      </w:r>
    </w:p>
    <w:p w:rsidR="00210E5F" w:rsidRDefault="00210E5F" w:rsidP="00F501F0">
      <w:pPr>
        <w:rPr>
          <w:color w:val="000000" w:themeColor="text1"/>
          <w:sz w:val="28"/>
          <w:szCs w:val="28"/>
        </w:rPr>
      </w:pPr>
      <w:r>
        <w:rPr>
          <w:color w:val="000000" w:themeColor="text1"/>
          <w:sz w:val="28"/>
          <w:szCs w:val="28"/>
        </w:rPr>
        <w:t>* only countable nouns can take ‘a’ or ‘an’.</w:t>
      </w:r>
    </w:p>
    <w:p w:rsidR="00B46F62" w:rsidRDefault="00B46F62" w:rsidP="00F501F0">
      <w:pPr>
        <w:rPr>
          <w:color w:val="000000" w:themeColor="text1"/>
          <w:sz w:val="28"/>
          <w:szCs w:val="28"/>
        </w:rPr>
      </w:pPr>
      <w:r>
        <w:rPr>
          <w:color w:val="000000" w:themeColor="text1"/>
          <w:sz w:val="28"/>
          <w:szCs w:val="28"/>
        </w:rPr>
        <w:t>8)</w:t>
      </w:r>
      <w:r w:rsidR="00BC63CC">
        <w:rPr>
          <w:color w:val="000000" w:themeColor="text1"/>
          <w:sz w:val="28"/>
          <w:szCs w:val="28"/>
        </w:rPr>
        <w:t xml:space="preserve"> </w:t>
      </w:r>
      <w:r>
        <w:rPr>
          <w:color w:val="000000" w:themeColor="text1"/>
          <w:sz w:val="28"/>
          <w:szCs w:val="28"/>
        </w:rPr>
        <w:t>Uncountable Nouns: Uncountable Nou</w:t>
      </w:r>
      <w:r w:rsidR="0047412B">
        <w:rPr>
          <w:color w:val="000000" w:themeColor="text1"/>
          <w:sz w:val="28"/>
          <w:szCs w:val="28"/>
        </w:rPr>
        <w:t>ns are the names of things that</w:t>
      </w:r>
      <w:r>
        <w:rPr>
          <w:color w:val="000000" w:themeColor="text1"/>
          <w:sz w:val="28"/>
          <w:szCs w:val="28"/>
        </w:rPr>
        <w:t xml:space="preserve"> we cannot count.</w:t>
      </w:r>
    </w:p>
    <w:p w:rsidR="00B46F62" w:rsidRDefault="00282045" w:rsidP="00F501F0">
      <w:pPr>
        <w:rPr>
          <w:color w:val="000000" w:themeColor="text1"/>
          <w:sz w:val="28"/>
          <w:szCs w:val="28"/>
        </w:rPr>
      </w:pPr>
      <w:r>
        <w:rPr>
          <w:color w:val="000000" w:themeColor="text1"/>
          <w:sz w:val="28"/>
          <w:szCs w:val="28"/>
        </w:rPr>
        <w:lastRenderedPageBreak/>
        <w:t>Ex: milk, o</w:t>
      </w:r>
      <w:r w:rsidR="00B46F62">
        <w:rPr>
          <w:color w:val="000000" w:themeColor="text1"/>
          <w:sz w:val="28"/>
          <w:szCs w:val="28"/>
        </w:rPr>
        <w:t>il,</w:t>
      </w:r>
      <w:r>
        <w:rPr>
          <w:color w:val="000000" w:themeColor="text1"/>
          <w:sz w:val="28"/>
          <w:szCs w:val="28"/>
        </w:rPr>
        <w:t xml:space="preserve"> sugar, rice, h</w:t>
      </w:r>
      <w:r w:rsidR="00816AE7">
        <w:rPr>
          <w:color w:val="000000" w:themeColor="text1"/>
          <w:sz w:val="28"/>
          <w:szCs w:val="28"/>
        </w:rPr>
        <w:t>air, honesty, gold, powder, p</w:t>
      </w:r>
      <w:r w:rsidR="0047412B">
        <w:rPr>
          <w:color w:val="000000" w:themeColor="text1"/>
          <w:sz w:val="28"/>
          <w:szCs w:val="28"/>
        </w:rPr>
        <w:t>ulses, heap, F</w:t>
      </w:r>
      <w:r w:rsidR="00816AE7">
        <w:rPr>
          <w:color w:val="000000" w:themeColor="text1"/>
          <w:sz w:val="28"/>
          <w:szCs w:val="28"/>
        </w:rPr>
        <w:t>lour, Spices, sand, salt</w:t>
      </w:r>
      <w:r w:rsidR="003536E9">
        <w:rPr>
          <w:color w:val="000000" w:themeColor="text1"/>
          <w:sz w:val="28"/>
          <w:szCs w:val="28"/>
        </w:rPr>
        <w:t>, etc</w:t>
      </w:r>
      <w:r w:rsidR="00210E5F">
        <w:rPr>
          <w:color w:val="000000" w:themeColor="text1"/>
          <w:sz w:val="28"/>
          <w:szCs w:val="28"/>
        </w:rPr>
        <w:t>.</w:t>
      </w:r>
    </w:p>
    <w:p w:rsidR="00210E5F" w:rsidRPr="00210E5F" w:rsidRDefault="00210E5F" w:rsidP="002973A7">
      <w:pPr>
        <w:pStyle w:val="ListParagraph"/>
        <w:numPr>
          <w:ilvl w:val="0"/>
          <w:numId w:val="1"/>
        </w:numPr>
        <w:rPr>
          <w:color w:val="000000" w:themeColor="text1"/>
          <w:sz w:val="28"/>
          <w:szCs w:val="28"/>
        </w:rPr>
      </w:pPr>
      <w:r>
        <w:rPr>
          <w:color w:val="000000" w:themeColor="text1"/>
          <w:sz w:val="28"/>
          <w:szCs w:val="28"/>
        </w:rPr>
        <w:t>Uncountable Nouns cannot take ‘a’ or ‘an’.</w:t>
      </w:r>
    </w:p>
    <w:p w:rsidR="00B46F62" w:rsidRDefault="00B46F62" w:rsidP="002973A7">
      <w:pPr>
        <w:pStyle w:val="ListParagraph"/>
        <w:numPr>
          <w:ilvl w:val="0"/>
          <w:numId w:val="1"/>
        </w:numPr>
        <w:rPr>
          <w:color w:val="000000" w:themeColor="text1"/>
          <w:sz w:val="28"/>
          <w:szCs w:val="28"/>
        </w:rPr>
      </w:pPr>
      <w:r>
        <w:rPr>
          <w:color w:val="000000" w:themeColor="text1"/>
          <w:sz w:val="28"/>
          <w:szCs w:val="28"/>
        </w:rPr>
        <w:t>Countable nouns have plural forms while uncountable nouns do not.</w:t>
      </w:r>
    </w:p>
    <w:p w:rsidR="00C76211" w:rsidRDefault="003536E9" w:rsidP="00B46F62">
      <w:pPr>
        <w:pStyle w:val="ListParagraph"/>
        <w:rPr>
          <w:color w:val="000000" w:themeColor="text1"/>
          <w:sz w:val="28"/>
          <w:szCs w:val="28"/>
        </w:rPr>
      </w:pPr>
      <w:r>
        <w:rPr>
          <w:color w:val="000000" w:themeColor="text1"/>
          <w:sz w:val="28"/>
          <w:szCs w:val="28"/>
        </w:rPr>
        <w:t>Ex: we say milk can’</w:t>
      </w:r>
      <w:r w:rsidR="00B46F62">
        <w:rPr>
          <w:color w:val="000000" w:themeColor="text1"/>
          <w:sz w:val="28"/>
          <w:szCs w:val="28"/>
        </w:rPr>
        <w:t>t say milks.</w:t>
      </w:r>
    </w:p>
    <w:p w:rsidR="00C76211" w:rsidRDefault="00C76211" w:rsidP="00B46F62">
      <w:pPr>
        <w:pStyle w:val="ListParagraph"/>
        <w:rPr>
          <w:color w:val="000000" w:themeColor="text1"/>
          <w:sz w:val="28"/>
          <w:szCs w:val="28"/>
        </w:rPr>
      </w:pPr>
    </w:p>
    <w:p w:rsidR="00C76211" w:rsidRDefault="00C76211" w:rsidP="00B46F62">
      <w:pPr>
        <w:pStyle w:val="ListParagraph"/>
        <w:rPr>
          <w:color w:val="000000" w:themeColor="text1"/>
          <w:sz w:val="28"/>
          <w:szCs w:val="28"/>
        </w:rPr>
      </w:pPr>
      <w:r>
        <w:rPr>
          <w:color w:val="000000" w:themeColor="text1"/>
          <w:sz w:val="28"/>
          <w:szCs w:val="28"/>
        </w:rPr>
        <w:t>9) Compound Noun: A compound Noun is a noun made up of two or more</w:t>
      </w:r>
    </w:p>
    <w:p w:rsidR="00C76211" w:rsidRDefault="00C76211" w:rsidP="00B46F62">
      <w:pPr>
        <w:pStyle w:val="ListParagraph"/>
        <w:rPr>
          <w:color w:val="000000" w:themeColor="text1"/>
          <w:sz w:val="28"/>
          <w:szCs w:val="28"/>
        </w:rPr>
      </w:pPr>
      <w:r>
        <w:rPr>
          <w:color w:val="000000" w:themeColor="text1"/>
          <w:sz w:val="28"/>
          <w:szCs w:val="28"/>
        </w:rPr>
        <w:t>words. Each wor</w:t>
      </w:r>
      <w:r w:rsidR="007C66D8">
        <w:rPr>
          <w:color w:val="000000" w:themeColor="text1"/>
          <w:sz w:val="28"/>
          <w:szCs w:val="28"/>
        </w:rPr>
        <w:t>d makes up part of the meaning</w:t>
      </w:r>
      <w:r>
        <w:rPr>
          <w:color w:val="000000" w:themeColor="text1"/>
          <w:sz w:val="28"/>
          <w:szCs w:val="28"/>
        </w:rPr>
        <w:t xml:space="preserve"> of the noun</w:t>
      </w:r>
      <w:r w:rsidR="007C66D8">
        <w:rPr>
          <w:color w:val="000000" w:themeColor="text1"/>
          <w:sz w:val="28"/>
          <w:szCs w:val="28"/>
        </w:rPr>
        <w:t>.</w:t>
      </w:r>
    </w:p>
    <w:p w:rsidR="007C66D8" w:rsidRDefault="007C66D8" w:rsidP="00B46F62">
      <w:pPr>
        <w:pStyle w:val="ListParagraph"/>
        <w:rPr>
          <w:color w:val="000000" w:themeColor="text1"/>
          <w:sz w:val="28"/>
          <w:szCs w:val="28"/>
        </w:rPr>
      </w:pPr>
    </w:p>
    <w:p w:rsidR="007C66D8" w:rsidRDefault="00B1785F" w:rsidP="00B46F62">
      <w:pPr>
        <w:pStyle w:val="ListParagraph"/>
        <w:rPr>
          <w:color w:val="000000" w:themeColor="text1"/>
          <w:sz w:val="28"/>
          <w:szCs w:val="28"/>
        </w:rPr>
      </w:pPr>
      <w:r>
        <w:rPr>
          <w:color w:val="000000" w:themeColor="text1"/>
          <w:sz w:val="28"/>
          <w:szCs w:val="28"/>
        </w:rPr>
        <w:t xml:space="preserve">Ex: </w:t>
      </w:r>
      <w:r w:rsidR="007C66D8" w:rsidRPr="00C73227">
        <w:rPr>
          <w:color w:val="000000" w:themeColor="text1"/>
          <w:sz w:val="28"/>
          <w:szCs w:val="28"/>
          <w:u w:val="single"/>
        </w:rPr>
        <w:t xml:space="preserve">A single word              Two Words          </w:t>
      </w:r>
      <w:r w:rsidR="006F72DC" w:rsidRPr="00C73227">
        <w:rPr>
          <w:color w:val="000000" w:themeColor="text1"/>
          <w:sz w:val="28"/>
          <w:szCs w:val="28"/>
          <w:u w:val="single"/>
        </w:rPr>
        <w:t xml:space="preserve">   </w:t>
      </w:r>
      <w:r w:rsidR="007C66D8" w:rsidRPr="00C73227">
        <w:rPr>
          <w:color w:val="000000" w:themeColor="text1"/>
          <w:sz w:val="28"/>
          <w:szCs w:val="28"/>
          <w:u w:val="single"/>
        </w:rPr>
        <w:t>Hyphenated</w:t>
      </w:r>
    </w:p>
    <w:p w:rsidR="007C66D8" w:rsidRDefault="00B1785F" w:rsidP="00B46F62">
      <w:pPr>
        <w:pStyle w:val="ListParagraph"/>
        <w:rPr>
          <w:color w:val="000000" w:themeColor="text1"/>
          <w:sz w:val="28"/>
          <w:szCs w:val="28"/>
        </w:rPr>
      </w:pPr>
      <w:r>
        <w:rPr>
          <w:color w:val="000000" w:themeColor="text1"/>
          <w:sz w:val="28"/>
          <w:szCs w:val="28"/>
        </w:rPr>
        <w:t xml:space="preserve">       </w:t>
      </w:r>
      <w:r w:rsidR="007C66D8">
        <w:rPr>
          <w:color w:val="000000" w:themeColor="text1"/>
          <w:sz w:val="28"/>
          <w:szCs w:val="28"/>
        </w:rPr>
        <w:t xml:space="preserve">Haircut                          Rain forest          </w:t>
      </w:r>
      <w:r w:rsidR="006F72DC">
        <w:rPr>
          <w:color w:val="000000" w:themeColor="text1"/>
          <w:sz w:val="28"/>
          <w:szCs w:val="28"/>
        </w:rPr>
        <w:t xml:space="preserve">    </w:t>
      </w:r>
      <w:r w:rsidR="007C66D8">
        <w:rPr>
          <w:color w:val="000000" w:themeColor="text1"/>
          <w:sz w:val="28"/>
          <w:szCs w:val="28"/>
        </w:rPr>
        <w:t>self-esteem</w:t>
      </w:r>
    </w:p>
    <w:p w:rsidR="00C76211" w:rsidRDefault="00B1785F" w:rsidP="00B46F62">
      <w:pPr>
        <w:pStyle w:val="ListParagraph"/>
        <w:rPr>
          <w:color w:val="000000" w:themeColor="text1"/>
          <w:sz w:val="28"/>
          <w:szCs w:val="28"/>
        </w:rPr>
      </w:pPr>
      <w:r>
        <w:rPr>
          <w:color w:val="000000" w:themeColor="text1"/>
          <w:sz w:val="28"/>
          <w:szCs w:val="28"/>
        </w:rPr>
        <w:t xml:space="preserve">      </w:t>
      </w:r>
      <w:r w:rsidR="007C66D8">
        <w:rPr>
          <w:color w:val="000000" w:themeColor="text1"/>
          <w:sz w:val="28"/>
          <w:szCs w:val="28"/>
        </w:rPr>
        <w:t xml:space="preserve">Toothpaste                    ice cream           </w:t>
      </w:r>
      <w:r w:rsidR="006F72DC">
        <w:rPr>
          <w:color w:val="000000" w:themeColor="text1"/>
          <w:sz w:val="28"/>
          <w:szCs w:val="28"/>
        </w:rPr>
        <w:t xml:space="preserve">    </w:t>
      </w:r>
      <w:r w:rsidR="007C66D8">
        <w:rPr>
          <w:color w:val="000000" w:themeColor="text1"/>
          <w:sz w:val="28"/>
          <w:szCs w:val="28"/>
        </w:rPr>
        <w:t>sister-in-law</w:t>
      </w:r>
    </w:p>
    <w:p w:rsidR="006F72DC" w:rsidRDefault="00B1785F" w:rsidP="00B46F62">
      <w:pPr>
        <w:pStyle w:val="ListParagraph"/>
        <w:rPr>
          <w:color w:val="000000" w:themeColor="text1"/>
          <w:sz w:val="28"/>
          <w:szCs w:val="28"/>
        </w:rPr>
      </w:pPr>
      <w:r>
        <w:rPr>
          <w:color w:val="000000" w:themeColor="text1"/>
          <w:sz w:val="28"/>
          <w:szCs w:val="28"/>
        </w:rPr>
        <w:t xml:space="preserve">       </w:t>
      </w:r>
      <w:r w:rsidR="006F72DC">
        <w:rPr>
          <w:color w:val="000000" w:themeColor="text1"/>
          <w:sz w:val="28"/>
          <w:szCs w:val="28"/>
        </w:rPr>
        <w:t>Bedroom</w:t>
      </w:r>
      <w:r w:rsidR="006F72DC">
        <w:rPr>
          <w:color w:val="000000" w:themeColor="text1"/>
          <w:sz w:val="28"/>
          <w:szCs w:val="28"/>
        </w:rPr>
        <w:tab/>
        <w:t xml:space="preserve">            Christmas tree       dry-cleaning</w:t>
      </w:r>
    </w:p>
    <w:p w:rsidR="00B1785F" w:rsidRDefault="00B1785F" w:rsidP="00B46F62">
      <w:pPr>
        <w:pStyle w:val="ListParagraph"/>
        <w:rPr>
          <w:color w:val="000000" w:themeColor="text1"/>
          <w:sz w:val="28"/>
          <w:szCs w:val="28"/>
        </w:rPr>
      </w:pPr>
    </w:p>
    <w:p w:rsidR="00B1785F" w:rsidRDefault="00B1785F" w:rsidP="00B1785F">
      <w:pPr>
        <w:rPr>
          <w:color w:val="000000" w:themeColor="text1"/>
          <w:sz w:val="28"/>
          <w:szCs w:val="28"/>
        </w:rPr>
      </w:pPr>
      <w:r>
        <w:rPr>
          <w:color w:val="000000" w:themeColor="text1"/>
          <w:sz w:val="28"/>
          <w:szCs w:val="28"/>
        </w:rPr>
        <w:t>* There are compound nouns such as sister-in-law, those nouns form the plural by adding s to the first word.</w:t>
      </w:r>
    </w:p>
    <w:p w:rsidR="00B1785F" w:rsidRDefault="00B1785F" w:rsidP="00B1785F">
      <w:pPr>
        <w:rPr>
          <w:color w:val="000000" w:themeColor="text1"/>
          <w:sz w:val="28"/>
          <w:szCs w:val="28"/>
        </w:rPr>
      </w:pPr>
      <w:r>
        <w:rPr>
          <w:color w:val="000000" w:themeColor="text1"/>
          <w:sz w:val="28"/>
          <w:szCs w:val="28"/>
        </w:rPr>
        <w:t>Ex: Sisters-in-law, Brothers-in-law, Lookers-on, Courts-Martial etc.</w:t>
      </w:r>
    </w:p>
    <w:tbl>
      <w:tblPr>
        <w:tblStyle w:val="TableGrid"/>
        <w:tblW w:w="0" w:type="auto"/>
        <w:tblLook w:val="04A0" w:firstRow="1" w:lastRow="0" w:firstColumn="1" w:lastColumn="0" w:noHBand="0" w:noVBand="1"/>
      </w:tblPr>
      <w:tblGrid>
        <w:gridCol w:w="4788"/>
        <w:gridCol w:w="4788"/>
      </w:tblGrid>
      <w:tr w:rsidR="00B1785F" w:rsidTr="002E61CF">
        <w:tc>
          <w:tcPr>
            <w:tcW w:w="4788" w:type="dxa"/>
          </w:tcPr>
          <w:p w:rsidR="00B1785F" w:rsidRDefault="00B1785F" w:rsidP="002E61CF">
            <w:pPr>
              <w:rPr>
                <w:color w:val="000000" w:themeColor="text1"/>
                <w:sz w:val="28"/>
                <w:szCs w:val="28"/>
              </w:rPr>
            </w:pPr>
            <w:r>
              <w:rPr>
                <w:color w:val="000000" w:themeColor="text1"/>
                <w:sz w:val="28"/>
                <w:szCs w:val="28"/>
              </w:rPr>
              <w:t>Singular</w:t>
            </w:r>
          </w:p>
          <w:p w:rsidR="00B1785F" w:rsidRDefault="00B1785F" w:rsidP="002E61CF">
            <w:pPr>
              <w:rPr>
                <w:color w:val="000000" w:themeColor="text1"/>
                <w:sz w:val="28"/>
                <w:szCs w:val="28"/>
              </w:rPr>
            </w:pPr>
            <w:r>
              <w:rPr>
                <w:color w:val="000000" w:themeColor="text1"/>
                <w:sz w:val="28"/>
                <w:szCs w:val="28"/>
              </w:rPr>
              <w:t>Attorney-general</w:t>
            </w:r>
          </w:p>
          <w:p w:rsidR="00B1785F" w:rsidRDefault="00B1785F" w:rsidP="002E61CF">
            <w:pPr>
              <w:rPr>
                <w:color w:val="000000" w:themeColor="text1"/>
                <w:sz w:val="28"/>
                <w:szCs w:val="28"/>
              </w:rPr>
            </w:pPr>
            <w:r>
              <w:rPr>
                <w:color w:val="000000" w:themeColor="text1"/>
                <w:sz w:val="28"/>
                <w:szCs w:val="28"/>
              </w:rPr>
              <w:t>Bystander</w:t>
            </w:r>
          </w:p>
          <w:p w:rsidR="00B1785F" w:rsidRDefault="00B1785F" w:rsidP="002E61CF">
            <w:pPr>
              <w:rPr>
                <w:color w:val="000000" w:themeColor="text1"/>
                <w:sz w:val="28"/>
                <w:szCs w:val="28"/>
              </w:rPr>
            </w:pPr>
            <w:r>
              <w:rPr>
                <w:color w:val="000000" w:themeColor="text1"/>
                <w:sz w:val="28"/>
                <w:szCs w:val="28"/>
              </w:rPr>
              <w:t>Commander-in-chief</w:t>
            </w:r>
          </w:p>
          <w:p w:rsidR="00B1785F" w:rsidRDefault="00B1785F" w:rsidP="002E61CF">
            <w:pPr>
              <w:rPr>
                <w:color w:val="000000" w:themeColor="text1"/>
                <w:sz w:val="28"/>
                <w:szCs w:val="28"/>
              </w:rPr>
            </w:pPr>
            <w:r>
              <w:rPr>
                <w:color w:val="000000" w:themeColor="text1"/>
                <w:sz w:val="28"/>
                <w:szCs w:val="28"/>
              </w:rPr>
              <w:t>Court martial</w:t>
            </w:r>
          </w:p>
          <w:p w:rsidR="00B1785F" w:rsidRDefault="00B1785F" w:rsidP="002E61CF">
            <w:pPr>
              <w:rPr>
                <w:color w:val="000000" w:themeColor="text1"/>
                <w:sz w:val="28"/>
                <w:szCs w:val="28"/>
              </w:rPr>
            </w:pPr>
            <w:r>
              <w:rPr>
                <w:color w:val="000000" w:themeColor="text1"/>
                <w:sz w:val="28"/>
                <w:szCs w:val="28"/>
              </w:rPr>
              <w:t>Father-in-law</w:t>
            </w:r>
          </w:p>
          <w:p w:rsidR="00B1785F" w:rsidRDefault="00B1785F" w:rsidP="002E61CF">
            <w:pPr>
              <w:rPr>
                <w:color w:val="000000" w:themeColor="text1"/>
                <w:sz w:val="28"/>
                <w:szCs w:val="28"/>
              </w:rPr>
            </w:pPr>
            <w:r>
              <w:rPr>
                <w:color w:val="000000" w:themeColor="text1"/>
                <w:sz w:val="28"/>
                <w:szCs w:val="28"/>
              </w:rPr>
              <w:t>Go-between</w:t>
            </w:r>
          </w:p>
          <w:p w:rsidR="00B1785F" w:rsidRDefault="00B1785F" w:rsidP="002E61CF">
            <w:pPr>
              <w:rPr>
                <w:color w:val="000000" w:themeColor="text1"/>
                <w:sz w:val="28"/>
                <w:szCs w:val="28"/>
              </w:rPr>
            </w:pPr>
            <w:r>
              <w:rPr>
                <w:color w:val="000000" w:themeColor="text1"/>
                <w:sz w:val="28"/>
                <w:szCs w:val="28"/>
              </w:rPr>
              <w:t>Governor-general</w:t>
            </w:r>
          </w:p>
          <w:p w:rsidR="00B1785F" w:rsidRDefault="00B1785F" w:rsidP="002E61CF">
            <w:pPr>
              <w:rPr>
                <w:color w:val="000000" w:themeColor="text1"/>
                <w:sz w:val="28"/>
                <w:szCs w:val="28"/>
              </w:rPr>
            </w:pPr>
            <w:r>
              <w:rPr>
                <w:color w:val="000000" w:themeColor="text1"/>
                <w:sz w:val="28"/>
                <w:szCs w:val="28"/>
              </w:rPr>
              <w:t>Mouthful</w:t>
            </w:r>
          </w:p>
          <w:p w:rsidR="00B1785F" w:rsidRDefault="00B1785F" w:rsidP="002E61CF">
            <w:pPr>
              <w:rPr>
                <w:color w:val="000000" w:themeColor="text1"/>
                <w:sz w:val="28"/>
                <w:szCs w:val="28"/>
              </w:rPr>
            </w:pPr>
            <w:r>
              <w:rPr>
                <w:color w:val="000000" w:themeColor="text1"/>
                <w:sz w:val="28"/>
                <w:szCs w:val="28"/>
              </w:rPr>
              <w:t>Takeoff</w:t>
            </w:r>
          </w:p>
          <w:p w:rsidR="00B1785F" w:rsidRDefault="00B1785F" w:rsidP="002E61CF">
            <w:pPr>
              <w:rPr>
                <w:color w:val="000000" w:themeColor="text1"/>
                <w:sz w:val="28"/>
                <w:szCs w:val="28"/>
              </w:rPr>
            </w:pPr>
            <w:r>
              <w:rPr>
                <w:color w:val="000000" w:themeColor="text1"/>
                <w:sz w:val="28"/>
                <w:szCs w:val="28"/>
              </w:rPr>
              <w:t>Tablespoonful</w:t>
            </w:r>
          </w:p>
          <w:p w:rsidR="00B1785F" w:rsidRDefault="00B1785F" w:rsidP="002E61CF">
            <w:pPr>
              <w:rPr>
                <w:color w:val="000000" w:themeColor="text1"/>
                <w:sz w:val="28"/>
                <w:szCs w:val="28"/>
              </w:rPr>
            </w:pPr>
            <w:r>
              <w:rPr>
                <w:color w:val="000000" w:themeColor="text1"/>
                <w:sz w:val="28"/>
                <w:szCs w:val="28"/>
              </w:rPr>
              <w:t>Son-in-law</w:t>
            </w:r>
          </w:p>
          <w:p w:rsidR="00B1785F" w:rsidRDefault="00B1785F" w:rsidP="002E61CF">
            <w:pPr>
              <w:rPr>
                <w:color w:val="000000" w:themeColor="text1"/>
                <w:sz w:val="28"/>
                <w:szCs w:val="28"/>
              </w:rPr>
            </w:pPr>
            <w:r>
              <w:rPr>
                <w:color w:val="000000" w:themeColor="text1"/>
                <w:sz w:val="28"/>
                <w:szCs w:val="28"/>
              </w:rPr>
              <w:t>Step-parent</w:t>
            </w:r>
          </w:p>
          <w:p w:rsidR="00B1785F" w:rsidRDefault="00B1785F" w:rsidP="002E61CF">
            <w:pPr>
              <w:rPr>
                <w:color w:val="000000" w:themeColor="text1"/>
                <w:sz w:val="28"/>
                <w:szCs w:val="28"/>
              </w:rPr>
            </w:pPr>
            <w:r>
              <w:rPr>
                <w:color w:val="000000" w:themeColor="text1"/>
                <w:sz w:val="28"/>
                <w:szCs w:val="28"/>
              </w:rPr>
              <w:t>Sergeant major</w:t>
            </w:r>
          </w:p>
          <w:p w:rsidR="00B1785F" w:rsidRDefault="00B1785F" w:rsidP="002E61CF">
            <w:pPr>
              <w:rPr>
                <w:color w:val="000000" w:themeColor="text1"/>
                <w:sz w:val="28"/>
                <w:szCs w:val="28"/>
              </w:rPr>
            </w:pPr>
            <w:r>
              <w:rPr>
                <w:color w:val="000000" w:themeColor="text1"/>
                <w:sz w:val="28"/>
                <w:szCs w:val="28"/>
              </w:rPr>
              <w:t>Man-of-war</w:t>
            </w:r>
          </w:p>
          <w:p w:rsidR="00B1785F" w:rsidRDefault="00B1785F" w:rsidP="002E61CF">
            <w:pPr>
              <w:rPr>
                <w:color w:val="000000" w:themeColor="text1"/>
                <w:sz w:val="28"/>
                <w:szCs w:val="28"/>
              </w:rPr>
            </w:pPr>
          </w:p>
        </w:tc>
        <w:tc>
          <w:tcPr>
            <w:tcW w:w="4788" w:type="dxa"/>
          </w:tcPr>
          <w:p w:rsidR="00B1785F" w:rsidRDefault="00B1785F" w:rsidP="002E61CF">
            <w:pPr>
              <w:rPr>
                <w:color w:val="000000" w:themeColor="text1"/>
                <w:sz w:val="28"/>
                <w:szCs w:val="28"/>
              </w:rPr>
            </w:pPr>
            <w:r>
              <w:rPr>
                <w:color w:val="000000" w:themeColor="text1"/>
                <w:sz w:val="28"/>
                <w:szCs w:val="28"/>
              </w:rPr>
              <w:lastRenderedPageBreak/>
              <w:t>Plural</w:t>
            </w:r>
          </w:p>
          <w:p w:rsidR="00B1785F" w:rsidRDefault="00B1785F" w:rsidP="002E61CF">
            <w:pPr>
              <w:rPr>
                <w:color w:val="000000" w:themeColor="text1"/>
                <w:sz w:val="28"/>
                <w:szCs w:val="28"/>
              </w:rPr>
            </w:pPr>
            <w:r>
              <w:rPr>
                <w:color w:val="000000" w:themeColor="text1"/>
                <w:sz w:val="28"/>
                <w:szCs w:val="28"/>
              </w:rPr>
              <w:t>Attorneys-general</w:t>
            </w:r>
          </w:p>
          <w:p w:rsidR="00B1785F" w:rsidRDefault="00B1785F" w:rsidP="002E61CF">
            <w:pPr>
              <w:rPr>
                <w:color w:val="000000" w:themeColor="text1"/>
                <w:sz w:val="28"/>
                <w:szCs w:val="28"/>
              </w:rPr>
            </w:pPr>
            <w:r>
              <w:rPr>
                <w:color w:val="000000" w:themeColor="text1"/>
                <w:sz w:val="28"/>
                <w:szCs w:val="28"/>
              </w:rPr>
              <w:t>Bystanders</w:t>
            </w:r>
          </w:p>
          <w:p w:rsidR="00B1785F" w:rsidRDefault="00B1785F" w:rsidP="002E61CF">
            <w:pPr>
              <w:rPr>
                <w:color w:val="000000" w:themeColor="text1"/>
                <w:sz w:val="28"/>
                <w:szCs w:val="28"/>
              </w:rPr>
            </w:pPr>
            <w:r>
              <w:rPr>
                <w:color w:val="000000" w:themeColor="text1"/>
                <w:sz w:val="28"/>
                <w:szCs w:val="28"/>
              </w:rPr>
              <w:t>Commanders-in-chief</w:t>
            </w:r>
          </w:p>
          <w:p w:rsidR="00B1785F" w:rsidRDefault="00B1785F" w:rsidP="002E61CF">
            <w:pPr>
              <w:rPr>
                <w:color w:val="000000" w:themeColor="text1"/>
                <w:sz w:val="28"/>
                <w:szCs w:val="28"/>
              </w:rPr>
            </w:pPr>
            <w:r>
              <w:rPr>
                <w:color w:val="000000" w:themeColor="text1"/>
                <w:sz w:val="28"/>
                <w:szCs w:val="28"/>
              </w:rPr>
              <w:t>Courts martial</w:t>
            </w:r>
          </w:p>
          <w:p w:rsidR="00B1785F" w:rsidRDefault="00B1785F" w:rsidP="002E61CF">
            <w:pPr>
              <w:rPr>
                <w:color w:val="000000" w:themeColor="text1"/>
                <w:sz w:val="28"/>
                <w:szCs w:val="28"/>
              </w:rPr>
            </w:pPr>
            <w:r>
              <w:rPr>
                <w:color w:val="000000" w:themeColor="text1"/>
                <w:sz w:val="28"/>
                <w:szCs w:val="28"/>
              </w:rPr>
              <w:t>Fathers-in-law</w:t>
            </w:r>
          </w:p>
          <w:p w:rsidR="00B1785F" w:rsidRDefault="00B1785F" w:rsidP="002E61CF">
            <w:pPr>
              <w:rPr>
                <w:color w:val="000000" w:themeColor="text1"/>
                <w:sz w:val="28"/>
                <w:szCs w:val="28"/>
              </w:rPr>
            </w:pPr>
            <w:r>
              <w:rPr>
                <w:color w:val="000000" w:themeColor="text1"/>
                <w:sz w:val="28"/>
                <w:szCs w:val="28"/>
              </w:rPr>
              <w:t>Go-betweens</w:t>
            </w:r>
          </w:p>
          <w:p w:rsidR="00B1785F" w:rsidRDefault="00B1785F" w:rsidP="002E61CF">
            <w:pPr>
              <w:rPr>
                <w:color w:val="000000" w:themeColor="text1"/>
                <w:sz w:val="28"/>
                <w:szCs w:val="28"/>
              </w:rPr>
            </w:pPr>
            <w:r>
              <w:rPr>
                <w:color w:val="000000" w:themeColor="text1"/>
                <w:sz w:val="28"/>
                <w:szCs w:val="28"/>
              </w:rPr>
              <w:t>Governor-generals</w:t>
            </w:r>
          </w:p>
          <w:p w:rsidR="00B1785F" w:rsidRDefault="00B1785F" w:rsidP="002E61CF">
            <w:pPr>
              <w:rPr>
                <w:color w:val="000000" w:themeColor="text1"/>
                <w:sz w:val="28"/>
                <w:szCs w:val="28"/>
              </w:rPr>
            </w:pPr>
            <w:r>
              <w:rPr>
                <w:color w:val="000000" w:themeColor="text1"/>
                <w:sz w:val="28"/>
                <w:szCs w:val="28"/>
              </w:rPr>
              <w:t>Mouthfuls</w:t>
            </w:r>
          </w:p>
          <w:p w:rsidR="00B1785F" w:rsidRDefault="00B1785F" w:rsidP="002E61CF">
            <w:pPr>
              <w:rPr>
                <w:color w:val="000000" w:themeColor="text1"/>
                <w:sz w:val="28"/>
                <w:szCs w:val="28"/>
              </w:rPr>
            </w:pPr>
            <w:r>
              <w:rPr>
                <w:color w:val="000000" w:themeColor="text1"/>
                <w:sz w:val="28"/>
                <w:szCs w:val="28"/>
              </w:rPr>
              <w:t>Takeoffs</w:t>
            </w:r>
          </w:p>
          <w:p w:rsidR="00B1785F" w:rsidRDefault="00740E4A" w:rsidP="002E61CF">
            <w:pPr>
              <w:rPr>
                <w:color w:val="000000" w:themeColor="text1"/>
                <w:sz w:val="28"/>
                <w:szCs w:val="28"/>
              </w:rPr>
            </w:pPr>
            <w:proofErr w:type="spellStart"/>
            <w:r>
              <w:rPr>
                <w:color w:val="000000" w:themeColor="text1"/>
                <w:sz w:val="28"/>
                <w:szCs w:val="28"/>
              </w:rPr>
              <w:t>Tablespoonful</w:t>
            </w:r>
            <w:r w:rsidR="00752FE5">
              <w:rPr>
                <w:color w:val="000000" w:themeColor="text1"/>
                <w:sz w:val="28"/>
                <w:szCs w:val="28"/>
              </w:rPr>
              <w:t>s</w:t>
            </w:r>
            <w:proofErr w:type="spellEnd"/>
          </w:p>
          <w:p w:rsidR="00B1785F" w:rsidRDefault="00B1785F" w:rsidP="002E61CF">
            <w:pPr>
              <w:rPr>
                <w:color w:val="000000" w:themeColor="text1"/>
                <w:sz w:val="28"/>
                <w:szCs w:val="28"/>
              </w:rPr>
            </w:pPr>
            <w:r>
              <w:rPr>
                <w:color w:val="000000" w:themeColor="text1"/>
                <w:sz w:val="28"/>
                <w:szCs w:val="28"/>
              </w:rPr>
              <w:t>Sons-in-law</w:t>
            </w:r>
          </w:p>
          <w:p w:rsidR="00B1785F" w:rsidRDefault="00B1785F" w:rsidP="002E61CF">
            <w:pPr>
              <w:rPr>
                <w:color w:val="000000" w:themeColor="text1"/>
                <w:sz w:val="28"/>
                <w:szCs w:val="28"/>
              </w:rPr>
            </w:pPr>
            <w:r>
              <w:rPr>
                <w:color w:val="000000" w:themeColor="text1"/>
                <w:sz w:val="28"/>
                <w:szCs w:val="28"/>
              </w:rPr>
              <w:t>Step</w:t>
            </w:r>
            <w:r w:rsidR="00DE1183">
              <w:rPr>
                <w:color w:val="000000" w:themeColor="text1"/>
                <w:sz w:val="28"/>
                <w:szCs w:val="28"/>
              </w:rPr>
              <w:t>-</w:t>
            </w:r>
            <w:r>
              <w:rPr>
                <w:color w:val="000000" w:themeColor="text1"/>
                <w:sz w:val="28"/>
                <w:szCs w:val="28"/>
              </w:rPr>
              <w:t>parents</w:t>
            </w:r>
          </w:p>
          <w:p w:rsidR="00B1785F" w:rsidRDefault="00B1785F" w:rsidP="002E61CF">
            <w:pPr>
              <w:rPr>
                <w:color w:val="000000" w:themeColor="text1"/>
                <w:sz w:val="28"/>
                <w:szCs w:val="28"/>
              </w:rPr>
            </w:pPr>
            <w:r>
              <w:rPr>
                <w:color w:val="000000" w:themeColor="text1"/>
                <w:sz w:val="28"/>
                <w:szCs w:val="28"/>
              </w:rPr>
              <w:t>Sergeants major</w:t>
            </w:r>
          </w:p>
          <w:p w:rsidR="00B1785F" w:rsidRDefault="00B1785F" w:rsidP="002E61CF">
            <w:pPr>
              <w:rPr>
                <w:color w:val="000000" w:themeColor="text1"/>
                <w:sz w:val="28"/>
                <w:szCs w:val="28"/>
              </w:rPr>
            </w:pPr>
            <w:r>
              <w:rPr>
                <w:color w:val="000000" w:themeColor="text1"/>
                <w:sz w:val="28"/>
                <w:szCs w:val="28"/>
              </w:rPr>
              <w:t>Men-of-war</w:t>
            </w:r>
          </w:p>
          <w:p w:rsidR="00973E1D" w:rsidRDefault="00973E1D" w:rsidP="002E61CF">
            <w:pPr>
              <w:rPr>
                <w:color w:val="000000" w:themeColor="text1"/>
                <w:sz w:val="28"/>
                <w:szCs w:val="28"/>
              </w:rPr>
            </w:pPr>
          </w:p>
          <w:p w:rsidR="00973E1D" w:rsidRDefault="00973E1D" w:rsidP="002E61CF">
            <w:pPr>
              <w:rPr>
                <w:color w:val="000000" w:themeColor="text1"/>
                <w:sz w:val="28"/>
                <w:szCs w:val="28"/>
              </w:rPr>
            </w:pPr>
          </w:p>
        </w:tc>
      </w:tr>
      <w:tr w:rsidR="00B1785F" w:rsidTr="002E61CF">
        <w:tc>
          <w:tcPr>
            <w:tcW w:w="4788" w:type="dxa"/>
          </w:tcPr>
          <w:p w:rsidR="00B1785F" w:rsidRDefault="00B1785F" w:rsidP="002E61CF">
            <w:pPr>
              <w:rPr>
                <w:color w:val="000000" w:themeColor="text1"/>
                <w:sz w:val="28"/>
                <w:szCs w:val="28"/>
              </w:rPr>
            </w:pPr>
            <w:r>
              <w:rPr>
                <w:color w:val="000000" w:themeColor="text1"/>
                <w:sz w:val="28"/>
                <w:szCs w:val="28"/>
              </w:rPr>
              <w:lastRenderedPageBreak/>
              <w:t>Passer-by</w:t>
            </w:r>
          </w:p>
        </w:tc>
        <w:tc>
          <w:tcPr>
            <w:tcW w:w="4788" w:type="dxa"/>
          </w:tcPr>
          <w:p w:rsidR="00B1785F" w:rsidRDefault="00B1785F" w:rsidP="002E61CF">
            <w:pPr>
              <w:rPr>
                <w:color w:val="000000" w:themeColor="text1"/>
                <w:sz w:val="28"/>
                <w:szCs w:val="28"/>
              </w:rPr>
            </w:pPr>
            <w:r>
              <w:rPr>
                <w:color w:val="000000" w:themeColor="text1"/>
                <w:sz w:val="28"/>
                <w:szCs w:val="28"/>
              </w:rPr>
              <w:t>Passers-by</w:t>
            </w:r>
          </w:p>
        </w:tc>
      </w:tr>
    </w:tbl>
    <w:p w:rsidR="00B1785F" w:rsidRDefault="00B1785F" w:rsidP="00B46F62">
      <w:pPr>
        <w:pStyle w:val="ListParagraph"/>
        <w:rPr>
          <w:color w:val="000000" w:themeColor="text1"/>
          <w:sz w:val="28"/>
          <w:szCs w:val="28"/>
        </w:rPr>
      </w:pPr>
    </w:p>
    <w:p w:rsidR="00D72CD9" w:rsidRDefault="005A69AB" w:rsidP="00B46F62">
      <w:pPr>
        <w:pStyle w:val="ListParagraph"/>
        <w:rPr>
          <w:color w:val="000000" w:themeColor="text1"/>
          <w:sz w:val="28"/>
          <w:szCs w:val="28"/>
        </w:rPr>
      </w:pPr>
      <w:r>
        <w:rPr>
          <w:color w:val="000000" w:themeColor="text1"/>
          <w:sz w:val="28"/>
          <w:szCs w:val="28"/>
        </w:rPr>
        <w:t>THE NOUN</w:t>
      </w:r>
      <w:r w:rsidR="002F0C14">
        <w:rPr>
          <w:color w:val="000000" w:themeColor="text1"/>
          <w:sz w:val="28"/>
          <w:szCs w:val="28"/>
        </w:rPr>
        <w:t>: NUMBER</w:t>
      </w:r>
    </w:p>
    <w:p w:rsidR="00D646D9" w:rsidRDefault="00D646D9" w:rsidP="00B46F62">
      <w:pPr>
        <w:pStyle w:val="ListParagraph"/>
        <w:rPr>
          <w:color w:val="000000" w:themeColor="text1"/>
          <w:sz w:val="28"/>
          <w:szCs w:val="28"/>
        </w:rPr>
      </w:pPr>
    </w:p>
    <w:p w:rsidR="00D72CD9" w:rsidRDefault="00D72CD9" w:rsidP="00B46F62">
      <w:pPr>
        <w:pStyle w:val="ListParagraph"/>
        <w:rPr>
          <w:color w:val="000000" w:themeColor="text1"/>
          <w:sz w:val="28"/>
          <w:szCs w:val="28"/>
        </w:rPr>
      </w:pPr>
      <w:r>
        <w:rPr>
          <w:color w:val="000000" w:themeColor="text1"/>
          <w:sz w:val="28"/>
          <w:szCs w:val="28"/>
        </w:rPr>
        <w:t>Nouns can be singular or plural:</w:t>
      </w:r>
    </w:p>
    <w:p w:rsidR="00D72CD9" w:rsidRDefault="00D72CD9" w:rsidP="002973A7">
      <w:pPr>
        <w:pStyle w:val="ListParagraph"/>
        <w:numPr>
          <w:ilvl w:val="0"/>
          <w:numId w:val="11"/>
        </w:numPr>
        <w:rPr>
          <w:color w:val="000000" w:themeColor="text1"/>
          <w:sz w:val="28"/>
          <w:szCs w:val="28"/>
        </w:rPr>
      </w:pPr>
      <w:r>
        <w:rPr>
          <w:color w:val="000000" w:themeColor="text1"/>
          <w:sz w:val="28"/>
          <w:szCs w:val="28"/>
        </w:rPr>
        <w:t>Singular: A noun denoting one person or thing.</w:t>
      </w:r>
    </w:p>
    <w:p w:rsidR="00D72CD9" w:rsidRDefault="00D72CD9" w:rsidP="002973A7">
      <w:pPr>
        <w:pStyle w:val="ListParagraph"/>
        <w:numPr>
          <w:ilvl w:val="0"/>
          <w:numId w:val="11"/>
        </w:numPr>
        <w:rPr>
          <w:color w:val="000000" w:themeColor="text1"/>
          <w:sz w:val="28"/>
          <w:szCs w:val="28"/>
        </w:rPr>
      </w:pPr>
      <w:r>
        <w:rPr>
          <w:color w:val="000000" w:themeColor="text1"/>
          <w:sz w:val="28"/>
          <w:szCs w:val="28"/>
        </w:rPr>
        <w:t>Plural: A noun denoting more than one person or thing. Most nouns form these plural by adding –s or –</w:t>
      </w:r>
      <w:proofErr w:type="spellStart"/>
      <w:r>
        <w:rPr>
          <w:color w:val="000000" w:themeColor="text1"/>
          <w:sz w:val="28"/>
          <w:szCs w:val="28"/>
        </w:rPr>
        <w:t>es</w:t>
      </w:r>
      <w:proofErr w:type="spellEnd"/>
      <w:r>
        <w:rPr>
          <w:color w:val="000000" w:themeColor="text1"/>
          <w:sz w:val="28"/>
          <w:szCs w:val="28"/>
        </w:rPr>
        <w:t>.</w:t>
      </w:r>
    </w:p>
    <w:p w:rsidR="00D72CD9" w:rsidRDefault="00D72CD9" w:rsidP="002973A7">
      <w:pPr>
        <w:pStyle w:val="ListParagraph"/>
        <w:numPr>
          <w:ilvl w:val="0"/>
          <w:numId w:val="11"/>
        </w:numPr>
        <w:rPr>
          <w:color w:val="000000" w:themeColor="text1"/>
          <w:sz w:val="28"/>
          <w:szCs w:val="28"/>
        </w:rPr>
      </w:pPr>
      <w:r>
        <w:rPr>
          <w:color w:val="000000" w:themeColor="text1"/>
          <w:sz w:val="28"/>
          <w:szCs w:val="28"/>
        </w:rPr>
        <w:t>Countable nouns are words like book,</w:t>
      </w:r>
      <w:r w:rsidR="005A69AB">
        <w:rPr>
          <w:color w:val="000000" w:themeColor="text1"/>
          <w:sz w:val="28"/>
          <w:szCs w:val="28"/>
        </w:rPr>
        <w:t xml:space="preserve"> </w:t>
      </w:r>
      <w:r>
        <w:rPr>
          <w:color w:val="000000" w:themeColor="text1"/>
          <w:sz w:val="28"/>
          <w:szCs w:val="28"/>
        </w:rPr>
        <w:t>dog,</w:t>
      </w:r>
      <w:r w:rsidR="005A69AB">
        <w:rPr>
          <w:color w:val="000000" w:themeColor="text1"/>
          <w:sz w:val="28"/>
          <w:szCs w:val="28"/>
        </w:rPr>
        <w:t xml:space="preserve"> </w:t>
      </w:r>
      <w:r>
        <w:rPr>
          <w:color w:val="000000" w:themeColor="text1"/>
          <w:sz w:val="28"/>
          <w:szCs w:val="28"/>
        </w:rPr>
        <w:t xml:space="preserve">table. We can count them. We say one book, two dogs, three </w:t>
      </w:r>
      <w:r w:rsidR="00DE1183">
        <w:rPr>
          <w:color w:val="000000" w:themeColor="text1"/>
          <w:sz w:val="28"/>
          <w:szCs w:val="28"/>
        </w:rPr>
        <w:t>tables. So they can have plural form</w:t>
      </w:r>
      <w:r>
        <w:rPr>
          <w:color w:val="000000" w:themeColor="text1"/>
          <w:sz w:val="28"/>
          <w:szCs w:val="28"/>
        </w:rPr>
        <w:t>.</w:t>
      </w:r>
    </w:p>
    <w:p w:rsidR="00D72CD9" w:rsidRDefault="00D72CD9" w:rsidP="002973A7">
      <w:pPr>
        <w:pStyle w:val="ListParagraph"/>
        <w:numPr>
          <w:ilvl w:val="0"/>
          <w:numId w:val="11"/>
        </w:numPr>
        <w:rPr>
          <w:color w:val="000000" w:themeColor="text1"/>
          <w:sz w:val="28"/>
          <w:szCs w:val="28"/>
        </w:rPr>
      </w:pPr>
      <w:r>
        <w:rPr>
          <w:color w:val="000000" w:themeColor="text1"/>
          <w:sz w:val="28"/>
          <w:szCs w:val="28"/>
        </w:rPr>
        <w:t>Uncountable nouns are words like sugar,</w:t>
      </w:r>
      <w:r w:rsidR="005A69AB">
        <w:rPr>
          <w:color w:val="000000" w:themeColor="text1"/>
          <w:sz w:val="28"/>
          <w:szCs w:val="28"/>
        </w:rPr>
        <w:t xml:space="preserve"> </w:t>
      </w:r>
      <w:r>
        <w:rPr>
          <w:color w:val="000000" w:themeColor="text1"/>
          <w:sz w:val="28"/>
          <w:szCs w:val="28"/>
        </w:rPr>
        <w:t>gold,</w:t>
      </w:r>
      <w:r w:rsidR="005A69AB">
        <w:rPr>
          <w:color w:val="000000" w:themeColor="text1"/>
          <w:sz w:val="28"/>
          <w:szCs w:val="28"/>
        </w:rPr>
        <w:t xml:space="preserve"> </w:t>
      </w:r>
      <w:r>
        <w:rPr>
          <w:color w:val="000000" w:themeColor="text1"/>
          <w:sz w:val="28"/>
          <w:szCs w:val="28"/>
        </w:rPr>
        <w:t>ink. Which we cannot count. They cannot have plural form.</w:t>
      </w:r>
    </w:p>
    <w:p w:rsidR="006F72DC" w:rsidRDefault="00D72CD9" w:rsidP="002973A7">
      <w:pPr>
        <w:pStyle w:val="ListParagraph"/>
        <w:numPr>
          <w:ilvl w:val="0"/>
          <w:numId w:val="11"/>
        </w:numPr>
        <w:rPr>
          <w:color w:val="000000" w:themeColor="text1"/>
          <w:sz w:val="28"/>
          <w:szCs w:val="28"/>
        </w:rPr>
      </w:pPr>
      <w:r>
        <w:rPr>
          <w:color w:val="000000" w:themeColor="text1"/>
          <w:sz w:val="28"/>
          <w:szCs w:val="28"/>
        </w:rPr>
        <w:t>Only countable nouns can take ‘a’ or ‘an’. Uncountable nouns – cannot take ‘a’ or ‘an’.</w:t>
      </w:r>
      <w:r w:rsidR="006F72DC">
        <w:rPr>
          <w:color w:val="000000" w:themeColor="text1"/>
          <w:sz w:val="28"/>
          <w:szCs w:val="28"/>
        </w:rPr>
        <w:t xml:space="preserve">           </w:t>
      </w:r>
    </w:p>
    <w:p w:rsidR="002F0C14" w:rsidRDefault="002F0C14" w:rsidP="00B46F62">
      <w:pPr>
        <w:pStyle w:val="ListParagraph"/>
        <w:rPr>
          <w:color w:val="000000" w:themeColor="text1"/>
          <w:sz w:val="28"/>
          <w:szCs w:val="28"/>
        </w:rPr>
      </w:pPr>
    </w:p>
    <w:p w:rsidR="002F0C14" w:rsidRDefault="002F0C14" w:rsidP="00B46F62">
      <w:pPr>
        <w:pStyle w:val="ListParagraph"/>
        <w:rPr>
          <w:color w:val="000000" w:themeColor="text1"/>
          <w:sz w:val="28"/>
          <w:szCs w:val="28"/>
        </w:rPr>
      </w:pPr>
    </w:p>
    <w:p w:rsidR="002F0C14" w:rsidRDefault="002F0C14" w:rsidP="00B46F62">
      <w:pPr>
        <w:pStyle w:val="ListParagraph"/>
        <w:rPr>
          <w:color w:val="000000" w:themeColor="text1"/>
          <w:sz w:val="28"/>
          <w:szCs w:val="28"/>
        </w:rPr>
      </w:pPr>
    </w:p>
    <w:p w:rsidR="006F72DC" w:rsidRDefault="00F6352B" w:rsidP="00B46F62">
      <w:pPr>
        <w:pStyle w:val="ListParagraph"/>
        <w:rPr>
          <w:color w:val="000000" w:themeColor="text1"/>
          <w:sz w:val="28"/>
          <w:szCs w:val="28"/>
        </w:rPr>
      </w:pPr>
      <w:r>
        <w:rPr>
          <w:color w:val="000000" w:themeColor="text1"/>
          <w:sz w:val="28"/>
          <w:szCs w:val="28"/>
        </w:rPr>
        <w:t xml:space="preserve">                  </w:t>
      </w:r>
      <w:r>
        <w:rPr>
          <w:color w:val="000000" w:themeColor="text1"/>
          <w:sz w:val="28"/>
          <w:szCs w:val="28"/>
        </w:rPr>
        <w:tab/>
      </w:r>
      <w:r>
        <w:rPr>
          <w:color w:val="000000" w:themeColor="text1"/>
          <w:sz w:val="28"/>
          <w:szCs w:val="28"/>
        </w:rPr>
        <w:tab/>
        <w:t>Genders</w:t>
      </w:r>
    </w:p>
    <w:p w:rsidR="00DF164C" w:rsidRPr="00B46F62" w:rsidRDefault="00DF164C" w:rsidP="00B46F62">
      <w:pPr>
        <w:pStyle w:val="ListParagraph"/>
        <w:rPr>
          <w:color w:val="000000" w:themeColor="text1"/>
          <w:sz w:val="28"/>
          <w:szCs w:val="28"/>
        </w:rPr>
      </w:pPr>
      <w:r w:rsidRPr="00B46F62">
        <w:rPr>
          <w:color w:val="000000" w:themeColor="text1"/>
          <w:sz w:val="28"/>
          <w:szCs w:val="28"/>
        </w:rPr>
        <w:t xml:space="preserve"> </w:t>
      </w:r>
    </w:p>
    <w:p w:rsidR="00F730F6" w:rsidRDefault="007B3E33" w:rsidP="00F501F0">
      <w:pPr>
        <w:rPr>
          <w:color w:val="000000" w:themeColor="text1"/>
          <w:sz w:val="28"/>
          <w:szCs w:val="28"/>
        </w:rPr>
      </w:pPr>
      <w:r>
        <w:rPr>
          <w:color w:val="000000" w:themeColor="text1"/>
          <w:sz w:val="28"/>
          <w:szCs w:val="28"/>
        </w:rPr>
        <w:t>Gender: It is a word which distinguishes male or a female.</w:t>
      </w:r>
    </w:p>
    <w:p w:rsidR="007B3E33" w:rsidRDefault="007B3E33" w:rsidP="00F501F0">
      <w:pPr>
        <w:rPr>
          <w:color w:val="000000" w:themeColor="text1"/>
          <w:sz w:val="28"/>
          <w:szCs w:val="28"/>
        </w:rPr>
      </w:pPr>
      <w:r>
        <w:rPr>
          <w:color w:val="000000" w:themeColor="text1"/>
          <w:sz w:val="28"/>
          <w:szCs w:val="28"/>
        </w:rPr>
        <w:t>There are four types of Genders</w:t>
      </w:r>
    </w:p>
    <w:p w:rsidR="007B3E33" w:rsidRDefault="007B3E33" w:rsidP="00F501F0">
      <w:pPr>
        <w:rPr>
          <w:color w:val="000000" w:themeColor="text1"/>
          <w:sz w:val="28"/>
          <w:szCs w:val="28"/>
        </w:rPr>
      </w:pPr>
      <w:r>
        <w:rPr>
          <w:color w:val="000000" w:themeColor="text1"/>
          <w:sz w:val="28"/>
          <w:szCs w:val="28"/>
        </w:rPr>
        <w:t>1)</w:t>
      </w:r>
      <w:r w:rsidR="005A69AB">
        <w:rPr>
          <w:color w:val="000000" w:themeColor="text1"/>
          <w:sz w:val="28"/>
          <w:szCs w:val="28"/>
        </w:rPr>
        <w:t xml:space="preserve"> </w:t>
      </w:r>
      <w:r>
        <w:rPr>
          <w:color w:val="000000" w:themeColor="text1"/>
          <w:sz w:val="28"/>
          <w:szCs w:val="28"/>
        </w:rPr>
        <w:t>Masculine Gender</w:t>
      </w:r>
    </w:p>
    <w:p w:rsidR="007B3E33" w:rsidRDefault="007B3E33" w:rsidP="00F501F0">
      <w:pPr>
        <w:rPr>
          <w:color w:val="000000" w:themeColor="text1"/>
          <w:sz w:val="28"/>
          <w:szCs w:val="28"/>
        </w:rPr>
      </w:pPr>
      <w:r>
        <w:rPr>
          <w:color w:val="000000" w:themeColor="text1"/>
          <w:sz w:val="28"/>
          <w:szCs w:val="28"/>
        </w:rPr>
        <w:t>2)</w:t>
      </w:r>
      <w:r w:rsidR="005A69AB">
        <w:rPr>
          <w:color w:val="000000" w:themeColor="text1"/>
          <w:sz w:val="28"/>
          <w:szCs w:val="28"/>
        </w:rPr>
        <w:t xml:space="preserve"> </w:t>
      </w:r>
      <w:r>
        <w:rPr>
          <w:color w:val="000000" w:themeColor="text1"/>
          <w:sz w:val="28"/>
          <w:szCs w:val="28"/>
        </w:rPr>
        <w:t>Feminine Gender</w:t>
      </w:r>
    </w:p>
    <w:p w:rsidR="007B3E33" w:rsidRDefault="00B1785F" w:rsidP="00F501F0">
      <w:pPr>
        <w:rPr>
          <w:color w:val="000000" w:themeColor="text1"/>
          <w:sz w:val="28"/>
          <w:szCs w:val="28"/>
        </w:rPr>
      </w:pPr>
      <w:r>
        <w:rPr>
          <w:color w:val="000000" w:themeColor="text1"/>
          <w:sz w:val="28"/>
          <w:szCs w:val="28"/>
        </w:rPr>
        <w:t>3)</w:t>
      </w:r>
      <w:r w:rsidR="005A69AB">
        <w:rPr>
          <w:color w:val="000000" w:themeColor="text1"/>
          <w:sz w:val="28"/>
          <w:szCs w:val="28"/>
        </w:rPr>
        <w:t xml:space="preserve"> </w:t>
      </w:r>
      <w:r>
        <w:rPr>
          <w:color w:val="000000" w:themeColor="text1"/>
          <w:sz w:val="28"/>
          <w:szCs w:val="28"/>
        </w:rPr>
        <w:t>Neuter</w:t>
      </w:r>
      <w:r w:rsidR="007B3E33">
        <w:rPr>
          <w:color w:val="000000" w:themeColor="text1"/>
          <w:sz w:val="28"/>
          <w:szCs w:val="28"/>
        </w:rPr>
        <w:t xml:space="preserve"> Gender</w:t>
      </w:r>
    </w:p>
    <w:p w:rsidR="007B3E33" w:rsidRDefault="007B3E33" w:rsidP="00F501F0">
      <w:pPr>
        <w:rPr>
          <w:color w:val="000000" w:themeColor="text1"/>
          <w:sz w:val="28"/>
          <w:szCs w:val="28"/>
        </w:rPr>
      </w:pPr>
      <w:r>
        <w:rPr>
          <w:color w:val="000000" w:themeColor="text1"/>
          <w:sz w:val="28"/>
          <w:szCs w:val="28"/>
        </w:rPr>
        <w:t>4)</w:t>
      </w:r>
      <w:r w:rsidR="005A69AB">
        <w:rPr>
          <w:color w:val="000000" w:themeColor="text1"/>
          <w:sz w:val="28"/>
          <w:szCs w:val="28"/>
        </w:rPr>
        <w:t xml:space="preserve"> </w:t>
      </w:r>
      <w:r>
        <w:rPr>
          <w:color w:val="000000" w:themeColor="text1"/>
          <w:sz w:val="28"/>
          <w:szCs w:val="28"/>
        </w:rPr>
        <w:t>Common Gender</w:t>
      </w:r>
    </w:p>
    <w:p w:rsidR="007B3E33" w:rsidRDefault="007B3E33" w:rsidP="00F501F0">
      <w:pPr>
        <w:rPr>
          <w:color w:val="000000" w:themeColor="text1"/>
          <w:sz w:val="28"/>
          <w:szCs w:val="28"/>
        </w:rPr>
      </w:pPr>
      <w:r>
        <w:rPr>
          <w:color w:val="000000" w:themeColor="text1"/>
          <w:sz w:val="28"/>
          <w:szCs w:val="28"/>
        </w:rPr>
        <w:t>1)</w:t>
      </w:r>
      <w:r w:rsidR="00BC63CC">
        <w:rPr>
          <w:color w:val="000000" w:themeColor="text1"/>
          <w:sz w:val="28"/>
          <w:szCs w:val="28"/>
        </w:rPr>
        <w:t xml:space="preserve"> </w:t>
      </w:r>
      <w:r>
        <w:rPr>
          <w:color w:val="000000" w:themeColor="text1"/>
          <w:sz w:val="28"/>
          <w:szCs w:val="28"/>
        </w:rPr>
        <w:t>Masculine Gender:</w:t>
      </w:r>
      <w:r w:rsidR="000C6F07">
        <w:rPr>
          <w:color w:val="000000" w:themeColor="text1"/>
          <w:sz w:val="28"/>
          <w:szCs w:val="28"/>
        </w:rPr>
        <w:t xml:space="preserve"> </w:t>
      </w:r>
      <w:r>
        <w:rPr>
          <w:color w:val="000000" w:themeColor="text1"/>
          <w:sz w:val="28"/>
          <w:szCs w:val="28"/>
        </w:rPr>
        <w:t>A noun that denotes a mal</w:t>
      </w:r>
      <w:r w:rsidR="000C6F07">
        <w:rPr>
          <w:color w:val="000000" w:themeColor="text1"/>
          <w:sz w:val="28"/>
          <w:szCs w:val="28"/>
        </w:rPr>
        <w:t>e persons or animals is</w:t>
      </w:r>
      <w:r>
        <w:rPr>
          <w:color w:val="000000" w:themeColor="text1"/>
          <w:sz w:val="28"/>
          <w:szCs w:val="28"/>
        </w:rPr>
        <w:t xml:space="preserve"> said to be of the Masculine Gender</w:t>
      </w:r>
      <w:r w:rsidR="000C6F07">
        <w:rPr>
          <w:color w:val="000000" w:themeColor="text1"/>
          <w:sz w:val="28"/>
          <w:szCs w:val="28"/>
        </w:rPr>
        <w:t>.</w:t>
      </w:r>
    </w:p>
    <w:p w:rsidR="000C6F07" w:rsidRDefault="000C6F07" w:rsidP="00F501F0">
      <w:pPr>
        <w:rPr>
          <w:color w:val="000000" w:themeColor="text1"/>
          <w:sz w:val="28"/>
          <w:szCs w:val="28"/>
        </w:rPr>
      </w:pPr>
      <w:r>
        <w:rPr>
          <w:color w:val="000000" w:themeColor="text1"/>
          <w:sz w:val="28"/>
          <w:szCs w:val="28"/>
        </w:rPr>
        <w:lastRenderedPageBreak/>
        <w:t>Ex:</w:t>
      </w:r>
      <w:r w:rsidR="00BC63CC">
        <w:rPr>
          <w:color w:val="000000" w:themeColor="text1"/>
          <w:sz w:val="28"/>
          <w:szCs w:val="28"/>
        </w:rPr>
        <w:t xml:space="preserve"> </w:t>
      </w:r>
      <w:r>
        <w:rPr>
          <w:color w:val="000000" w:themeColor="text1"/>
          <w:sz w:val="28"/>
          <w:szCs w:val="28"/>
        </w:rPr>
        <w:t>Boy, Father, Grandfather, Prince, King</w:t>
      </w:r>
      <w:r w:rsidR="005A2C6F">
        <w:rPr>
          <w:color w:val="000000" w:themeColor="text1"/>
          <w:sz w:val="28"/>
          <w:szCs w:val="28"/>
        </w:rPr>
        <w:t xml:space="preserve">, </w:t>
      </w:r>
      <w:r>
        <w:rPr>
          <w:color w:val="000000" w:themeColor="text1"/>
          <w:sz w:val="28"/>
          <w:szCs w:val="28"/>
        </w:rPr>
        <w:t>etc</w:t>
      </w:r>
      <w:r w:rsidR="00B654DC">
        <w:rPr>
          <w:color w:val="000000" w:themeColor="text1"/>
          <w:sz w:val="28"/>
          <w:szCs w:val="28"/>
        </w:rPr>
        <w:t>.,</w:t>
      </w:r>
    </w:p>
    <w:p w:rsidR="000C6F07" w:rsidRDefault="000C6F07" w:rsidP="00F501F0">
      <w:pPr>
        <w:rPr>
          <w:color w:val="000000" w:themeColor="text1"/>
          <w:sz w:val="28"/>
          <w:szCs w:val="28"/>
        </w:rPr>
      </w:pPr>
      <w:r>
        <w:rPr>
          <w:color w:val="000000" w:themeColor="text1"/>
          <w:sz w:val="28"/>
          <w:szCs w:val="28"/>
        </w:rPr>
        <w:t>2)</w:t>
      </w:r>
      <w:r w:rsidR="00BC63CC">
        <w:rPr>
          <w:color w:val="000000" w:themeColor="text1"/>
          <w:sz w:val="28"/>
          <w:szCs w:val="28"/>
        </w:rPr>
        <w:t xml:space="preserve"> </w:t>
      </w:r>
      <w:r>
        <w:rPr>
          <w:color w:val="000000" w:themeColor="text1"/>
          <w:sz w:val="28"/>
          <w:szCs w:val="28"/>
        </w:rPr>
        <w:t>Feminine Gen</w:t>
      </w:r>
      <w:r w:rsidR="005A69AB">
        <w:rPr>
          <w:color w:val="000000" w:themeColor="text1"/>
          <w:sz w:val="28"/>
          <w:szCs w:val="28"/>
        </w:rPr>
        <w:t>d</w:t>
      </w:r>
      <w:r>
        <w:rPr>
          <w:color w:val="000000" w:themeColor="text1"/>
          <w:sz w:val="28"/>
          <w:szCs w:val="28"/>
        </w:rPr>
        <w:t>er: A noun that denotes the names of female animals or persons is said to be of the Feminine Gender.</w:t>
      </w:r>
    </w:p>
    <w:p w:rsidR="000C6F07" w:rsidRDefault="000C6F07" w:rsidP="00F501F0">
      <w:pPr>
        <w:rPr>
          <w:color w:val="000000" w:themeColor="text1"/>
          <w:sz w:val="28"/>
          <w:szCs w:val="28"/>
        </w:rPr>
      </w:pPr>
      <w:r>
        <w:rPr>
          <w:color w:val="000000" w:themeColor="text1"/>
          <w:sz w:val="28"/>
          <w:szCs w:val="28"/>
        </w:rPr>
        <w:t>Ex: Girl, Mother, Grandmother, Princess, Queen</w:t>
      </w:r>
      <w:r w:rsidR="005A2C6F">
        <w:rPr>
          <w:color w:val="000000" w:themeColor="text1"/>
          <w:sz w:val="28"/>
          <w:szCs w:val="28"/>
        </w:rPr>
        <w:t>,</w:t>
      </w:r>
      <w:r>
        <w:rPr>
          <w:color w:val="000000" w:themeColor="text1"/>
          <w:sz w:val="28"/>
          <w:szCs w:val="28"/>
        </w:rPr>
        <w:t xml:space="preserve"> etc.</w:t>
      </w:r>
      <w:r w:rsidR="00B654DC">
        <w:rPr>
          <w:color w:val="000000" w:themeColor="text1"/>
          <w:sz w:val="28"/>
          <w:szCs w:val="28"/>
        </w:rPr>
        <w:t>,</w:t>
      </w:r>
    </w:p>
    <w:p w:rsidR="000C6F07" w:rsidRDefault="00185319" w:rsidP="00F501F0">
      <w:pPr>
        <w:rPr>
          <w:color w:val="000000" w:themeColor="text1"/>
          <w:sz w:val="28"/>
          <w:szCs w:val="28"/>
        </w:rPr>
      </w:pPr>
      <w:r>
        <w:rPr>
          <w:color w:val="000000" w:themeColor="text1"/>
          <w:sz w:val="28"/>
          <w:szCs w:val="28"/>
        </w:rPr>
        <w:t>3)</w:t>
      </w:r>
      <w:r w:rsidR="00BC63CC">
        <w:rPr>
          <w:color w:val="000000" w:themeColor="text1"/>
          <w:sz w:val="28"/>
          <w:szCs w:val="28"/>
        </w:rPr>
        <w:t xml:space="preserve"> </w:t>
      </w:r>
      <w:r>
        <w:rPr>
          <w:color w:val="000000" w:themeColor="text1"/>
          <w:sz w:val="28"/>
          <w:szCs w:val="28"/>
        </w:rPr>
        <w:t xml:space="preserve">Common </w:t>
      </w:r>
      <w:r w:rsidR="000C6F07">
        <w:rPr>
          <w:color w:val="000000" w:themeColor="text1"/>
          <w:sz w:val="28"/>
          <w:szCs w:val="28"/>
        </w:rPr>
        <w:t xml:space="preserve">Gender: A </w:t>
      </w:r>
      <w:r w:rsidR="005A2C6F">
        <w:rPr>
          <w:color w:val="000000" w:themeColor="text1"/>
          <w:sz w:val="28"/>
          <w:szCs w:val="28"/>
        </w:rPr>
        <w:t>noun that denotes name of animals or persons</w:t>
      </w:r>
      <w:r w:rsidR="000C6F07">
        <w:rPr>
          <w:color w:val="000000" w:themeColor="text1"/>
          <w:sz w:val="28"/>
          <w:szCs w:val="28"/>
        </w:rPr>
        <w:t xml:space="preserve"> which indicate either the masculine </w:t>
      </w:r>
      <w:r>
        <w:rPr>
          <w:color w:val="000000" w:themeColor="text1"/>
          <w:sz w:val="28"/>
          <w:szCs w:val="28"/>
        </w:rPr>
        <w:t>gender or feminine gender are said to be of the common gender.</w:t>
      </w:r>
    </w:p>
    <w:p w:rsidR="00185319" w:rsidRDefault="00185319" w:rsidP="00F501F0">
      <w:pPr>
        <w:rPr>
          <w:color w:val="000000" w:themeColor="text1"/>
          <w:sz w:val="28"/>
          <w:szCs w:val="28"/>
        </w:rPr>
      </w:pPr>
      <w:r>
        <w:rPr>
          <w:color w:val="000000" w:themeColor="text1"/>
          <w:sz w:val="28"/>
          <w:szCs w:val="28"/>
        </w:rPr>
        <w:t>Ex: Student, Teacher, Baby, Friend, Child, Parent etc.</w:t>
      </w:r>
    </w:p>
    <w:p w:rsidR="00185319" w:rsidRDefault="00185319" w:rsidP="00F501F0">
      <w:pPr>
        <w:rPr>
          <w:color w:val="000000" w:themeColor="text1"/>
          <w:sz w:val="28"/>
          <w:szCs w:val="28"/>
        </w:rPr>
      </w:pPr>
      <w:r>
        <w:rPr>
          <w:color w:val="000000" w:themeColor="text1"/>
          <w:sz w:val="28"/>
          <w:szCs w:val="28"/>
        </w:rPr>
        <w:t>4)</w:t>
      </w:r>
      <w:r w:rsidR="00BC63CC">
        <w:rPr>
          <w:color w:val="000000" w:themeColor="text1"/>
          <w:sz w:val="28"/>
          <w:szCs w:val="28"/>
        </w:rPr>
        <w:t xml:space="preserve"> </w:t>
      </w:r>
      <w:r>
        <w:rPr>
          <w:color w:val="000000" w:themeColor="text1"/>
          <w:sz w:val="28"/>
          <w:szCs w:val="28"/>
        </w:rPr>
        <w:t>Neuter Gender: A noun denoting the name of an in</w:t>
      </w:r>
      <w:r w:rsidR="0000403C">
        <w:rPr>
          <w:color w:val="000000" w:themeColor="text1"/>
          <w:sz w:val="28"/>
          <w:szCs w:val="28"/>
        </w:rPr>
        <w:t xml:space="preserve"> </w:t>
      </w:r>
      <w:r>
        <w:rPr>
          <w:color w:val="000000" w:themeColor="text1"/>
          <w:sz w:val="28"/>
          <w:szCs w:val="28"/>
        </w:rPr>
        <w:t>animate thing is said to be of the neuter gender.</w:t>
      </w:r>
    </w:p>
    <w:p w:rsidR="00185319" w:rsidRDefault="00185319" w:rsidP="00F501F0">
      <w:pPr>
        <w:rPr>
          <w:color w:val="000000" w:themeColor="text1"/>
          <w:sz w:val="28"/>
          <w:szCs w:val="28"/>
        </w:rPr>
      </w:pPr>
      <w:r>
        <w:rPr>
          <w:color w:val="000000" w:themeColor="text1"/>
          <w:sz w:val="28"/>
          <w:szCs w:val="28"/>
        </w:rPr>
        <w:t>Ex: Box, Tree, Room, Office, Table, Book, Pen, Building etc..</w:t>
      </w:r>
      <w:r w:rsidR="00B654DC">
        <w:rPr>
          <w:color w:val="000000" w:themeColor="text1"/>
          <w:sz w:val="28"/>
          <w:szCs w:val="28"/>
        </w:rPr>
        <w:t>,</w:t>
      </w:r>
    </w:p>
    <w:tbl>
      <w:tblPr>
        <w:tblStyle w:val="TableGrid"/>
        <w:tblW w:w="0" w:type="auto"/>
        <w:tblLook w:val="04A0" w:firstRow="1" w:lastRow="0" w:firstColumn="1" w:lastColumn="0" w:noHBand="0" w:noVBand="1"/>
      </w:tblPr>
      <w:tblGrid>
        <w:gridCol w:w="3192"/>
        <w:gridCol w:w="3192"/>
        <w:gridCol w:w="3192"/>
      </w:tblGrid>
      <w:tr w:rsidR="00185319" w:rsidTr="00185319">
        <w:tc>
          <w:tcPr>
            <w:tcW w:w="3192" w:type="dxa"/>
          </w:tcPr>
          <w:p w:rsidR="00185319" w:rsidRDefault="00185319" w:rsidP="00F501F0">
            <w:pPr>
              <w:rPr>
                <w:color w:val="000000" w:themeColor="text1"/>
                <w:sz w:val="28"/>
                <w:szCs w:val="28"/>
              </w:rPr>
            </w:pPr>
            <w:r>
              <w:rPr>
                <w:color w:val="000000" w:themeColor="text1"/>
                <w:sz w:val="28"/>
                <w:szCs w:val="28"/>
              </w:rPr>
              <w:t>Masculine Gender</w:t>
            </w:r>
          </w:p>
        </w:tc>
        <w:tc>
          <w:tcPr>
            <w:tcW w:w="3192" w:type="dxa"/>
          </w:tcPr>
          <w:p w:rsidR="00185319" w:rsidRDefault="00185319" w:rsidP="00F501F0">
            <w:pPr>
              <w:rPr>
                <w:color w:val="000000" w:themeColor="text1"/>
                <w:sz w:val="28"/>
                <w:szCs w:val="28"/>
              </w:rPr>
            </w:pPr>
            <w:r>
              <w:rPr>
                <w:color w:val="000000" w:themeColor="text1"/>
                <w:sz w:val="28"/>
                <w:szCs w:val="28"/>
              </w:rPr>
              <w:t>Feminine Gender</w:t>
            </w:r>
          </w:p>
        </w:tc>
        <w:tc>
          <w:tcPr>
            <w:tcW w:w="3192" w:type="dxa"/>
          </w:tcPr>
          <w:p w:rsidR="00185319" w:rsidRDefault="00185319" w:rsidP="00F501F0">
            <w:pPr>
              <w:rPr>
                <w:color w:val="000000" w:themeColor="text1"/>
                <w:sz w:val="28"/>
                <w:szCs w:val="28"/>
              </w:rPr>
            </w:pPr>
            <w:r>
              <w:rPr>
                <w:color w:val="000000" w:themeColor="text1"/>
                <w:sz w:val="28"/>
                <w:szCs w:val="28"/>
              </w:rPr>
              <w:t>Common Gender</w:t>
            </w:r>
          </w:p>
        </w:tc>
      </w:tr>
      <w:tr w:rsidR="00185319" w:rsidTr="00185319">
        <w:tc>
          <w:tcPr>
            <w:tcW w:w="3192" w:type="dxa"/>
          </w:tcPr>
          <w:p w:rsidR="00185319" w:rsidRDefault="00185319" w:rsidP="00F501F0">
            <w:pPr>
              <w:rPr>
                <w:color w:val="000000" w:themeColor="text1"/>
                <w:sz w:val="28"/>
                <w:szCs w:val="28"/>
              </w:rPr>
            </w:pPr>
            <w:r>
              <w:rPr>
                <w:color w:val="000000" w:themeColor="text1"/>
                <w:sz w:val="28"/>
                <w:szCs w:val="28"/>
              </w:rPr>
              <w:t>Grand Father</w:t>
            </w:r>
          </w:p>
          <w:p w:rsidR="00185319" w:rsidRDefault="00185319" w:rsidP="00185319">
            <w:pPr>
              <w:rPr>
                <w:sz w:val="28"/>
                <w:szCs w:val="28"/>
              </w:rPr>
            </w:pPr>
            <w:r>
              <w:rPr>
                <w:sz w:val="28"/>
                <w:szCs w:val="28"/>
              </w:rPr>
              <w:t>Father</w:t>
            </w:r>
          </w:p>
          <w:p w:rsidR="00185319" w:rsidRDefault="00185319" w:rsidP="00185319">
            <w:pPr>
              <w:rPr>
                <w:sz w:val="28"/>
                <w:szCs w:val="28"/>
              </w:rPr>
            </w:pPr>
            <w:r>
              <w:rPr>
                <w:sz w:val="28"/>
                <w:szCs w:val="28"/>
              </w:rPr>
              <w:t>Son</w:t>
            </w:r>
          </w:p>
          <w:p w:rsidR="00185319" w:rsidRDefault="00185319" w:rsidP="00185319">
            <w:pPr>
              <w:rPr>
                <w:sz w:val="28"/>
                <w:szCs w:val="28"/>
              </w:rPr>
            </w:pPr>
            <w:r>
              <w:rPr>
                <w:sz w:val="28"/>
                <w:szCs w:val="28"/>
              </w:rPr>
              <w:t>Nephew</w:t>
            </w:r>
          </w:p>
          <w:p w:rsidR="00185319" w:rsidRDefault="00185319" w:rsidP="00185319">
            <w:pPr>
              <w:rPr>
                <w:sz w:val="28"/>
                <w:szCs w:val="28"/>
              </w:rPr>
            </w:pPr>
            <w:r>
              <w:rPr>
                <w:sz w:val="28"/>
                <w:szCs w:val="28"/>
              </w:rPr>
              <w:t>Brother</w:t>
            </w:r>
          </w:p>
          <w:p w:rsidR="00185319" w:rsidRDefault="00185319" w:rsidP="00185319">
            <w:pPr>
              <w:rPr>
                <w:sz w:val="28"/>
                <w:szCs w:val="28"/>
              </w:rPr>
            </w:pPr>
            <w:r>
              <w:rPr>
                <w:sz w:val="28"/>
                <w:szCs w:val="28"/>
              </w:rPr>
              <w:t>Husband</w:t>
            </w:r>
          </w:p>
          <w:p w:rsidR="00185319" w:rsidRDefault="00185319" w:rsidP="00185319">
            <w:pPr>
              <w:rPr>
                <w:sz w:val="28"/>
                <w:szCs w:val="28"/>
              </w:rPr>
            </w:pPr>
            <w:r>
              <w:rPr>
                <w:sz w:val="28"/>
                <w:szCs w:val="28"/>
              </w:rPr>
              <w:t>Tiger</w:t>
            </w:r>
          </w:p>
          <w:p w:rsidR="00185319" w:rsidRDefault="00185319" w:rsidP="00185319">
            <w:pPr>
              <w:rPr>
                <w:sz w:val="28"/>
                <w:szCs w:val="28"/>
              </w:rPr>
            </w:pPr>
            <w:r>
              <w:rPr>
                <w:sz w:val="28"/>
                <w:szCs w:val="28"/>
              </w:rPr>
              <w:t>Lion</w:t>
            </w:r>
          </w:p>
          <w:p w:rsidR="00185319" w:rsidRDefault="007A646B" w:rsidP="00185319">
            <w:pPr>
              <w:rPr>
                <w:sz w:val="28"/>
                <w:szCs w:val="28"/>
              </w:rPr>
            </w:pPr>
            <w:r>
              <w:rPr>
                <w:sz w:val="28"/>
                <w:szCs w:val="28"/>
              </w:rPr>
              <w:t>Pig</w:t>
            </w:r>
          </w:p>
          <w:p w:rsidR="007A646B" w:rsidRDefault="007A646B" w:rsidP="00185319">
            <w:pPr>
              <w:rPr>
                <w:sz w:val="28"/>
                <w:szCs w:val="28"/>
              </w:rPr>
            </w:pPr>
            <w:r>
              <w:rPr>
                <w:sz w:val="28"/>
                <w:szCs w:val="28"/>
              </w:rPr>
              <w:t>Peacock</w:t>
            </w:r>
          </w:p>
          <w:p w:rsidR="007A646B" w:rsidRDefault="007A646B" w:rsidP="00185319">
            <w:pPr>
              <w:rPr>
                <w:sz w:val="28"/>
                <w:szCs w:val="28"/>
              </w:rPr>
            </w:pPr>
            <w:r>
              <w:rPr>
                <w:sz w:val="28"/>
                <w:szCs w:val="28"/>
              </w:rPr>
              <w:t>Fox</w:t>
            </w:r>
          </w:p>
          <w:p w:rsidR="007A646B" w:rsidRDefault="007A646B" w:rsidP="00185319">
            <w:pPr>
              <w:rPr>
                <w:sz w:val="28"/>
                <w:szCs w:val="28"/>
              </w:rPr>
            </w:pPr>
            <w:r>
              <w:rPr>
                <w:sz w:val="28"/>
                <w:szCs w:val="28"/>
              </w:rPr>
              <w:t>Prince</w:t>
            </w:r>
          </w:p>
          <w:p w:rsidR="007A646B" w:rsidRDefault="007A646B" w:rsidP="00185319">
            <w:pPr>
              <w:rPr>
                <w:sz w:val="28"/>
                <w:szCs w:val="28"/>
              </w:rPr>
            </w:pPr>
            <w:r>
              <w:rPr>
                <w:sz w:val="28"/>
                <w:szCs w:val="28"/>
              </w:rPr>
              <w:t>King</w:t>
            </w:r>
          </w:p>
          <w:p w:rsidR="007A646B" w:rsidRDefault="007A646B" w:rsidP="00185319">
            <w:pPr>
              <w:rPr>
                <w:sz w:val="28"/>
                <w:szCs w:val="28"/>
              </w:rPr>
            </w:pPr>
            <w:r>
              <w:rPr>
                <w:sz w:val="28"/>
                <w:szCs w:val="28"/>
              </w:rPr>
              <w:t>Servant</w:t>
            </w:r>
          </w:p>
          <w:p w:rsidR="007A646B" w:rsidRDefault="007A646B" w:rsidP="00185319">
            <w:pPr>
              <w:rPr>
                <w:sz w:val="28"/>
                <w:szCs w:val="28"/>
              </w:rPr>
            </w:pPr>
            <w:r>
              <w:rPr>
                <w:sz w:val="28"/>
                <w:szCs w:val="28"/>
              </w:rPr>
              <w:t>Poet</w:t>
            </w:r>
          </w:p>
          <w:p w:rsidR="007A646B" w:rsidRDefault="007A646B" w:rsidP="00185319">
            <w:pPr>
              <w:rPr>
                <w:sz w:val="28"/>
                <w:szCs w:val="28"/>
              </w:rPr>
            </w:pPr>
            <w:r>
              <w:rPr>
                <w:sz w:val="28"/>
                <w:szCs w:val="28"/>
              </w:rPr>
              <w:t>Man</w:t>
            </w:r>
          </w:p>
          <w:p w:rsidR="007A646B" w:rsidRDefault="007A646B" w:rsidP="00185319">
            <w:pPr>
              <w:rPr>
                <w:sz w:val="28"/>
                <w:szCs w:val="28"/>
              </w:rPr>
            </w:pPr>
            <w:r>
              <w:rPr>
                <w:sz w:val="28"/>
                <w:szCs w:val="28"/>
              </w:rPr>
              <w:t>Rooster</w:t>
            </w:r>
          </w:p>
          <w:p w:rsidR="007A646B" w:rsidRDefault="007A646B" w:rsidP="00185319">
            <w:pPr>
              <w:rPr>
                <w:sz w:val="28"/>
                <w:szCs w:val="28"/>
              </w:rPr>
            </w:pPr>
            <w:r>
              <w:rPr>
                <w:sz w:val="28"/>
                <w:szCs w:val="28"/>
              </w:rPr>
              <w:t>Waiter</w:t>
            </w:r>
          </w:p>
          <w:p w:rsidR="007A646B" w:rsidRDefault="007A646B" w:rsidP="00185319">
            <w:pPr>
              <w:rPr>
                <w:sz w:val="28"/>
                <w:szCs w:val="28"/>
              </w:rPr>
            </w:pPr>
            <w:r>
              <w:rPr>
                <w:sz w:val="28"/>
                <w:szCs w:val="28"/>
              </w:rPr>
              <w:t>Steward</w:t>
            </w:r>
          </w:p>
          <w:p w:rsidR="0065417F" w:rsidRDefault="0065417F" w:rsidP="00185319">
            <w:pPr>
              <w:rPr>
                <w:sz w:val="28"/>
                <w:szCs w:val="28"/>
              </w:rPr>
            </w:pPr>
            <w:r>
              <w:rPr>
                <w:sz w:val="28"/>
                <w:szCs w:val="28"/>
              </w:rPr>
              <w:t>Bull</w:t>
            </w:r>
          </w:p>
          <w:p w:rsidR="00D05800" w:rsidRDefault="00D05800" w:rsidP="00185319">
            <w:pPr>
              <w:rPr>
                <w:sz w:val="28"/>
                <w:szCs w:val="28"/>
              </w:rPr>
            </w:pPr>
            <w:r>
              <w:rPr>
                <w:sz w:val="28"/>
                <w:szCs w:val="28"/>
              </w:rPr>
              <w:lastRenderedPageBreak/>
              <w:t>Bachelor</w:t>
            </w:r>
          </w:p>
          <w:p w:rsidR="00D05800" w:rsidRDefault="00D05800" w:rsidP="00185319">
            <w:pPr>
              <w:rPr>
                <w:sz w:val="28"/>
                <w:szCs w:val="28"/>
              </w:rPr>
            </w:pPr>
            <w:r>
              <w:rPr>
                <w:sz w:val="28"/>
                <w:szCs w:val="28"/>
              </w:rPr>
              <w:t>Land Lord</w:t>
            </w:r>
          </w:p>
          <w:p w:rsidR="00D05800" w:rsidRDefault="00D05800" w:rsidP="00185319">
            <w:pPr>
              <w:rPr>
                <w:sz w:val="28"/>
                <w:szCs w:val="28"/>
              </w:rPr>
            </w:pPr>
            <w:r>
              <w:rPr>
                <w:sz w:val="28"/>
                <w:szCs w:val="28"/>
              </w:rPr>
              <w:t>Comedian</w:t>
            </w:r>
          </w:p>
          <w:p w:rsidR="00D05800" w:rsidRDefault="00D05800" w:rsidP="00185319">
            <w:pPr>
              <w:rPr>
                <w:sz w:val="28"/>
                <w:szCs w:val="28"/>
              </w:rPr>
            </w:pPr>
            <w:r>
              <w:rPr>
                <w:sz w:val="28"/>
                <w:szCs w:val="28"/>
              </w:rPr>
              <w:t>Governor</w:t>
            </w:r>
          </w:p>
          <w:p w:rsidR="008332E3" w:rsidRPr="00185319" w:rsidRDefault="00CE490D" w:rsidP="00CE490D">
            <w:r>
              <w:rPr>
                <w:sz w:val="28"/>
                <w:szCs w:val="28"/>
              </w:rPr>
              <w:t xml:space="preserve">Great </w:t>
            </w:r>
            <w:proofErr w:type="spellStart"/>
            <w:r>
              <w:rPr>
                <w:sz w:val="28"/>
                <w:szCs w:val="28"/>
              </w:rPr>
              <w:t>Great</w:t>
            </w:r>
            <w:proofErr w:type="spellEnd"/>
            <w:r>
              <w:rPr>
                <w:sz w:val="28"/>
                <w:szCs w:val="28"/>
              </w:rPr>
              <w:t xml:space="preserve"> </w:t>
            </w:r>
            <w:proofErr w:type="spellStart"/>
            <w:r w:rsidR="00975109">
              <w:rPr>
                <w:sz w:val="28"/>
                <w:szCs w:val="28"/>
              </w:rPr>
              <w:t>Great</w:t>
            </w:r>
            <w:proofErr w:type="spellEnd"/>
            <w:r w:rsidR="00975109">
              <w:rPr>
                <w:sz w:val="28"/>
                <w:szCs w:val="28"/>
              </w:rPr>
              <w:t xml:space="preserve"> </w:t>
            </w:r>
            <w:r>
              <w:rPr>
                <w:sz w:val="28"/>
                <w:szCs w:val="28"/>
              </w:rPr>
              <w:t>Grand Father</w:t>
            </w:r>
            <w:r w:rsidR="00B654DC">
              <w:t xml:space="preserve"> </w:t>
            </w:r>
          </w:p>
        </w:tc>
        <w:tc>
          <w:tcPr>
            <w:tcW w:w="3192" w:type="dxa"/>
          </w:tcPr>
          <w:p w:rsidR="00185319" w:rsidRDefault="00185319" w:rsidP="00F501F0">
            <w:pPr>
              <w:rPr>
                <w:color w:val="000000" w:themeColor="text1"/>
                <w:sz w:val="28"/>
                <w:szCs w:val="28"/>
              </w:rPr>
            </w:pPr>
            <w:r>
              <w:rPr>
                <w:color w:val="000000" w:themeColor="text1"/>
                <w:sz w:val="28"/>
                <w:szCs w:val="28"/>
              </w:rPr>
              <w:lastRenderedPageBreak/>
              <w:t>Grand Mother</w:t>
            </w:r>
          </w:p>
          <w:p w:rsidR="00185319" w:rsidRDefault="00185319" w:rsidP="00F501F0">
            <w:pPr>
              <w:rPr>
                <w:color w:val="000000" w:themeColor="text1"/>
                <w:sz w:val="28"/>
                <w:szCs w:val="28"/>
              </w:rPr>
            </w:pPr>
            <w:r>
              <w:rPr>
                <w:color w:val="000000" w:themeColor="text1"/>
                <w:sz w:val="28"/>
                <w:szCs w:val="28"/>
              </w:rPr>
              <w:t>Mother</w:t>
            </w:r>
          </w:p>
          <w:p w:rsidR="00185319" w:rsidRDefault="00185319" w:rsidP="00F501F0">
            <w:pPr>
              <w:rPr>
                <w:color w:val="000000" w:themeColor="text1"/>
                <w:sz w:val="28"/>
                <w:szCs w:val="28"/>
              </w:rPr>
            </w:pPr>
            <w:r>
              <w:rPr>
                <w:color w:val="000000" w:themeColor="text1"/>
                <w:sz w:val="28"/>
                <w:szCs w:val="28"/>
              </w:rPr>
              <w:t>Daughter</w:t>
            </w:r>
          </w:p>
          <w:p w:rsidR="00185319" w:rsidRDefault="00185319" w:rsidP="00F501F0">
            <w:pPr>
              <w:rPr>
                <w:color w:val="000000" w:themeColor="text1"/>
                <w:sz w:val="28"/>
                <w:szCs w:val="28"/>
              </w:rPr>
            </w:pPr>
            <w:r>
              <w:rPr>
                <w:color w:val="000000" w:themeColor="text1"/>
                <w:sz w:val="28"/>
                <w:szCs w:val="28"/>
              </w:rPr>
              <w:t>Niece</w:t>
            </w:r>
          </w:p>
          <w:p w:rsidR="00185319" w:rsidRDefault="00185319" w:rsidP="00F501F0">
            <w:pPr>
              <w:rPr>
                <w:color w:val="000000" w:themeColor="text1"/>
                <w:sz w:val="28"/>
                <w:szCs w:val="28"/>
              </w:rPr>
            </w:pPr>
            <w:r>
              <w:rPr>
                <w:color w:val="000000" w:themeColor="text1"/>
                <w:sz w:val="28"/>
                <w:szCs w:val="28"/>
              </w:rPr>
              <w:t>Sister</w:t>
            </w:r>
          </w:p>
          <w:p w:rsidR="00185319" w:rsidRDefault="00185319" w:rsidP="00F501F0">
            <w:pPr>
              <w:rPr>
                <w:color w:val="000000" w:themeColor="text1"/>
                <w:sz w:val="28"/>
                <w:szCs w:val="28"/>
              </w:rPr>
            </w:pPr>
            <w:r>
              <w:rPr>
                <w:color w:val="000000" w:themeColor="text1"/>
                <w:sz w:val="28"/>
                <w:szCs w:val="28"/>
              </w:rPr>
              <w:t>Wife</w:t>
            </w:r>
          </w:p>
          <w:p w:rsidR="00185319" w:rsidRDefault="00185319" w:rsidP="00F501F0">
            <w:pPr>
              <w:rPr>
                <w:color w:val="000000" w:themeColor="text1"/>
                <w:sz w:val="28"/>
                <w:szCs w:val="28"/>
              </w:rPr>
            </w:pPr>
            <w:r>
              <w:rPr>
                <w:color w:val="000000" w:themeColor="text1"/>
                <w:sz w:val="28"/>
                <w:szCs w:val="28"/>
              </w:rPr>
              <w:t>Tigress</w:t>
            </w:r>
          </w:p>
          <w:p w:rsidR="00185319" w:rsidRDefault="00185319" w:rsidP="00F501F0">
            <w:pPr>
              <w:rPr>
                <w:color w:val="000000" w:themeColor="text1"/>
                <w:sz w:val="28"/>
                <w:szCs w:val="28"/>
              </w:rPr>
            </w:pPr>
            <w:r>
              <w:rPr>
                <w:color w:val="000000" w:themeColor="text1"/>
                <w:sz w:val="28"/>
                <w:szCs w:val="28"/>
              </w:rPr>
              <w:t>Lioness</w:t>
            </w:r>
          </w:p>
          <w:p w:rsidR="007A646B" w:rsidRDefault="007A646B" w:rsidP="00F501F0">
            <w:pPr>
              <w:rPr>
                <w:color w:val="000000" w:themeColor="text1"/>
                <w:sz w:val="28"/>
                <w:szCs w:val="28"/>
              </w:rPr>
            </w:pPr>
            <w:r>
              <w:rPr>
                <w:color w:val="000000" w:themeColor="text1"/>
                <w:sz w:val="28"/>
                <w:szCs w:val="28"/>
              </w:rPr>
              <w:t>Sow</w:t>
            </w:r>
          </w:p>
          <w:p w:rsidR="007A646B" w:rsidRDefault="007A646B" w:rsidP="00F501F0">
            <w:pPr>
              <w:rPr>
                <w:color w:val="000000" w:themeColor="text1"/>
                <w:sz w:val="28"/>
                <w:szCs w:val="28"/>
              </w:rPr>
            </w:pPr>
            <w:r>
              <w:rPr>
                <w:color w:val="000000" w:themeColor="text1"/>
                <w:sz w:val="28"/>
                <w:szCs w:val="28"/>
              </w:rPr>
              <w:t>Peahen</w:t>
            </w:r>
          </w:p>
          <w:p w:rsidR="007A646B" w:rsidRDefault="007A646B" w:rsidP="00F501F0">
            <w:pPr>
              <w:rPr>
                <w:color w:val="000000" w:themeColor="text1"/>
                <w:sz w:val="28"/>
                <w:szCs w:val="28"/>
              </w:rPr>
            </w:pPr>
            <w:r>
              <w:rPr>
                <w:color w:val="000000" w:themeColor="text1"/>
                <w:sz w:val="28"/>
                <w:szCs w:val="28"/>
              </w:rPr>
              <w:t>Vixen</w:t>
            </w:r>
          </w:p>
          <w:p w:rsidR="007A646B" w:rsidRDefault="007A646B" w:rsidP="00F501F0">
            <w:pPr>
              <w:rPr>
                <w:color w:val="000000" w:themeColor="text1"/>
                <w:sz w:val="28"/>
                <w:szCs w:val="28"/>
              </w:rPr>
            </w:pPr>
            <w:r>
              <w:rPr>
                <w:color w:val="000000" w:themeColor="text1"/>
                <w:sz w:val="28"/>
                <w:szCs w:val="28"/>
              </w:rPr>
              <w:t>Princess</w:t>
            </w:r>
          </w:p>
          <w:p w:rsidR="007A646B" w:rsidRDefault="007A646B" w:rsidP="00F501F0">
            <w:pPr>
              <w:rPr>
                <w:color w:val="000000" w:themeColor="text1"/>
                <w:sz w:val="28"/>
                <w:szCs w:val="28"/>
              </w:rPr>
            </w:pPr>
            <w:r>
              <w:rPr>
                <w:color w:val="000000" w:themeColor="text1"/>
                <w:sz w:val="28"/>
                <w:szCs w:val="28"/>
              </w:rPr>
              <w:t>Queen</w:t>
            </w:r>
          </w:p>
          <w:p w:rsidR="007A646B" w:rsidRDefault="007A646B" w:rsidP="00F501F0">
            <w:pPr>
              <w:rPr>
                <w:color w:val="000000" w:themeColor="text1"/>
                <w:sz w:val="28"/>
                <w:szCs w:val="28"/>
              </w:rPr>
            </w:pPr>
            <w:r>
              <w:rPr>
                <w:color w:val="000000" w:themeColor="text1"/>
                <w:sz w:val="28"/>
                <w:szCs w:val="28"/>
              </w:rPr>
              <w:t>Maid</w:t>
            </w:r>
          </w:p>
          <w:p w:rsidR="007A646B" w:rsidRDefault="007A646B" w:rsidP="00F501F0">
            <w:pPr>
              <w:rPr>
                <w:color w:val="000000" w:themeColor="text1"/>
                <w:sz w:val="28"/>
                <w:szCs w:val="28"/>
              </w:rPr>
            </w:pPr>
            <w:r>
              <w:rPr>
                <w:color w:val="000000" w:themeColor="text1"/>
                <w:sz w:val="28"/>
                <w:szCs w:val="28"/>
              </w:rPr>
              <w:t>Poetes</w:t>
            </w:r>
            <w:r w:rsidR="0065417F">
              <w:rPr>
                <w:color w:val="000000" w:themeColor="text1"/>
                <w:sz w:val="28"/>
                <w:szCs w:val="28"/>
              </w:rPr>
              <w:t>s</w:t>
            </w:r>
          </w:p>
          <w:p w:rsidR="007A646B" w:rsidRDefault="007A646B" w:rsidP="00F501F0">
            <w:pPr>
              <w:rPr>
                <w:color w:val="000000" w:themeColor="text1"/>
                <w:sz w:val="28"/>
                <w:szCs w:val="28"/>
              </w:rPr>
            </w:pPr>
            <w:r>
              <w:rPr>
                <w:color w:val="000000" w:themeColor="text1"/>
                <w:sz w:val="28"/>
                <w:szCs w:val="28"/>
              </w:rPr>
              <w:t>Woman</w:t>
            </w:r>
          </w:p>
          <w:p w:rsidR="007A646B" w:rsidRDefault="007A646B" w:rsidP="00F501F0">
            <w:pPr>
              <w:rPr>
                <w:color w:val="000000" w:themeColor="text1"/>
                <w:sz w:val="28"/>
                <w:szCs w:val="28"/>
              </w:rPr>
            </w:pPr>
            <w:r>
              <w:rPr>
                <w:color w:val="000000" w:themeColor="text1"/>
                <w:sz w:val="28"/>
                <w:szCs w:val="28"/>
              </w:rPr>
              <w:t>Hen</w:t>
            </w:r>
          </w:p>
          <w:p w:rsidR="007A646B" w:rsidRDefault="007A646B" w:rsidP="00F501F0">
            <w:pPr>
              <w:rPr>
                <w:color w:val="000000" w:themeColor="text1"/>
                <w:sz w:val="28"/>
                <w:szCs w:val="28"/>
              </w:rPr>
            </w:pPr>
            <w:r>
              <w:rPr>
                <w:color w:val="000000" w:themeColor="text1"/>
                <w:sz w:val="28"/>
                <w:szCs w:val="28"/>
              </w:rPr>
              <w:t>Waitress</w:t>
            </w:r>
          </w:p>
          <w:p w:rsidR="007A646B" w:rsidRDefault="0065417F" w:rsidP="00F501F0">
            <w:pPr>
              <w:rPr>
                <w:color w:val="000000" w:themeColor="text1"/>
                <w:sz w:val="28"/>
                <w:szCs w:val="28"/>
              </w:rPr>
            </w:pPr>
            <w:r>
              <w:rPr>
                <w:color w:val="000000" w:themeColor="text1"/>
                <w:sz w:val="28"/>
                <w:szCs w:val="28"/>
              </w:rPr>
              <w:t>S</w:t>
            </w:r>
            <w:r w:rsidR="007A646B">
              <w:rPr>
                <w:color w:val="000000" w:themeColor="text1"/>
                <w:sz w:val="28"/>
                <w:szCs w:val="28"/>
              </w:rPr>
              <w:t>tewardess</w:t>
            </w:r>
          </w:p>
          <w:p w:rsidR="0065417F" w:rsidRDefault="0065417F" w:rsidP="00F501F0">
            <w:pPr>
              <w:rPr>
                <w:color w:val="000000" w:themeColor="text1"/>
                <w:sz w:val="28"/>
                <w:szCs w:val="28"/>
              </w:rPr>
            </w:pPr>
            <w:r>
              <w:rPr>
                <w:color w:val="000000" w:themeColor="text1"/>
                <w:sz w:val="28"/>
                <w:szCs w:val="28"/>
              </w:rPr>
              <w:t>Cow</w:t>
            </w:r>
          </w:p>
          <w:p w:rsidR="00D05800" w:rsidRDefault="00D05800" w:rsidP="00F501F0">
            <w:pPr>
              <w:rPr>
                <w:color w:val="000000" w:themeColor="text1"/>
                <w:sz w:val="28"/>
                <w:szCs w:val="28"/>
              </w:rPr>
            </w:pPr>
            <w:r>
              <w:rPr>
                <w:color w:val="000000" w:themeColor="text1"/>
                <w:sz w:val="28"/>
                <w:szCs w:val="28"/>
              </w:rPr>
              <w:lastRenderedPageBreak/>
              <w:t>Spinster</w:t>
            </w:r>
          </w:p>
          <w:p w:rsidR="00D05800" w:rsidRDefault="00D05800" w:rsidP="00F501F0">
            <w:pPr>
              <w:rPr>
                <w:color w:val="000000" w:themeColor="text1"/>
                <w:sz w:val="28"/>
                <w:szCs w:val="28"/>
              </w:rPr>
            </w:pPr>
            <w:r>
              <w:rPr>
                <w:color w:val="000000" w:themeColor="text1"/>
                <w:sz w:val="28"/>
                <w:szCs w:val="28"/>
              </w:rPr>
              <w:t>Land Lady</w:t>
            </w:r>
          </w:p>
          <w:p w:rsidR="00D05800" w:rsidRDefault="00D05800" w:rsidP="00F501F0">
            <w:pPr>
              <w:rPr>
                <w:color w:val="000000" w:themeColor="text1"/>
                <w:sz w:val="28"/>
                <w:szCs w:val="28"/>
              </w:rPr>
            </w:pPr>
            <w:r>
              <w:rPr>
                <w:color w:val="000000" w:themeColor="text1"/>
                <w:sz w:val="28"/>
                <w:szCs w:val="28"/>
              </w:rPr>
              <w:t>Comedienne</w:t>
            </w:r>
          </w:p>
          <w:p w:rsidR="00D05800" w:rsidRDefault="00D05800" w:rsidP="00F501F0">
            <w:pPr>
              <w:rPr>
                <w:color w:val="000000" w:themeColor="text1"/>
                <w:sz w:val="28"/>
                <w:szCs w:val="28"/>
              </w:rPr>
            </w:pPr>
            <w:r>
              <w:rPr>
                <w:color w:val="000000" w:themeColor="text1"/>
                <w:sz w:val="28"/>
                <w:szCs w:val="28"/>
              </w:rPr>
              <w:t>Governess</w:t>
            </w:r>
          </w:p>
          <w:p w:rsidR="00CE490D" w:rsidRDefault="00CE490D" w:rsidP="00F501F0">
            <w:pPr>
              <w:rPr>
                <w:color w:val="000000" w:themeColor="text1"/>
                <w:sz w:val="28"/>
                <w:szCs w:val="28"/>
              </w:rPr>
            </w:pPr>
            <w:r>
              <w:rPr>
                <w:color w:val="000000" w:themeColor="text1"/>
                <w:sz w:val="28"/>
                <w:szCs w:val="28"/>
              </w:rPr>
              <w:t xml:space="preserve">Great </w:t>
            </w:r>
            <w:proofErr w:type="spellStart"/>
            <w:r>
              <w:rPr>
                <w:color w:val="000000" w:themeColor="text1"/>
                <w:sz w:val="28"/>
                <w:szCs w:val="28"/>
              </w:rPr>
              <w:t>Great</w:t>
            </w:r>
            <w:proofErr w:type="spellEnd"/>
            <w:r w:rsidR="00975109">
              <w:rPr>
                <w:color w:val="000000" w:themeColor="text1"/>
                <w:sz w:val="28"/>
                <w:szCs w:val="28"/>
              </w:rPr>
              <w:t xml:space="preserve"> </w:t>
            </w:r>
            <w:proofErr w:type="spellStart"/>
            <w:r w:rsidR="00975109">
              <w:rPr>
                <w:color w:val="000000" w:themeColor="text1"/>
                <w:sz w:val="28"/>
                <w:szCs w:val="28"/>
              </w:rPr>
              <w:t>Great</w:t>
            </w:r>
            <w:proofErr w:type="spellEnd"/>
            <w:r w:rsidR="0000403C">
              <w:rPr>
                <w:color w:val="000000" w:themeColor="text1"/>
                <w:sz w:val="28"/>
                <w:szCs w:val="28"/>
              </w:rPr>
              <w:t xml:space="preserve"> Grand </w:t>
            </w:r>
            <w:r>
              <w:rPr>
                <w:color w:val="000000" w:themeColor="text1"/>
                <w:sz w:val="28"/>
                <w:szCs w:val="28"/>
              </w:rPr>
              <w:t>Mother</w:t>
            </w:r>
          </w:p>
          <w:p w:rsidR="00CE490D" w:rsidRDefault="00CE490D" w:rsidP="00F501F0">
            <w:pPr>
              <w:rPr>
                <w:color w:val="000000" w:themeColor="text1"/>
                <w:sz w:val="28"/>
                <w:szCs w:val="28"/>
              </w:rPr>
            </w:pPr>
          </w:p>
        </w:tc>
        <w:tc>
          <w:tcPr>
            <w:tcW w:w="3192" w:type="dxa"/>
          </w:tcPr>
          <w:p w:rsidR="00185319" w:rsidRDefault="00185319" w:rsidP="00F501F0">
            <w:pPr>
              <w:rPr>
                <w:color w:val="000000" w:themeColor="text1"/>
                <w:sz w:val="28"/>
                <w:szCs w:val="28"/>
              </w:rPr>
            </w:pPr>
            <w:r>
              <w:rPr>
                <w:color w:val="000000" w:themeColor="text1"/>
                <w:sz w:val="28"/>
                <w:szCs w:val="28"/>
              </w:rPr>
              <w:lastRenderedPageBreak/>
              <w:t>Grand Parent</w:t>
            </w:r>
          </w:p>
          <w:p w:rsidR="00185319" w:rsidRDefault="00185319" w:rsidP="00F501F0">
            <w:pPr>
              <w:rPr>
                <w:color w:val="000000" w:themeColor="text1"/>
                <w:sz w:val="28"/>
                <w:szCs w:val="28"/>
              </w:rPr>
            </w:pPr>
            <w:r>
              <w:rPr>
                <w:color w:val="000000" w:themeColor="text1"/>
                <w:sz w:val="28"/>
                <w:szCs w:val="28"/>
              </w:rPr>
              <w:t>Parent</w:t>
            </w:r>
            <w:r w:rsidR="0000403C">
              <w:rPr>
                <w:color w:val="000000" w:themeColor="text1"/>
                <w:sz w:val="28"/>
                <w:szCs w:val="28"/>
              </w:rPr>
              <w:t xml:space="preserve"> </w:t>
            </w:r>
          </w:p>
          <w:p w:rsidR="00185319" w:rsidRDefault="00185319" w:rsidP="00F501F0">
            <w:pPr>
              <w:rPr>
                <w:color w:val="000000" w:themeColor="text1"/>
                <w:sz w:val="28"/>
                <w:szCs w:val="28"/>
              </w:rPr>
            </w:pPr>
            <w:r>
              <w:rPr>
                <w:color w:val="000000" w:themeColor="text1"/>
                <w:sz w:val="28"/>
                <w:szCs w:val="28"/>
              </w:rPr>
              <w:t>Child</w:t>
            </w:r>
          </w:p>
          <w:p w:rsidR="00185319" w:rsidRDefault="00185319" w:rsidP="00F501F0">
            <w:pPr>
              <w:rPr>
                <w:color w:val="000000" w:themeColor="text1"/>
                <w:sz w:val="28"/>
                <w:szCs w:val="28"/>
              </w:rPr>
            </w:pPr>
            <w:r>
              <w:rPr>
                <w:color w:val="000000" w:themeColor="text1"/>
                <w:sz w:val="28"/>
                <w:szCs w:val="28"/>
              </w:rPr>
              <w:t>Relative</w:t>
            </w:r>
          </w:p>
          <w:p w:rsidR="00185319" w:rsidRDefault="00185319" w:rsidP="00F501F0">
            <w:pPr>
              <w:rPr>
                <w:color w:val="000000" w:themeColor="text1"/>
                <w:sz w:val="28"/>
                <w:szCs w:val="28"/>
              </w:rPr>
            </w:pPr>
            <w:r>
              <w:rPr>
                <w:color w:val="000000" w:themeColor="text1"/>
                <w:sz w:val="28"/>
                <w:szCs w:val="28"/>
              </w:rPr>
              <w:t>Cousin</w:t>
            </w:r>
          </w:p>
          <w:p w:rsidR="00185319" w:rsidRDefault="00185319" w:rsidP="00F501F0">
            <w:pPr>
              <w:rPr>
                <w:color w:val="000000" w:themeColor="text1"/>
                <w:sz w:val="28"/>
                <w:szCs w:val="28"/>
              </w:rPr>
            </w:pPr>
            <w:r>
              <w:rPr>
                <w:color w:val="000000" w:themeColor="text1"/>
                <w:sz w:val="28"/>
                <w:szCs w:val="28"/>
              </w:rPr>
              <w:t>Spouse</w:t>
            </w:r>
          </w:p>
          <w:p w:rsidR="00185319" w:rsidRDefault="00185319" w:rsidP="00F501F0">
            <w:pPr>
              <w:rPr>
                <w:color w:val="000000" w:themeColor="text1"/>
                <w:sz w:val="28"/>
                <w:szCs w:val="28"/>
              </w:rPr>
            </w:pPr>
            <w:r>
              <w:rPr>
                <w:color w:val="000000" w:themeColor="text1"/>
                <w:sz w:val="28"/>
                <w:szCs w:val="28"/>
              </w:rPr>
              <w:t>Animal</w:t>
            </w:r>
          </w:p>
          <w:p w:rsidR="00185319" w:rsidRDefault="00185319" w:rsidP="00F501F0">
            <w:pPr>
              <w:rPr>
                <w:color w:val="000000" w:themeColor="text1"/>
                <w:sz w:val="28"/>
                <w:szCs w:val="28"/>
              </w:rPr>
            </w:pPr>
            <w:r>
              <w:rPr>
                <w:color w:val="000000" w:themeColor="text1"/>
                <w:sz w:val="28"/>
                <w:szCs w:val="28"/>
              </w:rPr>
              <w:t>Animal</w:t>
            </w:r>
          </w:p>
          <w:p w:rsidR="00185319" w:rsidRDefault="007A646B" w:rsidP="00F501F0">
            <w:pPr>
              <w:rPr>
                <w:color w:val="000000" w:themeColor="text1"/>
                <w:sz w:val="28"/>
                <w:szCs w:val="28"/>
              </w:rPr>
            </w:pPr>
            <w:r>
              <w:rPr>
                <w:color w:val="000000" w:themeColor="text1"/>
                <w:sz w:val="28"/>
                <w:szCs w:val="28"/>
              </w:rPr>
              <w:t>Pig</w:t>
            </w:r>
          </w:p>
          <w:p w:rsidR="007A646B" w:rsidRDefault="007A646B" w:rsidP="00F501F0">
            <w:pPr>
              <w:rPr>
                <w:color w:val="000000" w:themeColor="text1"/>
                <w:sz w:val="28"/>
                <w:szCs w:val="28"/>
              </w:rPr>
            </w:pPr>
            <w:r>
              <w:rPr>
                <w:color w:val="000000" w:themeColor="text1"/>
                <w:sz w:val="28"/>
                <w:szCs w:val="28"/>
              </w:rPr>
              <w:t>Bird</w:t>
            </w:r>
          </w:p>
          <w:p w:rsidR="007A646B" w:rsidRDefault="007A646B" w:rsidP="00F501F0">
            <w:pPr>
              <w:rPr>
                <w:color w:val="000000" w:themeColor="text1"/>
                <w:sz w:val="28"/>
                <w:szCs w:val="28"/>
              </w:rPr>
            </w:pPr>
            <w:r>
              <w:rPr>
                <w:color w:val="000000" w:themeColor="text1"/>
                <w:sz w:val="28"/>
                <w:szCs w:val="28"/>
              </w:rPr>
              <w:t>Fox</w:t>
            </w:r>
          </w:p>
          <w:p w:rsidR="007A646B" w:rsidRDefault="007A646B" w:rsidP="00F501F0">
            <w:pPr>
              <w:rPr>
                <w:color w:val="000000" w:themeColor="text1"/>
                <w:sz w:val="28"/>
                <w:szCs w:val="28"/>
              </w:rPr>
            </w:pPr>
            <w:r>
              <w:rPr>
                <w:color w:val="000000" w:themeColor="text1"/>
                <w:sz w:val="28"/>
                <w:szCs w:val="28"/>
              </w:rPr>
              <w:t>Heir</w:t>
            </w:r>
          </w:p>
          <w:p w:rsidR="007A646B" w:rsidRDefault="007A646B" w:rsidP="00F501F0">
            <w:pPr>
              <w:rPr>
                <w:color w:val="000000" w:themeColor="text1"/>
                <w:sz w:val="28"/>
                <w:szCs w:val="28"/>
              </w:rPr>
            </w:pPr>
            <w:r>
              <w:rPr>
                <w:color w:val="000000" w:themeColor="text1"/>
                <w:sz w:val="28"/>
                <w:szCs w:val="28"/>
              </w:rPr>
              <w:t>ruler</w:t>
            </w:r>
          </w:p>
          <w:p w:rsidR="007A646B" w:rsidRDefault="007A646B" w:rsidP="00F501F0">
            <w:pPr>
              <w:rPr>
                <w:color w:val="000000" w:themeColor="text1"/>
                <w:sz w:val="28"/>
                <w:szCs w:val="28"/>
              </w:rPr>
            </w:pPr>
            <w:r>
              <w:rPr>
                <w:color w:val="000000" w:themeColor="text1"/>
                <w:sz w:val="28"/>
                <w:szCs w:val="28"/>
              </w:rPr>
              <w:t>servant</w:t>
            </w:r>
          </w:p>
          <w:p w:rsidR="007A646B" w:rsidRDefault="007A646B" w:rsidP="00F501F0">
            <w:pPr>
              <w:rPr>
                <w:color w:val="000000" w:themeColor="text1"/>
                <w:sz w:val="28"/>
                <w:szCs w:val="28"/>
              </w:rPr>
            </w:pPr>
            <w:r>
              <w:rPr>
                <w:color w:val="000000" w:themeColor="text1"/>
                <w:sz w:val="28"/>
                <w:szCs w:val="28"/>
              </w:rPr>
              <w:t>poet</w:t>
            </w:r>
          </w:p>
          <w:p w:rsidR="00185319" w:rsidRDefault="007A646B" w:rsidP="00F501F0">
            <w:pPr>
              <w:rPr>
                <w:color w:val="000000" w:themeColor="text1"/>
                <w:sz w:val="28"/>
                <w:szCs w:val="28"/>
              </w:rPr>
            </w:pPr>
            <w:r>
              <w:rPr>
                <w:color w:val="000000" w:themeColor="text1"/>
                <w:sz w:val="28"/>
                <w:szCs w:val="28"/>
              </w:rPr>
              <w:t>person</w:t>
            </w:r>
          </w:p>
          <w:p w:rsidR="00185319" w:rsidRDefault="007A646B" w:rsidP="00F501F0">
            <w:pPr>
              <w:rPr>
                <w:color w:val="000000" w:themeColor="text1"/>
                <w:sz w:val="28"/>
                <w:szCs w:val="28"/>
              </w:rPr>
            </w:pPr>
            <w:r>
              <w:rPr>
                <w:color w:val="000000" w:themeColor="text1"/>
                <w:sz w:val="28"/>
                <w:szCs w:val="28"/>
              </w:rPr>
              <w:t>chicken</w:t>
            </w:r>
          </w:p>
          <w:p w:rsidR="007A646B" w:rsidRDefault="007A646B" w:rsidP="00F501F0">
            <w:pPr>
              <w:rPr>
                <w:color w:val="000000" w:themeColor="text1"/>
                <w:sz w:val="28"/>
                <w:szCs w:val="28"/>
              </w:rPr>
            </w:pPr>
            <w:r>
              <w:rPr>
                <w:color w:val="000000" w:themeColor="text1"/>
                <w:sz w:val="28"/>
                <w:szCs w:val="28"/>
              </w:rPr>
              <w:t>waiter</w:t>
            </w:r>
          </w:p>
          <w:p w:rsidR="007A646B" w:rsidRDefault="007A646B" w:rsidP="00F501F0">
            <w:pPr>
              <w:rPr>
                <w:color w:val="000000" w:themeColor="text1"/>
                <w:sz w:val="28"/>
                <w:szCs w:val="28"/>
              </w:rPr>
            </w:pPr>
            <w:r>
              <w:rPr>
                <w:color w:val="000000" w:themeColor="text1"/>
                <w:sz w:val="28"/>
                <w:szCs w:val="28"/>
              </w:rPr>
              <w:t>steward</w:t>
            </w:r>
          </w:p>
          <w:p w:rsidR="0065417F" w:rsidRDefault="0065417F" w:rsidP="00F501F0">
            <w:pPr>
              <w:rPr>
                <w:color w:val="000000" w:themeColor="text1"/>
                <w:sz w:val="28"/>
                <w:szCs w:val="28"/>
              </w:rPr>
            </w:pPr>
            <w:r>
              <w:rPr>
                <w:color w:val="000000" w:themeColor="text1"/>
                <w:sz w:val="28"/>
                <w:szCs w:val="28"/>
              </w:rPr>
              <w:t>Animal</w:t>
            </w:r>
          </w:p>
          <w:p w:rsidR="007A646B" w:rsidRDefault="00D05800" w:rsidP="00F501F0">
            <w:pPr>
              <w:rPr>
                <w:color w:val="000000" w:themeColor="text1"/>
                <w:sz w:val="28"/>
                <w:szCs w:val="28"/>
              </w:rPr>
            </w:pPr>
            <w:r>
              <w:rPr>
                <w:color w:val="000000" w:themeColor="text1"/>
                <w:sz w:val="28"/>
                <w:szCs w:val="28"/>
              </w:rPr>
              <w:lastRenderedPageBreak/>
              <w:t>Person</w:t>
            </w:r>
          </w:p>
          <w:p w:rsidR="00D05800" w:rsidRDefault="00D05800" w:rsidP="00F501F0">
            <w:pPr>
              <w:rPr>
                <w:color w:val="000000" w:themeColor="text1"/>
                <w:sz w:val="28"/>
                <w:szCs w:val="28"/>
              </w:rPr>
            </w:pPr>
            <w:r>
              <w:rPr>
                <w:color w:val="000000" w:themeColor="text1"/>
                <w:sz w:val="28"/>
                <w:szCs w:val="28"/>
              </w:rPr>
              <w:t>Owner</w:t>
            </w:r>
          </w:p>
          <w:p w:rsidR="00CE490D" w:rsidRDefault="00CE490D" w:rsidP="00F501F0">
            <w:pPr>
              <w:rPr>
                <w:color w:val="000000" w:themeColor="text1"/>
                <w:sz w:val="28"/>
                <w:szCs w:val="28"/>
              </w:rPr>
            </w:pPr>
          </w:p>
          <w:p w:rsidR="00CE490D" w:rsidRDefault="00CE490D" w:rsidP="00F501F0">
            <w:pPr>
              <w:rPr>
                <w:color w:val="000000" w:themeColor="text1"/>
                <w:sz w:val="28"/>
                <w:szCs w:val="28"/>
              </w:rPr>
            </w:pPr>
          </w:p>
          <w:p w:rsidR="00CE490D" w:rsidRDefault="0000403C" w:rsidP="00F501F0">
            <w:pPr>
              <w:rPr>
                <w:color w:val="000000" w:themeColor="text1"/>
                <w:sz w:val="28"/>
                <w:szCs w:val="28"/>
              </w:rPr>
            </w:pPr>
            <w:r>
              <w:rPr>
                <w:color w:val="000000" w:themeColor="text1"/>
                <w:sz w:val="28"/>
                <w:szCs w:val="28"/>
              </w:rPr>
              <w:t xml:space="preserve">Great </w:t>
            </w:r>
            <w:proofErr w:type="spellStart"/>
            <w:r>
              <w:rPr>
                <w:color w:val="000000" w:themeColor="text1"/>
                <w:sz w:val="28"/>
                <w:szCs w:val="28"/>
              </w:rPr>
              <w:t>Great</w:t>
            </w:r>
            <w:proofErr w:type="spellEnd"/>
            <w:r w:rsidR="00975109">
              <w:rPr>
                <w:color w:val="000000" w:themeColor="text1"/>
                <w:sz w:val="28"/>
                <w:szCs w:val="28"/>
              </w:rPr>
              <w:t xml:space="preserve"> </w:t>
            </w:r>
            <w:proofErr w:type="spellStart"/>
            <w:r w:rsidR="00975109">
              <w:rPr>
                <w:color w:val="000000" w:themeColor="text1"/>
                <w:sz w:val="28"/>
                <w:szCs w:val="28"/>
              </w:rPr>
              <w:t>Great</w:t>
            </w:r>
            <w:proofErr w:type="spellEnd"/>
            <w:r w:rsidR="00802621">
              <w:rPr>
                <w:color w:val="000000" w:themeColor="text1"/>
                <w:sz w:val="28"/>
                <w:szCs w:val="28"/>
              </w:rPr>
              <w:t xml:space="preserve"> </w:t>
            </w:r>
            <w:r w:rsidR="00CE490D">
              <w:rPr>
                <w:color w:val="000000" w:themeColor="text1"/>
                <w:sz w:val="28"/>
                <w:szCs w:val="28"/>
              </w:rPr>
              <w:t>Grand Parents</w:t>
            </w:r>
          </w:p>
        </w:tc>
      </w:tr>
    </w:tbl>
    <w:p w:rsidR="00185319" w:rsidRDefault="00185319" w:rsidP="00F501F0">
      <w:pPr>
        <w:rPr>
          <w:color w:val="000000" w:themeColor="text1"/>
          <w:sz w:val="28"/>
          <w:szCs w:val="28"/>
        </w:rPr>
      </w:pPr>
    </w:p>
    <w:tbl>
      <w:tblPr>
        <w:tblStyle w:val="TableGrid"/>
        <w:tblW w:w="0" w:type="auto"/>
        <w:tblLook w:val="04A0" w:firstRow="1" w:lastRow="0" w:firstColumn="1" w:lastColumn="0" w:noHBand="0" w:noVBand="1"/>
      </w:tblPr>
      <w:tblGrid>
        <w:gridCol w:w="3192"/>
        <w:gridCol w:w="3192"/>
        <w:gridCol w:w="3192"/>
      </w:tblGrid>
      <w:tr w:rsidR="008332E3" w:rsidTr="008332E3">
        <w:tc>
          <w:tcPr>
            <w:tcW w:w="3192" w:type="dxa"/>
          </w:tcPr>
          <w:p w:rsidR="008332E3" w:rsidRDefault="008332E3" w:rsidP="00F501F0">
            <w:pPr>
              <w:rPr>
                <w:color w:val="000000" w:themeColor="text1"/>
                <w:sz w:val="28"/>
                <w:szCs w:val="28"/>
              </w:rPr>
            </w:pPr>
            <w:r>
              <w:rPr>
                <w:color w:val="000000" w:themeColor="text1"/>
                <w:sz w:val="28"/>
                <w:szCs w:val="28"/>
              </w:rPr>
              <w:t>Masculine Gender</w:t>
            </w:r>
          </w:p>
        </w:tc>
        <w:tc>
          <w:tcPr>
            <w:tcW w:w="3192" w:type="dxa"/>
          </w:tcPr>
          <w:p w:rsidR="008332E3" w:rsidRDefault="008332E3" w:rsidP="00F501F0">
            <w:pPr>
              <w:rPr>
                <w:color w:val="000000" w:themeColor="text1"/>
                <w:sz w:val="28"/>
                <w:szCs w:val="28"/>
              </w:rPr>
            </w:pPr>
            <w:r>
              <w:rPr>
                <w:color w:val="000000" w:themeColor="text1"/>
                <w:sz w:val="28"/>
                <w:szCs w:val="28"/>
              </w:rPr>
              <w:t>Feminine Gender</w:t>
            </w:r>
          </w:p>
        </w:tc>
        <w:tc>
          <w:tcPr>
            <w:tcW w:w="3192" w:type="dxa"/>
          </w:tcPr>
          <w:p w:rsidR="008332E3" w:rsidRDefault="008332E3" w:rsidP="00F501F0">
            <w:pPr>
              <w:rPr>
                <w:color w:val="000000" w:themeColor="text1"/>
                <w:sz w:val="28"/>
                <w:szCs w:val="28"/>
              </w:rPr>
            </w:pPr>
            <w:r>
              <w:rPr>
                <w:color w:val="000000" w:themeColor="text1"/>
                <w:sz w:val="28"/>
                <w:szCs w:val="28"/>
              </w:rPr>
              <w:t>Common Gender</w:t>
            </w:r>
          </w:p>
        </w:tc>
      </w:tr>
      <w:tr w:rsidR="008332E3" w:rsidTr="008332E3">
        <w:tc>
          <w:tcPr>
            <w:tcW w:w="3192" w:type="dxa"/>
          </w:tcPr>
          <w:p w:rsidR="008332E3" w:rsidRDefault="0000403C" w:rsidP="00F501F0">
            <w:pPr>
              <w:rPr>
                <w:color w:val="000000" w:themeColor="text1"/>
                <w:sz w:val="28"/>
                <w:szCs w:val="28"/>
              </w:rPr>
            </w:pPr>
            <w:r>
              <w:rPr>
                <w:color w:val="000000" w:themeColor="text1"/>
                <w:sz w:val="28"/>
                <w:szCs w:val="28"/>
              </w:rPr>
              <w:t xml:space="preserve">Great </w:t>
            </w:r>
            <w:r w:rsidR="00B654DC">
              <w:rPr>
                <w:color w:val="000000" w:themeColor="text1"/>
                <w:sz w:val="28"/>
                <w:szCs w:val="28"/>
              </w:rPr>
              <w:t>Grand F</w:t>
            </w:r>
            <w:r w:rsidR="008332E3">
              <w:rPr>
                <w:color w:val="000000" w:themeColor="text1"/>
                <w:sz w:val="28"/>
                <w:szCs w:val="28"/>
              </w:rPr>
              <w:t>ather</w:t>
            </w:r>
          </w:p>
        </w:tc>
        <w:tc>
          <w:tcPr>
            <w:tcW w:w="3192" w:type="dxa"/>
          </w:tcPr>
          <w:p w:rsidR="007542AA" w:rsidRDefault="0000403C" w:rsidP="00F501F0">
            <w:pPr>
              <w:rPr>
                <w:color w:val="000000" w:themeColor="text1"/>
                <w:sz w:val="28"/>
                <w:szCs w:val="28"/>
              </w:rPr>
            </w:pPr>
            <w:r>
              <w:rPr>
                <w:color w:val="000000" w:themeColor="text1"/>
                <w:sz w:val="28"/>
                <w:szCs w:val="28"/>
              </w:rPr>
              <w:t xml:space="preserve">Great </w:t>
            </w:r>
            <w:r w:rsidR="00B654DC">
              <w:rPr>
                <w:color w:val="000000" w:themeColor="text1"/>
                <w:sz w:val="28"/>
                <w:szCs w:val="28"/>
              </w:rPr>
              <w:t xml:space="preserve"> G</w:t>
            </w:r>
            <w:r w:rsidR="00B77191">
              <w:rPr>
                <w:color w:val="000000" w:themeColor="text1"/>
                <w:sz w:val="28"/>
                <w:szCs w:val="28"/>
              </w:rPr>
              <w:t>rand M</w:t>
            </w:r>
            <w:r w:rsidR="008332E3">
              <w:rPr>
                <w:color w:val="000000" w:themeColor="text1"/>
                <w:sz w:val="28"/>
                <w:szCs w:val="28"/>
              </w:rPr>
              <w:t>o</w:t>
            </w:r>
            <w:r w:rsidR="00D92E59">
              <w:rPr>
                <w:color w:val="000000" w:themeColor="text1"/>
                <w:sz w:val="28"/>
                <w:szCs w:val="28"/>
              </w:rPr>
              <w:t>ther</w:t>
            </w:r>
          </w:p>
          <w:p w:rsidR="008332E3" w:rsidRDefault="008332E3" w:rsidP="00F501F0">
            <w:pPr>
              <w:rPr>
                <w:color w:val="000000" w:themeColor="text1"/>
                <w:sz w:val="28"/>
                <w:szCs w:val="28"/>
              </w:rPr>
            </w:pPr>
          </w:p>
        </w:tc>
        <w:tc>
          <w:tcPr>
            <w:tcW w:w="3192" w:type="dxa"/>
          </w:tcPr>
          <w:p w:rsidR="008332E3" w:rsidRDefault="0000403C" w:rsidP="00F501F0">
            <w:pPr>
              <w:rPr>
                <w:color w:val="000000" w:themeColor="text1"/>
                <w:sz w:val="28"/>
                <w:szCs w:val="28"/>
              </w:rPr>
            </w:pPr>
            <w:r>
              <w:rPr>
                <w:color w:val="000000" w:themeColor="text1"/>
                <w:sz w:val="28"/>
                <w:szCs w:val="28"/>
              </w:rPr>
              <w:t xml:space="preserve">Great </w:t>
            </w:r>
            <w:r w:rsidR="00B654DC">
              <w:rPr>
                <w:color w:val="000000" w:themeColor="text1"/>
                <w:sz w:val="28"/>
                <w:szCs w:val="28"/>
              </w:rPr>
              <w:t xml:space="preserve"> Grand P</w:t>
            </w:r>
            <w:r w:rsidR="00D92E59">
              <w:rPr>
                <w:color w:val="000000" w:themeColor="text1"/>
                <w:sz w:val="28"/>
                <w:szCs w:val="28"/>
              </w:rPr>
              <w:t>arents</w:t>
            </w:r>
          </w:p>
          <w:p w:rsidR="00D92E59" w:rsidRDefault="00D92E59" w:rsidP="00F501F0">
            <w:pPr>
              <w:rPr>
                <w:color w:val="000000" w:themeColor="text1"/>
                <w:sz w:val="28"/>
                <w:szCs w:val="28"/>
              </w:rPr>
            </w:pPr>
          </w:p>
        </w:tc>
      </w:tr>
      <w:tr w:rsidR="008332E3" w:rsidTr="008332E3">
        <w:tc>
          <w:tcPr>
            <w:tcW w:w="3192" w:type="dxa"/>
          </w:tcPr>
          <w:p w:rsidR="008332E3" w:rsidRDefault="0000403C" w:rsidP="00F501F0">
            <w:pPr>
              <w:rPr>
                <w:color w:val="000000" w:themeColor="text1"/>
                <w:sz w:val="28"/>
                <w:szCs w:val="28"/>
              </w:rPr>
            </w:pPr>
            <w:r>
              <w:rPr>
                <w:color w:val="000000" w:themeColor="text1"/>
                <w:sz w:val="28"/>
                <w:szCs w:val="28"/>
              </w:rPr>
              <w:t xml:space="preserve">Great </w:t>
            </w:r>
            <w:proofErr w:type="spellStart"/>
            <w:r>
              <w:rPr>
                <w:color w:val="000000" w:themeColor="text1"/>
                <w:sz w:val="28"/>
                <w:szCs w:val="28"/>
              </w:rPr>
              <w:t>Great</w:t>
            </w:r>
            <w:proofErr w:type="spellEnd"/>
            <w:r>
              <w:rPr>
                <w:color w:val="000000" w:themeColor="text1"/>
                <w:sz w:val="28"/>
                <w:szCs w:val="28"/>
              </w:rPr>
              <w:t xml:space="preserve"> Grand</w:t>
            </w:r>
            <w:r w:rsidR="00B77191">
              <w:rPr>
                <w:color w:val="000000" w:themeColor="text1"/>
                <w:sz w:val="28"/>
                <w:szCs w:val="28"/>
              </w:rPr>
              <w:t xml:space="preserve"> F</w:t>
            </w:r>
            <w:r w:rsidR="008332E3">
              <w:rPr>
                <w:color w:val="000000" w:themeColor="text1"/>
                <w:sz w:val="28"/>
                <w:szCs w:val="28"/>
              </w:rPr>
              <w:t>ather</w:t>
            </w:r>
          </w:p>
        </w:tc>
        <w:tc>
          <w:tcPr>
            <w:tcW w:w="3192" w:type="dxa"/>
          </w:tcPr>
          <w:p w:rsidR="008332E3" w:rsidRDefault="00B77191" w:rsidP="00F501F0">
            <w:pPr>
              <w:rPr>
                <w:color w:val="000000" w:themeColor="text1"/>
                <w:sz w:val="28"/>
                <w:szCs w:val="28"/>
              </w:rPr>
            </w:pPr>
            <w:r>
              <w:rPr>
                <w:color w:val="000000" w:themeColor="text1"/>
                <w:sz w:val="28"/>
                <w:szCs w:val="28"/>
              </w:rPr>
              <w:t xml:space="preserve">Great </w:t>
            </w:r>
            <w:proofErr w:type="spellStart"/>
            <w:r w:rsidR="0000403C">
              <w:rPr>
                <w:color w:val="000000" w:themeColor="text1"/>
                <w:sz w:val="28"/>
                <w:szCs w:val="28"/>
              </w:rPr>
              <w:t>Great</w:t>
            </w:r>
            <w:proofErr w:type="spellEnd"/>
            <w:r w:rsidR="0000403C">
              <w:rPr>
                <w:color w:val="000000" w:themeColor="text1"/>
                <w:sz w:val="28"/>
                <w:szCs w:val="28"/>
              </w:rPr>
              <w:t xml:space="preserve"> </w:t>
            </w:r>
            <w:r>
              <w:rPr>
                <w:color w:val="000000" w:themeColor="text1"/>
                <w:sz w:val="28"/>
                <w:szCs w:val="28"/>
              </w:rPr>
              <w:t>Grand M</w:t>
            </w:r>
            <w:r w:rsidR="008332E3">
              <w:rPr>
                <w:color w:val="000000" w:themeColor="text1"/>
                <w:sz w:val="28"/>
                <w:szCs w:val="28"/>
              </w:rPr>
              <w:t>other</w:t>
            </w:r>
          </w:p>
        </w:tc>
        <w:tc>
          <w:tcPr>
            <w:tcW w:w="3192" w:type="dxa"/>
          </w:tcPr>
          <w:p w:rsidR="008332E3" w:rsidRDefault="00B77191" w:rsidP="00F501F0">
            <w:pPr>
              <w:rPr>
                <w:color w:val="000000" w:themeColor="text1"/>
                <w:sz w:val="28"/>
                <w:szCs w:val="28"/>
              </w:rPr>
            </w:pPr>
            <w:r>
              <w:rPr>
                <w:color w:val="000000" w:themeColor="text1"/>
                <w:sz w:val="28"/>
                <w:szCs w:val="28"/>
              </w:rPr>
              <w:t xml:space="preserve">Great </w:t>
            </w:r>
            <w:proofErr w:type="spellStart"/>
            <w:r w:rsidR="0000403C">
              <w:rPr>
                <w:color w:val="000000" w:themeColor="text1"/>
                <w:sz w:val="28"/>
                <w:szCs w:val="28"/>
              </w:rPr>
              <w:t>Great</w:t>
            </w:r>
            <w:proofErr w:type="spellEnd"/>
            <w:r w:rsidR="0000403C">
              <w:rPr>
                <w:color w:val="000000" w:themeColor="text1"/>
                <w:sz w:val="28"/>
                <w:szCs w:val="28"/>
              </w:rPr>
              <w:t xml:space="preserve"> </w:t>
            </w:r>
            <w:r>
              <w:rPr>
                <w:color w:val="000000" w:themeColor="text1"/>
                <w:sz w:val="28"/>
                <w:szCs w:val="28"/>
              </w:rPr>
              <w:t>Grand P</w:t>
            </w:r>
            <w:r w:rsidR="008332E3">
              <w:rPr>
                <w:color w:val="000000" w:themeColor="text1"/>
                <w:sz w:val="28"/>
                <w:szCs w:val="28"/>
              </w:rPr>
              <w:t>arents</w:t>
            </w:r>
          </w:p>
        </w:tc>
      </w:tr>
      <w:tr w:rsidR="008332E3" w:rsidTr="008332E3">
        <w:tc>
          <w:tcPr>
            <w:tcW w:w="3192" w:type="dxa"/>
          </w:tcPr>
          <w:p w:rsidR="008332E3" w:rsidRDefault="008332E3" w:rsidP="00F501F0">
            <w:pPr>
              <w:rPr>
                <w:color w:val="000000" w:themeColor="text1"/>
                <w:sz w:val="28"/>
                <w:szCs w:val="28"/>
              </w:rPr>
            </w:pPr>
            <w:r>
              <w:rPr>
                <w:color w:val="000000" w:themeColor="text1"/>
                <w:sz w:val="28"/>
                <w:szCs w:val="28"/>
              </w:rPr>
              <w:t>Father</w:t>
            </w:r>
          </w:p>
        </w:tc>
        <w:tc>
          <w:tcPr>
            <w:tcW w:w="3192" w:type="dxa"/>
          </w:tcPr>
          <w:p w:rsidR="008332E3" w:rsidRDefault="008332E3" w:rsidP="00F501F0">
            <w:pPr>
              <w:rPr>
                <w:color w:val="000000" w:themeColor="text1"/>
                <w:sz w:val="28"/>
                <w:szCs w:val="28"/>
              </w:rPr>
            </w:pPr>
            <w:r>
              <w:rPr>
                <w:color w:val="000000" w:themeColor="text1"/>
                <w:sz w:val="28"/>
                <w:szCs w:val="28"/>
              </w:rPr>
              <w:t>Mother</w:t>
            </w:r>
          </w:p>
        </w:tc>
        <w:tc>
          <w:tcPr>
            <w:tcW w:w="3192" w:type="dxa"/>
          </w:tcPr>
          <w:p w:rsidR="008332E3" w:rsidRDefault="008332E3" w:rsidP="00F501F0">
            <w:pPr>
              <w:rPr>
                <w:color w:val="000000" w:themeColor="text1"/>
                <w:sz w:val="28"/>
                <w:szCs w:val="28"/>
              </w:rPr>
            </w:pPr>
            <w:r>
              <w:rPr>
                <w:color w:val="000000" w:themeColor="text1"/>
                <w:sz w:val="28"/>
                <w:szCs w:val="28"/>
              </w:rPr>
              <w:t>Parents</w:t>
            </w:r>
          </w:p>
        </w:tc>
      </w:tr>
      <w:tr w:rsidR="008332E3" w:rsidTr="008332E3">
        <w:tc>
          <w:tcPr>
            <w:tcW w:w="3192" w:type="dxa"/>
          </w:tcPr>
          <w:p w:rsidR="008332E3" w:rsidRDefault="00811E09" w:rsidP="00F501F0">
            <w:pPr>
              <w:rPr>
                <w:color w:val="000000" w:themeColor="text1"/>
                <w:sz w:val="28"/>
                <w:szCs w:val="28"/>
              </w:rPr>
            </w:pPr>
            <w:r>
              <w:rPr>
                <w:color w:val="000000" w:themeColor="text1"/>
                <w:sz w:val="28"/>
                <w:szCs w:val="28"/>
              </w:rPr>
              <w:t>Grand F</w:t>
            </w:r>
            <w:r w:rsidR="008332E3">
              <w:rPr>
                <w:color w:val="000000" w:themeColor="text1"/>
                <w:sz w:val="28"/>
                <w:szCs w:val="28"/>
              </w:rPr>
              <w:t>ather</w:t>
            </w:r>
          </w:p>
        </w:tc>
        <w:tc>
          <w:tcPr>
            <w:tcW w:w="3192" w:type="dxa"/>
          </w:tcPr>
          <w:p w:rsidR="008332E3" w:rsidRDefault="00811E09" w:rsidP="00F501F0">
            <w:pPr>
              <w:rPr>
                <w:color w:val="000000" w:themeColor="text1"/>
                <w:sz w:val="28"/>
                <w:szCs w:val="28"/>
              </w:rPr>
            </w:pPr>
            <w:r>
              <w:rPr>
                <w:color w:val="000000" w:themeColor="text1"/>
                <w:sz w:val="28"/>
                <w:szCs w:val="28"/>
              </w:rPr>
              <w:t>Grand M</w:t>
            </w:r>
            <w:r w:rsidR="008332E3">
              <w:rPr>
                <w:color w:val="000000" w:themeColor="text1"/>
                <w:sz w:val="28"/>
                <w:szCs w:val="28"/>
              </w:rPr>
              <w:t>other</w:t>
            </w:r>
          </w:p>
        </w:tc>
        <w:tc>
          <w:tcPr>
            <w:tcW w:w="3192" w:type="dxa"/>
          </w:tcPr>
          <w:p w:rsidR="008332E3" w:rsidRDefault="008332E3" w:rsidP="00F501F0">
            <w:pPr>
              <w:rPr>
                <w:color w:val="000000" w:themeColor="text1"/>
                <w:sz w:val="28"/>
                <w:szCs w:val="28"/>
              </w:rPr>
            </w:pPr>
            <w:r>
              <w:rPr>
                <w:color w:val="000000" w:themeColor="text1"/>
                <w:sz w:val="28"/>
                <w:szCs w:val="28"/>
              </w:rPr>
              <w:t xml:space="preserve">Grand </w:t>
            </w:r>
            <w:r w:rsidR="00811E09">
              <w:rPr>
                <w:color w:val="000000" w:themeColor="text1"/>
                <w:sz w:val="28"/>
                <w:szCs w:val="28"/>
              </w:rPr>
              <w:t>P</w:t>
            </w:r>
            <w:r>
              <w:rPr>
                <w:color w:val="000000" w:themeColor="text1"/>
                <w:sz w:val="28"/>
                <w:szCs w:val="28"/>
              </w:rPr>
              <w:t>arents</w:t>
            </w:r>
          </w:p>
        </w:tc>
      </w:tr>
      <w:tr w:rsidR="008332E3" w:rsidTr="008332E3">
        <w:tc>
          <w:tcPr>
            <w:tcW w:w="3192" w:type="dxa"/>
          </w:tcPr>
          <w:p w:rsidR="008332E3" w:rsidRDefault="00F65EF7" w:rsidP="00F501F0">
            <w:pPr>
              <w:rPr>
                <w:color w:val="000000" w:themeColor="text1"/>
                <w:sz w:val="28"/>
                <w:szCs w:val="28"/>
              </w:rPr>
            </w:pPr>
            <w:r>
              <w:rPr>
                <w:color w:val="000000" w:themeColor="text1"/>
                <w:sz w:val="28"/>
                <w:szCs w:val="28"/>
              </w:rPr>
              <w:t>Son</w:t>
            </w:r>
          </w:p>
        </w:tc>
        <w:tc>
          <w:tcPr>
            <w:tcW w:w="3192" w:type="dxa"/>
          </w:tcPr>
          <w:p w:rsidR="008332E3" w:rsidRDefault="00F65EF7" w:rsidP="00F501F0">
            <w:pPr>
              <w:rPr>
                <w:color w:val="000000" w:themeColor="text1"/>
                <w:sz w:val="28"/>
                <w:szCs w:val="28"/>
              </w:rPr>
            </w:pPr>
            <w:r>
              <w:rPr>
                <w:color w:val="000000" w:themeColor="text1"/>
                <w:sz w:val="28"/>
                <w:szCs w:val="28"/>
              </w:rPr>
              <w:t>Daughter</w:t>
            </w:r>
          </w:p>
        </w:tc>
        <w:tc>
          <w:tcPr>
            <w:tcW w:w="3192" w:type="dxa"/>
          </w:tcPr>
          <w:p w:rsidR="008332E3" w:rsidRDefault="00F65EF7" w:rsidP="00F501F0">
            <w:pPr>
              <w:rPr>
                <w:color w:val="000000" w:themeColor="text1"/>
                <w:sz w:val="28"/>
                <w:szCs w:val="28"/>
              </w:rPr>
            </w:pPr>
            <w:r>
              <w:rPr>
                <w:color w:val="000000" w:themeColor="text1"/>
                <w:sz w:val="28"/>
                <w:szCs w:val="28"/>
              </w:rPr>
              <w:t>Child</w:t>
            </w:r>
          </w:p>
        </w:tc>
      </w:tr>
      <w:tr w:rsidR="00F65EF7" w:rsidTr="008332E3">
        <w:tc>
          <w:tcPr>
            <w:tcW w:w="3192" w:type="dxa"/>
          </w:tcPr>
          <w:p w:rsidR="00F65EF7" w:rsidRDefault="007D5034" w:rsidP="00F501F0">
            <w:pPr>
              <w:rPr>
                <w:color w:val="000000" w:themeColor="text1"/>
                <w:sz w:val="28"/>
                <w:szCs w:val="28"/>
              </w:rPr>
            </w:pPr>
            <w:r>
              <w:rPr>
                <w:color w:val="000000" w:themeColor="text1"/>
                <w:sz w:val="28"/>
                <w:szCs w:val="28"/>
              </w:rPr>
              <w:t>Grand S</w:t>
            </w:r>
            <w:r w:rsidR="00F65EF7">
              <w:rPr>
                <w:color w:val="000000" w:themeColor="text1"/>
                <w:sz w:val="28"/>
                <w:szCs w:val="28"/>
              </w:rPr>
              <w:t>on</w:t>
            </w:r>
          </w:p>
        </w:tc>
        <w:tc>
          <w:tcPr>
            <w:tcW w:w="3192" w:type="dxa"/>
          </w:tcPr>
          <w:p w:rsidR="00F65EF7" w:rsidRDefault="007D5034" w:rsidP="00F501F0">
            <w:pPr>
              <w:rPr>
                <w:color w:val="000000" w:themeColor="text1"/>
                <w:sz w:val="28"/>
                <w:szCs w:val="28"/>
              </w:rPr>
            </w:pPr>
            <w:r>
              <w:rPr>
                <w:color w:val="000000" w:themeColor="text1"/>
                <w:sz w:val="28"/>
                <w:szCs w:val="28"/>
              </w:rPr>
              <w:t>Grand D</w:t>
            </w:r>
            <w:r w:rsidR="00F65EF7">
              <w:rPr>
                <w:color w:val="000000" w:themeColor="text1"/>
                <w:sz w:val="28"/>
                <w:szCs w:val="28"/>
              </w:rPr>
              <w:t>aughter</w:t>
            </w:r>
          </w:p>
        </w:tc>
        <w:tc>
          <w:tcPr>
            <w:tcW w:w="3192" w:type="dxa"/>
          </w:tcPr>
          <w:p w:rsidR="00F65EF7" w:rsidRDefault="007D5034" w:rsidP="00F501F0">
            <w:pPr>
              <w:rPr>
                <w:color w:val="000000" w:themeColor="text1"/>
                <w:sz w:val="28"/>
                <w:szCs w:val="28"/>
              </w:rPr>
            </w:pPr>
            <w:r>
              <w:rPr>
                <w:color w:val="000000" w:themeColor="text1"/>
                <w:sz w:val="28"/>
                <w:szCs w:val="28"/>
              </w:rPr>
              <w:t>Grand C</w:t>
            </w:r>
            <w:r w:rsidR="00F65EF7">
              <w:rPr>
                <w:color w:val="000000" w:themeColor="text1"/>
                <w:sz w:val="28"/>
                <w:szCs w:val="28"/>
              </w:rPr>
              <w:t>hildren</w:t>
            </w:r>
          </w:p>
        </w:tc>
      </w:tr>
      <w:tr w:rsidR="00F65EF7" w:rsidTr="008332E3">
        <w:tc>
          <w:tcPr>
            <w:tcW w:w="3192" w:type="dxa"/>
          </w:tcPr>
          <w:p w:rsidR="00F65EF7" w:rsidRDefault="007D5034" w:rsidP="00F501F0">
            <w:pPr>
              <w:rPr>
                <w:color w:val="000000" w:themeColor="text1"/>
                <w:sz w:val="28"/>
                <w:szCs w:val="28"/>
              </w:rPr>
            </w:pPr>
            <w:r>
              <w:rPr>
                <w:color w:val="000000" w:themeColor="text1"/>
                <w:sz w:val="28"/>
                <w:szCs w:val="28"/>
              </w:rPr>
              <w:t>Great Grand S</w:t>
            </w:r>
            <w:r w:rsidR="00F65EF7">
              <w:rPr>
                <w:color w:val="000000" w:themeColor="text1"/>
                <w:sz w:val="28"/>
                <w:szCs w:val="28"/>
              </w:rPr>
              <w:t>on</w:t>
            </w:r>
          </w:p>
        </w:tc>
        <w:tc>
          <w:tcPr>
            <w:tcW w:w="3192" w:type="dxa"/>
          </w:tcPr>
          <w:p w:rsidR="00F65EF7" w:rsidRDefault="007D5034" w:rsidP="00F501F0">
            <w:pPr>
              <w:rPr>
                <w:color w:val="000000" w:themeColor="text1"/>
                <w:sz w:val="28"/>
                <w:szCs w:val="28"/>
              </w:rPr>
            </w:pPr>
            <w:r>
              <w:rPr>
                <w:color w:val="000000" w:themeColor="text1"/>
                <w:sz w:val="28"/>
                <w:szCs w:val="28"/>
              </w:rPr>
              <w:t>Great Grand D</w:t>
            </w:r>
            <w:r w:rsidR="00F65EF7">
              <w:rPr>
                <w:color w:val="000000" w:themeColor="text1"/>
                <w:sz w:val="28"/>
                <w:szCs w:val="28"/>
              </w:rPr>
              <w:t>aughter</w:t>
            </w:r>
          </w:p>
        </w:tc>
        <w:tc>
          <w:tcPr>
            <w:tcW w:w="3192" w:type="dxa"/>
          </w:tcPr>
          <w:p w:rsidR="00F65EF7" w:rsidRDefault="007D5034" w:rsidP="00F501F0">
            <w:pPr>
              <w:rPr>
                <w:color w:val="000000" w:themeColor="text1"/>
                <w:sz w:val="28"/>
                <w:szCs w:val="28"/>
              </w:rPr>
            </w:pPr>
            <w:r>
              <w:rPr>
                <w:color w:val="000000" w:themeColor="text1"/>
                <w:sz w:val="28"/>
                <w:szCs w:val="28"/>
              </w:rPr>
              <w:t>Great Grand C</w:t>
            </w:r>
            <w:r w:rsidR="00F65EF7">
              <w:rPr>
                <w:color w:val="000000" w:themeColor="text1"/>
                <w:sz w:val="28"/>
                <w:szCs w:val="28"/>
              </w:rPr>
              <w:t>hildren</w:t>
            </w:r>
          </w:p>
        </w:tc>
      </w:tr>
      <w:tr w:rsidR="00F65EF7" w:rsidTr="008332E3">
        <w:tc>
          <w:tcPr>
            <w:tcW w:w="3192" w:type="dxa"/>
          </w:tcPr>
          <w:p w:rsidR="00F65EF7" w:rsidRDefault="007D5034" w:rsidP="00F501F0">
            <w:pPr>
              <w:rPr>
                <w:color w:val="000000" w:themeColor="text1"/>
                <w:sz w:val="28"/>
                <w:szCs w:val="28"/>
              </w:rPr>
            </w:pPr>
            <w:r>
              <w:rPr>
                <w:color w:val="000000" w:themeColor="text1"/>
                <w:sz w:val="28"/>
                <w:szCs w:val="28"/>
              </w:rPr>
              <w:t>Paternal U</w:t>
            </w:r>
            <w:r w:rsidR="00F65EF7">
              <w:rPr>
                <w:color w:val="000000" w:themeColor="text1"/>
                <w:sz w:val="28"/>
                <w:szCs w:val="28"/>
              </w:rPr>
              <w:t>ncle</w:t>
            </w:r>
          </w:p>
        </w:tc>
        <w:tc>
          <w:tcPr>
            <w:tcW w:w="3192" w:type="dxa"/>
          </w:tcPr>
          <w:p w:rsidR="00F65EF7" w:rsidRDefault="007D5034" w:rsidP="00F501F0">
            <w:pPr>
              <w:rPr>
                <w:color w:val="000000" w:themeColor="text1"/>
                <w:sz w:val="28"/>
                <w:szCs w:val="28"/>
              </w:rPr>
            </w:pPr>
            <w:r>
              <w:rPr>
                <w:color w:val="000000" w:themeColor="text1"/>
                <w:sz w:val="28"/>
                <w:szCs w:val="28"/>
              </w:rPr>
              <w:t>Paternal A</w:t>
            </w:r>
            <w:r w:rsidR="00F65EF7">
              <w:rPr>
                <w:color w:val="000000" w:themeColor="text1"/>
                <w:sz w:val="28"/>
                <w:szCs w:val="28"/>
              </w:rPr>
              <w:t>unty</w:t>
            </w:r>
          </w:p>
        </w:tc>
        <w:tc>
          <w:tcPr>
            <w:tcW w:w="3192" w:type="dxa"/>
          </w:tcPr>
          <w:p w:rsidR="00F65EF7" w:rsidRDefault="00F65EF7" w:rsidP="00F501F0">
            <w:pPr>
              <w:rPr>
                <w:color w:val="000000" w:themeColor="text1"/>
                <w:sz w:val="28"/>
                <w:szCs w:val="28"/>
              </w:rPr>
            </w:pPr>
            <w:r>
              <w:rPr>
                <w:color w:val="000000" w:themeColor="text1"/>
                <w:sz w:val="28"/>
                <w:szCs w:val="28"/>
              </w:rPr>
              <w:t>Relative</w:t>
            </w:r>
          </w:p>
        </w:tc>
      </w:tr>
      <w:tr w:rsidR="00F65EF7" w:rsidTr="008332E3">
        <w:tc>
          <w:tcPr>
            <w:tcW w:w="3192" w:type="dxa"/>
          </w:tcPr>
          <w:p w:rsidR="00F65EF7" w:rsidRDefault="00F65EF7" w:rsidP="00F501F0">
            <w:pPr>
              <w:rPr>
                <w:color w:val="000000" w:themeColor="text1"/>
                <w:sz w:val="28"/>
                <w:szCs w:val="28"/>
              </w:rPr>
            </w:pPr>
            <w:r>
              <w:rPr>
                <w:color w:val="000000" w:themeColor="text1"/>
                <w:sz w:val="28"/>
                <w:szCs w:val="28"/>
              </w:rPr>
              <w:t>Maternal uncle</w:t>
            </w:r>
          </w:p>
        </w:tc>
        <w:tc>
          <w:tcPr>
            <w:tcW w:w="3192" w:type="dxa"/>
          </w:tcPr>
          <w:p w:rsidR="00F65EF7" w:rsidRDefault="00F65EF7" w:rsidP="00F501F0">
            <w:pPr>
              <w:rPr>
                <w:color w:val="000000" w:themeColor="text1"/>
                <w:sz w:val="28"/>
                <w:szCs w:val="28"/>
              </w:rPr>
            </w:pPr>
            <w:r>
              <w:rPr>
                <w:color w:val="000000" w:themeColor="text1"/>
                <w:sz w:val="28"/>
                <w:szCs w:val="28"/>
              </w:rPr>
              <w:t>Maternal aunty</w:t>
            </w:r>
          </w:p>
        </w:tc>
        <w:tc>
          <w:tcPr>
            <w:tcW w:w="3192" w:type="dxa"/>
          </w:tcPr>
          <w:p w:rsidR="00F65EF7" w:rsidRDefault="00F65EF7" w:rsidP="00F501F0">
            <w:pPr>
              <w:rPr>
                <w:color w:val="000000" w:themeColor="text1"/>
                <w:sz w:val="28"/>
                <w:szCs w:val="28"/>
              </w:rPr>
            </w:pPr>
            <w:r>
              <w:rPr>
                <w:color w:val="000000" w:themeColor="text1"/>
                <w:sz w:val="28"/>
                <w:szCs w:val="28"/>
              </w:rPr>
              <w:t>Relative</w:t>
            </w:r>
          </w:p>
        </w:tc>
      </w:tr>
      <w:tr w:rsidR="00F65EF7" w:rsidTr="008332E3">
        <w:tc>
          <w:tcPr>
            <w:tcW w:w="3192" w:type="dxa"/>
          </w:tcPr>
          <w:p w:rsidR="00F65EF7" w:rsidRDefault="00F65EF7" w:rsidP="00F501F0">
            <w:pPr>
              <w:rPr>
                <w:color w:val="000000" w:themeColor="text1"/>
                <w:sz w:val="28"/>
                <w:szCs w:val="28"/>
              </w:rPr>
            </w:pPr>
            <w:r>
              <w:rPr>
                <w:color w:val="000000" w:themeColor="text1"/>
                <w:sz w:val="28"/>
                <w:szCs w:val="28"/>
              </w:rPr>
              <w:t>Nephew</w:t>
            </w:r>
          </w:p>
        </w:tc>
        <w:tc>
          <w:tcPr>
            <w:tcW w:w="3192" w:type="dxa"/>
          </w:tcPr>
          <w:p w:rsidR="00F65EF7" w:rsidRDefault="00F65EF7" w:rsidP="00F501F0">
            <w:pPr>
              <w:rPr>
                <w:color w:val="000000" w:themeColor="text1"/>
                <w:sz w:val="28"/>
                <w:szCs w:val="28"/>
              </w:rPr>
            </w:pPr>
            <w:r>
              <w:rPr>
                <w:color w:val="000000" w:themeColor="text1"/>
                <w:sz w:val="28"/>
                <w:szCs w:val="28"/>
              </w:rPr>
              <w:t>Niece</w:t>
            </w:r>
          </w:p>
        </w:tc>
        <w:tc>
          <w:tcPr>
            <w:tcW w:w="3192" w:type="dxa"/>
          </w:tcPr>
          <w:p w:rsidR="00F65EF7" w:rsidRDefault="00F65EF7" w:rsidP="00F501F0">
            <w:pPr>
              <w:rPr>
                <w:color w:val="000000" w:themeColor="text1"/>
                <w:sz w:val="28"/>
                <w:szCs w:val="28"/>
              </w:rPr>
            </w:pPr>
            <w:r>
              <w:rPr>
                <w:color w:val="000000" w:themeColor="text1"/>
                <w:sz w:val="28"/>
                <w:szCs w:val="28"/>
              </w:rPr>
              <w:t>Relative</w:t>
            </w:r>
          </w:p>
        </w:tc>
      </w:tr>
      <w:tr w:rsidR="00F65EF7" w:rsidTr="008332E3">
        <w:tc>
          <w:tcPr>
            <w:tcW w:w="3192" w:type="dxa"/>
          </w:tcPr>
          <w:p w:rsidR="00F65EF7" w:rsidRDefault="00F65EF7" w:rsidP="00F501F0">
            <w:pPr>
              <w:rPr>
                <w:color w:val="000000" w:themeColor="text1"/>
                <w:sz w:val="28"/>
                <w:szCs w:val="28"/>
              </w:rPr>
            </w:pPr>
            <w:r>
              <w:rPr>
                <w:color w:val="000000" w:themeColor="text1"/>
                <w:sz w:val="28"/>
                <w:szCs w:val="28"/>
              </w:rPr>
              <w:t>Brother</w:t>
            </w:r>
          </w:p>
        </w:tc>
        <w:tc>
          <w:tcPr>
            <w:tcW w:w="3192" w:type="dxa"/>
          </w:tcPr>
          <w:p w:rsidR="00F65EF7" w:rsidRDefault="00F65EF7" w:rsidP="00F501F0">
            <w:pPr>
              <w:rPr>
                <w:color w:val="000000" w:themeColor="text1"/>
                <w:sz w:val="28"/>
                <w:szCs w:val="28"/>
              </w:rPr>
            </w:pPr>
            <w:r>
              <w:rPr>
                <w:color w:val="000000" w:themeColor="text1"/>
                <w:sz w:val="28"/>
                <w:szCs w:val="28"/>
              </w:rPr>
              <w:t>Sister</w:t>
            </w:r>
          </w:p>
        </w:tc>
        <w:tc>
          <w:tcPr>
            <w:tcW w:w="3192" w:type="dxa"/>
          </w:tcPr>
          <w:p w:rsidR="00F65EF7" w:rsidRDefault="00F65EF7" w:rsidP="00F501F0">
            <w:pPr>
              <w:rPr>
                <w:color w:val="000000" w:themeColor="text1"/>
                <w:sz w:val="28"/>
                <w:szCs w:val="28"/>
              </w:rPr>
            </w:pPr>
            <w:r>
              <w:rPr>
                <w:color w:val="000000" w:themeColor="text1"/>
                <w:sz w:val="28"/>
                <w:szCs w:val="28"/>
              </w:rPr>
              <w:t>Cousin</w:t>
            </w:r>
          </w:p>
        </w:tc>
      </w:tr>
      <w:tr w:rsidR="00F65EF7" w:rsidTr="008332E3">
        <w:tc>
          <w:tcPr>
            <w:tcW w:w="3192" w:type="dxa"/>
          </w:tcPr>
          <w:p w:rsidR="00F65EF7" w:rsidRDefault="00C7694B" w:rsidP="00F501F0">
            <w:pPr>
              <w:rPr>
                <w:color w:val="000000" w:themeColor="text1"/>
                <w:sz w:val="28"/>
                <w:szCs w:val="28"/>
              </w:rPr>
            </w:pPr>
            <w:r>
              <w:rPr>
                <w:color w:val="000000" w:themeColor="text1"/>
                <w:sz w:val="28"/>
                <w:szCs w:val="28"/>
              </w:rPr>
              <w:t>Half B</w:t>
            </w:r>
            <w:r w:rsidR="00F65EF7">
              <w:rPr>
                <w:color w:val="000000" w:themeColor="text1"/>
                <w:sz w:val="28"/>
                <w:szCs w:val="28"/>
              </w:rPr>
              <w:t>rother</w:t>
            </w:r>
          </w:p>
        </w:tc>
        <w:tc>
          <w:tcPr>
            <w:tcW w:w="3192" w:type="dxa"/>
          </w:tcPr>
          <w:p w:rsidR="00F65EF7" w:rsidRDefault="00C7694B" w:rsidP="00F501F0">
            <w:pPr>
              <w:rPr>
                <w:color w:val="000000" w:themeColor="text1"/>
                <w:sz w:val="28"/>
                <w:szCs w:val="28"/>
              </w:rPr>
            </w:pPr>
            <w:r>
              <w:rPr>
                <w:color w:val="000000" w:themeColor="text1"/>
                <w:sz w:val="28"/>
                <w:szCs w:val="28"/>
              </w:rPr>
              <w:t>Half S</w:t>
            </w:r>
            <w:r w:rsidR="00F65EF7">
              <w:rPr>
                <w:color w:val="000000" w:themeColor="text1"/>
                <w:sz w:val="28"/>
                <w:szCs w:val="28"/>
              </w:rPr>
              <w:t>ister</w:t>
            </w:r>
          </w:p>
        </w:tc>
        <w:tc>
          <w:tcPr>
            <w:tcW w:w="3192" w:type="dxa"/>
          </w:tcPr>
          <w:p w:rsidR="00F65EF7" w:rsidRDefault="00F65EF7" w:rsidP="00F501F0">
            <w:pPr>
              <w:rPr>
                <w:color w:val="000000" w:themeColor="text1"/>
                <w:sz w:val="28"/>
                <w:szCs w:val="28"/>
              </w:rPr>
            </w:pPr>
            <w:r>
              <w:rPr>
                <w:color w:val="000000" w:themeColor="text1"/>
                <w:sz w:val="28"/>
                <w:szCs w:val="28"/>
              </w:rPr>
              <w:t>Children</w:t>
            </w:r>
          </w:p>
        </w:tc>
      </w:tr>
      <w:tr w:rsidR="00F65EF7" w:rsidTr="008332E3">
        <w:tc>
          <w:tcPr>
            <w:tcW w:w="3192" w:type="dxa"/>
          </w:tcPr>
          <w:p w:rsidR="00F65EF7" w:rsidRDefault="00F65EF7" w:rsidP="00F501F0">
            <w:pPr>
              <w:rPr>
                <w:color w:val="000000" w:themeColor="text1"/>
                <w:sz w:val="28"/>
                <w:szCs w:val="28"/>
              </w:rPr>
            </w:pPr>
            <w:r>
              <w:rPr>
                <w:color w:val="000000" w:themeColor="text1"/>
                <w:sz w:val="28"/>
                <w:szCs w:val="28"/>
              </w:rPr>
              <w:t>Husband</w:t>
            </w:r>
          </w:p>
        </w:tc>
        <w:tc>
          <w:tcPr>
            <w:tcW w:w="3192" w:type="dxa"/>
          </w:tcPr>
          <w:p w:rsidR="00F65EF7" w:rsidRDefault="00F65EF7" w:rsidP="00F501F0">
            <w:pPr>
              <w:rPr>
                <w:color w:val="000000" w:themeColor="text1"/>
                <w:sz w:val="28"/>
                <w:szCs w:val="28"/>
              </w:rPr>
            </w:pPr>
            <w:r>
              <w:rPr>
                <w:color w:val="000000" w:themeColor="text1"/>
                <w:sz w:val="28"/>
                <w:szCs w:val="28"/>
              </w:rPr>
              <w:t>Wife</w:t>
            </w:r>
          </w:p>
        </w:tc>
        <w:tc>
          <w:tcPr>
            <w:tcW w:w="3192" w:type="dxa"/>
          </w:tcPr>
          <w:p w:rsidR="00F65EF7" w:rsidRDefault="00F65EF7" w:rsidP="00F501F0">
            <w:pPr>
              <w:rPr>
                <w:color w:val="000000" w:themeColor="text1"/>
                <w:sz w:val="28"/>
                <w:szCs w:val="28"/>
              </w:rPr>
            </w:pPr>
            <w:r>
              <w:rPr>
                <w:color w:val="000000" w:themeColor="text1"/>
                <w:sz w:val="28"/>
                <w:szCs w:val="28"/>
              </w:rPr>
              <w:t>Spouse</w:t>
            </w:r>
          </w:p>
        </w:tc>
      </w:tr>
      <w:tr w:rsidR="00F65EF7" w:rsidTr="008332E3">
        <w:tc>
          <w:tcPr>
            <w:tcW w:w="3192" w:type="dxa"/>
          </w:tcPr>
          <w:p w:rsidR="00F65EF7" w:rsidRDefault="00285248" w:rsidP="00F501F0">
            <w:pPr>
              <w:rPr>
                <w:color w:val="000000" w:themeColor="text1"/>
                <w:sz w:val="28"/>
                <w:szCs w:val="28"/>
              </w:rPr>
            </w:pPr>
            <w:proofErr w:type="spellStart"/>
            <w:r>
              <w:rPr>
                <w:color w:val="000000" w:themeColor="text1"/>
                <w:sz w:val="28"/>
                <w:szCs w:val="28"/>
              </w:rPr>
              <w:t>F</w:t>
            </w:r>
            <w:r w:rsidR="008E45B4">
              <w:rPr>
                <w:color w:val="000000" w:themeColor="text1"/>
                <w:sz w:val="28"/>
                <w:szCs w:val="28"/>
              </w:rPr>
              <w:t>iance</w:t>
            </w:r>
            <w:proofErr w:type="spellEnd"/>
          </w:p>
        </w:tc>
        <w:tc>
          <w:tcPr>
            <w:tcW w:w="3192" w:type="dxa"/>
          </w:tcPr>
          <w:p w:rsidR="00F65EF7" w:rsidRDefault="000D642C" w:rsidP="00F501F0">
            <w:pPr>
              <w:rPr>
                <w:color w:val="000000" w:themeColor="text1"/>
                <w:sz w:val="28"/>
                <w:szCs w:val="28"/>
              </w:rPr>
            </w:pPr>
            <w:r>
              <w:rPr>
                <w:color w:val="000000" w:themeColor="text1"/>
                <w:sz w:val="28"/>
                <w:szCs w:val="28"/>
              </w:rPr>
              <w:t>Fiancée</w:t>
            </w:r>
          </w:p>
        </w:tc>
        <w:tc>
          <w:tcPr>
            <w:tcW w:w="3192" w:type="dxa"/>
          </w:tcPr>
          <w:p w:rsidR="00F65EF7" w:rsidRDefault="007A5E1F" w:rsidP="00F501F0">
            <w:pPr>
              <w:rPr>
                <w:color w:val="000000" w:themeColor="text1"/>
                <w:sz w:val="28"/>
                <w:szCs w:val="28"/>
              </w:rPr>
            </w:pPr>
            <w:r>
              <w:rPr>
                <w:color w:val="000000" w:themeColor="text1"/>
                <w:sz w:val="28"/>
                <w:szCs w:val="28"/>
              </w:rPr>
              <w:t>S</w:t>
            </w:r>
            <w:r w:rsidR="00F65EF7">
              <w:rPr>
                <w:color w:val="000000" w:themeColor="text1"/>
                <w:sz w:val="28"/>
                <w:szCs w:val="28"/>
              </w:rPr>
              <w:t>pouse</w:t>
            </w:r>
          </w:p>
        </w:tc>
      </w:tr>
      <w:tr w:rsidR="00C25DF2" w:rsidTr="008332E3">
        <w:tc>
          <w:tcPr>
            <w:tcW w:w="3192" w:type="dxa"/>
          </w:tcPr>
          <w:p w:rsidR="00C25DF2" w:rsidRDefault="00C25DF2" w:rsidP="00F501F0">
            <w:pPr>
              <w:rPr>
                <w:color w:val="000000" w:themeColor="text1"/>
                <w:sz w:val="28"/>
                <w:szCs w:val="28"/>
              </w:rPr>
            </w:pPr>
            <w:r>
              <w:rPr>
                <w:color w:val="000000" w:themeColor="text1"/>
                <w:sz w:val="28"/>
                <w:szCs w:val="28"/>
              </w:rPr>
              <w:t>Tiger</w:t>
            </w:r>
          </w:p>
        </w:tc>
        <w:tc>
          <w:tcPr>
            <w:tcW w:w="3192" w:type="dxa"/>
          </w:tcPr>
          <w:p w:rsidR="00C25DF2" w:rsidRDefault="00C25DF2" w:rsidP="00F501F0">
            <w:pPr>
              <w:rPr>
                <w:color w:val="000000" w:themeColor="text1"/>
                <w:sz w:val="28"/>
                <w:szCs w:val="28"/>
              </w:rPr>
            </w:pPr>
            <w:r>
              <w:rPr>
                <w:color w:val="000000" w:themeColor="text1"/>
                <w:sz w:val="28"/>
                <w:szCs w:val="28"/>
              </w:rPr>
              <w:t>Tigress</w:t>
            </w:r>
          </w:p>
        </w:tc>
        <w:tc>
          <w:tcPr>
            <w:tcW w:w="3192" w:type="dxa"/>
          </w:tcPr>
          <w:p w:rsidR="00C25DF2" w:rsidRDefault="00C25DF2" w:rsidP="00F501F0">
            <w:pPr>
              <w:rPr>
                <w:color w:val="000000" w:themeColor="text1"/>
                <w:sz w:val="28"/>
                <w:szCs w:val="28"/>
              </w:rPr>
            </w:pPr>
            <w:r>
              <w:rPr>
                <w:color w:val="000000" w:themeColor="text1"/>
                <w:sz w:val="28"/>
                <w:szCs w:val="28"/>
              </w:rPr>
              <w:t>Animal</w:t>
            </w:r>
          </w:p>
        </w:tc>
      </w:tr>
      <w:tr w:rsidR="00C25DF2" w:rsidTr="008332E3">
        <w:tc>
          <w:tcPr>
            <w:tcW w:w="3192" w:type="dxa"/>
          </w:tcPr>
          <w:p w:rsidR="00C25DF2" w:rsidRDefault="00C25DF2" w:rsidP="00F501F0">
            <w:pPr>
              <w:rPr>
                <w:color w:val="000000" w:themeColor="text1"/>
                <w:sz w:val="28"/>
                <w:szCs w:val="28"/>
              </w:rPr>
            </w:pPr>
            <w:r>
              <w:rPr>
                <w:color w:val="000000" w:themeColor="text1"/>
                <w:sz w:val="28"/>
                <w:szCs w:val="28"/>
              </w:rPr>
              <w:t>Tomcat</w:t>
            </w:r>
          </w:p>
        </w:tc>
        <w:tc>
          <w:tcPr>
            <w:tcW w:w="3192" w:type="dxa"/>
          </w:tcPr>
          <w:p w:rsidR="00C25DF2" w:rsidRDefault="00C25DF2" w:rsidP="00F501F0">
            <w:pPr>
              <w:rPr>
                <w:color w:val="000000" w:themeColor="text1"/>
                <w:sz w:val="28"/>
                <w:szCs w:val="28"/>
              </w:rPr>
            </w:pPr>
            <w:r>
              <w:rPr>
                <w:color w:val="000000" w:themeColor="text1"/>
                <w:sz w:val="28"/>
                <w:szCs w:val="28"/>
              </w:rPr>
              <w:t>Cat</w:t>
            </w:r>
          </w:p>
        </w:tc>
        <w:tc>
          <w:tcPr>
            <w:tcW w:w="3192" w:type="dxa"/>
          </w:tcPr>
          <w:p w:rsidR="00C25DF2" w:rsidRDefault="00C25DF2" w:rsidP="00F501F0">
            <w:pPr>
              <w:rPr>
                <w:color w:val="000000" w:themeColor="text1"/>
                <w:sz w:val="28"/>
                <w:szCs w:val="28"/>
              </w:rPr>
            </w:pPr>
            <w:r>
              <w:rPr>
                <w:color w:val="000000" w:themeColor="text1"/>
                <w:sz w:val="28"/>
                <w:szCs w:val="28"/>
              </w:rPr>
              <w:t>Cat</w:t>
            </w:r>
          </w:p>
        </w:tc>
      </w:tr>
      <w:tr w:rsidR="00C25DF2" w:rsidTr="008332E3">
        <w:tc>
          <w:tcPr>
            <w:tcW w:w="3192" w:type="dxa"/>
          </w:tcPr>
          <w:p w:rsidR="00C25DF2" w:rsidRDefault="00C7694B" w:rsidP="00F501F0">
            <w:pPr>
              <w:rPr>
                <w:color w:val="000000" w:themeColor="text1"/>
                <w:sz w:val="28"/>
                <w:szCs w:val="28"/>
              </w:rPr>
            </w:pPr>
            <w:r>
              <w:rPr>
                <w:color w:val="000000" w:themeColor="text1"/>
                <w:sz w:val="28"/>
                <w:szCs w:val="28"/>
              </w:rPr>
              <w:t>He G</w:t>
            </w:r>
            <w:r w:rsidR="00C25DF2">
              <w:rPr>
                <w:color w:val="000000" w:themeColor="text1"/>
                <w:sz w:val="28"/>
                <w:szCs w:val="28"/>
              </w:rPr>
              <w:t>oat</w:t>
            </w:r>
          </w:p>
        </w:tc>
        <w:tc>
          <w:tcPr>
            <w:tcW w:w="3192" w:type="dxa"/>
          </w:tcPr>
          <w:p w:rsidR="00C25DF2" w:rsidRDefault="00C7694B" w:rsidP="00F501F0">
            <w:pPr>
              <w:rPr>
                <w:color w:val="000000" w:themeColor="text1"/>
                <w:sz w:val="28"/>
                <w:szCs w:val="28"/>
              </w:rPr>
            </w:pPr>
            <w:r>
              <w:rPr>
                <w:color w:val="000000" w:themeColor="text1"/>
                <w:sz w:val="28"/>
                <w:szCs w:val="28"/>
              </w:rPr>
              <w:t>She G</w:t>
            </w:r>
            <w:r w:rsidR="00C25DF2">
              <w:rPr>
                <w:color w:val="000000" w:themeColor="text1"/>
                <w:sz w:val="28"/>
                <w:szCs w:val="28"/>
              </w:rPr>
              <w:t>oat</w:t>
            </w:r>
          </w:p>
        </w:tc>
        <w:tc>
          <w:tcPr>
            <w:tcW w:w="3192" w:type="dxa"/>
          </w:tcPr>
          <w:p w:rsidR="00C25DF2" w:rsidRDefault="00C25DF2" w:rsidP="00F501F0">
            <w:pPr>
              <w:rPr>
                <w:color w:val="000000" w:themeColor="text1"/>
                <w:sz w:val="28"/>
                <w:szCs w:val="28"/>
              </w:rPr>
            </w:pPr>
            <w:r>
              <w:rPr>
                <w:color w:val="000000" w:themeColor="text1"/>
                <w:sz w:val="28"/>
                <w:szCs w:val="28"/>
              </w:rPr>
              <w:t>Goat</w:t>
            </w:r>
          </w:p>
        </w:tc>
      </w:tr>
      <w:tr w:rsidR="00C25DF2" w:rsidTr="008332E3">
        <w:tc>
          <w:tcPr>
            <w:tcW w:w="3192" w:type="dxa"/>
          </w:tcPr>
          <w:p w:rsidR="00C25DF2" w:rsidRDefault="00C25DF2" w:rsidP="00F501F0">
            <w:pPr>
              <w:rPr>
                <w:color w:val="000000" w:themeColor="text1"/>
                <w:sz w:val="28"/>
                <w:szCs w:val="28"/>
              </w:rPr>
            </w:pPr>
            <w:r>
              <w:rPr>
                <w:color w:val="000000" w:themeColor="text1"/>
                <w:sz w:val="28"/>
                <w:szCs w:val="28"/>
              </w:rPr>
              <w:t>Ram</w:t>
            </w:r>
          </w:p>
        </w:tc>
        <w:tc>
          <w:tcPr>
            <w:tcW w:w="3192" w:type="dxa"/>
          </w:tcPr>
          <w:p w:rsidR="00C25DF2" w:rsidRDefault="00C25DF2" w:rsidP="00F501F0">
            <w:pPr>
              <w:rPr>
                <w:color w:val="000000" w:themeColor="text1"/>
                <w:sz w:val="28"/>
                <w:szCs w:val="28"/>
              </w:rPr>
            </w:pPr>
            <w:r>
              <w:rPr>
                <w:color w:val="000000" w:themeColor="text1"/>
                <w:sz w:val="28"/>
                <w:szCs w:val="28"/>
              </w:rPr>
              <w:t>Ewe</w:t>
            </w:r>
          </w:p>
        </w:tc>
        <w:tc>
          <w:tcPr>
            <w:tcW w:w="3192" w:type="dxa"/>
          </w:tcPr>
          <w:p w:rsidR="00C25DF2" w:rsidRDefault="00C25DF2" w:rsidP="00F501F0">
            <w:pPr>
              <w:rPr>
                <w:color w:val="000000" w:themeColor="text1"/>
                <w:sz w:val="28"/>
                <w:szCs w:val="28"/>
              </w:rPr>
            </w:pPr>
            <w:r>
              <w:rPr>
                <w:color w:val="000000" w:themeColor="text1"/>
                <w:sz w:val="28"/>
                <w:szCs w:val="28"/>
              </w:rPr>
              <w:t>Sheep</w:t>
            </w:r>
          </w:p>
        </w:tc>
      </w:tr>
      <w:tr w:rsidR="00C25DF2" w:rsidTr="008332E3">
        <w:tc>
          <w:tcPr>
            <w:tcW w:w="3192" w:type="dxa"/>
          </w:tcPr>
          <w:p w:rsidR="00C25DF2" w:rsidRDefault="00C7694B" w:rsidP="00F501F0">
            <w:pPr>
              <w:rPr>
                <w:color w:val="000000" w:themeColor="text1"/>
                <w:sz w:val="28"/>
                <w:szCs w:val="28"/>
              </w:rPr>
            </w:pPr>
            <w:r>
              <w:rPr>
                <w:color w:val="000000" w:themeColor="text1"/>
                <w:sz w:val="28"/>
                <w:szCs w:val="28"/>
              </w:rPr>
              <w:t>He E</w:t>
            </w:r>
            <w:r w:rsidR="00C25DF2">
              <w:rPr>
                <w:color w:val="000000" w:themeColor="text1"/>
                <w:sz w:val="28"/>
                <w:szCs w:val="28"/>
              </w:rPr>
              <w:t>lephant</w:t>
            </w:r>
          </w:p>
        </w:tc>
        <w:tc>
          <w:tcPr>
            <w:tcW w:w="3192" w:type="dxa"/>
          </w:tcPr>
          <w:p w:rsidR="00C25DF2" w:rsidRDefault="00C7694B" w:rsidP="00F501F0">
            <w:pPr>
              <w:rPr>
                <w:color w:val="000000" w:themeColor="text1"/>
                <w:sz w:val="28"/>
                <w:szCs w:val="28"/>
              </w:rPr>
            </w:pPr>
            <w:r>
              <w:rPr>
                <w:color w:val="000000" w:themeColor="text1"/>
                <w:sz w:val="28"/>
                <w:szCs w:val="28"/>
              </w:rPr>
              <w:t>She E</w:t>
            </w:r>
            <w:r w:rsidR="00C25DF2">
              <w:rPr>
                <w:color w:val="000000" w:themeColor="text1"/>
                <w:sz w:val="28"/>
                <w:szCs w:val="28"/>
              </w:rPr>
              <w:t>lephant</w:t>
            </w:r>
          </w:p>
        </w:tc>
        <w:tc>
          <w:tcPr>
            <w:tcW w:w="3192" w:type="dxa"/>
          </w:tcPr>
          <w:p w:rsidR="00C25DF2" w:rsidRDefault="00C25DF2" w:rsidP="00F501F0">
            <w:pPr>
              <w:rPr>
                <w:color w:val="000000" w:themeColor="text1"/>
                <w:sz w:val="28"/>
                <w:szCs w:val="28"/>
              </w:rPr>
            </w:pPr>
            <w:r>
              <w:rPr>
                <w:color w:val="000000" w:themeColor="text1"/>
                <w:sz w:val="28"/>
                <w:szCs w:val="28"/>
              </w:rPr>
              <w:t>Elephant</w:t>
            </w:r>
          </w:p>
        </w:tc>
      </w:tr>
      <w:tr w:rsidR="00C25DF2" w:rsidTr="008332E3">
        <w:tc>
          <w:tcPr>
            <w:tcW w:w="3192" w:type="dxa"/>
          </w:tcPr>
          <w:p w:rsidR="00C25DF2" w:rsidRDefault="00C25DF2" w:rsidP="00F501F0">
            <w:pPr>
              <w:rPr>
                <w:color w:val="000000" w:themeColor="text1"/>
                <w:sz w:val="28"/>
                <w:szCs w:val="28"/>
              </w:rPr>
            </w:pPr>
            <w:r>
              <w:rPr>
                <w:color w:val="000000" w:themeColor="text1"/>
                <w:sz w:val="28"/>
                <w:szCs w:val="28"/>
              </w:rPr>
              <w:t>Stallion</w:t>
            </w:r>
          </w:p>
        </w:tc>
        <w:tc>
          <w:tcPr>
            <w:tcW w:w="3192" w:type="dxa"/>
          </w:tcPr>
          <w:p w:rsidR="00C25DF2" w:rsidRDefault="00C25DF2" w:rsidP="00F501F0">
            <w:pPr>
              <w:rPr>
                <w:color w:val="000000" w:themeColor="text1"/>
                <w:sz w:val="28"/>
                <w:szCs w:val="28"/>
              </w:rPr>
            </w:pPr>
            <w:r>
              <w:rPr>
                <w:color w:val="000000" w:themeColor="text1"/>
                <w:sz w:val="28"/>
                <w:szCs w:val="28"/>
              </w:rPr>
              <w:t>Mare</w:t>
            </w:r>
          </w:p>
        </w:tc>
        <w:tc>
          <w:tcPr>
            <w:tcW w:w="3192" w:type="dxa"/>
          </w:tcPr>
          <w:p w:rsidR="0010208D" w:rsidRDefault="0010208D" w:rsidP="0010208D">
            <w:pPr>
              <w:rPr>
                <w:color w:val="000000" w:themeColor="text1"/>
                <w:sz w:val="28"/>
                <w:szCs w:val="28"/>
              </w:rPr>
            </w:pPr>
            <w:r>
              <w:rPr>
                <w:color w:val="000000" w:themeColor="text1"/>
                <w:sz w:val="28"/>
                <w:szCs w:val="28"/>
              </w:rPr>
              <w:t>Horse</w:t>
            </w:r>
          </w:p>
        </w:tc>
      </w:tr>
      <w:tr w:rsidR="0010208D" w:rsidTr="008332E3">
        <w:tc>
          <w:tcPr>
            <w:tcW w:w="3192" w:type="dxa"/>
          </w:tcPr>
          <w:p w:rsidR="0010208D" w:rsidRDefault="0010208D" w:rsidP="00F501F0">
            <w:pPr>
              <w:rPr>
                <w:color w:val="000000" w:themeColor="text1"/>
                <w:sz w:val="28"/>
                <w:szCs w:val="28"/>
              </w:rPr>
            </w:pPr>
            <w:r>
              <w:rPr>
                <w:color w:val="000000" w:themeColor="text1"/>
                <w:sz w:val="28"/>
                <w:szCs w:val="28"/>
              </w:rPr>
              <w:t>Dog</w:t>
            </w:r>
          </w:p>
        </w:tc>
        <w:tc>
          <w:tcPr>
            <w:tcW w:w="3192" w:type="dxa"/>
          </w:tcPr>
          <w:p w:rsidR="0010208D" w:rsidRDefault="0010208D" w:rsidP="00F501F0">
            <w:pPr>
              <w:rPr>
                <w:color w:val="000000" w:themeColor="text1"/>
                <w:sz w:val="28"/>
                <w:szCs w:val="28"/>
              </w:rPr>
            </w:pPr>
            <w:r>
              <w:rPr>
                <w:color w:val="000000" w:themeColor="text1"/>
                <w:sz w:val="28"/>
                <w:szCs w:val="28"/>
              </w:rPr>
              <w:t>Bitch</w:t>
            </w:r>
          </w:p>
        </w:tc>
        <w:tc>
          <w:tcPr>
            <w:tcW w:w="3192" w:type="dxa"/>
          </w:tcPr>
          <w:p w:rsidR="0010208D" w:rsidRDefault="0010208D" w:rsidP="00F501F0">
            <w:pPr>
              <w:rPr>
                <w:color w:val="000000" w:themeColor="text1"/>
                <w:sz w:val="28"/>
                <w:szCs w:val="28"/>
              </w:rPr>
            </w:pPr>
            <w:r>
              <w:rPr>
                <w:color w:val="000000" w:themeColor="text1"/>
                <w:sz w:val="28"/>
                <w:szCs w:val="28"/>
              </w:rPr>
              <w:t>Dog</w:t>
            </w:r>
          </w:p>
        </w:tc>
      </w:tr>
      <w:tr w:rsidR="0010208D" w:rsidTr="008332E3">
        <w:tc>
          <w:tcPr>
            <w:tcW w:w="3192" w:type="dxa"/>
          </w:tcPr>
          <w:p w:rsidR="0010208D" w:rsidRDefault="00C7694B" w:rsidP="00F501F0">
            <w:pPr>
              <w:rPr>
                <w:color w:val="000000" w:themeColor="text1"/>
                <w:sz w:val="28"/>
                <w:szCs w:val="28"/>
              </w:rPr>
            </w:pPr>
            <w:r>
              <w:rPr>
                <w:color w:val="000000" w:themeColor="text1"/>
                <w:sz w:val="28"/>
                <w:szCs w:val="28"/>
              </w:rPr>
              <w:t>He C</w:t>
            </w:r>
            <w:r w:rsidR="0010208D">
              <w:rPr>
                <w:color w:val="000000" w:themeColor="text1"/>
                <w:sz w:val="28"/>
                <w:szCs w:val="28"/>
              </w:rPr>
              <w:t>amel</w:t>
            </w:r>
          </w:p>
        </w:tc>
        <w:tc>
          <w:tcPr>
            <w:tcW w:w="3192" w:type="dxa"/>
          </w:tcPr>
          <w:p w:rsidR="0010208D" w:rsidRDefault="00C7694B" w:rsidP="00F501F0">
            <w:pPr>
              <w:rPr>
                <w:color w:val="000000" w:themeColor="text1"/>
                <w:sz w:val="28"/>
                <w:szCs w:val="28"/>
              </w:rPr>
            </w:pPr>
            <w:r>
              <w:rPr>
                <w:color w:val="000000" w:themeColor="text1"/>
                <w:sz w:val="28"/>
                <w:szCs w:val="28"/>
              </w:rPr>
              <w:t>She C</w:t>
            </w:r>
            <w:r w:rsidR="0010208D">
              <w:rPr>
                <w:color w:val="000000" w:themeColor="text1"/>
                <w:sz w:val="28"/>
                <w:szCs w:val="28"/>
              </w:rPr>
              <w:t>amel</w:t>
            </w:r>
          </w:p>
        </w:tc>
        <w:tc>
          <w:tcPr>
            <w:tcW w:w="3192" w:type="dxa"/>
          </w:tcPr>
          <w:p w:rsidR="0010208D" w:rsidRDefault="0010208D" w:rsidP="00F501F0">
            <w:pPr>
              <w:rPr>
                <w:color w:val="000000" w:themeColor="text1"/>
                <w:sz w:val="28"/>
                <w:szCs w:val="28"/>
              </w:rPr>
            </w:pPr>
            <w:r>
              <w:rPr>
                <w:color w:val="000000" w:themeColor="text1"/>
                <w:sz w:val="28"/>
                <w:szCs w:val="28"/>
              </w:rPr>
              <w:t>Camel</w:t>
            </w:r>
          </w:p>
        </w:tc>
      </w:tr>
      <w:tr w:rsidR="0010208D" w:rsidTr="008332E3">
        <w:tc>
          <w:tcPr>
            <w:tcW w:w="3192" w:type="dxa"/>
          </w:tcPr>
          <w:p w:rsidR="0010208D" w:rsidRDefault="0010208D" w:rsidP="00F501F0">
            <w:pPr>
              <w:rPr>
                <w:color w:val="000000" w:themeColor="text1"/>
                <w:sz w:val="28"/>
                <w:szCs w:val="28"/>
              </w:rPr>
            </w:pPr>
            <w:r>
              <w:rPr>
                <w:color w:val="000000" w:themeColor="text1"/>
                <w:sz w:val="28"/>
                <w:szCs w:val="28"/>
              </w:rPr>
              <w:t>Pig</w:t>
            </w:r>
          </w:p>
        </w:tc>
        <w:tc>
          <w:tcPr>
            <w:tcW w:w="3192" w:type="dxa"/>
          </w:tcPr>
          <w:p w:rsidR="0010208D" w:rsidRDefault="0010208D" w:rsidP="00F501F0">
            <w:pPr>
              <w:rPr>
                <w:color w:val="000000" w:themeColor="text1"/>
                <w:sz w:val="28"/>
                <w:szCs w:val="28"/>
              </w:rPr>
            </w:pPr>
            <w:r>
              <w:rPr>
                <w:color w:val="000000" w:themeColor="text1"/>
                <w:sz w:val="28"/>
                <w:szCs w:val="28"/>
              </w:rPr>
              <w:t>Sow</w:t>
            </w:r>
          </w:p>
        </w:tc>
        <w:tc>
          <w:tcPr>
            <w:tcW w:w="3192" w:type="dxa"/>
          </w:tcPr>
          <w:p w:rsidR="0010208D" w:rsidRDefault="0010208D" w:rsidP="00F501F0">
            <w:pPr>
              <w:rPr>
                <w:color w:val="000000" w:themeColor="text1"/>
                <w:sz w:val="28"/>
                <w:szCs w:val="28"/>
              </w:rPr>
            </w:pPr>
            <w:r>
              <w:rPr>
                <w:color w:val="000000" w:themeColor="text1"/>
                <w:sz w:val="28"/>
                <w:szCs w:val="28"/>
              </w:rPr>
              <w:t>Pig</w:t>
            </w:r>
          </w:p>
        </w:tc>
      </w:tr>
      <w:tr w:rsidR="0010208D" w:rsidTr="008332E3">
        <w:tc>
          <w:tcPr>
            <w:tcW w:w="3192" w:type="dxa"/>
          </w:tcPr>
          <w:p w:rsidR="0010208D" w:rsidRDefault="0010208D" w:rsidP="00F501F0">
            <w:pPr>
              <w:rPr>
                <w:color w:val="000000" w:themeColor="text1"/>
                <w:sz w:val="28"/>
                <w:szCs w:val="28"/>
              </w:rPr>
            </w:pPr>
            <w:r>
              <w:rPr>
                <w:color w:val="000000" w:themeColor="text1"/>
                <w:sz w:val="28"/>
                <w:szCs w:val="28"/>
              </w:rPr>
              <w:t>Goose</w:t>
            </w:r>
          </w:p>
        </w:tc>
        <w:tc>
          <w:tcPr>
            <w:tcW w:w="3192" w:type="dxa"/>
          </w:tcPr>
          <w:p w:rsidR="0010208D" w:rsidRDefault="0010208D" w:rsidP="00F501F0">
            <w:pPr>
              <w:rPr>
                <w:color w:val="000000" w:themeColor="text1"/>
                <w:sz w:val="28"/>
                <w:szCs w:val="28"/>
              </w:rPr>
            </w:pPr>
            <w:r>
              <w:rPr>
                <w:color w:val="000000" w:themeColor="text1"/>
                <w:sz w:val="28"/>
                <w:szCs w:val="28"/>
              </w:rPr>
              <w:t>Gender</w:t>
            </w:r>
          </w:p>
        </w:tc>
        <w:tc>
          <w:tcPr>
            <w:tcW w:w="3192" w:type="dxa"/>
          </w:tcPr>
          <w:p w:rsidR="0010208D" w:rsidRDefault="0010208D" w:rsidP="00F501F0">
            <w:pPr>
              <w:rPr>
                <w:color w:val="000000" w:themeColor="text1"/>
                <w:sz w:val="28"/>
                <w:szCs w:val="28"/>
              </w:rPr>
            </w:pPr>
            <w:r>
              <w:rPr>
                <w:color w:val="000000" w:themeColor="text1"/>
                <w:sz w:val="28"/>
                <w:szCs w:val="28"/>
              </w:rPr>
              <w:t>Bird</w:t>
            </w:r>
          </w:p>
        </w:tc>
      </w:tr>
      <w:tr w:rsidR="009E1BAF" w:rsidTr="008332E3">
        <w:tc>
          <w:tcPr>
            <w:tcW w:w="3192" w:type="dxa"/>
          </w:tcPr>
          <w:p w:rsidR="009E1BAF" w:rsidRDefault="009E1BAF" w:rsidP="00F501F0">
            <w:pPr>
              <w:rPr>
                <w:color w:val="000000" w:themeColor="text1"/>
                <w:sz w:val="28"/>
                <w:szCs w:val="28"/>
              </w:rPr>
            </w:pPr>
            <w:r>
              <w:rPr>
                <w:color w:val="000000" w:themeColor="text1"/>
                <w:sz w:val="28"/>
                <w:szCs w:val="28"/>
              </w:rPr>
              <w:t>Fox</w:t>
            </w:r>
          </w:p>
        </w:tc>
        <w:tc>
          <w:tcPr>
            <w:tcW w:w="3192" w:type="dxa"/>
          </w:tcPr>
          <w:p w:rsidR="009E1BAF" w:rsidRDefault="009E1BAF" w:rsidP="00F501F0">
            <w:pPr>
              <w:rPr>
                <w:color w:val="000000" w:themeColor="text1"/>
                <w:sz w:val="28"/>
                <w:szCs w:val="28"/>
              </w:rPr>
            </w:pPr>
            <w:r>
              <w:rPr>
                <w:color w:val="000000" w:themeColor="text1"/>
                <w:sz w:val="28"/>
                <w:szCs w:val="28"/>
              </w:rPr>
              <w:t>Vixen</w:t>
            </w:r>
          </w:p>
        </w:tc>
        <w:tc>
          <w:tcPr>
            <w:tcW w:w="3192" w:type="dxa"/>
          </w:tcPr>
          <w:p w:rsidR="009E1BAF" w:rsidRDefault="009E1BAF" w:rsidP="00F501F0">
            <w:pPr>
              <w:rPr>
                <w:color w:val="000000" w:themeColor="text1"/>
                <w:sz w:val="28"/>
                <w:szCs w:val="28"/>
              </w:rPr>
            </w:pPr>
            <w:r>
              <w:rPr>
                <w:color w:val="000000" w:themeColor="text1"/>
                <w:sz w:val="28"/>
                <w:szCs w:val="28"/>
              </w:rPr>
              <w:t>Fox</w:t>
            </w:r>
          </w:p>
        </w:tc>
      </w:tr>
      <w:tr w:rsidR="009E1BAF" w:rsidTr="008332E3">
        <w:tc>
          <w:tcPr>
            <w:tcW w:w="3192" w:type="dxa"/>
          </w:tcPr>
          <w:p w:rsidR="009E1BAF" w:rsidRDefault="009E1BAF" w:rsidP="00F501F0">
            <w:pPr>
              <w:rPr>
                <w:color w:val="000000" w:themeColor="text1"/>
                <w:sz w:val="28"/>
                <w:szCs w:val="28"/>
              </w:rPr>
            </w:pPr>
            <w:r>
              <w:rPr>
                <w:color w:val="000000" w:themeColor="text1"/>
                <w:sz w:val="28"/>
                <w:szCs w:val="28"/>
              </w:rPr>
              <w:lastRenderedPageBreak/>
              <w:t>Doe</w:t>
            </w:r>
          </w:p>
        </w:tc>
        <w:tc>
          <w:tcPr>
            <w:tcW w:w="3192" w:type="dxa"/>
          </w:tcPr>
          <w:p w:rsidR="009E1BAF" w:rsidRDefault="009E1BAF" w:rsidP="00F501F0">
            <w:pPr>
              <w:rPr>
                <w:color w:val="000000" w:themeColor="text1"/>
                <w:sz w:val="28"/>
                <w:szCs w:val="28"/>
              </w:rPr>
            </w:pPr>
            <w:r>
              <w:rPr>
                <w:color w:val="000000" w:themeColor="text1"/>
                <w:sz w:val="28"/>
                <w:szCs w:val="28"/>
              </w:rPr>
              <w:t>Buck</w:t>
            </w:r>
          </w:p>
        </w:tc>
        <w:tc>
          <w:tcPr>
            <w:tcW w:w="3192" w:type="dxa"/>
          </w:tcPr>
          <w:p w:rsidR="009E1BAF" w:rsidRDefault="009E1BAF" w:rsidP="00F501F0">
            <w:pPr>
              <w:rPr>
                <w:color w:val="000000" w:themeColor="text1"/>
                <w:sz w:val="28"/>
                <w:szCs w:val="28"/>
              </w:rPr>
            </w:pPr>
            <w:r>
              <w:rPr>
                <w:color w:val="000000" w:themeColor="text1"/>
                <w:sz w:val="28"/>
                <w:szCs w:val="28"/>
              </w:rPr>
              <w:t>Deer</w:t>
            </w:r>
          </w:p>
        </w:tc>
      </w:tr>
      <w:tr w:rsidR="009E1BAF" w:rsidTr="008332E3">
        <w:tc>
          <w:tcPr>
            <w:tcW w:w="3192" w:type="dxa"/>
          </w:tcPr>
          <w:p w:rsidR="009E1BAF" w:rsidRDefault="009E1BAF" w:rsidP="00F501F0">
            <w:pPr>
              <w:rPr>
                <w:color w:val="000000" w:themeColor="text1"/>
                <w:sz w:val="28"/>
                <w:szCs w:val="28"/>
              </w:rPr>
            </w:pPr>
            <w:r>
              <w:rPr>
                <w:color w:val="000000" w:themeColor="text1"/>
                <w:sz w:val="28"/>
                <w:szCs w:val="28"/>
              </w:rPr>
              <w:t>He Hippopotamus</w:t>
            </w:r>
          </w:p>
        </w:tc>
        <w:tc>
          <w:tcPr>
            <w:tcW w:w="3192" w:type="dxa"/>
          </w:tcPr>
          <w:p w:rsidR="009E1BAF" w:rsidRDefault="009E1BAF" w:rsidP="00F501F0">
            <w:pPr>
              <w:rPr>
                <w:color w:val="000000" w:themeColor="text1"/>
                <w:sz w:val="28"/>
                <w:szCs w:val="28"/>
              </w:rPr>
            </w:pPr>
            <w:r>
              <w:rPr>
                <w:color w:val="000000" w:themeColor="text1"/>
                <w:sz w:val="28"/>
                <w:szCs w:val="28"/>
              </w:rPr>
              <w:t>She Hippopotamus</w:t>
            </w:r>
          </w:p>
        </w:tc>
        <w:tc>
          <w:tcPr>
            <w:tcW w:w="3192" w:type="dxa"/>
          </w:tcPr>
          <w:p w:rsidR="009E1BAF" w:rsidRDefault="009E1BAF" w:rsidP="00F501F0">
            <w:pPr>
              <w:rPr>
                <w:color w:val="000000" w:themeColor="text1"/>
                <w:sz w:val="28"/>
                <w:szCs w:val="28"/>
              </w:rPr>
            </w:pPr>
            <w:r>
              <w:rPr>
                <w:color w:val="000000" w:themeColor="text1"/>
                <w:sz w:val="28"/>
                <w:szCs w:val="28"/>
              </w:rPr>
              <w:t>Hippopotamus</w:t>
            </w:r>
          </w:p>
        </w:tc>
      </w:tr>
      <w:tr w:rsidR="009E1BAF" w:rsidTr="008332E3">
        <w:tc>
          <w:tcPr>
            <w:tcW w:w="3192" w:type="dxa"/>
          </w:tcPr>
          <w:p w:rsidR="009E1BAF" w:rsidRDefault="009E1BAF" w:rsidP="00F501F0">
            <w:pPr>
              <w:rPr>
                <w:color w:val="000000" w:themeColor="text1"/>
                <w:sz w:val="28"/>
                <w:szCs w:val="28"/>
              </w:rPr>
            </w:pPr>
            <w:r>
              <w:rPr>
                <w:color w:val="000000" w:themeColor="text1"/>
                <w:sz w:val="28"/>
                <w:szCs w:val="28"/>
              </w:rPr>
              <w:t>Debutant</w:t>
            </w:r>
          </w:p>
        </w:tc>
        <w:tc>
          <w:tcPr>
            <w:tcW w:w="3192" w:type="dxa"/>
          </w:tcPr>
          <w:p w:rsidR="009E1BAF" w:rsidRDefault="009E1BAF" w:rsidP="00F501F0">
            <w:pPr>
              <w:rPr>
                <w:color w:val="000000" w:themeColor="text1"/>
                <w:sz w:val="28"/>
                <w:szCs w:val="28"/>
              </w:rPr>
            </w:pPr>
            <w:r>
              <w:rPr>
                <w:color w:val="000000" w:themeColor="text1"/>
                <w:sz w:val="28"/>
                <w:szCs w:val="28"/>
              </w:rPr>
              <w:t>Debutante</w:t>
            </w:r>
          </w:p>
        </w:tc>
        <w:tc>
          <w:tcPr>
            <w:tcW w:w="3192" w:type="dxa"/>
          </w:tcPr>
          <w:p w:rsidR="009E1BAF" w:rsidRDefault="007A5E1F" w:rsidP="00F501F0">
            <w:pPr>
              <w:rPr>
                <w:color w:val="000000" w:themeColor="text1"/>
                <w:sz w:val="28"/>
                <w:szCs w:val="28"/>
              </w:rPr>
            </w:pPr>
            <w:r>
              <w:rPr>
                <w:color w:val="000000" w:themeColor="text1"/>
                <w:sz w:val="28"/>
                <w:szCs w:val="28"/>
              </w:rPr>
              <w:t>P</w:t>
            </w:r>
            <w:r w:rsidR="009E1BAF">
              <w:rPr>
                <w:color w:val="000000" w:themeColor="text1"/>
                <w:sz w:val="28"/>
                <w:szCs w:val="28"/>
              </w:rPr>
              <w:t>articipant</w:t>
            </w:r>
          </w:p>
        </w:tc>
      </w:tr>
      <w:tr w:rsidR="009E1BAF" w:rsidTr="008332E3">
        <w:tc>
          <w:tcPr>
            <w:tcW w:w="3192" w:type="dxa"/>
          </w:tcPr>
          <w:p w:rsidR="009E1BAF" w:rsidRDefault="009E1BAF" w:rsidP="00F501F0">
            <w:pPr>
              <w:rPr>
                <w:color w:val="000000" w:themeColor="text1"/>
                <w:sz w:val="28"/>
                <w:szCs w:val="28"/>
              </w:rPr>
            </w:pPr>
            <w:r>
              <w:rPr>
                <w:color w:val="000000" w:themeColor="text1"/>
                <w:sz w:val="28"/>
                <w:szCs w:val="28"/>
              </w:rPr>
              <w:t>He Zebra</w:t>
            </w:r>
          </w:p>
        </w:tc>
        <w:tc>
          <w:tcPr>
            <w:tcW w:w="3192" w:type="dxa"/>
          </w:tcPr>
          <w:p w:rsidR="009E1BAF" w:rsidRDefault="009E1BAF" w:rsidP="00F501F0">
            <w:pPr>
              <w:rPr>
                <w:color w:val="000000" w:themeColor="text1"/>
                <w:sz w:val="28"/>
                <w:szCs w:val="28"/>
              </w:rPr>
            </w:pPr>
            <w:r>
              <w:rPr>
                <w:color w:val="000000" w:themeColor="text1"/>
                <w:sz w:val="28"/>
                <w:szCs w:val="28"/>
              </w:rPr>
              <w:t>She zebra</w:t>
            </w:r>
          </w:p>
        </w:tc>
        <w:tc>
          <w:tcPr>
            <w:tcW w:w="3192" w:type="dxa"/>
          </w:tcPr>
          <w:p w:rsidR="009E1BAF" w:rsidRDefault="009E1BAF" w:rsidP="00F501F0">
            <w:pPr>
              <w:rPr>
                <w:color w:val="000000" w:themeColor="text1"/>
                <w:sz w:val="28"/>
                <w:szCs w:val="28"/>
              </w:rPr>
            </w:pPr>
            <w:r>
              <w:rPr>
                <w:color w:val="000000" w:themeColor="text1"/>
                <w:sz w:val="28"/>
                <w:szCs w:val="28"/>
              </w:rPr>
              <w:t>Zebra</w:t>
            </w:r>
          </w:p>
        </w:tc>
      </w:tr>
      <w:tr w:rsidR="009E1BAF" w:rsidTr="008332E3">
        <w:tc>
          <w:tcPr>
            <w:tcW w:w="3192" w:type="dxa"/>
          </w:tcPr>
          <w:p w:rsidR="009E1BAF" w:rsidRDefault="009E1BAF" w:rsidP="00F501F0">
            <w:pPr>
              <w:rPr>
                <w:color w:val="000000" w:themeColor="text1"/>
                <w:sz w:val="28"/>
                <w:szCs w:val="28"/>
              </w:rPr>
            </w:pPr>
            <w:r>
              <w:rPr>
                <w:color w:val="000000" w:themeColor="text1"/>
                <w:sz w:val="28"/>
                <w:szCs w:val="28"/>
              </w:rPr>
              <w:t>Sun</w:t>
            </w:r>
          </w:p>
        </w:tc>
        <w:tc>
          <w:tcPr>
            <w:tcW w:w="3192" w:type="dxa"/>
          </w:tcPr>
          <w:p w:rsidR="009E1BAF" w:rsidRDefault="009E1BAF" w:rsidP="00F501F0">
            <w:pPr>
              <w:rPr>
                <w:color w:val="000000" w:themeColor="text1"/>
                <w:sz w:val="28"/>
                <w:szCs w:val="28"/>
              </w:rPr>
            </w:pPr>
            <w:r>
              <w:rPr>
                <w:color w:val="000000" w:themeColor="text1"/>
                <w:sz w:val="28"/>
                <w:szCs w:val="28"/>
              </w:rPr>
              <w:t>Moon</w:t>
            </w:r>
          </w:p>
        </w:tc>
        <w:tc>
          <w:tcPr>
            <w:tcW w:w="3192" w:type="dxa"/>
          </w:tcPr>
          <w:p w:rsidR="009E1BAF" w:rsidRDefault="009E1BAF" w:rsidP="00F501F0">
            <w:pPr>
              <w:rPr>
                <w:color w:val="000000" w:themeColor="text1"/>
                <w:sz w:val="28"/>
                <w:szCs w:val="28"/>
              </w:rPr>
            </w:pPr>
            <w:r>
              <w:rPr>
                <w:color w:val="000000" w:themeColor="text1"/>
                <w:sz w:val="28"/>
                <w:szCs w:val="28"/>
              </w:rPr>
              <w:t>Luminous body</w:t>
            </w:r>
          </w:p>
        </w:tc>
      </w:tr>
      <w:tr w:rsidR="009E1BAF" w:rsidTr="008332E3">
        <w:tc>
          <w:tcPr>
            <w:tcW w:w="3192" w:type="dxa"/>
          </w:tcPr>
          <w:p w:rsidR="009E1BAF" w:rsidRDefault="009E1BAF" w:rsidP="00F501F0">
            <w:pPr>
              <w:rPr>
                <w:color w:val="000000" w:themeColor="text1"/>
                <w:sz w:val="28"/>
                <w:szCs w:val="28"/>
              </w:rPr>
            </w:pPr>
            <w:r>
              <w:rPr>
                <w:color w:val="000000" w:themeColor="text1"/>
                <w:sz w:val="28"/>
                <w:szCs w:val="28"/>
              </w:rPr>
              <w:t>King</w:t>
            </w:r>
          </w:p>
        </w:tc>
        <w:tc>
          <w:tcPr>
            <w:tcW w:w="3192" w:type="dxa"/>
          </w:tcPr>
          <w:p w:rsidR="009E1BAF" w:rsidRDefault="009E1BAF" w:rsidP="00F501F0">
            <w:pPr>
              <w:rPr>
                <w:color w:val="000000" w:themeColor="text1"/>
                <w:sz w:val="28"/>
                <w:szCs w:val="28"/>
              </w:rPr>
            </w:pPr>
            <w:r>
              <w:rPr>
                <w:color w:val="000000" w:themeColor="text1"/>
                <w:sz w:val="28"/>
                <w:szCs w:val="28"/>
              </w:rPr>
              <w:t>Queen</w:t>
            </w:r>
          </w:p>
        </w:tc>
        <w:tc>
          <w:tcPr>
            <w:tcW w:w="3192" w:type="dxa"/>
          </w:tcPr>
          <w:p w:rsidR="009E1BAF" w:rsidRDefault="009E1BAF" w:rsidP="00F501F0">
            <w:pPr>
              <w:rPr>
                <w:color w:val="000000" w:themeColor="text1"/>
                <w:sz w:val="28"/>
                <w:szCs w:val="28"/>
              </w:rPr>
            </w:pPr>
            <w:r>
              <w:rPr>
                <w:color w:val="000000" w:themeColor="text1"/>
                <w:sz w:val="28"/>
                <w:szCs w:val="28"/>
              </w:rPr>
              <w:t>Ruler</w:t>
            </w:r>
          </w:p>
        </w:tc>
      </w:tr>
      <w:tr w:rsidR="009E1BAF" w:rsidTr="008332E3">
        <w:tc>
          <w:tcPr>
            <w:tcW w:w="3192" w:type="dxa"/>
          </w:tcPr>
          <w:p w:rsidR="009E1BAF" w:rsidRDefault="009E1BAF" w:rsidP="00F501F0">
            <w:pPr>
              <w:rPr>
                <w:color w:val="000000" w:themeColor="text1"/>
                <w:sz w:val="28"/>
                <w:szCs w:val="28"/>
              </w:rPr>
            </w:pPr>
            <w:r>
              <w:rPr>
                <w:color w:val="000000" w:themeColor="text1"/>
                <w:sz w:val="28"/>
                <w:szCs w:val="28"/>
              </w:rPr>
              <w:t>Prince</w:t>
            </w:r>
          </w:p>
        </w:tc>
        <w:tc>
          <w:tcPr>
            <w:tcW w:w="3192" w:type="dxa"/>
          </w:tcPr>
          <w:p w:rsidR="009E1BAF" w:rsidRDefault="009E1BAF" w:rsidP="00F501F0">
            <w:pPr>
              <w:rPr>
                <w:color w:val="000000" w:themeColor="text1"/>
                <w:sz w:val="28"/>
                <w:szCs w:val="28"/>
              </w:rPr>
            </w:pPr>
            <w:r>
              <w:rPr>
                <w:color w:val="000000" w:themeColor="text1"/>
                <w:sz w:val="28"/>
                <w:szCs w:val="28"/>
              </w:rPr>
              <w:t>Princess</w:t>
            </w:r>
          </w:p>
        </w:tc>
        <w:tc>
          <w:tcPr>
            <w:tcW w:w="3192" w:type="dxa"/>
          </w:tcPr>
          <w:p w:rsidR="009E1BAF" w:rsidRDefault="009E1BAF" w:rsidP="00F501F0">
            <w:pPr>
              <w:rPr>
                <w:color w:val="000000" w:themeColor="text1"/>
                <w:sz w:val="28"/>
                <w:szCs w:val="28"/>
              </w:rPr>
            </w:pPr>
            <w:r>
              <w:rPr>
                <w:color w:val="000000" w:themeColor="text1"/>
                <w:sz w:val="28"/>
                <w:szCs w:val="28"/>
              </w:rPr>
              <w:t>Heir</w:t>
            </w:r>
          </w:p>
        </w:tc>
      </w:tr>
      <w:tr w:rsidR="009E1BAF" w:rsidTr="008332E3">
        <w:tc>
          <w:tcPr>
            <w:tcW w:w="3192" w:type="dxa"/>
          </w:tcPr>
          <w:p w:rsidR="009E1BAF" w:rsidRDefault="009E1BAF" w:rsidP="00F501F0">
            <w:pPr>
              <w:rPr>
                <w:color w:val="000000" w:themeColor="text1"/>
                <w:sz w:val="28"/>
                <w:szCs w:val="28"/>
              </w:rPr>
            </w:pPr>
            <w:r>
              <w:rPr>
                <w:color w:val="000000" w:themeColor="text1"/>
                <w:sz w:val="28"/>
                <w:szCs w:val="28"/>
              </w:rPr>
              <w:t>Bride groom</w:t>
            </w:r>
          </w:p>
        </w:tc>
        <w:tc>
          <w:tcPr>
            <w:tcW w:w="3192" w:type="dxa"/>
          </w:tcPr>
          <w:p w:rsidR="009E1BAF" w:rsidRDefault="009E1BAF" w:rsidP="00F501F0">
            <w:pPr>
              <w:rPr>
                <w:color w:val="000000" w:themeColor="text1"/>
                <w:sz w:val="28"/>
                <w:szCs w:val="28"/>
              </w:rPr>
            </w:pPr>
            <w:r>
              <w:rPr>
                <w:color w:val="000000" w:themeColor="text1"/>
                <w:sz w:val="28"/>
                <w:szCs w:val="28"/>
              </w:rPr>
              <w:t>Bride</w:t>
            </w:r>
          </w:p>
        </w:tc>
        <w:tc>
          <w:tcPr>
            <w:tcW w:w="3192" w:type="dxa"/>
          </w:tcPr>
          <w:p w:rsidR="009E1BAF" w:rsidRDefault="009E1BAF" w:rsidP="00F501F0">
            <w:pPr>
              <w:rPr>
                <w:color w:val="000000" w:themeColor="text1"/>
                <w:sz w:val="28"/>
                <w:szCs w:val="28"/>
              </w:rPr>
            </w:pPr>
          </w:p>
        </w:tc>
      </w:tr>
      <w:tr w:rsidR="009E1BAF" w:rsidTr="008332E3">
        <w:tc>
          <w:tcPr>
            <w:tcW w:w="3192" w:type="dxa"/>
          </w:tcPr>
          <w:p w:rsidR="009E1BAF" w:rsidRDefault="009E1BAF" w:rsidP="00F501F0">
            <w:pPr>
              <w:rPr>
                <w:color w:val="000000" w:themeColor="text1"/>
                <w:sz w:val="28"/>
                <w:szCs w:val="28"/>
              </w:rPr>
            </w:pPr>
            <w:r>
              <w:rPr>
                <w:color w:val="000000" w:themeColor="text1"/>
                <w:sz w:val="28"/>
                <w:szCs w:val="28"/>
              </w:rPr>
              <w:t>Duke</w:t>
            </w:r>
          </w:p>
        </w:tc>
        <w:tc>
          <w:tcPr>
            <w:tcW w:w="3192" w:type="dxa"/>
          </w:tcPr>
          <w:p w:rsidR="009E1BAF" w:rsidRDefault="009E1BAF" w:rsidP="00F501F0">
            <w:pPr>
              <w:rPr>
                <w:color w:val="000000" w:themeColor="text1"/>
                <w:sz w:val="28"/>
                <w:szCs w:val="28"/>
              </w:rPr>
            </w:pPr>
            <w:r>
              <w:rPr>
                <w:color w:val="000000" w:themeColor="text1"/>
                <w:sz w:val="28"/>
                <w:szCs w:val="28"/>
              </w:rPr>
              <w:t>Duchess</w:t>
            </w:r>
          </w:p>
        </w:tc>
        <w:tc>
          <w:tcPr>
            <w:tcW w:w="3192" w:type="dxa"/>
          </w:tcPr>
          <w:p w:rsidR="009E1BAF" w:rsidRDefault="007A5E1F" w:rsidP="00F501F0">
            <w:pPr>
              <w:rPr>
                <w:color w:val="000000" w:themeColor="text1"/>
                <w:sz w:val="28"/>
                <w:szCs w:val="28"/>
              </w:rPr>
            </w:pPr>
            <w:r>
              <w:rPr>
                <w:color w:val="000000" w:themeColor="text1"/>
                <w:sz w:val="28"/>
                <w:szCs w:val="28"/>
              </w:rPr>
              <w:t>A</w:t>
            </w:r>
            <w:r w:rsidR="009E1BAF">
              <w:rPr>
                <w:color w:val="000000" w:themeColor="text1"/>
                <w:sz w:val="28"/>
                <w:szCs w:val="28"/>
              </w:rPr>
              <w:t>dministrator</w:t>
            </w:r>
          </w:p>
        </w:tc>
      </w:tr>
      <w:tr w:rsidR="009E1BAF" w:rsidTr="008332E3">
        <w:tc>
          <w:tcPr>
            <w:tcW w:w="3192" w:type="dxa"/>
          </w:tcPr>
          <w:p w:rsidR="009E1BAF" w:rsidRDefault="009E1BAF" w:rsidP="00F501F0">
            <w:pPr>
              <w:rPr>
                <w:color w:val="000000" w:themeColor="text1"/>
                <w:sz w:val="28"/>
                <w:szCs w:val="28"/>
              </w:rPr>
            </w:pPr>
            <w:r>
              <w:rPr>
                <w:color w:val="000000" w:themeColor="text1"/>
                <w:sz w:val="28"/>
                <w:szCs w:val="28"/>
              </w:rPr>
              <w:t>Baron</w:t>
            </w:r>
          </w:p>
        </w:tc>
        <w:tc>
          <w:tcPr>
            <w:tcW w:w="3192" w:type="dxa"/>
          </w:tcPr>
          <w:p w:rsidR="009E1BAF" w:rsidRDefault="009E1BAF" w:rsidP="00F501F0">
            <w:pPr>
              <w:rPr>
                <w:color w:val="000000" w:themeColor="text1"/>
                <w:sz w:val="28"/>
                <w:szCs w:val="28"/>
              </w:rPr>
            </w:pPr>
            <w:r>
              <w:rPr>
                <w:color w:val="000000" w:themeColor="text1"/>
                <w:sz w:val="28"/>
                <w:szCs w:val="28"/>
              </w:rPr>
              <w:t>Baroness</w:t>
            </w:r>
          </w:p>
        </w:tc>
        <w:tc>
          <w:tcPr>
            <w:tcW w:w="3192" w:type="dxa"/>
          </w:tcPr>
          <w:p w:rsidR="009E1BAF" w:rsidRDefault="009E1BAF" w:rsidP="00F501F0">
            <w:pPr>
              <w:rPr>
                <w:color w:val="000000" w:themeColor="text1"/>
                <w:sz w:val="28"/>
                <w:szCs w:val="28"/>
              </w:rPr>
            </w:pPr>
            <w:r>
              <w:rPr>
                <w:color w:val="000000" w:themeColor="text1"/>
                <w:sz w:val="28"/>
                <w:szCs w:val="28"/>
              </w:rPr>
              <w:t>Administrative</w:t>
            </w:r>
          </w:p>
        </w:tc>
      </w:tr>
      <w:tr w:rsidR="009E1BAF" w:rsidTr="008332E3">
        <w:tc>
          <w:tcPr>
            <w:tcW w:w="3192" w:type="dxa"/>
          </w:tcPr>
          <w:p w:rsidR="009E1BAF" w:rsidRDefault="009E1BAF" w:rsidP="00F501F0">
            <w:pPr>
              <w:rPr>
                <w:color w:val="000000" w:themeColor="text1"/>
                <w:sz w:val="28"/>
                <w:szCs w:val="28"/>
              </w:rPr>
            </w:pPr>
            <w:r>
              <w:rPr>
                <w:color w:val="000000" w:themeColor="text1"/>
                <w:sz w:val="28"/>
                <w:szCs w:val="28"/>
              </w:rPr>
              <w:t>Author</w:t>
            </w:r>
          </w:p>
        </w:tc>
        <w:tc>
          <w:tcPr>
            <w:tcW w:w="3192" w:type="dxa"/>
          </w:tcPr>
          <w:p w:rsidR="009E1BAF" w:rsidRDefault="009E1BAF" w:rsidP="00F501F0">
            <w:pPr>
              <w:rPr>
                <w:color w:val="000000" w:themeColor="text1"/>
                <w:sz w:val="28"/>
                <w:szCs w:val="28"/>
              </w:rPr>
            </w:pPr>
            <w:r>
              <w:rPr>
                <w:color w:val="000000" w:themeColor="text1"/>
                <w:sz w:val="28"/>
                <w:szCs w:val="28"/>
              </w:rPr>
              <w:t>Authoress</w:t>
            </w:r>
          </w:p>
        </w:tc>
        <w:tc>
          <w:tcPr>
            <w:tcW w:w="3192" w:type="dxa"/>
          </w:tcPr>
          <w:p w:rsidR="009E1BAF" w:rsidRDefault="00754520" w:rsidP="00F501F0">
            <w:pPr>
              <w:rPr>
                <w:color w:val="000000" w:themeColor="text1"/>
                <w:sz w:val="28"/>
                <w:szCs w:val="28"/>
              </w:rPr>
            </w:pPr>
            <w:r>
              <w:rPr>
                <w:color w:val="000000" w:themeColor="text1"/>
                <w:sz w:val="28"/>
                <w:szCs w:val="28"/>
              </w:rPr>
              <w:t>Writer</w:t>
            </w:r>
          </w:p>
        </w:tc>
      </w:tr>
      <w:tr w:rsidR="00754520" w:rsidTr="008332E3">
        <w:tc>
          <w:tcPr>
            <w:tcW w:w="3192" w:type="dxa"/>
          </w:tcPr>
          <w:p w:rsidR="00754520" w:rsidRDefault="00754520" w:rsidP="00F501F0">
            <w:pPr>
              <w:rPr>
                <w:color w:val="000000" w:themeColor="text1"/>
                <w:sz w:val="28"/>
                <w:szCs w:val="28"/>
              </w:rPr>
            </w:pPr>
            <w:r>
              <w:rPr>
                <w:color w:val="000000" w:themeColor="text1"/>
                <w:sz w:val="28"/>
                <w:szCs w:val="28"/>
              </w:rPr>
              <w:t>Poet</w:t>
            </w:r>
          </w:p>
        </w:tc>
        <w:tc>
          <w:tcPr>
            <w:tcW w:w="3192" w:type="dxa"/>
          </w:tcPr>
          <w:p w:rsidR="00754520" w:rsidRDefault="00754520" w:rsidP="00F501F0">
            <w:pPr>
              <w:rPr>
                <w:color w:val="000000" w:themeColor="text1"/>
                <w:sz w:val="28"/>
                <w:szCs w:val="28"/>
              </w:rPr>
            </w:pPr>
            <w:r>
              <w:rPr>
                <w:color w:val="000000" w:themeColor="text1"/>
                <w:sz w:val="28"/>
                <w:szCs w:val="28"/>
              </w:rPr>
              <w:t>Poetess</w:t>
            </w:r>
          </w:p>
        </w:tc>
        <w:tc>
          <w:tcPr>
            <w:tcW w:w="3192" w:type="dxa"/>
          </w:tcPr>
          <w:p w:rsidR="00754520" w:rsidRDefault="00754520" w:rsidP="00F501F0">
            <w:pPr>
              <w:rPr>
                <w:color w:val="000000" w:themeColor="text1"/>
                <w:sz w:val="28"/>
                <w:szCs w:val="28"/>
              </w:rPr>
            </w:pPr>
          </w:p>
        </w:tc>
      </w:tr>
      <w:tr w:rsidR="00754520" w:rsidTr="008332E3">
        <w:tc>
          <w:tcPr>
            <w:tcW w:w="3192" w:type="dxa"/>
          </w:tcPr>
          <w:p w:rsidR="00754520" w:rsidRDefault="00754520" w:rsidP="00F501F0">
            <w:pPr>
              <w:rPr>
                <w:color w:val="000000" w:themeColor="text1"/>
                <w:sz w:val="28"/>
                <w:szCs w:val="28"/>
              </w:rPr>
            </w:pPr>
            <w:r>
              <w:rPr>
                <w:color w:val="000000" w:themeColor="text1"/>
                <w:sz w:val="28"/>
                <w:szCs w:val="28"/>
              </w:rPr>
              <w:t>Male servant</w:t>
            </w:r>
          </w:p>
        </w:tc>
        <w:tc>
          <w:tcPr>
            <w:tcW w:w="3192" w:type="dxa"/>
          </w:tcPr>
          <w:p w:rsidR="00754520" w:rsidRDefault="00754520" w:rsidP="00F501F0">
            <w:pPr>
              <w:rPr>
                <w:color w:val="000000" w:themeColor="text1"/>
                <w:sz w:val="28"/>
                <w:szCs w:val="28"/>
              </w:rPr>
            </w:pPr>
            <w:r>
              <w:rPr>
                <w:color w:val="000000" w:themeColor="text1"/>
                <w:sz w:val="28"/>
                <w:szCs w:val="28"/>
              </w:rPr>
              <w:t>Lady servant</w:t>
            </w:r>
          </w:p>
        </w:tc>
        <w:tc>
          <w:tcPr>
            <w:tcW w:w="3192" w:type="dxa"/>
          </w:tcPr>
          <w:p w:rsidR="00754520" w:rsidRDefault="00754520" w:rsidP="00F501F0">
            <w:pPr>
              <w:rPr>
                <w:color w:val="000000" w:themeColor="text1"/>
                <w:sz w:val="28"/>
                <w:szCs w:val="28"/>
              </w:rPr>
            </w:pPr>
            <w:r>
              <w:rPr>
                <w:color w:val="000000" w:themeColor="text1"/>
                <w:sz w:val="28"/>
                <w:szCs w:val="28"/>
              </w:rPr>
              <w:t>Servant</w:t>
            </w:r>
          </w:p>
        </w:tc>
      </w:tr>
      <w:tr w:rsidR="00754520" w:rsidTr="008332E3">
        <w:tc>
          <w:tcPr>
            <w:tcW w:w="3192" w:type="dxa"/>
          </w:tcPr>
          <w:p w:rsidR="00754520" w:rsidRDefault="00754520" w:rsidP="00F501F0">
            <w:pPr>
              <w:rPr>
                <w:color w:val="000000" w:themeColor="text1"/>
                <w:sz w:val="28"/>
                <w:szCs w:val="28"/>
              </w:rPr>
            </w:pPr>
            <w:r>
              <w:rPr>
                <w:color w:val="000000" w:themeColor="text1"/>
                <w:sz w:val="28"/>
                <w:szCs w:val="28"/>
              </w:rPr>
              <w:t>Steward</w:t>
            </w:r>
          </w:p>
        </w:tc>
        <w:tc>
          <w:tcPr>
            <w:tcW w:w="3192" w:type="dxa"/>
          </w:tcPr>
          <w:p w:rsidR="00754520" w:rsidRDefault="00754520" w:rsidP="00F501F0">
            <w:pPr>
              <w:rPr>
                <w:color w:val="000000" w:themeColor="text1"/>
                <w:sz w:val="28"/>
                <w:szCs w:val="28"/>
              </w:rPr>
            </w:pPr>
            <w:r>
              <w:rPr>
                <w:color w:val="000000" w:themeColor="text1"/>
                <w:sz w:val="28"/>
                <w:szCs w:val="28"/>
              </w:rPr>
              <w:t>Airhostess</w:t>
            </w:r>
          </w:p>
        </w:tc>
        <w:tc>
          <w:tcPr>
            <w:tcW w:w="3192" w:type="dxa"/>
          </w:tcPr>
          <w:p w:rsidR="00754520" w:rsidRDefault="00754520" w:rsidP="00F501F0">
            <w:pPr>
              <w:rPr>
                <w:color w:val="000000" w:themeColor="text1"/>
                <w:sz w:val="28"/>
                <w:szCs w:val="28"/>
              </w:rPr>
            </w:pPr>
            <w:r>
              <w:rPr>
                <w:color w:val="000000" w:themeColor="text1"/>
                <w:sz w:val="28"/>
                <w:szCs w:val="28"/>
              </w:rPr>
              <w:t>Crew</w:t>
            </w:r>
          </w:p>
        </w:tc>
      </w:tr>
      <w:tr w:rsidR="00754520" w:rsidTr="008332E3">
        <w:tc>
          <w:tcPr>
            <w:tcW w:w="3192" w:type="dxa"/>
          </w:tcPr>
          <w:p w:rsidR="00754520" w:rsidRDefault="00754520" w:rsidP="00F501F0">
            <w:pPr>
              <w:rPr>
                <w:color w:val="000000" w:themeColor="text1"/>
                <w:sz w:val="28"/>
                <w:szCs w:val="28"/>
              </w:rPr>
            </w:pPr>
            <w:r>
              <w:rPr>
                <w:color w:val="000000" w:themeColor="text1"/>
                <w:sz w:val="28"/>
                <w:szCs w:val="28"/>
              </w:rPr>
              <w:t>Police man</w:t>
            </w:r>
          </w:p>
        </w:tc>
        <w:tc>
          <w:tcPr>
            <w:tcW w:w="3192" w:type="dxa"/>
          </w:tcPr>
          <w:p w:rsidR="00754520" w:rsidRDefault="00754520" w:rsidP="00F501F0">
            <w:pPr>
              <w:rPr>
                <w:color w:val="000000" w:themeColor="text1"/>
                <w:sz w:val="28"/>
                <w:szCs w:val="28"/>
              </w:rPr>
            </w:pPr>
            <w:r>
              <w:rPr>
                <w:color w:val="000000" w:themeColor="text1"/>
                <w:sz w:val="28"/>
                <w:szCs w:val="28"/>
              </w:rPr>
              <w:t>Police woman</w:t>
            </w:r>
          </w:p>
        </w:tc>
        <w:tc>
          <w:tcPr>
            <w:tcW w:w="3192" w:type="dxa"/>
          </w:tcPr>
          <w:p w:rsidR="00754520" w:rsidRDefault="00754520" w:rsidP="00F501F0">
            <w:pPr>
              <w:rPr>
                <w:color w:val="000000" w:themeColor="text1"/>
                <w:sz w:val="28"/>
                <w:szCs w:val="28"/>
              </w:rPr>
            </w:pPr>
            <w:r>
              <w:rPr>
                <w:color w:val="000000" w:themeColor="text1"/>
                <w:sz w:val="28"/>
                <w:szCs w:val="28"/>
              </w:rPr>
              <w:t>Police</w:t>
            </w:r>
          </w:p>
        </w:tc>
      </w:tr>
      <w:tr w:rsidR="00754520" w:rsidTr="008332E3">
        <w:tc>
          <w:tcPr>
            <w:tcW w:w="3192" w:type="dxa"/>
          </w:tcPr>
          <w:p w:rsidR="00754520" w:rsidRDefault="00754520" w:rsidP="00F501F0">
            <w:pPr>
              <w:rPr>
                <w:color w:val="000000" w:themeColor="text1"/>
                <w:sz w:val="28"/>
                <w:szCs w:val="28"/>
              </w:rPr>
            </w:pPr>
            <w:r>
              <w:rPr>
                <w:color w:val="000000" w:themeColor="text1"/>
                <w:sz w:val="28"/>
                <w:szCs w:val="28"/>
              </w:rPr>
              <w:t>Chairman</w:t>
            </w:r>
          </w:p>
        </w:tc>
        <w:tc>
          <w:tcPr>
            <w:tcW w:w="3192" w:type="dxa"/>
          </w:tcPr>
          <w:p w:rsidR="00754520" w:rsidRDefault="0000403C" w:rsidP="00F501F0">
            <w:pPr>
              <w:rPr>
                <w:color w:val="000000" w:themeColor="text1"/>
                <w:sz w:val="28"/>
                <w:szCs w:val="28"/>
              </w:rPr>
            </w:pPr>
            <w:r>
              <w:rPr>
                <w:color w:val="000000" w:themeColor="text1"/>
                <w:sz w:val="28"/>
                <w:szCs w:val="28"/>
              </w:rPr>
              <w:t>Chair woma</w:t>
            </w:r>
            <w:r w:rsidR="00754520">
              <w:rPr>
                <w:color w:val="000000" w:themeColor="text1"/>
                <w:sz w:val="28"/>
                <w:szCs w:val="28"/>
              </w:rPr>
              <w:t>n</w:t>
            </w:r>
          </w:p>
        </w:tc>
        <w:tc>
          <w:tcPr>
            <w:tcW w:w="3192" w:type="dxa"/>
          </w:tcPr>
          <w:p w:rsidR="00754520" w:rsidRDefault="00754520" w:rsidP="00F501F0">
            <w:pPr>
              <w:rPr>
                <w:color w:val="000000" w:themeColor="text1"/>
                <w:sz w:val="28"/>
                <w:szCs w:val="28"/>
              </w:rPr>
            </w:pPr>
            <w:r>
              <w:rPr>
                <w:color w:val="000000" w:themeColor="text1"/>
                <w:sz w:val="28"/>
                <w:szCs w:val="28"/>
              </w:rPr>
              <w:t>Chief guest</w:t>
            </w:r>
          </w:p>
        </w:tc>
      </w:tr>
      <w:tr w:rsidR="00754520" w:rsidTr="008332E3">
        <w:tc>
          <w:tcPr>
            <w:tcW w:w="3192" w:type="dxa"/>
          </w:tcPr>
          <w:p w:rsidR="00754520" w:rsidRDefault="00754520" w:rsidP="00F501F0">
            <w:pPr>
              <w:rPr>
                <w:color w:val="000000" w:themeColor="text1"/>
                <w:sz w:val="28"/>
                <w:szCs w:val="28"/>
              </w:rPr>
            </w:pPr>
            <w:r>
              <w:rPr>
                <w:color w:val="000000" w:themeColor="text1"/>
                <w:sz w:val="28"/>
                <w:szCs w:val="28"/>
              </w:rPr>
              <w:t>Land lord</w:t>
            </w:r>
          </w:p>
        </w:tc>
        <w:tc>
          <w:tcPr>
            <w:tcW w:w="3192" w:type="dxa"/>
          </w:tcPr>
          <w:p w:rsidR="00754520" w:rsidRDefault="00754520" w:rsidP="00F501F0">
            <w:pPr>
              <w:rPr>
                <w:color w:val="000000" w:themeColor="text1"/>
                <w:sz w:val="28"/>
                <w:szCs w:val="28"/>
              </w:rPr>
            </w:pPr>
            <w:r>
              <w:rPr>
                <w:color w:val="000000" w:themeColor="text1"/>
                <w:sz w:val="28"/>
                <w:szCs w:val="28"/>
              </w:rPr>
              <w:t>Land lady</w:t>
            </w:r>
          </w:p>
        </w:tc>
        <w:tc>
          <w:tcPr>
            <w:tcW w:w="3192" w:type="dxa"/>
          </w:tcPr>
          <w:p w:rsidR="00754520" w:rsidRDefault="00754520" w:rsidP="00F501F0">
            <w:pPr>
              <w:rPr>
                <w:color w:val="000000" w:themeColor="text1"/>
                <w:sz w:val="28"/>
                <w:szCs w:val="28"/>
              </w:rPr>
            </w:pPr>
            <w:r>
              <w:rPr>
                <w:color w:val="000000" w:themeColor="text1"/>
                <w:sz w:val="28"/>
                <w:szCs w:val="28"/>
              </w:rPr>
              <w:t>Owner</w:t>
            </w:r>
          </w:p>
        </w:tc>
      </w:tr>
      <w:tr w:rsidR="00754520" w:rsidTr="008332E3">
        <w:tc>
          <w:tcPr>
            <w:tcW w:w="3192" w:type="dxa"/>
          </w:tcPr>
          <w:p w:rsidR="00754520" w:rsidRDefault="00754520" w:rsidP="00F501F0">
            <w:pPr>
              <w:rPr>
                <w:color w:val="000000" w:themeColor="text1"/>
                <w:sz w:val="28"/>
                <w:szCs w:val="28"/>
              </w:rPr>
            </w:pPr>
            <w:r>
              <w:rPr>
                <w:color w:val="000000" w:themeColor="text1"/>
                <w:sz w:val="28"/>
                <w:szCs w:val="28"/>
              </w:rPr>
              <w:t>Host</w:t>
            </w:r>
          </w:p>
        </w:tc>
        <w:tc>
          <w:tcPr>
            <w:tcW w:w="3192" w:type="dxa"/>
          </w:tcPr>
          <w:p w:rsidR="00754520" w:rsidRDefault="00754520" w:rsidP="00F501F0">
            <w:pPr>
              <w:rPr>
                <w:color w:val="000000" w:themeColor="text1"/>
                <w:sz w:val="28"/>
                <w:szCs w:val="28"/>
              </w:rPr>
            </w:pPr>
            <w:r>
              <w:rPr>
                <w:color w:val="000000" w:themeColor="text1"/>
                <w:sz w:val="28"/>
                <w:szCs w:val="28"/>
              </w:rPr>
              <w:t>Hostess</w:t>
            </w:r>
          </w:p>
        </w:tc>
        <w:tc>
          <w:tcPr>
            <w:tcW w:w="3192" w:type="dxa"/>
          </w:tcPr>
          <w:p w:rsidR="00754520" w:rsidRDefault="00754520" w:rsidP="00F501F0">
            <w:pPr>
              <w:rPr>
                <w:color w:val="000000" w:themeColor="text1"/>
                <w:sz w:val="28"/>
                <w:szCs w:val="28"/>
              </w:rPr>
            </w:pPr>
          </w:p>
        </w:tc>
      </w:tr>
      <w:tr w:rsidR="00754520" w:rsidTr="008332E3">
        <w:tc>
          <w:tcPr>
            <w:tcW w:w="3192" w:type="dxa"/>
          </w:tcPr>
          <w:p w:rsidR="00754520" w:rsidRDefault="00754520" w:rsidP="00F501F0">
            <w:pPr>
              <w:rPr>
                <w:color w:val="000000" w:themeColor="text1"/>
                <w:sz w:val="28"/>
                <w:szCs w:val="28"/>
              </w:rPr>
            </w:pPr>
            <w:r>
              <w:rPr>
                <w:color w:val="000000" w:themeColor="text1"/>
                <w:sz w:val="28"/>
                <w:szCs w:val="28"/>
              </w:rPr>
              <w:t>Gladiator</w:t>
            </w:r>
          </w:p>
        </w:tc>
        <w:tc>
          <w:tcPr>
            <w:tcW w:w="3192" w:type="dxa"/>
          </w:tcPr>
          <w:p w:rsidR="00754520" w:rsidRDefault="00754520" w:rsidP="00F501F0">
            <w:pPr>
              <w:rPr>
                <w:color w:val="000000" w:themeColor="text1"/>
                <w:sz w:val="28"/>
                <w:szCs w:val="28"/>
              </w:rPr>
            </w:pPr>
            <w:r>
              <w:rPr>
                <w:color w:val="000000" w:themeColor="text1"/>
                <w:sz w:val="28"/>
                <w:szCs w:val="28"/>
              </w:rPr>
              <w:t>Amazon</w:t>
            </w:r>
          </w:p>
        </w:tc>
        <w:tc>
          <w:tcPr>
            <w:tcW w:w="3192" w:type="dxa"/>
          </w:tcPr>
          <w:p w:rsidR="00754520" w:rsidRDefault="000D642C" w:rsidP="00F501F0">
            <w:pPr>
              <w:rPr>
                <w:color w:val="000000" w:themeColor="text1"/>
                <w:sz w:val="28"/>
                <w:szCs w:val="28"/>
              </w:rPr>
            </w:pPr>
            <w:r>
              <w:rPr>
                <w:color w:val="000000" w:themeColor="text1"/>
                <w:sz w:val="28"/>
                <w:szCs w:val="28"/>
              </w:rPr>
              <w:t>W</w:t>
            </w:r>
            <w:r w:rsidR="00754520">
              <w:rPr>
                <w:color w:val="000000" w:themeColor="text1"/>
                <w:sz w:val="28"/>
                <w:szCs w:val="28"/>
              </w:rPr>
              <w:t>arrior</w:t>
            </w:r>
          </w:p>
        </w:tc>
      </w:tr>
      <w:tr w:rsidR="00754520" w:rsidTr="008332E3">
        <w:tc>
          <w:tcPr>
            <w:tcW w:w="3192" w:type="dxa"/>
          </w:tcPr>
          <w:p w:rsidR="00754520" w:rsidRDefault="00285248" w:rsidP="00F501F0">
            <w:pPr>
              <w:rPr>
                <w:color w:val="000000" w:themeColor="text1"/>
                <w:sz w:val="28"/>
                <w:szCs w:val="28"/>
              </w:rPr>
            </w:pPr>
            <w:r>
              <w:rPr>
                <w:color w:val="000000" w:themeColor="text1"/>
                <w:sz w:val="28"/>
                <w:szCs w:val="28"/>
              </w:rPr>
              <w:t>C</w:t>
            </w:r>
            <w:r w:rsidR="00754520">
              <w:rPr>
                <w:color w:val="000000" w:themeColor="text1"/>
                <w:sz w:val="28"/>
                <w:szCs w:val="28"/>
              </w:rPr>
              <w:t>omedian</w:t>
            </w:r>
          </w:p>
        </w:tc>
        <w:tc>
          <w:tcPr>
            <w:tcW w:w="3192" w:type="dxa"/>
          </w:tcPr>
          <w:p w:rsidR="00754520" w:rsidRDefault="00ED5188" w:rsidP="00F501F0">
            <w:pPr>
              <w:rPr>
                <w:color w:val="000000" w:themeColor="text1"/>
                <w:sz w:val="28"/>
                <w:szCs w:val="28"/>
              </w:rPr>
            </w:pPr>
            <w:r>
              <w:rPr>
                <w:color w:val="000000" w:themeColor="text1"/>
                <w:sz w:val="28"/>
                <w:szCs w:val="28"/>
              </w:rPr>
              <w:t>C</w:t>
            </w:r>
            <w:r w:rsidR="00754520">
              <w:rPr>
                <w:color w:val="000000" w:themeColor="text1"/>
                <w:sz w:val="28"/>
                <w:szCs w:val="28"/>
              </w:rPr>
              <w:t>omedienne</w:t>
            </w:r>
          </w:p>
        </w:tc>
        <w:tc>
          <w:tcPr>
            <w:tcW w:w="3192" w:type="dxa"/>
          </w:tcPr>
          <w:p w:rsidR="00754520" w:rsidRDefault="00754520" w:rsidP="00F501F0">
            <w:pPr>
              <w:rPr>
                <w:color w:val="000000" w:themeColor="text1"/>
                <w:sz w:val="28"/>
                <w:szCs w:val="28"/>
              </w:rPr>
            </w:pPr>
          </w:p>
        </w:tc>
      </w:tr>
      <w:tr w:rsidR="00754520" w:rsidTr="008332E3">
        <w:tc>
          <w:tcPr>
            <w:tcW w:w="3192" w:type="dxa"/>
          </w:tcPr>
          <w:p w:rsidR="00754520" w:rsidRDefault="00754520" w:rsidP="00F501F0">
            <w:pPr>
              <w:rPr>
                <w:color w:val="000000" w:themeColor="text1"/>
                <w:sz w:val="28"/>
                <w:szCs w:val="28"/>
              </w:rPr>
            </w:pPr>
            <w:r>
              <w:rPr>
                <w:color w:val="000000" w:themeColor="text1"/>
                <w:sz w:val="28"/>
                <w:szCs w:val="28"/>
              </w:rPr>
              <w:t>Governor</w:t>
            </w:r>
          </w:p>
        </w:tc>
        <w:tc>
          <w:tcPr>
            <w:tcW w:w="3192" w:type="dxa"/>
          </w:tcPr>
          <w:p w:rsidR="00754520" w:rsidRDefault="00754520" w:rsidP="00F501F0">
            <w:pPr>
              <w:rPr>
                <w:color w:val="000000" w:themeColor="text1"/>
                <w:sz w:val="28"/>
                <w:szCs w:val="28"/>
              </w:rPr>
            </w:pPr>
            <w:r>
              <w:rPr>
                <w:color w:val="000000" w:themeColor="text1"/>
                <w:sz w:val="28"/>
                <w:szCs w:val="28"/>
              </w:rPr>
              <w:t>Governess</w:t>
            </w:r>
          </w:p>
        </w:tc>
        <w:tc>
          <w:tcPr>
            <w:tcW w:w="3192" w:type="dxa"/>
          </w:tcPr>
          <w:p w:rsidR="00754520" w:rsidRDefault="007A5E1F" w:rsidP="00F501F0">
            <w:pPr>
              <w:rPr>
                <w:color w:val="000000" w:themeColor="text1"/>
                <w:sz w:val="28"/>
                <w:szCs w:val="28"/>
              </w:rPr>
            </w:pPr>
            <w:r>
              <w:rPr>
                <w:color w:val="000000" w:themeColor="text1"/>
                <w:sz w:val="28"/>
                <w:szCs w:val="28"/>
              </w:rPr>
              <w:t>G</w:t>
            </w:r>
            <w:r w:rsidR="00754520">
              <w:rPr>
                <w:color w:val="000000" w:themeColor="text1"/>
                <w:sz w:val="28"/>
                <w:szCs w:val="28"/>
              </w:rPr>
              <w:t>overnor</w:t>
            </w:r>
          </w:p>
        </w:tc>
      </w:tr>
      <w:tr w:rsidR="00D927C8" w:rsidTr="008332E3">
        <w:tc>
          <w:tcPr>
            <w:tcW w:w="3192" w:type="dxa"/>
          </w:tcPr>
          <w:p w:rsidR="00D927C8" w:rsidRDefault="00D927C8" w:rsidP="00F501F0">
            <w:pPr>
              <w:rPr>
                <w:color w:val="000000" w:themeColor="text1"/>
                <w:sz w:val="28"/>
                <w:szCs w:val="28"/>
              </w:rPr>
            </w:pPr>
            <w:r>
              <w:rPr>
                <w:color w:val="000000" w:themeColor="text1"/>
                <w:sz w:val="28"/>
                <w:szCs w:val="28"/>
              </w:rPr>
              <w:t>Bachelor</w:t>
            </w:r>
          </w:p>
        </w:tc>
        <w:tc>
          <w:tcPr>
            <w:tcW w:w="3192" w:type="dxa"/>
          </w:tcPr>
          <w:p w:rsidR="00D927C8" w:rsidRDefault="00D927C8" w:rsidP="00F501F0">
            <w:pPr>
              <w:rPr>
                <w:color w:val="000000" w:themeColor="text1"/>
                <w:sz w:val="28"/>
                <w:szCs w:val="28"/>
              </w:rPr>
            </w:pPr>
            <w:r>
              <w:rPr>
                <w:color w:val="000000" w:themeColor="text1"/>
                <w:sz w:val="28"/>
                <w:szCs w:val="28"/>
              </w:rPr>
              <w:t>Spinster</w:t>
            </w:r>
          </w:p>
        </w:tc>
        <w:tc>
          <w:tcPr>
            <w:tcW w:w="3192" w:type="dxa"/>
          </w:tcPr>
          <w:p w:rsidR="00D927C8" w:rsidRDefault="00D927C8" w:rsidP="00F501F0">
            <w:pPr>
              <w:rPr>
                <w:color w:val="000000" w:themeColor="text1"/>
                <w:sz w:val="28"/>
                <w:szCs w:val="28"/>
              </w:rPr>
            </w:pPr>
          </w:p>
        </w:tc>
      </w:tr>
      <w:tr w:rsidR="00D927C8" w:rsidTr="008332E3">
        <w:tc>
          <w:tcPr>
            <w:tcW w:w="3192" w:type="dxa"/>
          </w:tcPr>
          <w:p w:rsidR="00D927C8" w:rsidRDefault="00D927C8" w:rsidP="00F501F0">
            <w:pPr>
              <w:rPr>
                <w:color w:val="000000" w:themeColor="text1"/>
                <w:sz w:val="28"/>
                <w:szCs w:val="28"/>
              </w:rPr>
            </w:pPr>
            <w:r>
              <w:rPr>
                <w:color w:val="000000" w:themeColor="text1"/>
                <w:sz w:val="28"/>
                <w:szCs w:val="28"/>
              </w:rPr>
              <w:t>Hero</w:t>
            </w:r>
          </w:p>
        </w:tc>
        <w:tc>
          <w:tcPr>
            <w:tcW w:w="3192" w:type="dxa"/>
          </w:tcPr>
          <w:p w:rsidR="00D927C8" w:rsidRDefault="00D927C8" w:rsidP="00F501F0">
            <w:pPr>
              <w:rPr>
                <w:color w:val="000000" w:themeColor="text1"/>
                <w:sz w:val="28"/>
                <w:szCs w:val="28"/>
              </w:rPr>
            </w:pPr>
            <w:r>
              <w:rPr>
                <w:color w:val="000000" w:themeColor="text1"/>
                <w:sz w:val="28"/>
                <w:szCs w:val="28"/>
              </w:rPr>
              <w:t>Heroine</w:t>
            </w:r>
          </w:p>
        </w:tc>
        <w:tc>
          <w:tcPr>
            <w:tcW w:w="3192" w:type="dxa"/>
          </w:tcPr>
          <w:p w:rsidR="00D927C8" w:rsidRDefault="00D927C8" w:rsidP="00F501F0">
            <w:pPr>
              <w:rPr>
                <w:color w:val="000000" w:themeColor="text1"/>
                <w:sz w:val="28"/>
                <w:szCs w:val="28"/>
              </w:rPr>
            </w:pPr>
          </w:p>
        </w:tc>
      </w:tr>
      <w:tr w:rsidR="00D927C8" w:rsidTr="008332E3">
        <w:tc>
          <w:tcPr>
            <w:tcW w:w="3192" w:type="dxa"/>
          </w:tcPr>
          <w:p w:rsidR="00D927C8" w:rsidRDefault="00D927C8" w:rsidP="00F501F0">
            <w:pPr>
              <w:rPr>
                <w:color w:val="000000" w:themeColor="text1"/>
                <w:sz w:val="28"/>
                <w:szCs w:val="28"/>
              </w:rPr>
            </w:pPr>
            <w:r>
              <w:rPr>
                <w:color w:val="000000" w:themeColor="text1"/>
                <w:sz w:val="28"/>
                <w:szCs w:val="28"/>
              </w:rPr>
              <w:t>Actor</w:t>
            </w:r>
          </w:p>
        </w:tc>
        <w:tc>
          <w:tcPr>
            <w:tcW w:w="3192" w:type="dxa"/>
          </w:tcPr>
          <w:p w:rsidR="00D927C8" w:rsidRDefault="00D927C8" w:rsidP="00F501F0">
            <w:pPr>
              <w:rPr>
                <w:color w:val="000000" w:themeColor="text1"/>
                <w:sz w:val="28"/>
                <w:szCs w:val="28"/>
              </w:rPr>
            </w:pPr>
            <w:r>
              <w:rPr>
                <w:color w:val="000000" w:themeColor="text1"/>
                <w:sz w:val="28"/>
                <w:szCs w:val="28"/>
              </w:rPr>
              <w:t>Actress</w:t>
            </w:r>
          </w:p>
        </w:tc>
        <w:tc>
          <w:tcPr>
            <w:tcW w:w="3192" w:type="dxa"/>
          </w:tcPr>
          <w:p w:rsidR="00D927C8" w:rsidRDefault="00D927C8" w:rsidP="00F501F0">
            <w:pPr>
              <w:rPr>
                <w:color w:val="000000" w:themeColor="text1"/>
                <w:sz w:val="28"/>
                <w:szCs w:val="28"/>
              </w:rPr>
            </w:pPr>
          </w:p>
        </w:tc>
      </w:tr>
      <w:tr w:rsidR="00D927C8" w:rsidTr="008332E3">
        <w:tc>
          <w:tcPr>
            <w:tcW w:w="3192" w:type="dxa"/>
          </w:tcPr>
          <w:p w:rsidR="00D927C8" w:rsidRDefault="00D927C8" w:rsidP="00F501F0">
            <w:pPr>
              <w:rPr>
                <w:color w:val="000000" w:themeColor="text1"/>
                <w:sz w:val="28"/>
                <w:szCs w:val="28"/>
              </w:rPr>
            </w:pPr>
            <w:r>
              <w:rPr>
                <w:color w:val="000000" w:themeColor="text1"/>
                <w:sz w:val="28"/>
                <w:szCs w:val="28"/>
              </w:rPr>
              <w:t>Master</w:t>
            </w:r>
          </w:p>
        </w:tc>
        <w:tc>
          <w:tcPr>
            <w:tcW w:w="3192" w:type="dxa"/>
          </w:tcPr>
          <w:p w:rsidR="00D927C8" w:rsidRDefault="00D927C8" w:rsidP="00F501F0">
            <w:pPr>
              <w:rPr>
                <w:color w:val="000000" w:themeColor="text1"/>
                <w:sz w:val="28"/>
                <w:szCs w:val="28"/>
              </w:rPr>
            </w:pPr>
            <w:r>
              <w:rPr>
                <w:color w:val="000000" w:themeColor="text1"/>
                <w:sz w:val="28"/>
                <w:szCs w:val="28"/>
              </w:rPr>
              <w:t>Mistress</w:t>
            </w:r>
          </w:p>
        </w:tc>
        <w:tc>
          <w:tcPr>
            <w:tcW w:w="3192" w:type="dxa"/>
          </w:tcPr>
          <w:p w:rsidR="00D927C8" w:rsidRDefault="00D927C8" w:rsidP="00F501F0">
            <w:pPr>
              <w:rPr>
                <w:color w:val="000000" w:themeColor="text1"/>
                <w:sz w:val="28"/>
                <w:szCs w:val="28"/>
              </w:rPr>
            </w:pPr>
          </w:p>
        </w:tc>
      </w:tr>
      <w:tr w:rsidR="00D927C8" w:rsidTr="008332E3">
        <w:tc>
          <w:tcPr>
            <w:tcW w:w="3192" w:type="dxa"/>
          </w:tcPr>
          <w:p w:rsidR="00D927C8" w:rsidRDefault="00D927C8" w:rsidP="00F501F0">
            <w:pPr>
              <w:rPr>
                <w:color w:val="000000" w:themeColor="text1"/>
                <w:sz w:val="28"/>
                <w:szCs w:val="28"/>
              </w:rPr>
            </w:pPr>
            <w:r>
              <w:rPr>
                <w:color w:val="000000" w:themeColor="text1"/>
                <w:sz w:val="28"/>
                <w:szCs w:val="28"/>
              </w:rPr>
              <w:t>Heir</w:t>
            </w:r>
          </w:p>
        </w:tc>
        <w:tc>
          <w:tcPr>
            <w:tcW w:w="3192" w:type="dxa"/>
          </w:tcPr>
          <w:p w:rsidR="00D927C8" w:rsidRDefault="00D927C8" w:rsidP="00F501F0">
            <w:pPr>
              <w:rPr>
                <w:color w:val="000000" w:themeColor="text1"/>
                <w:sz w:val="28"/>
                <w:szCs w:val="28"/>
              </w:rPr>
            </w:pPr>
            <w:r>
              <w:rPr>
                <w:color w:val="000000" w:themeColor="text1"/>
                <w:sz w:val="28"/>
                <w:szCs w:val="28"/>
              </w:rPr>
              <w:t>Heiress</w:t>
            </w:r>
          </w:p>
        </w:tc>
        <w:tc>
          <w:tcPr>
            <w:tcW w:w="3192" w:type="dxa"/>
          </w:tcPr>
          <w:p w:rsidR="00D927C8" w:rsidRDefault="00D927C8" w:rsidP="00F501F0">
            <w:pPr>
              <w:rPr>
                <w:color w:val="000000" w:themeColor="text1"/>
                <w:sz w:val="28"/>
                <w:szCs w:val="28"/>
              </w:rPr>
            </w:pPr>
          </w:p>
        </w:tc>
      </w:tr>
      <w:tr w:rsidR="00D927C8" w:rsidTr="008332E3">
        <w:tc>
          <w:tcPr>
            <w:tcW w:w="3192" w:type="dxa"/>
          </w:tcPr>
          <w:p w:rsidR="00D927C8" w:rsidRDefault="00D927C8" w:rsidP="00F501F0">
            <w:pPr>
              <w:rPr>
                <w:color w:val="000000" w:themeColor="text1"/>
                <w:sz w:val="28"/>
                <w:szCs w:val="28"/>
              </w:rPr>
            </w:pPr>
            <w:r>
              <w:rPr>
                <w:color w:val="000000" w:themeColor="text1"/>
                <w:sz w:val="28"/>
                <w:szCs w:val="28"/>
              </w:rPr>
              <w:t>Conductor</w:t>
            </w:r>
          </w:p>
        </w:tc>
        <w:tc>
          <w:tcPr>
            <w:tcW w:w="3192" w:type="dxa"/>
          </w:tcPr>
          <w:p w:rsidR="00D927C8" w:rsidRDefault="00D927C8" w:rsidP="00F501F0">
            <w:pPr>
              <w:rPr>
                <w:color w:val="000000" w:themeColor="text1"/>
                <w:sz w:val="28"/>
                <w:szCs w:val="28"/>
              </w:rPr>
            </w:pPr>
            <w:r>
              <w:rPr>
                <w:color w:val="000000" w:themeColor="text1"/>
                <w:sz w:val="28"/>
                <w:szCs w:val="28"/>
              </w:rPr>
              <w:t>Conductress</w:t>
            </w:r>
          </w:p>
        </w:tc>
        <w:tc>
          <w:tcPr>
            <w:tcW w:w="3192" w:type="dxa"/>
          </w:tcPr>
          <w:p w:rsidR="00D927C8" w:rsidRDefault="00D927C8" w:rsidP="00F501F0">
            <w:pPr>
              <w:rPr>
                <w:color w:val="000000" w:themeColor="text1"/>
                <w:sz w:val="28"/>
                <w:szCs w:val="28"/>
              </w:rPr>
            </w:pPr>
          </w:p>
        </w:tc>
      </w:tr>
      <w:tr w:rsidR="00D927C8" w:rsidTr="008332E3">
        <w:tc>
          <w:tcPr>
            <w:tcW w:w="3192" w:type="dxa"/>
          </w:tcPr>
          <w:p w:rsidR="00D927C8" w:rsidRDefault="00D927C8" w:rsidP="00F501F0">
            <w:pPr>
              <w:rPr>
                <w:color w:val="000000" w:themeColor="text1"/>
                <w:sz w:val="28"/>
                <w:szCs w:val="28"/>
              </w:rPr>
            </w:pPr>
            <w:r>
              <w:rPr>
                <w:color w:val="000000" w:themeColor="text1"/>
                <w:sz w:val="28"/>
                <w:szCs w:val="28"/>
              </w:rPr>
              <w:t>Duke</w:t>
            </w:r>
          </w:p>
        </w:tc>
        <w:tc>
          <w:tcPr>
            <w:tcW w:w="3192" w:type="dxa"/>
          </w:tcPr>
          <w:p w:rsidR="00D927C8" w:rsidRDefault="007D5034" w:rsidP="00F501F0">
            <w:pPr>
              <w:rPr>
                <w:color w:val="000000" w:themeColor="text1"/>
                <w:sz w:val="28"/>
                <w:szCs w:val="28"/>
              </w:rPr>
            </w:pPr>
            <w:r>
              <w:rPr>
                <w:color w:val="000000" w:themeColor="text1"/>
                <w:sz w:val="28"/>
                <w:szCs w:val="28"/>
              </w:rPr>
              <w:t>Du</w:t>
            </w:r>
            <w:r w:rsidR="00D927C8">
              <w:rPr>
                <w:color w:val="000000" w:themeColor="text1"/>
                <w:sz w:val="28"/>
                <w:szCs w:val="28"/>
              </w:rPr>
              <w:t>ches</w:t>
            </w:r>
            <w:r w:rsidR="00234ABC">
              <w:rPr>
                <w:color w:val="000000" w:themeColor="text1"/>
                <w:sz w:val="28"/>
                <w:szCs w:val="28"/>
              </w:rPr>
              <w:t>s</w:t>
            </w:r>
          </w:p>
        </w:tc>
        <w:tc>
          <w:tcPr>
            <w:tcW w:w="3192" w:type="dxa"/>
          </w:tcPr>
          <w:p w:rsidR="00D927C8" w:rsidRDefault="00D927C8" w:rsidP="00F501F0">
            <w:pPr>
              <w:rPr>
                <w:color w:val="000000" w:themeColor="text1"/>
                <w:sz w:val="28"/>
                <w:szCs w:val="28"/>
              </w:rPr>
            </w:pPr>
          </w:p>
        </w:tc>
      </w:tr>
      <w:tr w:rsidR="00D927C8" w:rsidTr="008332E3">
        <w:tc>
          <w:tcPr>
            <w:tcW w:w="3192" w:type="dxa"/>
          </w:tcPr>
          <w:p w:rsidR="00D927C8" w:rsidRDefault="00D927C8" w:rsidP="00F501F0">
            <w:pPr>
              <w:rPr>
                <w:color w:val="000000" w:themeColor="text1"/>
                <w:sz w:val="28"/>
                <w:szCs w:val="28"/>
              </w:rPr>
            </w:pPr>
            <w:r>
              <w:rPr>
                <w:color w:val="000000" w:themeColor="text1"/>
                <w:sz w:val="28"/>
                <w:szCs w:val="28"/>
              </w:rPr>
              <w:t>Enchanter</w:t>
            </w:r>
          </w:p>
        </w:tc>
        <w:tc>
          <w:tcPr>
            <w:tcW w:w="3192" w:type="dxa"/>
          </w:tcPr>
          <w:p w:rsidR="00D927C8" w:rsidRDefault="00D927C8" w:rsidP="00F501F0">
            <w:pPr>
              <w:rPr>
                <w:color w:val="000000" w:themeColor="text1"/>
                <w:sz w:val="28"/>
                <w:szCs w:val="28"/>
              </w:rPr>
            </w:pPr>
            <w:r>
              <w:rPr>
                <w:color w:val="000000" w:themeColor="text1"/>
                <w:sz w:val="28"/>
                <w:szCs w:val="28"/>
              </w:rPr>
              <w:t>Enchantress</w:t>
            </w:r>
          </w:p>
        </w:tc>
        <w:tc>
          <w:tcPr>
            <w:tcW w:w="3192" w:type="dxa"/>
          </w:tcPr>
          <w:p w:rsidR="00D927C8" w:rsidRDefault="00D927C8" w:rsidP="00F501F0">
            <w:pPr>
              <w:rPr>
                <w:color w:val="000000" w:themeColor="text1"/>
                <w:sz w:val="28"/>
                <w:szCs w:val="28"/>
              </w:rPr>
            </w:pPr>
          </w:p>
        </w:tc>
      </w:tr>
      <w:tr w:rsidR="00D927C8" w:rsidTr="008332E3">
        <w:tc>
          <w:tcPr>
            <w:tcW w:w="3192" w:type="dxa"/>
          </w:tcPr>
          <w:p w:rsidR="00D927C8" w:rsidRDefault="00D927C8" w:rsidP="00F501F0">
            <w:pPr>
              <w:rPr>
                <w:color w:val="000000" w:themeColor="text1"/>
                <w:sz w:val="28"/>
                <w:szCs w:val="28"/>
              </w:rPr>
            </w:pPr>
            <w:r>
              <w:rPr>
                <w:color w:val="000000" w:themeColor="text1"/>
                <w:sz w:val="28"/>
                <w:szCs w:val="28"/>
              </w:rPr>
              <w:t>Earl</w:t>
            </w:r>
          </w:p>
        </w:tc>
        <w:tc>
          <w:tcPr>
            <w:tcW w:w="3192" w:type="dxa"/>
          </w:tcPr>
          <w:p w:rsidR="00D927C8" w:rsidRDefault="00D927C8" w:rsidP="00F501F0">
            <w:pPr>
              <w:rPr>
                <w:color w:val="000000" w:themeColor="text1"/>
                <w:sz w:val="28"/>
                <w:szCs w:val="28"/>
              </w:rPr>
            </w:pPr>
            <w:r>
              <w:rPr>
                <w:color w:val="000000" w:themeColor="text1"/>
                <w:sz w:val="28"/>
                <w:szCs w:val="28"/>
              </w:rPr>
              <w:t>Countess</w:t>
            </w:r>
          </w:p>
        </w:tc>
        <w:tc>
          <w:tcPr>
            <w:tcW w:w="3192" w:type="dxa"/>
          </w:tcPr>
          <w:p w:rsidR="00D927C8" w:rsidRDefault="00D927C8" w:rsidP="00F501F0">
            <w:pPr>
              <w:rPr>
                <w:color w:val="000000" w:themeColor="text1"/>
                <w:sz w:val="28"/>
                <w:szCs w:val="28"/>
              </w:rPr>
            </w:pPr>
          </w:p>
        </w:tc>
      </w:tr>
      <w:tr w:rsidR="00D927C8" w:rsidTr="008332E3">
        <w:tc>
          <w:tcPr>
            <w:tcW w:w="3192" w:type="dxa"/>
          </w:tcPr>
          <w:p w:rsidR="00D927C8" w:rsidRDefault="00D927C8" w:rsidP="00F501F0">
            <w:pPr>
              <w:rPr>
                <w:color w:val="000000" w:themeColor="text1"/>
                <w:sz w:val="28"/>
                <w:szCs w:val="28"/>
              </w:rPr>
            </w:pPr>
            <w:r>
              <w:rPr>
                <w:color w:val="000000" w:themeColor="text1"/>
                <w:sz w:val="28"/>
                <w:szCs w:val="28"/>
              </w:rPr>
              <w:t>Czar</w:t>
            </w:r>
          </w:p>
        </w:tc>
        <w:tc>
          <w:tcPr>
            <w:tcW w:w="3192" w:type="dxa"/>
          </w:tcPr>
          <w:p w:rsidR="00D927C8" w:rsidRDefault="00D927C8" w:rsidP="00F501F0">
            <w:pPr>
              <w:rPr>
                <w:color w:val="000000" w:themeColor="text1"/>
                <w:sz w:val="28"/>
                <w:szCs w:val="28"/>
              </w:rPr>
            </w:pPr>
            <w:r>
              <w:rPr>
                <w:color w:val="000000" w:themeColor="text1"/>
                <w:sz w:val="28"/>
                <w:szCs w:val="28"/>
              </w:rPr>
              <w:t>Czarina</w:t>
            </w:r>
          </w:p>
        </w:tc>
        <w:tc>
          <w:tcPr>
            <w:tcW w:w="3192" w:type="dxa"/>
          </w:tcPr>
          <w:p w:rsidR="00D927C8" w:rsidRDefault="00D927C8" w:rsidP="00F501F0">
            <w:pPr>
              <w:rPr>
                <w:color w:val="000000" w:themeColor="text1"/>
                <w:sz w:val="28"/>
                <w:szCs w:val="28"/>
              </w:rPr>
            </w:pPr>
          </w:p>
        </w:tc>
      </w:tr>
      <w:tr w:rsidR="00D927C8" w:rsidTr="008332E3">
        <w:tc>
          <w:tcPr>
            <w:tcW w:w="3192" w:type="dxa"/>
          </w:tcPr>
          <w:p w:rsidR="00D927C8" w:rsidRDefault="00D927C8" w:rsidP="00F501F0">
            <w:pPr>
              <w:rPr>
                <w:color w:val="000000" w:themeColor="text1"/>
                <w:sz w:val="28"/>
                <w:szCs w:val="28"/>
              </w:rPr>
            </w:pPr>
            <w:r>
              <w:rPr>
                <w:color w:val="000000" w:themeColor="text1"/>
                <w:sz w:val="28"/>
                <w:szCs w:val="28"/>
              </w:rPr>
              <w:t>Count</w:t>
            </w:r>
          </w:p>
        </w:tc>
        <w:tc>
          <w:tcPr>
            <w:tcW w:w="3192" w:type="dxa"/>
          </w:tcPr>
          <w:p w:rsidR="00D927C8" w:rsidRDefault="00D927C8" w:rsidP="00F501F0">
            <w:pPr>
              <w:rPr>
                <w:color w:val="000000" w:themeColor="text1"/>
                <w:sz w:val="28"/>
                <w:szCs w:val="28"/>
              </w:rPr>
            </w:pPr>
            <w:r>
              <w:rPr>
                <w:color w:val="000000" w:themeColor="text1"/>
                <w:sz w:val="28"/>
                <w:szCs w:val="28"/>
              </w:rPr>
              <w:t>Countess</w:t>
            </w:r>
          </w:p>
        </w:tc>
        <w:tc>
          <w:tcPr>
            <w:tcW w:w="3192" w:type="dxa"/>
          </w:tcPr>
          <w:p w:rsidR="00D927C8" w:rsidRDefault="00D927C8" w:rsidP="00F501F0">
            <w:pPr>
              <w:rPr>
                <w:color w:val="000000" w:themeColor="text1"/>
                <w:sz w:val="28"/>
                <w:szCs w:val="28"/>
              </w:rPr>
            </w:pPr>
          </w:p>
        </w:tc>
      </w:tr>
      <w:tr w:rsidR="00D927C8" w:rsidTr="008332E3">
        <w:tc>
          <w:tcPr>
            <w:tcW w:w="3192" w:type="dxa"/>
          </w:tcPr>
          <w:p w:rsidR="00D927C8" w:rsidRDefault="00D927C8" w:rsidP="00F501F0">
            <w:pPr>
              <w:rPr>
                <w:color w:val="000000" w:themeColor="text1"/>
                <w:sz w:val="28"/>
                <w:szCs w:val="28"/>
              </w:rPr>
            </w:pPr>
            <w:r>
              <w:rPr>
                <w:color w:val="000000" w:themeColor="text1"/>
                <w:sz w:val="28"/>
                <w:szCs w:val="28"/>
              </w:rPr>
              <w:t>Daddy</w:t>
            </w:r>
          </w:p>
        </w:tc>
        <w:tc>
          <w:tcPr>
            <w:tcW w:w="3192" w:type="dxa"/>
          </w:tcPr>
          <w:p w:rsidR="00D927C8" w:rsidRDefault="00D927C8" w:rsidP="00F501F0">
            <w:pPr>
              <w:rPr>
                <w:color w:val="000000" w:themeColor="text1"/>
                <w:sz w:val="28"/>
                <w:szCs w:val="28"/>
              </w:rPr>
            </w:pPr>
            <w:r>
              <w:rPr>
                <w:color w:val="000000" w:themeColor="text1"/>
                <w:sz w:val="28"/>
                <w:szCs w:val="28"/>
              </w:rPr>
              <w:t>Mummy</w:t>
            </w:r>
          </w:p>
        </w:tc>
        <w:tc>
          <w:tcPr>
            <w:tcW w:w="3192" w:type="dxa"/>
          </w:tcPr>
          <w:p w:rsidR="00D927C8" w:rsidRDefault="00D927C8" w:rsidP="00F501F0">
            <w:pPr>
              <w:rPr>
                <w:color w:val="000000" w:themeColor="text1"/>
                <w:sz w:val="28"/>
                <w:szCs w:val="28"/>
              </w:rPr>
            </w:pPr>
          </w:p>
        </w:tc>
      </w:tr>
      <w:tr w:rsidR="00D927C8" w:rsidTr="008332E3">
        <w:tc>
          <w:tcPr>
            <w:tcW w:w="3192" w:type="dxa"/>
          </w:tcPr>
          <w:p w:rsidR="00D927C8" w:rsidRDefault="000D642C" w:rsidP="00F501F0">
            <w:pPr>
              <w:rPr>
                <w:color w:val="000000" w:themeColor="text1"/>
                <w:sz w:val="28"/>
                <w:szCs w:val="28"/>
              </w:rPr>
            </w:pPr>
            <w:r>
              <w:rPr>
                <w:color w:val="000000" w:themeColor="text1"/>
                <w:sz w:val="28"/>
                <w:szCs w:val="28"/>
              </w:rPr>
              <w:t>Giant</w:t>
            </w:r>
          </w:p>
        </w:tc>
        <w:tc>
          <w:tcPr>
            <w:tcW w:w="3192" w:type="dxa"/>
          </w:tcPr>
          <w:p w:rsidR="00D927C8" w:rsidRDefault="000D642C" w:rsidP="00F501F0">
            <w:pPr>
              <w:rPr>
                <w:color w:val="000000" w:themeColor="text1"/>
                <w:sz w:val="28"/>
                <w:szCs w:val="28"/>
              </w:rPr>
            </w:pPr>
            <w:r>
              <w:rPr>
                <w:color w:val="000000" w:themeColor="text1"/>
                <w:sz w:val="28"/>
                <w:szCs w:val="28"/>
              </w:rPr>
              <w:t>Giantess</w:t>
            </w:r>
          </w:p>
        </w:tc>
        <w:tc>
          <w:tcPr>
            <w:tcW w:w="3192" w:type="dxa"/>
          </w:tcPr>
          <w:p w:rsidR="00D927C8" w:rsidRDefault="00D927C8" w:rsidP="00F501F0">
            <w:pPr>
              <w:rPr>
                <w:color w:val="000000" w:themeColor="text1"/>
                <w:sz w:val="28"/>
                <w:szCs w:val="28"/>
              </w:rPr>
            </w:pPr>
          </w:p>
        </w:tc>
      </w:tr>
      <w:tr w:rsidR="000D642C" w:rsidTr="008332E3">
        <w:tc>
          <w:tcPr>
            <w:tcW w:w="3192" w:type="dxa"/>
          </w:tcPr>
          <w:p w:rsidR="000D642C" w:rsidRDefault="000D642C" w:rsidP="00F501F0">
            <w:pPr>
              <w:rPr>
                <w:color w:val="000000" w:themeColor="text1"/>
                <w:sz w:val="28"/>
                <w:szCs w:val="28"/>
              </w:rPr>
            </w:pPr>
            <w:r>
              <w:rPr>
                <w:color w:val="000000" w:themeColor="text1"/>
                <w:sz w:val="28"/>
                <w:szCs w:val="28"/>
              </w:rPr>
              <w:t>God</w:t>
            </w:r>
          </w:p>
        </w:tc>
        <w:tc>
          <w:tcPr>
            <w:tcW w:w="3192" w:type="dxa"/>
          </w:tcPr>
          <w:p w:rsidR="000D642C" w:rsidRDefault="000D642C" w:rsidP="00F501F0">
            <w:pPr>
              <w:rPr>
                <w:color w:val="000000" w:themeColor="text1"/>
                <w:sz w:val="28"/>
                <w:szCs w:val="28"/>
              </w:rPr>
            </w:pPr>
            <w:r>
              <w:rPr>
                <w:color w:val="000000" w:themeColor="text1"/>
                <w:sz w:val="28"/>
                <w:szCs w:val="28"/>
              </w:rPr>
              <w:t>Goddess</w:t>
            </w:r>
          </w:p>
        </w:tc>
        <w:tc>
          <w:tcPr>
            <w:tcW w:w="3192" w:type="dxa"/>
          </w:tcPr>
          <w:p w:rsidR="000D642C" w:rsidRDefault="000D642C" w:rsidP="00F501F0">
            <w:pPr>
              <w:rPr>
                <w:color w:val="000000" w:themeColor="text1"/>
                <w:sz w:val="28"/>
                <w:szCs w:val="28"/>
              </w:rPr>
            </w:pPr>
          </w:p>
        </w:tc>
      </w:tr>
      <w:tr w:rsidR="000D642C" w:rsidTr="008332E3">
        <w:tc>
          <w:tcPr>
            <w:tcW w:w="3192" w:type="dxa"/>
          </w:tcPr>
          <w:p w:rsidR="000D642C" w:rsidRDefault="000D642C" w:rsidP="00F501F0">
            <w:pPr>
              <w:rPr>
                <w:color w:val="000000" w:themeColor="text1"/>
                <w:sz w:val="28"/>
                <w:szCs w:val="28"/>
              </w:rPr>
            </w:pPr>
            <w:r>
              <w:rPr>
                <w:color w:val="000000" w:themeColor="text1"/>
                <w:sz w:val="28"/>
                <w:szCs w:val="28"/>
              </w:rPr>
              <w:t>Friar</w:t>
            </w:r>
          </w:p>
        </w:tc>
        <w:tc>
          <w:tcPr>
            <w:tcW w:w="3192" w:type="dxa"/>
          </w:tcPr>
          <w:p w:rsidR="000D642C" w:rsidRDefault="000D642C" w:rsidP="00F501F0">
            <w:pPr>
              <w:rPr>
                <w:color w:val="000000" w:themeColor="text1"/>
                <w:sz w:val="28"/>
                <w:szCs w:val="28"/>
              </w:rPr>
            </w:pPr>
            <w:r>
              <w:rPr>
                <w:color w:val="000000" w:themeColor="text1"/>
                <w:sz w:val="28"/>
                <w:szCs w:val="28"/>
              </w:rPr>
              <w:t>Nun</w:t>
            </w:r>
          </w:p>
        </w:tc>
        <w:tc>
          <w:tcPr>
            <w:tcW w:w="3192" w:type="dxa"/>
          </w:tcPr>
          <w:p w:rsidR="000D642C" w:rsidRDefault="000D642C" w:rsidP="00F501F0">
            <w:pPr>
              <w:rPr>
                <w:color w:val="000000" w:themeColor="text1"/>
                <w:sz w:val="28"/>
                <w:szCs w:val="28"/>
              </w:rPr>
            </w:pPr>
          </w:p>
        </w:tc>
      </w:tr>
      <w:tr w:rsidR="000D642C" w:rsidTr="008332E3">
        <w:tc>
          <w:tcPr>
            <w:tcW w:w="3192" w:type="dxa"/>
          </w:tcPr>
          <w:p w:rsidR="000D642C" w:rsidRDefault="000D642C" w:rsidP="00F501F0">
            <w:pPr>
              <w:rPr>
                <w:color w:val="000000" w:themeColor="text1"/>
                <w:sz w:val="28"/>
                <w:szCs w:val="28"/>
              </w:rPr>
            </w:pPr>
            <w:r>
              <w:rPr>
                <w:color w:val="000000" w:themeColor="text1"/>
                <w:sz w:val="28"/>
                <w:szCs w:val="28"/>
              </w:rPr>
              <w:lastRenderedPageBreak/>
              <w:t>Founder</w:t>
            </w:r>
          </w:p>
        </w:tc>
        <w:tc>
          <w:tcPr>
            <w:tcW w:w="3192" w:type="dxa"/>
          </w:tcPr>
          <w:p w:rsidR="000D642C" w:rsidRDefault="000D642C" w:rsidP="00F501F0">
            <w:pPr>
              <w:rPr>
                <w:color w:val="000000" w:themeColor="text1"/>
                <w:sz w:val="28"/>
                <w:szCs w:val="28"/>
              </w:rPr>
            </w:pPr>
            <w:proofErr w:type="spellStart"/>
            <w:r>
              <w:rPr>
                <w:color w:val="000000" w:themeColor="text1"/>
                <w:sz w:val="28"/>
                <w:szCs w:val="28"/>
              </w:rPr>
              <w:t>F</w:t>
            </w:r>
            <w:r w:rsidR="008B0C77">
              <w:rPr>
                <w:color w:val="000000" w:themeColor="text1"/>
                <w:sz w:val="28"/>
                <w:szCs w:val="28"/>
              </w:rPr>
              <w:t>oundress</w:t>
            </w:r>
            <w:proofErr w:type="spellEnd"/>
          </w:p>
        </w:tc>
        <w:tc>
          <w:tcPr>
            <w:tcW w:w="3192" w:type="dxa"/>
          </w:tcPr>
          <w:p w:rsidR="000D642C" w:rsidRDefault="000D642C" w:rsidP="00F501F0">
            <w:pPr>
              <w:rPr>
                <w:color w:val="000000" w:themeColor="text1"/>
                <w:sz w:val="28"/>
                <w:szCs w:val="28"/>
              </w:rPr>
            </w:pPr>
          </w:p>
        </w:tc>
      </w:tr>
      <w:tr w:rsidR="008B0C77" w:rsidTr="008332E3">
        <w:tc>
          <w:tcPr>
            <w:tcW w:w="3192" w:type="dxa"/>
          </w:tcPr>
          <w:p w:rsidR="008B0C77" w:rsidRDefault="008B0C77" w:rsidP="00F501F0">
            <w:pPr>
              <w:rPr>
                <w:color w:val="000000" w:themeColor="text1"/>
                <w:sz w:val="28"/>
                <w:szCs w:val="28"/>
              </w:rPr>
            </w:pPr>
            <w:r>
              <w:rPr>
                <w:color w:val="000000" w:themeColor="text1"/>
                <w:sz w:val="28"/>
                <w:szCs w:val="28"/>
              </w:rPr>
              <w:t>Hunter</w:t>
            </w:r>
          </w:p>
        </w:tc>
        <w:tc>
          <w:tcPr>
            <w:tcW w:w="3192" w:type="dxa"/>
          </w:tcPr>
          <w:p w:rsidR="008B0C77" w:rsidRDefault="008B0C77" w:rsidP="00F501F0">
            <w:pPr>
              <w:rPr>
                <w:color w:val="000000" w:themeColor="text1"/>
                <w:sz w:val="28"/>
                <w:szCs w:val="28"/>
              </w:rPr>
            </w:pPr>
            <w:r>
              <w:rPr>
                <w:color w:val="000000" w:themeColor="text1"/>
                <w:sz w:val="28"/>
                <w:szCs w:val="28"/>
              </w:rPr>
              <w:t>Huntress</w:t>
            </w:r>
          </w:p>
        </w:tc>
        <w:tc>
          <w:tcPr>
            <w:tcW w:w="3192" w:type="dxa"/>
          </w:tcPr>
          <w:p w:rsidR="008B0C77" w:rsidRDefault="008B0C77" w:rsidP="00F501F0">
            <w:pPr>
              <w:rPr>
                <w:color w:val="000000" w:themeColor="text1"/>
                <w:sz w:val="28"/>
                <w:szCs w:val="28"/>
              </w:rPr>
            </w:pPr>
          </w:p>
        </w:tc>
      </w:tr>
      <w:tr w:rsidR="008B0C77" w:rsidTr="008332E3">
        <w:tc>
          <w:tcPr>
            <w:tcW w:w="3192" w:type="dxa"/>
          </w:tcPr>
          <w:p w:rsidR="008B0C77" w:rsidRDefault="008B0C77" w:rsidP="00F501F0">
            <w:pPr>
              <w:rPr>
                <w:color w:val="000000" w:themeColor="text1"/>
                <w:sz w:val="28"/>
                <w:szCs w:val="28"/>
              </w:rPr>
            </w:pPr>
            <w:r>
              <w:rPr>
                <w:color w:val="000000" w:themeColor="text1"/>
                <w:sz w:val="28"/>
                <w:szCs w:val="28"/>
              </w:rPr>
              <w:t>Master</w:t>
            </w:r>
          </w:p>
        </w:tc>
        <w:tc>
          <w:tcPr>
            <w:tcW w:w="3192" w:type="dxa"/>
          </w:tcPr>
          <w:p w:rsidR="008B0C77" w:rsidRDefault="008B0C77" w:rsidP="00F501F0">
            <w:pPr>
              <w:rPr>
                <w:color w:val="000000" w:themeColor="text1"/>
                <w:sz w:val="28"/>
                <w:szCs w:val="28"/>
              </w:rPr>
            </w:pPr>
            <w:r>
              <w:rPr>
                <w:color w:val="000000" w:themeColor="text1"/>
                <w:sz w:val="28"/>
                <w:szCs w:val="28"/>
              </w:rPr>
              <w:t>Mistress</w:t>
            </w:r>
          </w:p>
        </w:tc>
        <w:tc>
          <w:tcPr>
            <w:tcW w:w="3192" w:type="dxa"/>
          </w:tcPr>
          <w:p w:rsidR="008B0C77" w:rsidRDefault="008B0C77" w:rsidP="00F501F0">
            <w:pPr>
              <w:rPr>
                <w:color w:val="000000" w:themeColor="text1"/>
                <w:sz w:val="28"/>
                <w:szCs w:val="28"/>
              </w:rPr>
            </w:pPr>
          </w:p>
        </w:tc>
      </w:tr>
      <w:tr w:rsidR="008B0C77" w:rsidTr="008332E3">
        <w:tc>
          <w:tcPr>
            <w:tcW w:w="3192" w:type="dxa"/>
          </w:tcPr>
          <w:p w:rsidR="008B0C77" w:rsidRDefault="008B0C77" w:rsidP="00F501F0">
            <w:pPr>
              <w:rPr>
                <w:color w:val="000000" w:themeColor="text1"/>
                <w:sz w:val="28"/>
                <w:szCs w:val="28"/>
              </w:rPr>
            </w:pPr>
            <w:r>
              <w:rPr>
                <w:color w:val="000000" w:themeColor="text1"/>
                <w:sz w:val="28"/>
                <w:szCs w:val="28"/>
              </w:rPr>
              <w:t>Tempter</w:t>
            </w:r>
          </w:p>
        </w:tc>
        <w:tc>
          <w:tcPr>
            <w:tcW w:w="3192" w:type="dxa"/>
          </w:tcPr>
          <w:p w:rsidR="008B0C77" w:rsidRDefault="008B0C77" w:rsidP="00F501F0">
            <w:pPr>
              <w:rPr>
                <w:color w:val="000000" w:themeColor="text1"/>
                <w:sz w:val="28"/>
                <w:szCs w:val="28"/>
              </w:rPr>
            </w:pPr>
            <w:r>
              <w:rPr>
                <w:color w:val="000000" w:themeColor="text1"/>
                <w:sz w:val="28"/>
                <w:szCs w:val="28"/>
              </w:rPr>
              <w:t>Temptress</w:t>
            </w:r>
          </w:p>
        </w:tc>
        <w:tc>
          <w:tcPr>
            <w:tcW w:w="3192" w:type="dxa"/>
          </w:tcPr>
          <w:p w:rsidR="008B0C77" w:rsidRDefault="008B0C77" w:rsidP="00F501F0">
            <w:pPr>
              <w:rPr>
                <w:color w:val="000000" w:themeColor="text1"/>
                <w:sz w:val="28"/>
                <w:szCs w:val="28"/>
              </w:rPr>
            </w:pPr>
          </w:p>
        </w:tc>
      </w:tr>
      <w:tr w:rsidR="008B0C77" w:rsidTr="008332E3">
        <w:tc>
          <w:tcPr>
            <w:tcW w:w="3192" w:type="dxa"/>
          </w:tcPr>
          <w:p w:rsidR="008B0C77" w:rsidRDefault="007A5E1F" w:rsidP="00F501F0">
            <w:pPr>
              <w:rPr>
                <w:color w:val="000000" w:themeColor="text1"/>
                <w:sz w:val="28"/>
                <w:szCs w:val="28"/>
              </w:rPr>
            </w:pPr>
            <w:r>
              <w:rPr>
                <w:color w:val="000000" w:themeColor="text1"/>
                <w:sz w:val="28"/>
                <w:szCs w:val="28"/>
              </w:rPr>
              <w:t>Monk</w:t>
            </w:r>
          </w:p>
        </w:tc>
        <w:tc>
          <w:tcPr>
            <w:tcW w:w="3192" w:type="dxa"/>
          </w:tcPr>
          <w:p w:rsidR="008B0C77" w:rsidRDefault="007A5E1F" w:rsidP="00F501F0">
            <w:pPr>
              <w:rPr>
                <w:color w:val="000000" w:themeColor="text1"/>
                <w:sz w:val="28"/>
                <w:szCs w:val="28"/>
              </w:rPr>
            </w:pPr>
            <w:r>
              <w:rPr>
                <w:color w:val="000000" w:themeColor="text1"/>
                <w:sz w:val="28"/>
                <w:szCs w:val="28"/>
              </w:rPr>
              <w:t>Nun</w:t>
            </w:r>
          </w:p>
        </w:tc>
        <w:tc>
          <w:tcPr>
            <w:tcW w:w="3192" w:type="dxa"/>
          </w:tcPr>
          <w:p w:rsidR="008B0C77" w:rsidRDefault="008B0C77" w:rsidP="00F501F0">
            <w:pPr>
              <w:rPr>
                <w:color w:val="000000" w:themeColor="text1"/>
                <w:sz w:val="28"/>
                <w:szCs w:val="28"/>
              </w:rPr>
            </w:pPr>
          </w:p>
        </w:tc>
      </w:tr>
      <w:tr w:rsidR="007A5E1F" w:rsidTr="008332E3">
        <w:tc>
          <w:tcPr>
            <w:tcW w:w="3192" w:type="dxa"/>
          </w:tcPr>
          <w:p w:rsidR="007A5E1F" w:rsidRDefault="007A5E1F" w:rsidP="00F501F0">
            <w:pPr>
              <w:rPr>
                <w:color w:val="000000" w:themeColor="text1"/>
                <w:sz w:val="28"/>
                <w:szCs w:val="28"/>
              </w:rPr>
            </w:pPr>
            <w:r>
              <w:rPr>
                <w:color w:val="000000" w:themeColor="text1"/>
                <w:sz w:val="28"/>
                <w:szCs w:val="28"/>
              </w:rPr>
              <w:t>Bull</w:t>
            </w:r>
          </w:p>
        </w:tc>
        <w:tc>
          <w:tcPr>
            <w:tcW w:w="3192" w:type="dxa"/>
          </w:tcPr>
          <w:p w:rsidR="007A5E1F" w:rsidRDefault="007A5E1F" w:rsidP="00F501F0">
            <w:pPr>
              <w:rPr>
                <w:color w:val="000000" w:themeColor="text1"/>
                <w:sz w:val="28"/>
                <w:szCs w:val="28"/>
              </w:rPr>
            </w:pPr>
            <w:r>
              <w:rPr>
                <w:color w:val="000000" w:themeColor="text1"/>
                <w:sz w:val="28"/>
                <w:szCs w:val="28"/>
              </w:rPr>
              <w:t>Cow</w:t>
            </w:r>
          </w:p>
        </w:tc>
        <w:tc>
          <w:tcPr>
            <w:tcW w:w="3192" w:type="dxa"/>
          </w:tcPr>
          <w:p w:rsidR="007A5E1F" w:rsidRDefault="007A5E1F" w:rsidP="00F501F0">
            <w:pPr>
              <w:rPr>
                <w:color w:val="000000" w:themeColor="text1"/>
                <w:sz w:val="28"/>
                <w:szCs w:val="28"/>
              </w:rPr>
            </w:pPr>
            <w:r>
              <w:rPr>
                <w:color w:val="000000" w:themeColor="text1"/>
                <w:sz w:val="28"/>
                <w:szCs w:val="28"/>
              </w:rPr>
              <w:t>Cattle</w:t>
            </w:r>
          </w:p>
        </w:tc>
      </w:tr>
      <w:tr w:rsidR="007A5E1F" w:rsidTr="008332E3">
        <w:tc>
          <w:tcPr>
            <w:tcW w:w="3192" w:type="dxa"/>
          </w:tcPr>
          <w:p w:rsidR="007A5E1F" w:rsidRDefault="007A5E1F" w:rsidP="00F501F0">
            <w:pPr>
              <w:rPr>
                <w:color w:val="000000" w:themeColor="text1"/>
                <w:sz w:val="28"/>
                <w:szCs w:val="28"/>
              </w:rPr>
            </w:pPr>
            <w:r>
              <w:rPr>
                <w:color w:val="000000" w:themeColor="text1"/>
                <w:sz w:val="28"/>
                <w:szCs w:val="28"/>
              </w:rPr>
              <w:t>Signor</w:t>
            </w:r>
          </w:p>
        </w:tc>
        <w:tc>
          <w:tcPr>
            <w:tcW w:w="3192" w:type="dxa"/>
          </w:tcPr>
          <w:p w:rsidR="007A5E1F" w:rsidRDefault="007A5E1F" w:rsidP="00F501F0">
            <w:pPr>
              <w:rPr>
                <w:color w:val="000000" w:themeColor="text1"/>
                <w:sz w:val="28"/>
                <w:szCs w:val="28"/>
              </w:rPr>
            </w:pPr>
            <w:r>
              <w:rPr>
                <w:color w:val="000000" w:themeColor="text1"/>
                <w:sz w:val="28"/>
                <w:szCs w:val="28"/>
              </w:rPr>
              <w:t>Signora</w:t>
            </w:r>
          </w:p>
        </w:tc>
        <w:tc>
          <w:tcPr>
            <w:tcW w:w="3192" w:type="dxa"/>
          </w:tcPr>
          <w:p w:rsidR="007A5E1F" w:rsidRDefault="007A5E1F" w:rsidP="00F501F0">
            <w:pPr>
              <w:rPr>
                <w:color w:val="000000" w:themeColor="text1"/>
                <w:sz w:val="28"/>
                <w:szCs w:val="28"/>
              </w:rPr>
            </w:pPr>
          </w:p>
        </w:tc>
      </w:tr>
    </w:tbl>
    <w:p w:rsidR="008332E3" w:rsidRDefault="007A5E1F" w:rsidP="00F501F0">
      <w:pPr>
        <w:rPr>
          <w:color w:val="000000" w:themeColor="text1"/>
          <w:sz w:val="28"/>
          <w:szCs w:val="28"/>
        </w:rPr>
      </w:pPr>
      <w:r>
        <w:rPr>
          <w:color w:val="000000" w:themeColor="text1"/>
          <w:sz w:val="28"/>
          <w:szCs w:val="28"/>
        </w:rPr>
        <w:t>Please fill the above</w:t>
      </w:r>
      <w:r w:rsidR="00D461D5">
        <w:rPr>
          <w:color w:val="000000" w:themeColor="text1"/>
          <w:sz w:val="28"/>
          <w:szCs w:val="28"/>
        </w:rPr>
        <w:t xml:space="preserve"> empty places in Common</w:t>
      </w:r>
      <w:r w:rsidR="00234ABC">
        <w:rPr>
          <w:color w:val="000000" w:themeColor="text1"/>
          <w:sz w:val="28"/>
          <w:szCs w:val="28"/>
        </w:rPr>
        <w:t xml:space="preserve"> Gender</w:t>
      </w:r>
      <w:r>
        <w:rPr>
          <w:color w:val="000000" w:themeColor="text1"/>
          <w:sz w:val="28"/>
          <w:szCs w:val="28"/>
        </w:rPr>
        <w:t>.</w:t>
      </w:r>
    </w:p>
    <w:p w:rsidR="0065417F" w:rsidRDefault="0065417F" w:rsidP="00F501F0">
      <w:pPr>
        <w:rPr>
          <w:color w:val="000000" w:themeColor="text1"/>
          <w:sz w:val="28"/>
          <w:szCs w:val="28"/>
        </w:rPr>
      </w:pPr>
      <w:r>
        <w:rPr>
          <w:color w:val="000000" w:themeColor="text1"/>
          <w:sz w:val="28"/>
          <w:szCs w:val="28"/>
        </w:rPr>
        <w:t>Common List of Common Gender:-</w:t>
      </w:r>
    </w:p>
    <w:p w:rsidR="0065417F" w:rsidRDefault="0065417F" w:rsidP="00F501F0">
      <w:pPr>
        <w:rPr>
          <w:color w:val="000000" w:themeColor="text1"/>
          <w:sz w:val="28"/>
          <w:szCs w:val="28"/>
        </w:rPr>
      </w:pPr>
      <w:r>
        <w:rPr>
          <w:color w:val="000000" w:themeColor="text1"/>
          <w:sz w:val="28"/>
          <w:szCs w:val="28"/>
        </w:rPr>
        <w:t>Teacher, Lec</w:t>
      </w:r>
      <w:r w:rsidR="00740E4A">
        <w:rPr>
          <w:color w:val="000000" w:themeColor="text1"/>
          <w:sz w:val="28"/>
          <w:szCs w:val="28"/>
        </w:rPr>
        <w:t>turer, Colleague, Subordinate, A</w:t>
      </w:r>
      <w:r>
        <w:rPr>
          <w:color w:val="000000" w:themeColor="text1"/>
          <w:sz w:val="28"/>
          <w:szCs w:val="28"/>
        </w:rPr>
        <w:t>dvocate, Doctor, Director, Painter, Singer, Tenant, Politician, Patient, Senior, Junior, Judge, Classmate, Student</w:t>
      </w:r>
      <w:r w:rsidR="00EB13C6">
        <w:rPr>
          <w:color w:val="000000" w:themeColor="text1"/>
          <w:sz w:val="28"/>
          <w:szCs w:val="28"/>
        </w:rPr>
        <w:t>,</w:t>
      </w:r>
      <w:r>
        <w:rPr>
          <w:color w:val="000000" w:themeColor="text1"/>
          <w:sz w:val="28"/>
          <w:szCs w:val="28"/>
        </w:rPr>
        <w:t xml:space="preserve"> etc.</w:t>
      </w:r>
    </w:p>
    <w:p w:rsidR="00BA67E2" w:rsidRDefault="00DD5A94" w:rsidP="00F501F0">
      <w:pPr>
        <w:rPr>
          <w:color w:val="000000" w:themeColor="text1"/>
          <w:sz w:val="28"/>
          <w:szCs w:val="28"/>
        </w:rPr>
      </w:pPr>
      <w:r>
        <w:rPr>
          <w:color w:val="000000" w:themeColor="text1"/>
          <w:sz w:val="28"/>
          <w:szCs w:val="28"/>
        </w:rPr>
        <w:t xml:space="preserve"> </w:t>
      </w:r>
      <w:r w:rsidR="00BA67E2">
        <w:rPr>
          <w:color w:val="000000" w:themeColor="text1"/>
          <w:sz w:val="28"/>
          <w:szCs w:val="28"/>
        </w:rPr>
        <w:t>In General Mother’s+ Sister’s+ children= Cousin</w:t>
      </w:r>
    </w:p>
    <w:p w:rsidR="00BA67E2" w:rsidRDefault="00BA67E2" w:rsidP="00F501F0">
      <w:pPr>
        <w:rPr>
          <w:color w:val="000000" w:themeColor="text1"/>
          <w:sz w:val="28"/>
          <w:szCs w:val="28"/>
        </w:rPr>
      </w:pPr>
      <w:r>
        <w:rPr>
          <w:color w:val="000000" w:themeColor="text1"/>
          <w:sz w:val="28"/>
          <w:szCs w:val="28"/>
        </w:rPr>
        <w:t xml:space="preserve">                     Father’s+ Brother’s + Children=cousin</w:t>
      </w:r>
    </w:p>
    <w:p w:rsidR="00BA67E2" w:rsidRDefault="00C76211" w:rsidP="00F501F0">
      <w:pPr>
        <w:rPr>
          <w:color w:val="000000" w:themeColor="text1"/>
          <w:sz w:val="28"/>
          <w:szCs w:val="28"/>
        </w:rPr>
      </w:pPr>
      <w:r>
        <w:rPr>
          <w:color w:val="000000" w:themeColor="text1"/>
          <w:sz w:val="28"/>
          <w:szCs w:val="28"/>
        </w:rPr>
        <w:t xml:space="preserve">                     Mother’s + Brother’s </w:t>
      </w:r>
      <w:r w:rsidR="00BA67E2">
        <w:rPr>
          <w:color w:val="000000" w:themeColor="text1"/>
          <w:sz w:val="28"/>
          <w:szCs w:val="28"/>
        </w:rPr>
        <w:t>+</w:t>
      </w:r>
      <w:r>
        <w:rPr>
          <w:color w:val="000000" w:themeColor="text1"/>
          <w:sz w:val="28"/>
          <w:szCs w:val="28"/>
        </w:rPr>
        <w:t xml:space="preserve"> </w:t>
      </w:r>
      <w:r w:rsidR="00BA67E2">
        <w:rPr>
          <w:color w:val="000000" w:themeColor="text1"/>
          <w:sz w:val="28"/>
          <w:szCs w:val="28"/>
        </w:rPr>
        <w:t>Children=in</w:t>
      </w:r>
      <w:r w:rsidR="00234ABC">
        <w:rPr>
          <w:color w:val="000000" w:themeColor="text1"/>
          <w:sz w:val="28"/>
          <w:szCs w:val="28"/>
        </w:rPr>
        <w:t xml:space="preserve"> </w:t>
      </w:r>
      <w:r w:rsidR="00BA67E2">
        <w:rPr>
          <w:color w:val="000000" w:themeColor="text1"/>
          <w:sz w:val="28"/>
          <w:szCs w:val="28"/>
        </w:rPr>
        <w:t>law</w:t>
      </w:r>
      <w:r w:rsidR="00EB13C6">
        <w:rPr>
          <w:color w:val="000000" w:themeColor="text1"/>
          <w:sz w:val="28"/>
          <w:szCs w:val="28"/>
        </w:rPr>
        <w:t>’s</w:t>
      </w:r>
    </w:p>
    <w:p w:rsidR="00331F9E" w:rsidRDefault="00BA67E2" w:rsidP="00F501F0">
      <w:pPr>
        <w:rPr>
          <w:color w:val="000000" w:themeColor="text1"/>
          <w:sz w:val="28"/>
          <w:szCs w:val="28"/>
        </w:rPr>
      </w:pPr>
      <w:r>
        <w:rPr>
          <w:color w:val="000000" w:themeColor="text1"/>
          <w:sz w:val="28"/>
          <w:szCs w:val="28"/>
        </w:rPr>
        <w:t xml:space="preserve">                      Father’s</w:t>
      </w:r>
      <w:r w:rsidR="00C76211">
        <w:rPr>
          <w:color w:val="000000" w:themeColor="text1"/>
          <w:sz w:val="28"/>
          <w:szCs w:val="28"/>
        </w:rPr>
        <w:t xml:space="preserve"> </w:t>
      </w:r>
      <w:r>
        <w:rPr>
          <w:color w:val="000000" w:themeColor="text1"/>
          <w:sz w:val="28"/>
          <w:szCs w:val="28"/>
        </w:rPr>
        <w:t>+</w:t>
      </w:r>
      <w:r w:rsidR="00C76211">
        <w:rPr>
          <w:color w:val="000000" w:themeColor="text1"/>
          <w:sz w:val="28"/>
          <w:szCs w:val="28"/>
        </w:rPr>
        <w:t xml:space="preserve"> </w:t>
      </w:r>
      <w:r>
        <w:rPr>
          <w:color w:val="000000" w:themeColor="text1"/>
          <w:sz w:val="28"/>
          <w:szCs w:val="28"/>
        </w:rPr>
        <w:t>Sister’s</w:t>
      </w:r>
      <w:r w:rsidR="00C76211">
        <w:rPr>
          <w:color w:val="000000" w:themeColor="text1"/>
          <w:sz w:val="28"/>
          <w:szCs w:val="28"/>
        </w:rPr>
        <w:t xml:space="preserve"> </w:t>
      </w:r>
      <w:r>
        <w:rPr>
          <w:color w:val="000000" w:themeColor="text1"/>
          <w:sz w:val="28"/>
          <w:szCs w:val="28"/>
        </w:rPr>
        <w:t>+</w:t>
      </w:r>
      <w:r w:rsidR="00C76211">
        <w:rPr>
          <w:color w:val="000000" w:themeColor="text1"/>
          <w:sz w:val="28"/>
          <w:szCs w:val="28"/>
        </w:rPr>
        <w:t xml:space="preserve"> </w:t>
      </w:r>
      <w:r>
        <w:rPr>
          <w:color w:val="000000" w:themeColor="text1"/>
          <w:sz w:val="28"/>
          <w:szCs w:val="28"/>
        </w:rPr>
        <w:t>Children</w:t>
      </w:r>
      <w:r w:rsidR="00331F9E">
        <w:rPr>
          <w:color w:val="000000" w:themeColor="text1"/>
          <w:sz w:val="28"/>
          <w:szCs w:val="28"/>
        </w:rPr>
        <w:t>=in</w:t>
      </w:r>
      <w:r w:rsidR="00234ABC">
        <w:rPr>
          <w:color w:val="000000" w:themeColor="text1"/>
          <w:sz w:val="28"/>
          <w:szCs w:val="28"/>
        </w:rPr>
        <w:t xml:space="preserve"> </w:t>
      </w:r>
      <w:r w:rsidR="00331F9E">
        <w:rPr>
          <w:color w:val="000000" w:themeColor="text1"/>
          <w:sz w:val="28"/>
          <w:szCs w:val="28"/>
        </w:rPr>
        <w:t>law</w:t>
      </w:r>
      <w:r w:rsidR="00816AE7">
        <w:rPr>
          <w:color w:val="000000" w:themeColor="text1"/>
          <w:sz w:val="28"/>
          <w:szCs w:val="28"/>
        </w:rPr>
        <w:t>’</w:t>
      </w:r>
      <w:r w:rsidR="00331F9E">
        <w:rPr>
          <w:color w:val="000000" w:themeColor="text1"/>
          <w:sz w:val="28"/>
          <w:szCs w:val="28"/>
        </w:rPr>
        <w:t>s</w:t>
      </w:r>
    </w:p>
    <w:p w:rsidR="00816AE7" w:rsidRDefault="00816AE7" w:rsidP="00F501F0">
      <w:pPr>
        <w:rPr>
          <w:color w:val="000000" w:themeColor="text1"/>
          <w:sz w:val="28"/>
          <w:szCs w:val="28"/>
        </w:rPr>
      </w:pPr>
      <w:r>
        <w:rPr>
          <w:color w:val="000000" w:themeColor="text1"/>
          <w:sz w:val="28"/>
          <w:szCs w:val="28"/>
        </w:rPr>
        <w:t>*All the common genders are not common nouns.</w:t>
      </w:r>
    </w:p>
    <w:p w:rsidR="00816AE7" w:rsidRDefault="00816AE7" w:rsidP="00F501F0">
      <w:pPr>
        <w:rPr>
          <w:color w:val="000000" w:themeColor="text1"/>
          <w:sz w:val="28"/>
          <w:szCs w:val="28"/>
        </w:rPr>
      </w:pPr>
      <w:r>
        <w:rPr>
          <w:color w:val="000000" w:themeColor="text1"/>
          <w:sz w:val="28"/>
          <w:szCs w:val="28"/>
        </w:rPr>
        <w:t>* All the genders comes under concrete nouns</w:t>
      </w:r>
    </w:p>
    <w:p w:rsidR="00D05800" w:rsidRDefault="00816AE7" w:rsidP="00F501F0">
      <w:pPr>
        <w:rPr>
          <w:color w:val="000000" w:themeColor="text1"/>
          <w:sz w:val="28"/>
          <w:szCs w:val="28"/>
        </w:rPr>
      </w:pPr>
      <w:r>
        <w:rPr>
          <w:color w:val="000000" w:themeColor="text1"/>
          <w:sz w:val="28"/>
          <w:szCs w:val="28"/>
        </w:rPr>
        <w:t>* All the common nouns are not common genders.</w:t>
      </w:r>
    </w:p>
    <w:p w:rsidR="00EF02F9" w:rsidRDefault="00D05800" w:rsidP="00F501F0">
      <w:pPr>
        <w:rPr>
          <w:color w:val="000000" w:themeColor="text1"/>
          <w:sz w:val="28"/>
          <w:szCs w:val="28"/>
        </w:rPr>
      </w:pPr>
      <w:r>
        <w:rPr>
          <w:color w:val="000000" w:themeColor="text1"/>
          <w:sz w:val="28"/>
          <w:szCs w:val="28"/>
        </w:rPr>
        <w:tab/>
      </w:r>
      <w:r w:rsidR="00F6352B">
        <w:rPr>
          <w:color w:val="000000" w:themeColor="text1"/>
          <w:sz w:val="28"/>
          <w:szCs w:val="28"/>
        </w:rPr>
        <w:t xml:space="preserve">                    </w:t>
      </w:r>
      <w:r w:rsidR="00BD1D1B">
        <w:rPr>
          <w:color w:val="000000" w:themeColor="text1"/>
          <w:sz w:val="28"/>
          <w:szCs w:val="28"/>
        </w:rPr>
        <w:t xml:space="preserve">              </w:t>
      </w:r>
      <w:r w:rsidR="00F6352B">
        <w:rPr>
          <w:color w:val="000000" w:themeColor="text1"/>
          <w:sz w:val="28"/>
          <w:szCs w:val="28"/>
        </w:rPr>
        <w:t>Chapter</w:t>
      </w:r>
      <w:r w:rsidR="00E03ABB">
        <w:rPr>
          <w:color w:val="000000" w:themeColor="text1"/>
          <w:sz w:val="28"/>
          <w:szCs w:val="28"/>
        </w:rPr>
        <w:t xml:space="preserve"> </w:t>
      </w:r>
      <w:r w:rsidR="00EF02F9">
        <w:rPr>
          <w:color w:val="000000" w:themeColor="text1"/>
          <w:sz w:val="28"/>
          <w:szCs w:val="28"/>
        </w:rPr>
        <w:t>Three</w:t>
      </w:r>
    </w:p>
    <w:p w:rsidR="00D05800" w:rsidRDefault="00EF02F9" w:rsidP="00F501F0">
      <w:pPr>
        <w:rPr>
          <w:color w:val="000000" w:themeColor="text1"/>
          <w:sz w:val="28"/>
          <w:szCs w:val="28"/>
        </w:rPr>
      </w:pPr>
      <w:r>
        <w:rPr>
          <w:color w:val="000000" w:themeColor="text1"/>
          <w:sz w:val="28"/>
          <w:szCs w:val="28"/>
        </w:rPr>
        <w:t xml:space="preserve">                                                  </w:t>
      </w:r>
      <w:r w:rsidR="00601FD8">
        <w:rPr>
          <w:color w:val="000000" w:themeColor="text1"/>
          <w:sz w:val="28"/>
          <w:szCs w:val="28"/>
        </w:rPr>
        <w:t xml:space="preserve"> </w:t>
      </w:r>
      <w:r w:rsidR="00F6352B">
        <w:rPr>
          <w:color w:val="000000" w:themeColor="text1"/>
          <w:sz w:val="28"/>
          <w:szCs w:val="28"/>
        </w:rPr>
        <w:t>Pronoun</w:t>
      </w:r>
    </w:p>
    <w:p w:rsidR="00D71230" w:rsidRDefault="00D05800" w:rsidP="00F501F0">
      <w:pPr>
        <w:rPr>
          <w:color w:val="000000" w:themeColor="text1"/>
          <w:sz w:val="28"/>
          <w:szCs w:val="28"/>
        </w:rPr>
      </w:pPr>
      <w:r>
        <w:rPr>
          <w:color w:val="000000" w:themeColor="text1"/>
          <w:sz w:val="28"/>
          <w:szCs w:val="28"/>
        </w:rPr>
        <w:t>Pronoun:-Pronoun is the substitute word. It is used instead of a n</w:t>
      </w:r>
      <w:r w:rsidR="00234ABC">
        <w:rPr>
          <w:color w:val="000000" w:themeColor="text1"/>
          <w:sz w:val="28"/>
          <w:szCs w:val="28"/>
        </w:rPr>
        <w:t>oun.</w:t>
      </w:r>
      <w:r w:rsidR="00D71230">
        <w:rPr>
          <w:color w:val="000000" w:themeColor="text1"/>
          <w:sz w:val="28"/>
          <w:szCs w:val="28"/>
        </w:rPr>
        <w:t xml:space="preserve"> Pronoun is a word which is used in place of a proper noun or a common noun.</w:t>
      </w:r>
    </w:p>
    <w:p w:rsidR="00D71230" w:rsidRDefault="00D71230" w:rsidP="00F501F0">
      <w:pPr>
        <w:rPr>
          <w:color w:val="000000" w:themeColor="text1"/>
          <w:sz w:val="28"/>
          <w:szCs w:val="28"/>
        </w:rPr>
      </w:pPr>
      <w:r>
        <w:rPr>
          <w:color w:val="000000" w:themeColor="text1"/>
          <w:sz w:val="28"/>
          <w:szCs w:val="28"/>
        </w:rPr>
        <w:t>There are 10 types of Pronouns</w:t>
      </w:r>
    </w:p>
    <w:p w:rsidR="00D71230" w:rsidRDefault="00D71230" w:rsidP="00F501F0">
      <w:pPr>
        <w:rPr>
          <w:color w:val="000000" w:themeColor="text1"/>
          <w:sz w:val="28"/>
          <w:szCs w:val="28"/>
        </w:rPr>
      </w:pPr>
      <w:r>
        <w:rPr>
          <w:color w:val="000000" w:themeColor="text1"/>
          <w:sz w:val="28"/>
          <w:szCs w:val="28"/>
        </w:rPr>
        <w:t>1) Personal Pronoun</w:t>
      </w:r>
    </w:p>
    <w:p w:rsidR="00D71230" w:rsidRDefault="00D71230" w:rsidP="00F501F0">
      <w:pPr>
        <w:rPr>
          <w:color w:val="000000" w:themeColor="text1"/>
          <w:sz w:val="28"/>
          <w:szCs w:val="28"/>
        </w:rPr>
      </w:pPr>
      <w:r>
        <w:rPr>
          <w:color w:val="000000" w:themeColor="text1"/>
          <w:sz w:val="28"/>
          <w:szCs w:val="28"/>
        </w:rPr>
        <w:t>2) Possessive Pronoun</w:t>
      </w:r>
    </w:p>
    <w:p w:rsidR="00D71230" w:rsidRDefault="00D71230" w:rsidP="00F501F0">
      <w:pPr>
        <w:rPr>
          <w:color w:val="000000" w:themeColor="text1"/>
          <w:sz w:val="28"/>
          <w:szCs w:val="28"/>
        </w:rPr>
      </w:pPr>
      <w:r>
        <w:rPr>
          <w:color w:val="000000" w:themeColor="text1"/>
          <w:sz w:val="28"/>
          <w:szCs w:val="28"/>
        </w:rPr>
        <w:lastRenderedPageBreak/>
        <w:t>3) Reflexive Pronoun</w:t>
      </w:r>
    </w:p>
    <w:p w:rsidR="00D71230" w:rsidRDefault="00D71230" w:rsidP="00F501F0">
      <w:pPr>
        <w:rPr>
          <w:color w:val="000000" w:themeColor="text1"/>
          <w:sz w:val="28"/>
          <w:szCs w:val="28"/>
        </w:rPr>
      </w:pPr>
      <w:r>
        <w:rPr>
          <w:color w:val="000000" w:themeColor="text1"/>
          <w:sz w:val="28"/>
          <w:szCs w:val="28"/>
        </w:rPr>
        <w:t>4) Emphatic Pronoun</w:t>
      </w:r>
    </w:p>
    <w:p w:rsidR="00D71230" w:rsidRDefault="00D71230" w:rsidP="00F501F0">
      <w:pPr>
        <w:rPr>
          <w:color w:val="000000" w:themeColor="text1"/>
          <w:sz w:val="28"/>
          <w:szCs w:val="28"/>
        </w:rPr>
      </w:pPr>
      <w:r>
        <w:rPr>
          <w:color w:val="000000" w:themeColor="text1"/>
          <w:sz w:val="28"/>
          <w:szCs w:val="28"/>
        </w:rPr>
        <w:t>5) Interrogative Pronoun</w:t>
      </w:r>
    </w:p>
    <w:p w:rsidR="00D71230" w:rsidRDefault="00D71230" w:rsidP="00F501F0">
      <w:pPr>
        <w:rPr>
          <w:color w:val="000000" w:themeColor="text1"/>
          <w:sz w:val="28"/>
          <w:szCs w:val="28"/>
        </w:rPr>
      </w:pPr>
      <w:r>
        <w:rPr>
          <w:color w:val="000000" w:themeColor="text1"/>
          <w:sz w:val="28"/>
          <w:szCs w:val="28"/>
        </w:rPr>
        <w:t>6) Demonstrative Pronoun</w:t>
      </w:r>
    </w:p>
    <w:p w:rsidR="00D71230" w:rsidRDefault="00D71230" w:rsidP="00F501F0">
      <w:pPr>
        <w:rPr>
          <w:color w:val="000000" w:themeColor="text1"/>
          <w:sz w:val="28"/>
          <w:szCs w:val="28"/>
        </w:rPr>
      </w:pPr>
      <w:r>
        <w:rPr>
          <w:color w:val="000000" w:themeColor="text1"/>
          <w:sz w:val="28"/>
          <w:szCs w:val="28"/>
        </w:rPr>
        <w:t>7) Distributive Pronoun</w:t>
      </w:r>
    </w:p>
    <w:p w:rsidR="00D71230" w:rsidRDefault="00D71230" w:rsidP="00F501F0">
      <w:pPr>
        <w:rPr>
          <w:color w:val="000000" w:themeColor="text1"/>
          <w:sz w:val="28"/>
          <w:szCs w:val="28"/>
        </w:rPr>
      </w:pPr>
      <w:r>
        <w:rPr>
          <w:color w:val="000000" w:themeColor="text1"/>
          <w:sz w:val="28"/>
          <w:szCs w:val="28"/>
        </w:rPr>
        <w:t>8) Relative Pronoun</w:t>
      </w:r>
    </w:p>
    <w:p w:rsidR="00D71230" w:rsidRDefault="00D71230" w:rsidP="00F501F0">
      <w:pPr>
        <w:rPr>
          <w:color w:val="000000" w:themeColor="text1"/>
          <w:sz w:val="28"/>
          <w:szCs w:val="28"/>
        </w:rPr>
      </w:pPr>
      <w:r>
        <w:rPr>
          <w:color w:val="000000" w:themeColor="text1"/>
          <w:sz w:val="28"/>
          <w:szCs w:val="28"/>
        </w:rPr>
        <w:t>9) Reciprocal Pronoun</w:t>
      </w:r>
    </w:p>
    <w:p w:rsidR="00D71230" w:rsidRDefault="00D71230" w:rsidP="00F501F0">
      <w:pPr>
        <w:rPr>
          <w:color w:val="000000" w:themeColor="text1"/>
          <w:sz w:val="28"/>
          <w:szCs w:val="28"/>
        </w:rPr>
      </w:pPr>
      <w:r>
        <w:rPr>
          <w:color w:val="000000" w:themeColor="text1"/>
          <w:sz w:val="28"/>
          <w:szCs w:val="28"/>
        </w:rPr>
        <w:t>10) Indefinite Pronoun</w:t>
      </w:r>
    </w:p>
    <w:p w:rsidR="00D71230" w:rsidRDefault="00D71230" w:rsidP="00F501F0">
      <w:pPr>
        <w:rPr>
          <w:color w:val="000000" w:themeColor="text1"/>
          <w:sz w:val="28"/>
          <w:szCs w:val="28"/>
        </w:rPr>
      </w:pPr>
      <w:r>
        <w:rPr>
          <w:color w:val="000000" w:themeColor="text1"/>
          <w:sz w:val="28"/>
          <w:szCs w:val="28"/>
        </w:rPr>
        <w:t>1)</w:t>
      </w:r>
      <w:r w:rsidR="00E52CD4">
        <w:rPr>
          <w:color w:val="000000" w:themeColor="text1"/>
          <w:sz w:val="28"/>
          <w:szCs w:val="28"/>
        </w:rPr>
        <w:t xml:space="preserve"> </w:t>
      </w:r>
      <w:r>
        <w:rPr>
          <w:color w:val="000000" w:themeColor="text1"/>
          <w:sz w:val="28"/>
          <w:szCs w:val="28"/>
        </w:rPr>
        <w:t xml:space="preserve">Personal Pronoun: </w:t>
      </w:r>
      <w:r w:rsidR="00E52CD4">
        <w:rPr>
          <w:color w:val="000000" w:themeColor="text1"/>
          <w:sz w:val="28"/>
          <w:szCs w:val="28"/>
        </w:rPr>
        <w:t xml:space="preserve">Personal Pronouns are used to replace nouns or noun phrases. </w:t>
      </w:r>
      <w:r>
        <w:rPr>
          <w:color w:val="000000" w:themeColor="text1"/>
          <w:sz w:val="28"/>
          <w:szCs w:val="28"/>
        </w:rPr>
        <w:t>They are so called because they stand for the persons.</w:t>
      </w:r>
    </w:p>
    <w:p w:rsidR="00D71230" w:rsidRDefault="00D71230" w:rsidP="00F501F0">
      <w:pPr>
        <w:rPr>
          <w:color w:val="000000" w:themeColor="text1"/>
          <w:sz w:val="28"/>
          <w:szCs w:val="28"/>
        </w:rPr>
      </w:pPr>
      <w:r>
        <w:rPr>
          <w:color w:val="000000" w:themeColor="text1"/>
          <w:sz w:val="28"/>
          <w:szCs w:val="28"/>
        </w:rPr>
        <w:t>Ex: I,</w:t>
      </w:r>
      <w:r w:rsidR="00B347F2">
        <w:rPr>
          <w:color w:val="000000" w:themeColor="text1"/>
          <w:sz w:val="28"/>
          <w:szCs w:val="28"/>
        </w:rPr>
        <w:t xml:space="preserve"> </w:t>
      </w:r>
      <w:r>
        <w:rPr>
          <w:color w:val="000000" w:themeColor="text1"/>
          <w:sz w:val="28"/>
          <w:szCs w:val="28"/>
        </w:rPr>
        <w:t>we,</w:t>
      </w:r>
      <w:r w:rsidR="00B347F2">
        <w:rPr>
          <w:color w:val="000000" w:themeColor="text1"/>
          <w:sz w:val="28"/>
          <w:szCs w:val="28"/>
        </w:rPr>
        <w:t xml:space="preserve"> </w:t>
      </w:r>
      <w:r>
        <w:rPr>
          <w:color w:val="000000" w:themeColor="text1"/>
          <w:sz w:val="28"/>
          <w:szCs w:val="28"/>
        </w:rPr>
        <w:t>you,</w:t>
      </w:r>
      <w:r w:rsidR="00B347F2">
        <w:rPr>
          <w:color w:val="000000" w:themeColor="text1"/>
          <w:sz w:val="28"/>
          <w:szCs w:val="28"/>
        </w:rPr>
        <w:t xml:space="preserve"> </w:t>
      </w:r>
      <w:r>
        <w:rPr>
          <w:color w:val="000000" w:themeColor="text1"/>
          <w:sz w:val="28"/>
          <w:szCs w:val="28"/>
        </w:rPr>
        <w:t>he,</w:t>
      </w:r>
      <w:r w:rsidR="00B347F2">
        <w:rPr>
          <w:color w:val="000000" w:themeColor="text1"/>
          <w:sz w:val="28"/>
          <w:szCs w:val="28"/>
        </w:rPr>
        <w:t xml:space="preserve"> </w:t>
      </w:r>
      <w:r>
        <w:rPr>
          <w:color w:val="000000" w:themeColor="text1"/>
          <w:sz w:val="28"/>
          <w:szCs w:val="28"/>
        </w:rPr>
        <w:t>she,</w:t>
      </w:r>
      <w:r w:rsidR="00B347F2">
        <w:rPr>
          <w:color w:val="000000" w:themeColor="text1"/>
          <w:sz w:val="28"/>
          <w:szCs w:val="28"/>
        </w:rPr>
        <w:t xml:space="preserve"> </w:t>
      </w:r>
      <w:r>
        <w:rPr>
          <w:color w:val="000000" w:themeColor="text1"/>
          <w:sz w:val="28"/>
          <w:szCs w:val="28"/>
        </w:rPr>
        <w:t>it,</w:t>
      </w:r>
      <w:r w:rsidR="00B347F2">
        <w:rPr>
          <w:color w:val="000000" w:themeColor="text1"/>
          <w:sz w:val="28"/>
          <w:szCs w:val="28"/>
        </w:rPr>
        <w:t xml:space="preserve"> </w:t>
      </w:r>
      <w:r>
        <w:rPr>
          <w:color w:val="000000" w:themeColor="text1"/>
          <w:sz w:val="28"/>
          <w:szCs w:val="28"/>
        </w:rPr>
        <w:t>they.</w:t>
      </w:r>
    </w:p>
    <w:p w:rsidR="00865121" w:rsidRDefault="00865121" w:rsidP="00F501F0">
      <w:pPr>
        <w:rPr>
          <w:color w:val="000000" w:themeColor="text1"/>
          <w:sz w:val="28"/>
          <w:szCs w:val="28"/>
        </w:rPr>
      </w:pPr>
      <w:r>
        <w:rPr>
          <w:color w:val="000000" w:themeColor="text1"/>
          <w:sz w:val="28"/>
          <w:szCs w:val="28"/>
        </w:rPr>
        <w:t>They are used as subject in the sentence.</w:t>
      </w:r>
    </w:p>
    <w:p w:rsidR="00E52CD4" w:rsidRDefault="00E52CD4" w:rsidP="00F501F0">
      <w:pPr>
        <w:rPr>
          <w:color w:val="000000" w:themeColor="text1"/>
          <w:sz w:val="28"/>
          <w:szCs w:val="28"/>
        </w:rPr>
      </w:pPr>
      <w:r>
        <w:rPr>
          <w:color w:val="000000" w:themeColor="text1"/>
          <w:sz w:val="28"/>
          <w:szCs w:val="28"/>
        </w:rPr>
        <w:t>Personal Pronouns stand for three persons.</w:t>
      </w:r>
    </w:p>
    <w:p w:rsidR="00865121" w:rsidRDefault="00865121" w:rsidP="00F501F0">
      <w:pPr>
        <w:rPr>
          <w:color w:val="000000" w:themeColor="text1"/>
          <w:sz w:val="28"/>
          <w:szCs w:val="28"/>
        </w:rPr>
      </w:pPr>
      <w:r>
        <w:rPr>
          <w:color w:val="000000" w:themeColor="text1"/>
          <w:sz w:val="28"/>
          <w:szCs w:val="28"/>
        </w:rPr>
        <w:t xml:space="preserve">Subject: First Person – </w:t>
      </w:r>
      <w:r w:rsidR="00ED6A36">
        <w:rPr>
          <w:color w:val="000000" w:themeColor="text1"/>
          <w:sz w:val="28"/>
          <w:szCs w:val="28"/>
        </w:rPr>
        <w:t xml:space="preserve">Singular - </w:t>
      </w:r>
      <w:r>
        <w:rPr>
          <w:color w:val="000000" w:themeColor="text1"/>
          <w:sz w:val="28"/>
          <w:szCs w:val="28"/>
        </w:rPr>
        <w:t>I,</w:t>
      </w:r>
      <w:r w:rsidR="00ED6A36">
        <w:rPr>
          <w:color w:val="000000" w:themeColor="text1"/>
          <w:sz w:val="28"/>
          <w:szCs w:val="28"/>
        </w:rPr>
        <w:t xml:space="preserve"> mine, me, my</w:t>
      </w:r>
    </w:p>
    <w:p w:rsidR="00ED6A36" w:rsidRDefault="00ED6A36" w:rsidP="00F501F0">
      <w:pPr>
        <w:rPr>
          <w:color w:val="000000" w:themeColor="text1"/>
          <w:sz w:val="28"/>
          <w:szCs w:val="28"/>
        </w:rPr>
      </w:pPr>
      <w:r>
        <w:rPr>
          <w:color w:val="000000" w:themeColor="text1"/>
          <w:sz w:val="28"/>
          <w:szCs w:val="28"/>
        </w:rPr>
        <w:t xml:space="preserve">         </w:t>
      </w:r>
      <w:r w:rsidR="000C655B">
        <w:rPr>
          <w:color w:val="000000" w:themeColor="text1"/>
          <w:sz w:val="28"/>
          <w:szCs w:val="28"/>
        </w:rPr>
        <w:t xml:space="preserve"> </w:t>
      </w:r>
      <w:r w:rsidR="002F678C">
        <w:rPr>
          <w:color w:val="000000" w:themeColor="text1"/>
          <w:sz w:val="28"/>
          <w:szCs w:val="28"/>
        </w:rPr>
        <w:t xml:space="preserve">                               </w:t>
      </w:r>
      <w:r w:rsidR="00643B05">
        <w:rPr>
          <w:color w:val="000000" w:themeColor="text1"/>
          <w:sz w:val="28"/>
          <w:szCs w:val="28"/>
        </w:rPr>
        <w:t xml:space="preserve">    </w:t>
      </w:r>
      <w:r>
        <w:rPr>
          <w:color w:val="000000" w:themeColor="text1"/>
          <w:sz w:val="28"/>
          <w:szCs w:val="28"/>
        </w:rPr>
        <w:t>Plural – we,</w:t>
      </w:r>
      <w:r w:rsidR="002E61CF">
        <w:rPr>
          <w:color w:val="000000" w:themeColor="text1"/>
          <w:sz w:val="28"/>
          <w:szCs w:val="28"/>
        </w:rPr>
        <w:t xml:space="preserve"> </w:t>
      </w:r>
      <w:r>
        <w:rPr>
          <w:color w:val="000000" w:themeColor="text1"/>
          <w:sz w:val="28"/>
          <w:szCs w:val="28"/>
        </w:rPr>
        <w:t>ours,</w:t>
      </w:r>
      <w:r w:rsidR="002E61CF">
        <w:rPr>
          <w:color w:val="000000" w:themeColor="text1"/>
          <w:sz w:val="28"/>
          <w:szCs w:val="28"/>
        </w:rPr>
        <w:t xml:space="preserve"> </w:t>
      </w:r>
      <w:r>
        <w:rPr>
          <w:color w:val="000000" w:themeColor="text1"/>
          <w:sz w:val="28"/>
          <w:szCs w:val="28"/>
        </w:rPr>
        <w:t>us,</w:t>
      </w:r>
      <w:r w:rsidR="002E61CF">
        <w:rPr>
          <w:color w:val="000000" w:themeColor="text1"/>
          <w:sz w:val="28"/>
          <w:szCs w:val="28"/>
        </w:rPr>
        <w:t xml:space="preserve"> </w:t>
      </w:r>
      <w:r>
        <w:rPr>
          <w:color w:val="000000" w:themeColor="text1"/>
          <w:sz w:val="28"/>
          <w:szCs w:val="28"/>
        </w:rPr>
        <w:t>our</w:t>
      </w:r>
    </w:p>
    <w:p w:rsidR="00ED6A36" w:rsidRDefault="000C655B" w:rsidP="00F501F0">
      <w:pPr>
        <w:rPr>
          <w:color w:val="000000" w:themeColor="text1"/>
          <w:sz w:val="28"/>
          <w:szCs w:val="28"/>
        </w:rPr>
      </w:pPr>
      <w:r>
        <w:rPr>
          <w:color w:val="000000" w:themeColor="text1"/>
          <w:sz w:val="28"/>
          <w:szCs w:val="28"/>
        </w:rPr>
        <w:t xml:space="preserve">          </w:t>
      </w:r>
      <w:r w:rsidR="00ED6A36">
        <w:rPr>
          <w:color w:val="000000" w:themeColor="text1"/>
          <w:sz w:val="28"/>
          <w:szCs w:val="28"/>
        </w:rPr>
        <w:t>Example Sentences:</w:t>
      </w:r>
    </w:p>
    <w:p w:rsidR="00ED6A36" w:rsidRPr="000C655B" w:rsidRDefault="00ED6A36" w:rsidP="002973A7">
      <w:pPr>
        <w:pStyle w:val="ListParagraph"/>
        <w:numPr>
          <w:ilvl w:val="0"/>
          <w:numId w:val="2"/>
        </w:numPr>
        <w:rPr>
          <w:color w:val="000000" w:themeColor="text1"/>
          <w:sz w:val="28"/>
          <w:szCs w:val="28"/>
        </w:rPr>
      </w:pPr>
      <w:r w:rsidRPr="000C655B">
        <w:rPr>
          <w:color w:val="000000" w:themeColor="text1"/>
          <w:sz w:val="28"/>
          <w:szCs w:val="28"/>
        </w:rPr>
        <w:t>This car belongs to us.</w:t>
      </w:r>
      <w:r w:rsidR="002E61CF" w:rsidRPr="000C655B">
        <w:rPr>
          <w:color w:val="000000" w:themeColor="text1"/>
          <w:sz w:val="28"/>
          <w:szCs w:val="28"/>
        </w:rPr>
        <w:t>(First Person Plural)</w:t>
      </w:r>
    </w:p>
    <w:p w:rsidR="00ED6A36" w:rsidRDefault="00C7694B" w:rsidP="002973A7">
      <w:pPr>
        <w:pStyle w:val="ListParagraph"/>
        <w:numPr>
          <w:ilvl w:val="0"/>
          <w:numId w:val="2"/>
        </w:numPr>
        <w:rPr>
          <w:color w:val="000000" w:themeColor="text1"/>
          <w:sz w:val="28"/>
          <w:szCs w:val="28"/>
        </w:rPr>
      </w:pPr>
      <w:r>
        <w:rPr>
          <w:color w:val="000000" w:themeColor="text1"/>
          <w:sz w:val="28"/>
          <w:szCs w:val="28"/>
        </w:rPr>
        <w:t xml:space="preserve">I won the </w:t>
      </w:r>
      <w:r w:rsidR="00ED6A36">
        <w:rPr>
          <w:color w:val="000000" w:themeColor="text1"/>
          <w:sz w:val="28"/>
          <w:szCs w:val="28"/>
        </w:rPr>
        <w:t>award.</w:t>
      </w:r>
      <w:r w:rsidR="002E61CF">
        <w:rPr>
          <w:color w:val="000000" w:themeColor="text1"/>
          <w:sz w:val="28"/>
          <w:szCs w:val="28"/>
        </w:rPr>
        <w:t>(First Person Singular)</w:t>
      </w:r>
    </w:p>
    <w:p w:rsidR="00ED6A36" w:rsidRDefault="00375455" w:rsidP="002973A7">
      <w:pPr>
        <w:pStyle w:val="ListParagraph"/>
        <w:numPr>
          <w:ilvl w:val="0"/>
          <w:numId w:val="2"/>
        </w:numPr>
        <w:rPr>
          <w:color w:val="000000" w:themeColor="text1"/>
          <w:sz w:val="28"/>
          <w:szCs w:val="28"/>
        </w:rPr>
      </w:pPr>
      <w:r>
        <w:rPr>
          <w:color w:val="000000" w:themeColor="text1"/>
          <w:sz w:val="28"/>
          <w:szCs w:val="28"/>
        </w:rPr>
        <w:t>The matter is between C</w:t>
      </w:r>
      <w:r w:rsidR="00ED6A36">
        <w:rPr>
          <w:color w:val="000000" w:themeColor="text1"/>
          <w:sz w:val="28"/>
          <w:szCs w:val="28"/>
        </w:rPr>
        <w:t>hris and me.</w:t>
      </w:r>
      <w:r w:rsidR="002E61CF">
        <w:rPr>
          <w:color w:val="000000" w:themeColor="text1"/>
          <w:sz w:val="28"/>
          <w:szCs w:val="28"/>
        </w:rPr>
        <w:t>(First Person Plural)</w:t>
      </w:r>
    </w:p>
    <w:p w:rsidR="002E61CF" w:rsidRPr="002E61CF" w:rsidRDefault="002E61CF" w:rsidP="002973A7">
      <w:pPr>
        <w:pStyle w:val="ListParagraph"/>
        <w:numPr>
          <w:ilvl w:val="0"/>
          <w:numId w:val="2"/>
        </w:numPr>
        <w:rPr>
          <w:color w:val="000000" w:themeColor="text1"/>
          <w:sz w:val="28"/>
          <w:szCs w:val="28"/>
        </w:rPr>
      </w:pPr>
      <w:r w:rsidRPr="002E61CF">
        <w:rPr>
          <w:color w:val="000000" w:themeColor="text1"/>
          <w:sz w:val="28"/>
          <w:szCs w:val="28"/>
        </w:rPr>
        <w:t xml:space="preserve"> I am late(First person singular)</w:t>
      </w:r>
    </w:p>
    <w:p w:rsidR="002E61CF" w:rsidRPr="002E61CF" w:rsidRDefault="002E61CF" w:rsidP="002973A7">
      <w:pPr>
        <w:pStyle w:val="ListParagraph"/>
        <w:numPr>
          <w:ilvl w:val="0"/>
          <w:numId w:val="2"/>
        </w:numPr>
        <w:rPr>
          <w:color w:val="000000" w:themeColor="text1"/>
          <w:sz w:val="28"/>
          <w:szCs w:val="28"/>
        </w:rPr>
      </w:pPr>
      <w:r w:rsidRPr="002E61CF">
        <w:rPr>
          <w:color w:val="000000" w:themeColor="text1"/>
          <w:sz w:val="28"/>
          <w:szCs w:val="28"/>
        </w:rPr>
        <w:t xml:space="preserve"> We heard the news.(First Person Plural)</w:t>
      </w:r>
    </w:p>
    <w:p w:rsidR="00865121" w:rsidRDefault="000C655B" w:rsidP="00F501F0">
      <w:pPr>
        <w:rPr>
          <w:color w:val="000000" w:themeColor="text1"/>
          <w:sz w:val="28"/>
          <w:szCs w:val="28"/>
        </w:rPr>
      </w:pPr>
      <w:r>
        <w:rPr>
          <w:color w:val="000000" w:themeColor="text1"/>
          <w:sz w:val="28"/>
          <w:szCs w:val="28"/>
        </w:rPr>
        <w:t xml:space="preserve">           </w:t>
      </w:r>
      <w:r w:rsidR="00865121">
        <w:rPr>
          <w:color w:val="000000" w:themeColor="text1"/>
          <w:sz w:val="28"/>
          <w:szCs w:val="28"/>
        </w:rPr>
        <w:t>Second Person- You</w:t>
      </w:r>
      <w:r w:rsidR="00E52CD4">
        <w:rPr>
          <w:color w:val="000000" w:themeColor="text1"/>
          <w:sz w:val="28"/>
          <w:szCs w:val="28"/>
        </w:rPr>
        <w:t>, thou, thee</w:t>
      </w:r>
      <w:r w:rsidR="00375455">
        <w:rPr>
          <w:color w:val="000000" w:themeColor="text1"/>
          <w:sz w:val="28"/>
          <w:szCs w:val="28"/>
        </w:rPr>
        <w:t>, your, yours(Singular &amp; Plural)</w:t>
      </w:r>
    </w:p>
    <w:p w:rsidR="00ED6A36" w:rsidRDefault="00ED6A36" w:rsidP="00F501F0">
      <w:pPr>
        <w:rPr>
          <w:color w:val="000000" w:themeColor="text1"/>
          <w:sz w:val="28"/>
          <w:szCs w:val="28"/>
        </w:rPr>
      </w:pPr>
      <w:r>
        <w:rPr>
          <w:color w:val="000000" w:themeColor="text1"/>
          <w:sz w:val="28"/>
          <w:szCs w:val="28"/>
        </w:rPr>
        <w:t xml:space="preserve">     </w:t>
      </w:r>
      <w:r w:rsidR="002E61CF">
        <w:rPr>
          <w:color w:val="000000" w:themeColor="text1"/>
          <w:sz w:val="28"/>
          <w:szCs w:val="28"/>
        </w:rPr>
        <w:t xml:space="preserve">     </w:t>
      </w:r>
      <w:r w:rsidR="000C655B">
        <w:rPr>
          <w:color w:val="000000" w:themeColor="text1"/>
          <w:sz w:val="28"/>
          <w:szCs w:val="28"/>
        </w:rPr>
        <w:t xml:space="preserve"> </w:t>
      </w:r>
      <w:r>
        <w:rPr>
          <w:color w:val="000000" w:themeColor="text1"/>
          <w:sz w:val="28"/>
          <w:szCs w:val="28"/>
        </w:rPr>
        <w:t>Example Sentences</w:t>
      </w:r>
      <w:r w:rsidR="00375455">
        <w:rPr>
          <w:color w:val="000000" w:themeColor="text1"/>
          <w:sz w:val="28"/>
          <w:szCs w:val="28"/>
        </w:rPr>
        <w:t>:</w:t>
      </w:r>
    </w:p>
    <w:p w:rsidR="002E61CF" w:rsidRDefault="000C655B" w:rsidP="00F501F0">
      <w:pPr>
        <w:rPr>
          <w:color w:val="000000" w:themeColor="text1"/>
          <w:sz w:val="28"/>
          <w:szCs w:val="28"/>
        </w:rPr>
      </w:pPr>
      <w:r>
        <w:rPr>
          <w:color w:val="000000" w:themeColor="text1"/>
          <w:sz w:val="28"/>
          <w:szCs w:val="28"/>
        </w:rPr>
        <w:lastRenderedPageBreak/>
        <w:t xml:space="preserve">            </w:t>
      </w:r>
      <w:r w:rsidR="002E61CF">
        <w:rPr>
          <w:color w:val="000000" w:themeColor="text1"/>
          <w:sz w:val="28"/>
          <w:szCs w:val="28"/>
        </w:rPr>
        <w:t>Second Person: The person spoken to</w:t>
      </w:r>
    </w:p>
    <w:p w:rsidR="00375455" w:rsidRDefault="000C655B" w:rsidP="00F501F0">
      <w:pPr>
        <w:rPr>
          <w:color w:val="000000" w:themeColor="text1"/>
          <w:sz w:val="28"/>
          <w:szCs w:val="28"/>
        </w:rPr>
      </w:pPr>
      <w:r>
        <w:rPr>
          <w:color w:val="000000" w:themeColor="text1"/>
          <w:sz w:val="28"/>
          <w:szCs w:val="28"/>
        </w:rPr>
        <w:t xml:space="preserve">              </w:t>
      </w:r>
      <w:r w:rsidR="002E61CF">
        <w:rPr>
          <w:color w:val="000000" w:themeColor="text1"/>
          <w:sz w:val="28"/>
          <w:szCs w:val="28"/>
        </w:rPr>
        <w:t>1)</w:t>
      </w:r>
      <w:r w:rsidR="00375455">
        <w:rPr>
          <w:color w:val="000000" w:themeColor="text1"/>
          <w:sz w:val="28"/>
          <w:szCs w:val="28"/>
        </w:rPr>
        <w:t xml:space="preserve">   Why are you crying?</w:t>
      </w:r>
    </w:p>
    <w:p w:rsidR="00375455" w:rsidRDefault="000C655B" w:rsidP="00F501F0">
      <w:pPr>
        <w:rPr>
          <w:color w:val="000000" w:themeColor="text1"/>
          <w:sz w:val="28"/>
          <w:szCs w:val="28"/>
        </w:rPr>
      </w:pPr>
      <w:r>
        <w:rPr>
          <w:color w:val="000000" w:themeColor="text1"/>
          <w:sz w:val="28"/>
          <w:szCs w:val="28"/>
        </w:rPr>
        <w:t xml:space="preserve">               </w:t>
      </w:r>
      <w:r w:rsidR="002E61CF">
        <w:rPr>
          <w:color w:val="000000" w:themeColor="text1"/>
          <w:sz w:val="28"/>
          <w:szCs w:val="28"/>
        </w:rPr>
        <w:t>2)</w:t>
      </w:r>
      <w:r w:rsidR="00375455">
        <w:rPr>
          <w:color w:val="000000" w:themeColor="text1"/>
          <w:sz w:val="28"/>
          <w:szCs w:val="28"/>
        </w:rPr>
        <w:t xml:space="preserve">  Only you are allowed to attend party?</w:t>
      </w:r>
    </w:p>
    <w:p w:rsidR="00375455" w:rsidRDefault="000C655B" w:rsidP="00F501F0">
      <w:pPr>
        <w:rPr>
          <w:color w:val="000000" w:themeColor="text1"/>
          <w:sz w:val="28"/>
          <w:szCs w:val="28"/>
        </w:rPr>
      </w:pPr>
      <w:r>
        <w:rPr>
          <w:color w:val="000000" w:themeColor="text1"/>
          <w:sz w:val="28"/>
          <w:szCs w:val="28"/>
        </w:rPr>
        <w:t xml:space="preserve">               </w:t>
      </w:r>
      <w:r w:rsidR="002E61CF">
        <w:rPr>
          <w:color w:val="000000" w:themeColor="text1"/>
          <w:sz w:val="28"/>
          <w:szCs w:val="28"/>
        </w:rPr>
        <w:t xml:space="preserve">3) </w:t>
      </w:r>
      <w:r w:rsidR="00375455">
        <w:rPr>
          <w:color w:val="000000" w:themeColor="text1"/>
          <w:sz w:val="28"/>
          <w:szCs w:val="28"/>
        </w:rPr>
        <w:t>It is to thee that I owe a debt of gratitude.</w:t>
      </w:r>
    </w:p>
    <w:p w:rsidR="00896B52" w:rsidRDefault="000C655B" w:rsidP="00F501F0">
      <w:pPr>
        <w:rPr>
          <w:color w:val="000000" w:themeColor="text1"/>
          <w:sz w:val="28"/>
          <w:szCs w:val="28"/>
        </w:rPr>
      </w:pPr>
      <w:r>
        <w:rPr>
          <w:color w:val="000000" w:themeColor="text1"/>
          <w:sz w:val="28"/>
          <w:szCs w:val="28"/>
        </w:rPr>
        <w:t xml:space="preserve">                </w:t>
      </w:r>
      <w:r w:rsidR="002E61CF">
        <w:rPr>
          <w:color w:val="000000" w:themeColor="text1"/>
          <w:sz w:val="28"/>
          <w:szCs w:val="28"/>
        </w:rPr>
        <w:t>4) You must attend the meeting.( second person singular/plural)</w:t>
      </w:r>
    </w:p>
    <w:p w:rsidR="00865121" w:rsidRDefault="00865121" w:rsidP="00F501F0">
      <w:pPr>
        <w:rPr>
          <w:color w:val="000000" w:themeColor="text1"/>
          <w:sz w:val="28"/>
          <w:szCs w:val="28"/>
        </w:rPr>
      </w:pPr>
      <w:r>
        <w:rPr>
          <w:color w:val="000000" w:themeColor="text1"/>
          <w:sz w:val="28"/>
          <w:szCs w:val="28"/>
        </w:rPr>
        <w:t xml:space="preserve">                Third Person</w:t>
      </w:r>
      <w:r w:rsidR="00B9628D">
        <w:rPr>
          <w:color w:val="000000" w:themeColor="text1"/>
          <w:sz w:val="28"/>
          <w:szCs w:val="28"/>
        </w:rPr>
        <w:t xml:space="preserve">-   he, she, </w:t>
      </w:r>
      <w:r w:rsidR="00AC6068">
        <w:rPr>
          <w:color w:val="000000" w:themeColor="text1"/>
          <w:sz w:val="28"/>
          <w:szCs w:val="28"/>
        </w:rPr>
        <w:t>i</w:t>
      </w:r>
      <w:r w:rsidR="00B9628D">
        <w:rPr>
          <w:color w:val="000000" w:themeColor="text1"/>
          <w:sz w:val="28"/>
          <w:szCs w:val="28"/>
        </w:rPr>
        <w:t>t</w:t>
      </w:r>
      <w:r w:rsidR="00375455">
        <w:rPr>
          <w:color w:val="000000" w:themeColor="text1"/>
          <w:sz w:val="28"/>
          <w:szCs w:val="28"/>
        </w:rPr>
        <w:t>,</w:t>
      </w:r>
      <w:r w:rsidR="00B9628D">
        <w:rPr>
          <w:color w:val="000000" w:themeColor="text1"/>
          <w:sz w:val="28"/>
          <w:szCs w:val="28"/>
        </w:rPr>
        <w:t xml:space="preserve"> </w:t>
      </w:r>
      <w:r w:rsidR="00375455">
        <w:rPr>
          <w:color w:val="000000" w:themeColor="text1"/>
          <w:sz w:val="28"/>
          <w:szCs w:val="28"/>
        </w:rPr>
        <w:t>it</w:t>
      </w:r>
      <w:r w:rsidR="005D7ABF">
        <w:rPr>
          <w:color w:val="000000" w:themeColor="text1"/>
          <w:sz w:val="28"/>
          <w:szCs w:val="28"/>
        </w:rPr>
        <w:t>’</w:t>
      </w:r>
      <w:r w:rsidR="00375455">
        <w:rPr>
          <w:color w:val="000000" w:themeColor="text1"/>
          <w:sz w:val="28"/>
          <w:szCs w:val="28"/>
        </w:rPr>
        <w:t>s, t</w:t>
      </w:r>
      <w:r>
        <w:rPr>
          <w:color w:val="000000" w:themeColor="text1"/>
          <w:sz w:val="28"/>
          <w:szCs w:val="28"/>
        </w:rPr>
        <w:t>hey</w:t>
      </w:r>
      <w:r w:rsidR="00E52CD4">
        <w:rPr>
          <w:color w:val="000000" w:themeColor="text1"/>
          <w:sz w:val="28"/>
          <w:szCs w:val="28"/>
        </w:rPr>
        <w:t xml:space="preserve">, them, him, </w:t>
      </w:r>
      <w:r w:rsidR="00375455">
        <w:rPr>
          <w:color w:val="000000" w:themeColor="text1"/>
          <w:sz w:val="28"/>
          <w:szCs w:val="28"/>
        </w:rPr>
        <w:t>his, her, hers, their, theirs</w:t>
      </w:r>
    </w:p>
    <w:p w:rsidR="00375455" w:rsidRDefault="000C655B" w:rsidP="00F501F0">
      <w:pPr>
        <w:rPr>
          <w:color w:val="000000" w:themeColor="text1"/>
          <w:sz w:val="28"/>
          <w:szCs w:val="28"/>
        </w:rPr>
      </w:pPr>
      <w:r>
        <w:rPr>
          <w:color w:val="000000" w:themeColor="text1"/>
          <w:sz w:val="28"/>
          <w:szCs w:val="28"/>
        </w:rPr>
        <w:t xml:space="preserve">                 </w:t>
      </w:r>
      <w:r w:rsidR="00CA7A2B">
        <w:rPr>
          <w:color w:val="000000" w:themeColor="text1"/>
          <w:sz w:val="28"/>
          <w:szCs w:val="28"/>
        </w:rPr>
        <w:t>Example</w:t>
      </w:r>
      <w:r w:rsidR="00375455">
        <w:rPr>
          <w:color w:val="000000" w:themeColor="text1"/>
          <w:sz w:val="28"/>
          <w:szCs w:val="28"/>
        </w:rPr>
        <w:t xml:space="preserve"> sentences:</w:t>
      </w:r>
    </w:p>
    <w:p w:rsidR="00865121" w:rsidRDefault="00865121" w:rsidP="00F501F0">
      <w:pPr>
        <w:rPr>
          <w:color w:val="000000" w:themeColor="text1"/>
          <w:sz w:val="28"/>
          <w:szCs w:val="28"/>
        </w:rPr>
      </w:pPr>
      <w:r>
        <w:rPr>
          <w:color w:val="000000" w:themeColor="text1"/>
          <w:sz w:val="28"/>
          <w:szCs w:val="28"/>
        </w:rPr>
        <w:t xml:space="preserve"> </w:t>
      </w:r>
      <w:r w:rsidR="000C655B">
        <w:rPr>
          <w:color w:val="000000" w:themeColor="text1"/>
          <w:sz w:val="28"/>
          <w:szCs w:val="28"/>
        </w:rPr>
        <w:t xml:space="preserve">                </w:t>
      </w:r>
      <w:r w:rsidR="002E61CF">
        <w:rPr>
          <w:color w:val="000000" w:themeColor="text1"/>
          <w:sz w:val="28"/>
          <w:szCs w:val="28"/>
        </w:rPr>
        <w:t xml:space="preserve">1) </w:t>
      </w:r>
      <w:r>
        <w:rPr>
          <w:color w:val="000000" w:themeColor="text1"/>
          <w:sz w:val="28"/>
          <w:szCs w:val="28"/>
        </w:rPr>
        <w:t>He is in-charge of the operation.(Third Person</w:t>
      </w:r>
      <w:r w:rsidR="0084791E">
        <w:rPr>
          <w:color w:val="000000" w:themeColor="text1"/>
          <w:sz w:val="28"/>
          <w:szCs w:val="28"/>
        </w:rPr>
        <w:t>,</w:t>
      </w:r>
      <w:r>
        <w:rPr>
          <w:color w:val="000000" w:themeColor="text1"/>
          <w:sz w:val="28"/>
          <w:szCs w:val="28"/>
        </w:rPr>
        <w:t xml:space="preserve"> Singular Masculine </w:t>
      </w:r>
      <w:r w:rsidR="00A724E1">
        <w:rPr>
          <w:color w:val="000000" w:themeColor="text1"/>
          <w:sz w:val="28"/>
          <w:szCs w:val="28"/>
        </w:rPr>
        <w:t>)</w:t>
      </w:r>
      <w:r w:rsidR="002E61CF">
        <w:rPr>
          <w:color w:val="000000" w:themeColor="text1"/>
          <w:sz w:val="28"/>
          <w:szCs w:val="28"/>
        </w:rPr>
        <w:t xml:space="preserve">         </w:t>
      </w:r>
    </w:p>
    <w:p w:rsidR="00E52CD4" w:rsidRDefault="002E61CF" w:rsidP="00F501F0">
      <w:pPr>
        <w:rPr>
          <w:color w:val="000000" w:themeColor="text1"/>
          <w:sz w:val="28"/>
          <w:szCs w:val="28"/>
        </w:rPr>
      </w:pPr>
      <w:r>
        <w:rPr>
          <w:color w:val="000000" w:themeColor="text1"/>
          <w:sz w:val="28"/>
          <w:szCs w:val="28"/>
        </w:rPr>
        <w:t xml:space="preserve">     </w:t>
      </w:r>
      <w:r w:rsidR="000C655B">
        <w:rPr>
          <w:color w:val="000000" w:themeColor="text1"/>
          <w:sz w:val="28"/>
          <w:szCs w:val="28"/>
        </w:rPr>
        <w:t xml:space="preserve">           </w:t>
      </w:r>
      <w:r>
        <w:rPr>
          <w:color w:val="000000" w:themeColor="text1"/>
          <w:sz w:val="28"/>
          <w:szCs w:val="28"/>
        </w:rPr>
        <w:t xml:space="preserve"> 2) </w:t>
      </w:r>
      <w:r w:rsidR="00865121">
        <w:rPr>
          <w:color w:val="000000" w:themeColor="text1"/>
          <w:sz w:val="28"/>
          <w:szCs w:val="28"/>
        </w:rPr>
        <w:t>She is the wife of the chief guest.(Third P</w:t>
      </w:r>
      <w:r w:rsidR="00A724E1">
        <w:rPr>
          <w:color w:val="000000" w:themeColor="text1"/>
          <w:sz w:val="28"/>
          <w:szCs w:val="28"/>
        </w:rPr>
        <w:t>erson</w:t>
      </w:r>
      <w:r w:rsidR="0084791E">
        <w:rPr>
          <w:color w:val="000000" w:themeColor="text1"/>
          <w:sz w:val="28"/>
          <w:szCs w:val="28"/>
        </w:rPr>
        <w:t>,</w:t>
      </w:r>
      <w:r w:rsidR="00A724E1">
        <w:rPr>
          <w:color w:val="000000" w:themeColor="text1"/>
          <w:sz w:val="28"/>
          <w:szCs w:val="28"/>
        </w:rPr>
        <w:t xml:space="preserve"> Singular Feminine)</w:t>
      </w:r>
    </w:p>
    <w:p w:rsidR="00865121" w:rsidRDefault="00E52CD4" w:rsidP="00F501F0">
      <w:pPr>
        <w:rPr>
          <w:color w:val="000000" w:themeColor="text1"/>
          <w:sz w:val="28"/>
          <w:szCs w:val="28"/>
        </w:rPr>
      </w:pPr>
      <w:r>
        <w:rPr>
          <w:color w:val="000000" w:themeColor="text1"/>
          <w:sz w:val="28"/>
          <w:szCs w:val="28"/>
        </w:rPr>
        <w:t xml:space="preserve"> </w:t>
      </w:r>
      <w:r w:rsidR="002E61CF">
        <w:rPr>
          <w:color w:val="000000" w:themeColor="text1"/>
          <w:sz w:val="28"/>
          <w:szCs w:val="28"/>
        </w:rPr>
        <w:t xml:space="preserve">                3) </w:t>
      </w:r>
      <w:r w:rsidR="00865121">
        <w:rPr>
          <w:color w:val="000000" w:themeColor="text1"/>
          <w:sz w:val="28"/>
          <w:szCs w:val="28"/>
        </w:rPr>
        <w:t>It is not available.(Third person</w:t>
      </w:r>
      <w:r w:rsidR="0084791E">
        <w:rPr>
          <w:color w:val="000000" w:themeColor="text1"/>
          <w:sz w:val="28"/>
          <w:szCs w:val="28"/>
        </w:rPr>
        <w:t>,</w:t>
      </w:r>
      <w:r w:rsidR="00865121">
        <w:rPr>
          <w:color w:val="000000" w:themeColor="text1"/>
          <w:sz w:val="28"/>
          <w:szCs w:val="28"/>
        </w:rPr>
        <w:t xml:space="preserve"> singular neuter gender)</w:t>
      </w:r>
    </w:p>
    <w:p w:rsidR="00865121" w:rsidRDefault="002E61CF" w:rsidP="00F501F0">
      <w:pPr>
        <w:rPr>
          <w:color w:val="000000" w:themeColor="text1"/>
          <w:sz w:val="28"/>
          <w:szCs w:val="28"/>
        </w:rPr>
      </w:pPr>
      <w:r>
        <w:rPr>
          <w:color w:val="000000" w:themeColor="text1"/>
          <w:sz w:val="28"/>
          <w:szCs w:val="28"/>
        </w:rPr>
        <w:t xml:space="preserve">                4) </w:t>
      </w:r>
      <w:r w:rsidR="00865121">
        <w:rPr>
          <w:color w:val="000000" w:themeColor="text1"/>
          <w:sz w:val="28"/>
          <w:szCs w:val="28"/>
        </w:rPr>
        <w:t>They are rip</w:t>
      </w:r>
      <w:r w:rsidR="0084791E">
        <w:rPr>
          <w:color w:val="000000" w:themeColor="text1"/>
          <w:sz w:val="28"/>
          <w:szCs w:val="28"/>
        </w:rPr>
        <w:t>e</w:t>
      </w:r>
      <w:r w:rsidR="00865121">
        <w:rPr>
          <w:color w:val="000000" w:themeColor="text1"/>
          <w:sz w:val="28"/>
          <w:szCs w:val="28"/>
        </w:rPr>
        <w:t>.(Third person</w:t>
      </w:r>
      <w:r w:rsidR="0084791E">
        <w:rPr>
          <w:color w:val="000000" w:themeColor="text1"/>
          <w:sz w:val="28"/>
          <w:szCs w:val="28"/>
        </w:rPr>
        <w:t>,</w:t>
      </w:r>
      <w:r w:rsidR="00865121">
        <w:rPr>
          <w:color w:val="000000" w:themeColor="text1"/>
          <w:sz w:val="28"/>
          <w:szCs w:val="28"/>
        </w:rPr>
        <w:t xml:space="preserve"> plural masculine,</w:t>
      </w:r>
      <w:r w:rsidR="00C7694B">
        <w:rPr>
          <w:color w:val="000000" w:themeColor="text1"/>
          <w:sz w:val="28"/>
          <w:szCs w:val="28"/>
        </w:rPr>
        <w:t xml:space="preserve"> </w:t>
      </w:r>
      <w:r w:rsidR="00865121">
        <w:rPr>
          <w:color w:val="000000" w:themeColor="text1"/>
          <w:sz w:val="28"/>
          <w:szCs w:val="28"/>
        </w:rPr>
        <w:t>feminine,</w:t>
      </w:r>
      <w:r w:rsidR="00C7694B">
        <w:rPr>
          <w:color w:val="000000" w:themeColor="text1"/>
          <w:sz w:val="28"/>
          <w:szCs w:val="28"/>
        </w:rPr>
        <w:t xml:space="preserve"> </w:t>
      </w:r>
      <w:r w:rsidR="00865121">
        <w:rPr>
          <w:color w:val="000000" w:themeColor="text1"/>
          <w:sz w:val="28"/>
          <w:szCs w:val="28"/>
        </w:rPr>
        <w:t>neuter gender)</w:t>
      </w:r>
    </w:p>
    <w:p w:rsidR="0084791E" w:rsidRDefault="0084791E" w:rsidP="00F501F0">
      <w:pPr>
        <w:rPr>
          <w:color w:val="000000" w:themeColor="text1"/>
          <w:sz w:val="28"/>
          <w:szCs w:val="28"/>
        </w:rPr>
      </w:pPr>
      <w:r>
        <w:rPr>
          <w:color w:val="000000" w:themeColor="text1"/>
          <w:sz w:val="28"/>
          <w:szCs w:val="28"/>
        </w:rPr>
        <w:t>b.</w:t>
      </w:r>
      <w:r w:rsidR="00C7694B">
        <w:rPr>
          <w:color w:val="000000" w:themeColor="text1"/>
          <w:sz w:val="28"/>
          <w:szCs w:val="28"/>
        </w:rPr>
        <w:t xml:space="preserve"> </w:t>
      </w:r>
      <w:r>
        <w:rPr>
          <w:color w:val="000000" w:themeColor="text1"/>
          <w:sz w:val="28"/>
          <w:szCs w:val="28"/>
        </w:rPr>
        <w:t xml:space="preserve">Object: </w:t>
      </w:r>
    </w:p>
    <w:p w:rsidR="0084791E" w:rsidRDefault="0084791E" w:rsidP="00F501F0">
      <w:pPr>
        <w:rPr>
          <w:color w:val="000000" w:themeColor="text1"/>
          <w:sz w:val="28"/>
          <w:szCs w:val="28"/>
        </w:rPr>
      </w:pPr>
      <w:r>
        <w:rPr>
          <w:color w:val="000000" w:themeColor="text1"/>
          <w:sz w:val="28"/>
          <w:szCs w:val="28"/>
        </w:rPr>
        <w:t>Ex: me, us, you, him, her, it, them</w:t>
      </w:r>
    </w:p>
    <w:p w:rsidR="0084791E" w:rsidRDefault="0084791E" w:rsidP="00F501F0">
      <w:pPr>
        <w:rPr>
          <w:color w:val="000000" w:themeColor="text1"/>
          <w:sz w:val="28"/>
          <w:szCs w:val="28"/>
        </w:rPr>
      </w:pPr>
      <w:r>
        <w:rPr>
          <w:color w:val="000000" w:themeColor="text1"/>
          <w:sz w:val="28"/>
          <w:szCs w:val="28"/>
        </w:rPr>
        <w:t>Example sentences:</w:t>
      </w:r>
    </w:p>
    <w:p w:rsidR="0084791E" w:rsidRPr="0084791E" w:rsidRDefault="0084791E" w:rsidP="002973A7">
      <w:pPr>
        <w:pStyle w:val="ListParagraph"/>
        <w:numPr>
          <w:ilvl w:val="0"/>
          <w:numId w:val="10"/>
        </w:numPr>
        <w:rPr>
          <w:color w:val="000000" w:themeColor="text1"/>
          <w:sz w:val="28"/>
          <w:szCs w:val="28"/>
        </w:rPr>
      </w:pPr>
      <w:r w:rsidRPr="0084791E">
        <w:rPr>
          <w:color w:val="000000" w:themeColor="text1"/>
          <w:sz w:val="28"/>
          <w:szCs w:val="28"/>
        </w:rPr>
        <w:t>She presented me a watch.</w:t>
      </w:r>
    </w:p>
    <w:p w:rsidR="0084791E" w:rsidRPr="0084791E" w:rsidRDefault="0084791E" w:rsidP="002973A7">
      <w:pPr>
        <w:pStyle w:val="ListParagraph"/>
        <w:numPr>
          <w:ilvl w:val="0"/>
          <w:numId w:val="10"/>
        </w:numPr>
        <w:rPr>
          <w:color w:val="000000" w:themeColor="text1"/>
          <w:sz w:val="28"/>
          <w:szCs w:val="28"/>
        </w:rPr>
      </w:pPr>
      <w:r>
        <w:rPr>
          <w:color w:val="000000" w:themeColor="text1"/>
          <w:sz w:val="28"/>
          <w:szCs w:val="28"/>
        </w:rPr>
        <w:t>Give it to her.</w:t>
      </w:r>
    </w:p>
    <w:tbl>
      <w:tblPr>
        <w:tblStyle w:val="TableGrid"/>
        <w:tblW w:w="0" w:type="auto"/>
        <w:tblLook w:val="04A0" w:firstRow="1" w:lastRow="0" w:firstColumn="1" w:lastColumn="0" w:noHBand="0" w:noVBand="1"/>
      </w:tblPr>
      <w:tblGrid>
        <w:gridCol w:w="1915"/>
        <w:gridCol w:w="1915"/>
        <w:gridCol w:w="1915"/>
        <w:gridCol w:w="1915"/>
        <w:gridCol w:w="1916"/>
      </w:tblGrid>
      <w:tr w:rsidR="00AC1C22" w:rsidTr="000C655B">
        <w:tc>
          <w:tcPr>
            <w:tcW w:w="1915" w:type="dxa"/>
          </w:tcPr>
          <w:p w:rsidR="00AC1C22" w:rsidRDefault="00AC6068" w:rsidP="000C655B">
            <w:pPr>
              <w:rPr>
                <w:color w:val="000000" w:themeColor="text1"/>
                <w:sz w:val="28"/>
                <w:szCs w:val="28"/>
              </w:rPr>
            </w:pPr>
            <w:r>
              <w:rPr>
                <w:color w:val="000000" w:themeColor="text1"/>
                <w:sz w:val="28"/>
                <w:szCs w:val="28"/>
              </w:rPr>
              <w:t>S.n</w:t>
            </w:r>
            <w:r w:rsidR="00AC1C22">
              <w:rPr>
                <w:color w:val="000000" w:themeColor="text1"/>
                <w:sz w:val="28"/>
                <w:szCs w:val="28"/>
              </w:rPr>
              <w:t>o</w:t>
            </w:r>
          </w:p>
        </w:tc>
        <w:tc>
          <w:tcPr>
            <w:tcW w:w="1915" w:type="dxa"/>
          </w:tcPr>
          <w:p w:rsidR="00AC1C22" w:rsidRDefault="00AC1C22" w:rsidP="000C655B">
            <w:pPr>
              <w:rPr>
                <w:color w:val="000000" w:themeColor="text1"/>
                <w:sz w:val="28"/>
                <w:szCs w:val="28"/>
              </w:rPr>
            </w:pPr>
            <w:r>
              <w:rPr>
                <w:color w:val="000000" w:themeColor="text1"/>
                <w:sz w:val="28"/>
                <w:szCs w:val="28"/>
              </w:rPr>
              <w:t>Helping Verb</w:t>
            </w:r>
          </w:p>
        </w:tc>
        <w:tc>
          <w:tcPr>
            <w:tcW w:w="1915" w:type="dxa"/>
          </w:tcPr>
          <w:p w:rsidR="00AC1C22" w:rsidRDefault="00AC1C22" w:rsidP="000C655B">
            <w:pPr>
              <w:rPr>
                <w:color w:val="000000" w:themeColor="text1"/>
                <w:sz w:val="28"/>
                <w:szCs w:val="28"/>
              </w:rPr>
            </w:pPr>
            <w:r>
              <w:rPr>
                <w:color w:val="000000" w:themeColor="text1"/>
                <w:sz w:val="28"/>
                <w:szCs w:val="28"/>
              </w:rPr>
              <w:t>Present Form</w:t>
            </w:r>
          </w:p>
        </w:tc>
        <w:tc>
          <w:tcPr>
            <w:tcW w:w="1915" w:type="dxa"/>
          </w:tcPr>
          <w:p w:rsidR="00AC1C22" w:rsidRDefault="00AC1C22" w:rsidP="000C655B">
            <w:pPr>
              <w:rPr>
                <w:color w:val="000000" w:themeColor="text1"/>
                <w:sz w:val="28"/>
                <w:szCs w:val="28"/>
              </w:rPr>
            </w:pPr>
            <w:r>
              <w:rPr>
                <w:color w:val="000000" w:themeColor="text1"/>
                <w:sz w:val="28"/>
                <w:szCs w:val="28"/>
              </w:rPr>
              <w:t>Past Form</w:t>
            </w:r>
          </w:p>
        </w:tc>
        <w:tc>
          <w:tcPr>
            <w:tcW w:w="1916" w:type="dxa"/>
          </w:tcPr>
          <w:p w:rsidR="00AC1C22" w:rsidRDefault="00AC1C22" w:rsidP="000C655B">
            <w:pPr>
              <w:rPr>
                <w:color w:val="000000" w:themeColor="text1"/>
                <w:sz w:val="28"/>
                <w:szCs w:val="28"/>
              </w:rPr>
            </w:pPr>
            <w:r>
              <w:rPr>
                <w:color w:val="000000" w:themeColor="text1"/>
                <w:sz w:val="28"/>
                <w:szCs w:val="28"/>
              </w:rPr>
              <w:t>Past Participle</w:t>
            </w:r>
          </w:p>
        </w:tc>
      </w:tr>
      <w:tr w:rsidR="00AC1C22" w:rsidTr="000C655B">
        <w:tc>
          <w:tcPr>
            <w:tcW w:w="1915" w:type="dxa"/>
          </w:tcPr>
          <w:p w:rsidR="00AC1C22" w:rsidRDefault="00AC1C22" w:rsidP="000C655B">
            <w:pPr>
              <w:rPr>
                <w:color w:val="000000" w:themeColor="text1"/>
                <w:sz w:val="28"/>
                <w:szCs w:val="28"/>
              </w:rPr>
            </w:pPr>
            <w:r>
              <w:rPr>
                <w:color w:val="000000" w:themeColor="text1"/>
                <w:sz w:val="28"/>
                <w:szCs w:val="28"/>
              </w:rPr>
              <w:t>1</w:t>
            </w:r>
          </w:p>
        </w:tc>
        <w:tc>
          <w:tcPr>
            <w:tcW w:w="1915" w:type="dxa"/>
          </w:tcPr>
          <w:p w:rsidR="00AC1C22" w:rsidRDefault="00AC1C22" w:rsidP="000C655B">
            <w:pPr>
              <w:rPr>
                <w:color w:val="000000" w:themeColor="text1"/>
                <w:sz w:val="28"/>
                <w:szCs w:val="28"/>
              </w:rPr>
            </w:pPr>
            <w:r>
              <w:rPr>
                <w:color w:val="000000" w:themeColor="text1"/>
                <w:sz w:val="28"/>
                <w:szCs w:val="28"/>
              </w:rPr>
              <w:t>Be</w:t>
            </w:r>
          </w:p>
        </w:tc>
        <w:tc>
          <w:tcPr>
            <w:tcW w:w="1915" w:type="dxa"/>
          </w:tcPr>
          <w:p w:rsidR="00AC1C22" w:rsidRDefault="00643B05" w:rsidP="000C655B">
            <w:pPr>
              <w:rPr>
                <w:color w:val="000000" w:themeColor="text1"/>
                <w:sz w:val="28"/>
                <w:szCs w:val="28"/>
              </w:rPr>
            </w:pPr>
            <w:r>
              <w:rPr>
                <w:color w:val="000000" w:themeColor="text1"/>
                <w:sz w:val="28"/>
                <w:szCs w:val="28"/>
              </w:rPr>
              <w:t>Am, Is, A</w:t>
            </w:r>
            <w:r w:rsidR="00AC1C22">
              <w:rPr>
                <w:color w:val="000000" w:themeColor="text1"/>
                <w:sz w:val="28"/>
                <w:szCs w:val="28"/>
              </w:rPr>
              <w:t>re</w:t>
            </w:r>
          </w:p>
        </w:tc>
        <w:tc>
          <w:tcPr>
            <w:tcW w:w="1915" w:type="dxa"/>
          </w:tcPr>
          <w:p w:rsidR="00AC1C22" w:rsidRDefault="00AC1C22" w:rsidP="000C655B">
            <w:pPr>
              <w:rPr>
                <w:color w:val="000000" w:themeColor="text1"/>
                <w:sz w:val="28"/>
                <w:szCs w:val="28"/>
              </w:rPr>
            </w:pPr>
            <w:r>
              <w:rPr>
                <w:color w:val="000000" w:themeColor="text1"/>
                <w:sz w:val="28"/>
                <w:szCs w:val="28"/>
              </w:rPr>
              <w:t>Was, were</w:t>
            </w:r>
          </w:p>
        </w:tc>
        <w:tc>
          <w:tcPr>
            <w:tcW w:w="1916" w:type="dxa"/>
          </w:tcPr>
          <w:p w:rsidR="00AC1C22" w:rsidRDefault="00387FF3" w:rsidP="000C655B">
            <w:pPr>
              <w:rPr>
                <w:color w:val="000000" w:themeColor="text1"/>
                <w:sz w:val="28"/>
                <w:szCs w:val="28"/>
              </w:rPr>
            </w:pPr>
            <w:r>
              <w:rPr>
                <w:color w:val="000000" w:themeColor="text1"/>
                <w:sz w:val="28"/>
                <w:szCs w:val="28"/>
              </w:rPr>
              <w:t>B</w:t>
            </w:r>
            <w:r w:rsidR="00AC1C22">
              <w:rPr>
                <w:color w:val="000000" w:themeColor="text1"/>
                <w:sz w:val="28"/>
                <w:szCs w:val="28"/>
              </w:rPr>
              <w:t>een</w:t>
            </w:r>
          </w:p>
        </w:tc>
      </w:tr>
      <w:tr w:rsidR="00AC1C22" w:rsidTr="000C655B">
        <w:tc>
          <w:tcPr>
            <w:tcW w:w="1915" w:type="dxa"/>
          </w:tcPr>
          <w:p w:rsidR="00AC1C22" w:rsidRDefault="00AC1C22" w:rsidP="000C655B">
            <w:pPr>
              <w:rPr>
                <w:color w:val="000000" w:themeColor="text1"/>
                <w:sz w:val="28"/>
                <w:szCs w:val="28"/>
              </w:rPr>
            </w:pPr>
            <w:r>
              <w:rPr>
                <w:color w:val="000000" w:themeColor="text1"/>
                <w:sz w:val="28"/>
                <w:szCs w:val="28"/>
              </w:rPr>
              <w:t>2</w:t>
            </w:r>
          </w:p>
        </w:tc>
        <w:tc>
          <w:tcPr>
            <w:tcW w:w="1915" w:type="dxa"/>
          </w:tcPr>
          <w:p w:rsidR="00AC1C22" w:rsidRDefault="00AC1C22" w:rsidP="000C655B">
            <w:pPr>
              <w:rPr>
                <w:color w:val="000000" w:themeColor="text1"/>
                <w:sz w:val="28"/>
                <w:szCs w:val="28"/>
              </w:rPr>
            </w:pPr>
            <w:r>
              <w:rPr>
                <w:color w:val="000000" w:themeColor="text1"/>
                <w:sz w:val="28"/>
                <w:szCs w:val="28"/>
              </w:rPr>
              <w:t>Do</w:t>
            </w:r>
          </w:p>
        </w:tc>
        <w:tc>
          <w:tcPr>
            <w:tcW w:w="1915" w:type="dxa"/>
          </w:tcPr>
          <w:p w:rsidR="00AC1C22" w:rsidRDefault="00AC1C22" w:rsidP="000C655B">
            <w:pPr>
              <w:rPr>
                <w:color w:val="000000" w:themeColor="text1"/>
                <w:sz w:val="28"/>
                <w:szCs w:val="28"/>
              </w:rPr>
            </w:pPr>
            <w:r>
              <w:rPr>
                <w:color w:val="000000" w:themeColor="text1"/>
                <w:sz w:val="28"/>
                <w:szCs w:val="28"/>
              </w:rPr>
              <w:t>Do, Does</w:t>
            </w:r>
          </w:p>
        </w:tc>
        <w:tc>
          <w:tcPr>
            <w:tcW w:w="1915" w:type="dxa"/>
          </w:tcPr>
          <w:p w:rsidR="00AC1C22" w:rsidRDefault="00AC1C22" w:rsidP="000C655B">
            <w:pPr>
              <w:rPr>
                <w:color w:val="000000" w:themeColor="text1"/>
                <w:sz w:val="28"/>
                <w:szCs w:val="28"/>
              </w:rPr>
            </w:pPr>
            <w:r>
              <w:rPr>
                <w:color w:val="000000" w:themeColor="text1"/>
                <w:sz w:val="28"/>
                <w:szCs w:val="28"/>
              </w:rPr>
              <w:t>Did</w:t>
            </w:r>
          </w:p>
        </w:tc>
        <w:tc>
          <w:tcPr>
            <w:tcW w:w="1916" w:type="dxa"/>
          </w:tcPr>
          <w:p w:rsidR="00AC1C22" w:rsidRDefault="00AC1C22" w:rsidP="000C655B">
            <w:pPr>
              <w:rPr>
                <w:color w:val="000000" w:themeColor="text1"/>
                <w:sz w:val="28"/>
                <w:szCs w:val="28"/>
              </w:rPr>
            </w:pPr>
            <w:r>
              <w:rPr>
                <w:color w:val="000000" w:themeColor="text1"/>
                <w:sz w:val="28"/>
                <w:szCs w:val="28"/>
              </w:rPr>
              <w:t>Done</w:t>
            </w:r>
          </w:p>
        </w:tc>
      </w:tr>
      <w:tr w:rsidR="00AC1C22" w:rsidTr="000C655B">
        <w:tc>
          <w:tcPr>
            <w:tcW w:w="1915" w:type="dxa"/>
          </w:tcPr>
          <w:p w:rsidR="00AC1C22" w:rsidRDefault="00AC1C22" w:rsidP="000C655B">
            <w:pPr>
              <w:rPr>
                <w:color w:val="000000" w:themeColor="text1"/>
                <w:sz w:val="28"/>
                <w:szCs w:val="28"/>
              </w:rPr>
            </w:pPr>
            <w:r>
              <w:rPr>
                <w:color w:val="000000" w:themeColor="text1"/>
                <w:sz w:val="28"/>
                <w:szCs w:val="28"/>
              </w:rPr>
              <w:t>3</w:t>
            </w:r>
          </w:p>
        </w:tc>
        <w:tc>
          <w:tcPr>
            <w:tcW w:w="1915" w:type="dxa"/>
          </w:tcPr>
          <w:p w:rsidR="00AC1C22" w:rsidRDefault="00AC1C22" w:rsidP="000C655B">
            <w:pPr>
              <w:rPr>
                <w:color w:val="000000" w:themeColor="text1"/>
                <w:sz w:val="28"/>
                <w:szCs w:val="28"/>
              </w:rPr>
            </w:pPr>
            <w:r>
              <w:rPr>
                <w:color w:val="000000" w:themeColor="text1"/>
                <w:sz w:val="28"/>
                <w:szCs w:val="28"/>
              </w:rPr>
              <w:t>Have</w:t>
            </w:r>
          </w:p>
        </w:tc>
        <w:tc>
          <w:tcPr>
            <w:tcW w:w="1915" w:type="dxa"/>
          </w:tcPr>
          <w:p w:rsidR="00AC1C22" w:rsidRDefault="00AC1C22" w:rsidP="000C655B">
            <w:pPr>
              <w:rPr>
                <w:color w:val="000000" w:themeColor="text1"/>
                <w:sz w:val="28"/>
                <w:szCs w:val="28"/>
              </w:rPr>
            </w:pPr>
            <w:r>
              <w:rPr>
                <w:color w:val="000000" w:themeColor="text1"/>
                <w:sz w:val="28"/>
                <w:szCs w:val="28"/>
              </w:rPr>
              <w:t>Have, Has</w:t>
            </w:r>
          </w:p>
        </w:tc>
        <w:tc>
          <w:tcPr>
            <w:tcW w:w="1915" w:type="dxa"/>
          </w:tcPr>
          <w:p w:rsidR="00AC1C22" w:rsidRDefault="00AC1C22" w:rsidP="000C655B">
            <w:pPr>
              <w:rPr>
                <w:color w:val="000000" w:themeColor="text1"/>
                <w:sz w:val="28"/>
                <w:szCs w:val="28"/>
              </w:rPr>
            </w:pPr>
            <w:r>
              <w:rPr>
                <w:color w:val="000000" w:themeColor="text1"/>
                <w:sz w:val="28"/>
                <w:szCs w:val="28"/>
              </w:rPr>
              <w:t>Had</w:t>
            </w:r>
          </w:p>
        </w:tc>
        <w:tc>
          <w:tcPr>
            <w:tcW w:w="1916" w:type="dxa"/>
          </w:tcPr>
          <w:p w:rsidR="00AC1C22" w:rsidRDefault="00AC1C22" w:rsidP="000C655B">
            <w:pPr>
              <w:rPr>
                <w:color w:val="000000" w:themeColor="text1"/>
                <w:sz w:val="28"/>
                <w:szCs w:val="28"/>
              </w:rPr>
            </w:pPr>
            <w:r>
              <w:rPr>
                <w:color w:val="000000" w:themeColor="text1"/>
                <w:sz w:val="28"/>
                <w:szCs w:val="28"/>
              </w:rPr>
              <w:t>Had</w:t>
            </w:r>
          </w:p>
        </w:tc>
      </w:tr>
      <w:tr w:rsidR="00AC1C22" w:rsidTr="000C655B">
        <w:tc>
          <w:tcPr>
            <w:tcW w:w="1915" w:type="dxa"/>
          </w:tcPr>
          <w:p w:rsidR="00AC1C22" w:rsidRDefault="00AC1C22" w:rsidP="000C655B">
            <w:pPr>
              <w:rPr>
                <w:color w:val="000000" w:themeColor="text1"/>
                <w:sz w:val="28"/>
                <w:szCs w:val="28"/>
              </w:rPr>
            </w:pPr>
            <w:r>
              <w:rPr>
                <w:color w:val="000000" w:themeColor="text1"/>
                <w:sz w:val="28"/>
                <w:szCs w:val="28"/>
              </w:rPr>
              <w:t>4</w:t>
            </w:r>
          </w:p>
        </w:tc>
        <w:tc>
          <w:tcPr>
            <w:tcW w:w="1915" w:type="dxa"/>
          </w:tcPr>
          <w:p w:rsidR="00AC1C22" w:rsidRDefault="00AC1C22" w:rsidP="000C655B">
            <w:pPr>
              <w:rPr>
                <w:color w:val="000000" w:themeColor="text1"/>
                <w:sz w:val="28"/>
                <w:szCs w:val="28"/>
              </w:rPr>
            </w:pPr>
            <w:r>
              <w:rPr>
                <w:color w:val="000000" w:themeColor="text1"/>
                <w:sz w:val="28"/>
                <w:szCs w:val="28"/>
              </w:rPr>
              <w:t>Shall</w:t>
            </w:r>
          </w:p>
        </w:tc>
        <w:tc>
          <w:tcPr>
            <w:tcW w:w="1915" w:type="dxa"/>
          </w:tcPr>
          <w:p w:rsidR="00AC1C22" w:rsidRDefault="00AC6068" w:rsidP="000C655B">
            <w:pPr>
              <w:rPr>
                <w:color w:val="000000" w:themeColor="text1"/>
                <w:sz w:val="28"/>
                <w:szCs w:val="28"/>
              </w:rPr>
            </w:pPr>
            <w:r>
              <w:rPr>
                <w:color w:val="000000" w:themeColor="text1"/>
                <w:sz w:val="28"/>
                <w:szCs w:val="28"/>
              </w:rPr>
              <w:t>Shall</w:t>
            </w:r>
          </w:p>
        </w:tc>
        <w:tc>
          <w:tcPr>
            <w:tcW w:w="1915" w:type="dxa"/>
          </w:tcPr>
          <w:p w:rsidR="00AC1C22" w:rsidRDefault="00AC1C22" w:rsidP="000C655B">
            <w:pPr>
              <w:rPr>
                <w:color w:val="000000" w:themeColor="text1"/>
                <w:sz w:val="28"/>
                <w:szCs w:val="28"/>
              </w:rPr>
            </w:pPr>
            <w:r>
              <w:rPr>
                <w:color w:val="000000" w:themeColor="text1"/>
                <w:sz w:val="28"/>
                <w:szCs w:val="28"/>
              </w:rPr>
              <w:t>Should</w:t>
            </w:r>
          </w:p>
        </w:tc>
        <w:tc>
          <w:tcPr>
            <w:tcW w:w="1916" w:type="dxa"/>
          </w:tcPr>
          <w:p w:rsidR="00AC1C22" w:rsidRDefault="00AC1C22" w:rsidP="000C655B">
            <w:pPr>
              <w:rPr>
                <w:color w:val="000000" w:themeColor="text1"/>
                <w:sz w:val="28"/>
                <w:szCs w:val="28"/>
              </w:rPr>
            </w:pPr>
          </w:p>
        </w:tc>
      </w:tr>
      <w:tr w:rsidR="00AC1C22" w:rsidTr="000C655B">
        <w:tc>
          <w:tcPr>
            <w:tcW w:w="1915" w:type="dxa"/>
          </w:tcPr>
          <w:p w:rsidR="00AC1C22" w:rsidRDefault="00AC1C22" w:rsidP="000C655B">
            <w:pPr>
              <w:rPr>
                <w:color w:val="000000" w:themeColor="text1"/>
                <w:sz w:val="28"/>
                <w:szCs w:val="28"/>
              </w:rPr>
            </w:pPr>
            <w:r>
              <w:rPr>
                <w:color w:val="000000" w:themeColor="text1"/>
                <w:sz w:val="28"/>
                <w:szCs w:val="28"/>
              </w:rPr>
              <w:t>5</w:t>
            </w:r>
          </w:p>
        </w:tc>
        <w:tc>
          <w:tcPr>
            <w:tcW w:w="1915" w:type="dxa"/>
          </w:tcPr>
          <w:p w:rsidR="00AC1C22" w:rsidRDefault="00AC1C22" w:rsidP="000C655B">
            <w:pPr>
              <w:rPr>
                <w:color w:val="000000" w:themeColor="text1"/>
                <w:sz w:val="28"/>
                <w:szCs w:val="28"/>
              </w:rPr>
            </w:pPr>
            <w:r>
              <w:rPr>
                <w:color w:val="000000" w:themeColor="text1"/>
                <w:sz w:val="28"/>
                <w:szCs w:val="28"/>
              </w:rPr>
              <w:t>Will</w:t>
            </w:r>
          </w:p>
        </w:tc>
        <w:tc>
          <w:tcPr>
            <w:tcW w:w="1915" w:type="dxa"/>
          </w:tcPr>
          <w:p w:rsidR="00AC1C22" w:rsidRDefault="00AC6068" w:rsidP="000C655B">
            <w:pPr>
              <w:rPr>
                <w:color w:val="000000" w:themeColor="text1"/>
                <w:sz w:val="28"/>
                <w:szCs w:val="28"/>
              </w:rPr>
            </w:pPr>
            <w:r>
              <w:rPr>
                <w:color w:val="000000" w:themeColor="text1"/>
                <w:sz w:val="28"/>
                <w:szCs w:val="28"/>
              </w:rPr>
              <w:t>Will</w:t>
            </w:r>
          </w:p>
        </w:tc>
        <w:tc>
          <w:tcPr>
            <w:tcW w:w="1915" w:type="dxa"/>
          </w:tcPr>
          <w:p w:rsidR="00AC1C22" w:rsidRDefault="00AC1C22" w:rsidP="000C655B">
            <w:pPr>
              <w:rPr>
                <w:color w:val="000000" w:themeColor="text1"/>
                <w:sz w:val="28"/>
                <w:szCs w:val="28"/>
              </w:rPr>
            </w:pPr>
            <w:r>
              <w:rPr>
                <w:color w:val="000000" w:themeColor="text1"/>
                <w:sz w:val="28"/>
                <w:szCs w:val="28"/>
              </w:rPr>
              <w:t>Would</w:t>
            </w:r>
          </w:p>
        </w:tc>
        <w:tc>
          <w:tcPr>
            <w:tcW w:w="1916" w:type="dxa"/>
          </w:tcPr>
          <w:p w:rsidR="00AC1C22" w:rsidRDefault="00AC1C22" w:rsidP="000C655B">
            <w:pPr>
              <w:rPr>
                <w:color w:val="000000" w:themeColor="text1"/>
                <w:sz w:val="28"/>
                <w:szCs w:val="28"/>
              </w:rPr>
            </w:pPr>
          </w:p>
        </w:tc>
      </w:tr>
      <w:tr w:rsidR="00AC1C22" w:rsidTr="000C655B">
        <w:tc>
          <w:tcPr>
            <w:tcW w:w="1915" w:type="dxa"/>
          </w:tcPr>
          <w:p w:rsidR="00AC1C22" w:rsidRDefault="00AC1C22" w:rsidP="000C655B">
            <w:pPr>
              <w:rPr>
                <w:color w:val="000000" w:themeColor="text1"/>
                <w:sz w:val="28"/>
                <w:szCs w:val="28"/>
              </w:rPr>
            </w:pPr>
            <w:r>
              <w:rPr>
                <w:color w:val="000000" w:themeColor="text1"/>
                <w:sz w:val="28"/>
                <w:szCs w:val="28"/>
              </w:rPr>
              <w:t>6</w:t>
            </w:r>
          </w:p>
        </w:tc>
        <w:tc>
          <w:tcPr>
            <w:tcW w:w="1915" w:type="dxa"/>
          </w:tcPr>
          <w:p w:rsidR="00AC1C22" w:rsidRDefault="00AC1C22" w:rsidP="000C655B">
            <w:pPr>
              <w:rPr>
                <w:color w:val="000000" w:themeColor="text1"/>
                <w:sz w:val="28"/>
                <w:szCs w:val="28"/>
              </w:rPr>
            </w:pPr>
            <w:r>
              <w:rPr>
                <w:color w:val="000000" w:themeColor="text1"/>
                <w:sz w:val="28"/>
                <w:szCs w:val="28"/>
              </w:rPr>
              <w:t>Can</w:t>
            </w:r>
          </w:p>
        </w:tc>
        <w:tc>
          <w:tcPr>
            <w:tcW w:w="1915" w:type="dxa"/>
          </w:tcPr>
          <w:p w:rsidR="00AC1C22" w:rsidRDefault="00AC1C22" w:rsidP="000C655B">
            <w:pPr>
              <w:rPr>
                <w:color w:val="000000" w:themeColor="text1"/>
                <w:sz w:val="28"/>
                <w:szCs w:val="28"/>
              </w:rPr>
            </w:pPr>
            <w:r>
              <w:rPr>
                <w:color w:val="000000" w:themeColor="text1"/>
                <w:sz w:val="28"/>
                <w:szCs w:val="28"/>
              </w:rPr>
              <w:t>Can</w:t>
            </w:r>
          </w:p>
        </w:tc>
        <w:tc>
          <w:tcPr>
            <w:tcW w:w="1915" w:type="dxa"/>
          </w:tcPr>
          <w:p w:rsidR="00AC1C22" w:rsidRDefault="00AC1C22" w:rsidP="000C655B">
            <w:pPr>
              <w:rPr>
                <w:color w:val="000000" w:themeColor="text1"/>
                <w:sz w:val="28"/>
                <w:szCs w:val="28"/>
              </w:rPr>
            </w:pPr>
            <w:r>
              <w:rPr>
                <w:color w:val="000000" w:themeColor="text1"/>
                <w:sz w:val="28"/>
                <w:szCs w:val="28"/>
              </w:rPr>
              <w:t>Could</w:t>
            </w:r>
          </w:p>
        </w:tc>
        <w:tc>
          <w:tcPr>
            <w:tcW w:w="1916" w:type="dxa"/>
          </w:tcPr>
          <w:p w:rsidR="00AC1C22" w:rsidRDefault="00AC1C22" w:rsidP="000C655B">
            <w:pPr>
              <w:rPr>
                <w:color w:val="000000" w:themeColor="text1"/>
                <w:sz w:val="28"/>
                <w:szCs w:val="28"/>
              </w:rPr>
            </w:pPr>
          </w:p>
        </w:tc>
      </w:tr>
      <w:tr w:rsidR="00AC1C22" w:rsidTr="000C655B">
        <w:tc>
          <w:tcPr>
            <w:tcW w:w="1915" w:type="dxa"/>
          </w:tcPr>
          <w:p w:rsidR="00AC1C22" w:rsidRDefault="00AC1C22" w:rsidP="000C655B">
            <w:pPr>
              <w:rPr>
                <w:color w:val="000000" w:themeColor="text1"/>
                <w:sz w:val="28"/>
                <w:szCs w:val="28"/>
              </w:rPr>
            </w:pPr>
            <w:r>
              <w:rPr>
                <w:color w:val="000000" w:themeColor="text1"/>
                <w:sz w:val="28"/>
                <w:szCs w:val="28"/>
              </w:rPr>
              <w:t>7</w:t>
            </w:r>
          </w:p>
        </w:tc>
        <w:tc>
          <w:tcPr>
            <w:tcW w:w="1915" w:type="dxa"/>
          </w:tcPr>
          <w:p w:rsidR="00AC1C22" w:rsidRDefault="00AC1C22" w:rsidP="000C655B">
            <w:pPr>
              <w:rPr>
                <w:color w:val="000000" w:themeColor="text1"/>
                <w:sz w:val="28"/>
                <w:szCs w:val="28"/>
              </w:rPr>
            </w:pPr>
            <w:r>
              <w:rPr>
                <w:color w:val="000000" w:themeColor="text1"/>
                <w:sz w:val="28"/>
                <w:szCs w:val="28"/>
              </w:rPr>
              <w:t>May</w:t>
            </w:r>
          </w:p>
        </w:tc>
        <w:tc>
          <w:tcPr>
            <w:tcW w:w="1915" w:type="dxa"/>
          </w:tcPr>
          <w:p w:rsidR="00AC1C22" w:rsidRDefault="00AC1C22" w:rsidP="000C655B">
            <w:pPr>
              <w:rPr>
                <w:color w:val="000000" w:themeColor="text1"/>
                <w:sz w:val="28"/>
                <w:szCs w:val="28"/>
              </w:rPr>
            </w:pPr>
            <w:r>
              <w:rPr>
                <w:color w:val="000000" w:themeColor="text1"/>
                <w:sz w:val="28"/>
                <w:szCs w:val="28"/>
              </w:rPr>
              <w:t>May</w:t>
            </w:r>
          </w:p>
        </w:tc>
        <w:tc>
          <w:tcPr>
            <w:tcW w:w="1915" w:type="dxa"/>
          </w:tcPr>
          <w:p w:rsidR="00AC1C22" w:rsidRDefault="00AC1C22" w:rsidP="000C655B">
            <w:pPr>
              <w:rPr>
                <w:color w:val="000000" w:themeColor="text1"/>
                <w:sz w:val="28"/>
                <w:szCs w:val="28"/>
              </w:rPr>
            </w:pPr>
            <w:r>
              <w:rPr>
                <w:color w:val="000000" w:themeColor="text1"/>
                <w:sz w:val="28"/>
                <w:szCs w:val="28"/>
              </w:rPr>
              <w:t>Might</w:t>
            </w:r>
          </w:p>
        </w:tc>
        <w:tc>
          <w:tcPr>
            <w:tcW w:w="1916" w:type="dxa"/>
          </w:tcPr>
          <w:p w:rsidR="00AC1C22" w:rsidRDefault="00AC1C22" w:rsidP="000C655B">
            <w:pPr>
              <w:rPr>
                <w:color w:val="000000" w:themeColor="text1"/>
                <w:sz w:val="28"/>
                <w:szCs w:val="28"/>
              </w:rPr>
            </w:pPr>
          </w:p>
        </w:tc>
      </w:tr>
      <w:tr w:rsidR="00AC1C22" w:rsidTr="000C655B">
        <w:tc>
          <w:tcPr>
            <w:tcW w:w="1915" w:type="dxa"/>
          </w:tcPr>
          <w:p w:rsidR="00AC1C22" w:rsidRDefault="00AC1C22" w:rsidP="000C655B">
            <w:pPr>
              <w:rPr>
                <w:color w:val="000000" w:themeColor="text1"/>
                <w:sz w:val="28"/>
                <w:szCs w:val="28"/>
              </w:rPr>
            </w:pPr>
            <w:r>
              <w:rPr>
                <w:color w:val="000000" w:themeColor="text1"/>
                <w:sz w:val="28"/>
                <w:szCs w:val="28"/>
              </w:rPr>
              <w:t>8</w:t>
            </w:r>
          </w:p>
        </w:tc>
        <w:tc>
          <w:tcPr>
            <w:tcW w:w="1915" w:type="dxa"/>
          </w:tcPr>
          <w:p w:rsidR="00AC1C22" w:rsidRDefault="00AC1C22" w:rsidP="000C655B">
            <w:pPr>
              <w:rPr>
                <w:color w:val="000000" w:themeColor="text1"/>
                <w:sz w:val="28"/>
                <w:szCs w:val="28"/>
              </w:rPr>
            </w:pPr>
            <w:r>
              <w:rPr>
                <w:color w:val="000000" w:themeColor="text1"/>
                <w:sz w:val="28"/>
                <w:szCs w:val="28"/>
              </w:rPr>
              <w:t>Must</w:t>
            </w:r>
          </w:p>
        </w:tc>
        <w:tc>
          <w:tcPr>
            <w:tcW w:w="1915" w:type="dxa"/>
          </w:tcPr>
          <w:p w:rsidR="00AC1C22" w:rsidRDefault="00AC1C22" w:rsidP="000C655B">
            <w:pPr>
              <w:rPr>
                <w:color w:val="000000" w:themeColor="text1"/>
                <w:sz w:val="28"/>
                <w:szCs w:val="28"/>
              </w:rPr>
            </w:pPr>
            <w:r>
              <w:rPr>
                <w:color w:val="000000" w:themeColor="text1"/>
                <w:sz w:val="28"/>
                <w:szCs w:val="28"/>
              </w:rPr>
              <w:t>Must</w:t>
            </w:r>
          </w:p>
        </w:tc>
        <w:tc>
          <w:tcPr>
            <w:tcW w:w="1915" w:type="dxa"/>
          </w:tcPr>
          <w:p w:rsidR="00AC1C22" w:rsidRDefault="00AC1C22" w:rsidP="000C655B">
            <w:pPr>
              <w:rPr>
                <w:color w:val="000000" w:themeColor="text1"/>
                <w:sz w:val="28"/>
                <w:szCs w:val="28"/>
              </w:rPr>
            </w:pPr>
            <w:r>
              <w:rPr>
                <w:color w:val="000000" w:themeColor="text1"/>
                <w:sz w:val="28"/>
                <w:szCs w:val="28"/>
              </w:rPr>
              <w:t>Had to</w:t>
            </w:r>
          </w:p>
        </w:tc>
        <w:tc>
          <w:tcPr>
            <w:tcW w:w="1916" w:type="dxa"/>
          </w:tcPr>
          <w:p w:rsidR="00AC1C22" w:rsidRDefault="00AC1C22" w:rsidP="000C655B">
            <w:pPr>
              <w:rPr>
                <w:color w:val="000000" w:themeColor="text1"/>
                <w:sz w:val="28"/>
                <w:szCs w:val="28"/>
              </w:rPr>
            </w:pPr>
          </w:p>
        </w:tc>
      </w:tr>
      <w:tr w:rsidR="00AC1C22" w:rsidTr="000C655B">
        <w:tc>
          <w:tcPr>
            <w:tcW w:w="1915" w:type="dxa"/>
          </w:tcPr>
          <w:p w:rsidR="00AC1C22" w:rsidRDefault="00AC1C22" w:rsidP="000C655B">
            <w:pPr>
              <w:rPr>
                <w:color w:val="000000" w:themeColor="text1"/>
                <w:sz w:val="28"/>
                <w:szCs w:val="28"/>
              </w:rPr>
            </w:pPr>
            <w:r>
              <w:rPr>
                <w:color w:val="000000" w:themeColor="text1"/>
                <w:sz w:val="28"/>
                <w:szCs w:val="28"/>
              </w:rPr>
              <w:lastRenderedPageBreak/>
              <w:t>9</w:t>
            </w:r>
          </w:p>
        </w:tc>
        <w:tc>
          <w:tcPr>
            <w:tcW w:w="1915" w:type="dxa"/>
          </w:tcPr>
          <w:p w:rsidR="00AC1C22" w:rsidRDefault="00AC1C22" w:rsidP="000C655B">
            <w:pPr>
              <w:rPr>
                <w:color w:val="000000" w:themeColor="text1"/>
                <w:sz w:val="28"/>
                <w:szCs w:val="28"/>
              </w:rPr>
            </w:pPr>
            <w:r>
              <w:rPr>
                <w:color w:val="000000" w:themeColor="text1"/>
                <w:sz w:val="28"/>
                <w:szCs w:val="28"/>
              </w:rPr>
              <w:t>Need</w:t>
            </w:r>
          </w:p>
        </w:tc>
        <w:tc>
          <w:tcPr>
            <w:tcW w:w="1915" w:type="dxa"/>
          </w:tcPr>
          <w:p w:rsidR="00AC1C22" w:rsidRDefault="00AC1C22" w:rsidP="000C655B">
            <w:pPr>
              <w:rPr>
                <w:color w:val="000000" w:themeColor="text1"/>
                <w:sz w:val="28"/>
                <w:szCs w:val="28"/>
              </w:rPr>
            </w:pPr>
            <w:r>
              <w:rPr>
                <w:color w:val="000000" w:themeColor="text1"/>
                <w:sz w:val="28"/>
                <w:szCs w:val="28"/>
              </w:rPr>
              <w:t>Need</w:t>
            </w:r>
          </w:p>
        </w:tc>
        <w:tc>
          <w:tcPr>
            <w:tcW w:w="1915" w:type="dxa"/>
          </w:tcPr>
          <w:p w:rsidR="00AC1C22" w:rsidRDefault="00AC1C22" w:rsidP="000C655B">
            <w:pPr>
              <w:rPr>
                <w:color w:val="000000" w:themeColor="text1"/>
                <w:sz w:val="28"/>
                <w:szCs w:val="28"/>
              </w:rPr>
            </w:pPr>
            <w:r>
              <w:rPr>
                <w:color w:val="000000" w:themeColor="text1"/>
                <w:sz w:val="28"/>
                <w:szCs w:val="28"/>
              </w:rPr>
              <w:t>Needed</w:t>
            </w:r>
          </w:p>
        </w:tc>
        <w:tc>
          <w:tcPr>
            <w:tcW w:w="1916" w:type="dxa"/>
          </w:tcPr>
          <w:p w:rsidR="00AC1C22" w:rsidRDefault="00AC1C22" w:rsidP="000C655B">
            <w:pPr>
              <w:rPr>
                <w:color w:val="000000" w:themeColor="text1"/>
                <w:sz w:val="28"/>
                <w:szCs w:val="28"/>
              </w:rPr>
            </w:pPr>
            <w:r>
              <w:rPr>
                <w:color w:val="000000" w:themeColor="text1"/>
                <w:sz w:val="28"/>
                <w:szCs w:val="28"/>
              </w:rPr>
              <w:t>Needed</w:t>
            </w:r>
          </w:p>
        </w:tc>
      </w:tr>
      <w:tr w:rsidR="00AC1C22" w:rsidTr="000C655B">
        <w:tc>
          <w:tcPr>
            <w:tcW w:w="1915" w:type="dxa"/>
          </w:tcPr>
          <w:p w:rsidR="00AC1C22" w:rsidRDefault="00AC1C22" w:rsidP="000C655B">
            <w:pPr>
              <w:rPr>
                <w:color w:val="000000" w:themeColor="text1"/>
                <w:sz w:val="28"/>
                <w:szCs w:val="28"/>
              </w:rPr>
            </w:pPr>
            <w:r>
              <w:rPr>
                <w:color w:val="000000" w:themeColor="text1"/>
                <w:sz w:val="28"/>
                <w:szCs w:val="28"/>
              </w:rPr>
              <w:t>10</w:t>
            </w:r>
          </w:p>
        </w:tc>
        <w:tc>
          <w:tcPr>
            <w:tcW w:w="1915" w:type="dxa"/>
          </w:tcPr>
          <w:p w:rsidR="00AC1C22" w:rsidRDefault="00AC1C22" w:rsidP="000C655B">
            <w:pPr>
              <w:rPr>
                <w:color w:val="000000" w:themeColor="text1"/>
                <w:sz w:val="28"/>
                <w:szCs w:val="28"/>
              </w:rPr>
            </w:pPr>
            <w:r>
              <w:rPr>
                <w:color w:val="000000" w:themeColor="text1"/>
                <w:sz w:val="28"/>
                <w:szCs w:val="28"/>
              </w:rPr>
              <w:t>Dare</w:t>
            </w:r>
          </w:p>
        </w:tc>
        <w:tc>
          <w:tcPr>
            <w:tcW w:w="1915" w:type="dxa"/>
          </w:tcPr>
          <w:p w:rsidR="00AC1C22" w:rsidRDefault="00AC1C22" w:rsidP="000C655B">
            <w:pPr>
              <w:rPr>
                <w:color w:val="000000" w:themeColor="text1"/>
                <w:sz w:val="28"/>
                <w:szCs w:val="28"/>
              </w:rPr>
            </w:pPr>
            <w:r>
              <w:rPr>
                <w:color w:val="000000" w:themeColor="text1"/>
                <w:sz w:val="28"/>
                <w:szCs w:val="28"/>
              </w:rPr>
              <w:t>Dare</w:t>
            </w:r>
          </w:p>
        </w:tc>
        <w:tc>
          <w:tcPr>
            <w:tcW w:w="1915" w:type="dxa"/>
          </w:tcPr>
          <w:p w:rsidR="00AC1C22" w:rsidRDefault="00AC1C22" w:rsidP="000C655B">
            <w:pPr>
              <w:rPr>
                <w:color w:val="000000" w:themeColor="text1"/>
                <w:sz w:val="28"/>
                <w:szCs w:val="28"/>
              </w:rPr>
            </w:pPr>
            <w:r>
              <w:rPr>
                <w:color w:val="000000" w:themeColor="text1"/>
                <w:sz w:val="28"/>
                <w:szCs w:val="28"/>
              </w:rPr>
              <w:t>Dared</w:t>
            </w:r>
          </w:p>
        </w:tc>
        <w:tc>
          <w:tcPr>
            <w:tcW w:w="1916" w:type="dxa"/>
          </w:tcPr>
          <w:p w:rsidR="00AC1C22" w:rsidRDefault="00AC1C22" w:rsidP="000C655B">
            <w:pPr>
              <w:rPr>
                <w:color w:val="000000" w:themeColor="text1"/>
                <w:sz w:val="28"/>
                <w:szCs w:val="28"/>
              </w:rPr>
            </w:pPr>
            <w:r>
              <w:rPr>
                <w:color w:val="000000" w:themeColor="text1"/>
                <w:sz w:val="28"/>
                <w:szCs w:val="28"/>
              </w:rPr>
              <w:t>Dared</w:t>
            </w:r>
          </w:p>
        </w:tc>
      </w:tr>
      <w:tr w:rsidR="00AC1C22" w:rsidTr="000C655B">
        <w:tc>
          <w:tcPr>
            <w:tcW w:w="1915" w:type="dxa"/>
          </w:tcPr>
          <w:p w:rsidR="00AC1C22" w:rsidRDefault="00AC1C22" w:rsidP="000C655B">
            <w:pPr>
              <w:rPr>
                <w:color w:val="000000" w:themeColor="text1"/>
                <w:sz w:val="28"/>
                <w:szCs w:val="28"/>
              </w:rPr>
            </w:pPr>
            <w:r>
              <w:rPr>
                <w:color w:val="000000" w:themeColor="text1"/>
                <w:sz w:val="28"/>
                <w:szCs w:val="28"/>
              </w:rPr>
              <w:t>11</w:t>
            </w:r>
          </w:p>
        </w:tc>
        <w:tc>
          <w:tcPr>
            <w:tcW w:w="1915" w:type="dxa"/>
          </w:tcPr>
          <w:p w:rsidR="00AC1C22" w:rsidRDefault="00AC1C22" w:rsidP="000C655B">
            <w:pPr>
              <w:rPr>
                <w:color w:val="000000" w:themeColor="text1"/>
                <w:sz w:val="28"/>
                <w:szCs w:val="28"/>
              </w:rPr>
            </w:pPr>
            <w:r>
              <w:rPr>
                <w:color w:val="000000" w:themeColor="text1"/>
                <w:sz w:val="28"/>
                <w:szCs w:val="28"/>
              </w:rPr>
              <w:t>Ought to</w:t>
            </w:r>
          </w:p>
        </w:tc>
        <w:tc>
          <w:tcPr>
            <w:tcW w:w="1915" w:type="dxa"/>
          </w:tcPr>
          <w:p w:rsidR="00AC1C22" w:rsidRDefault="00AC1C22" w:rsidP="000C655B">
            <w:pPr>
              <w:rPr>
                <w:color w:val="000000" w:themeColor="text1"/>
                <w:sz w:val="28"/>
                <w:szCs w:val="28"/>
              </w:rPr>
            </w:pPr>
            <w:r>
              <w:rPr>
                <w:color w:val="000000" w:themeColor="text1"/>
                <w:sz w:val="28"/>
                <w:szCs w:val="28"/>
              </w:rPr>
              <w:t>Ought to</w:t>
            </w:r>
          </w:p>
        </w:tc>
        <w:tc>
          <w:tcPr>
            <w:tcW w:w="1915" w:type="dxa"/>
          </w:tcPr>
          <w:p w:rsidR="00AC1C22" w:rsidRDefault="00AC1C22" w:rsidP="000C655B">
            <w:pPr>
              <w:rPr>
                <w:color w:val="000000" w:themeColor="text1"/>
                <w:sz w:val="28"/>
                <w:szCs w:val="28"/>
              </w:rPr>
            </w:pPr>
          </w:p>
        </w:tc>
        <w:tc>
          <w:tcPr>
            <w:tcW w:w="1916" w:type="dxa"/>
          </w:tcPr>
          <w:p w:rsidR="00AC1C22" w:rsidRDefault="00AC1C22" w:rsidP="000C655B">
            <w:pPr>
              <w:rPr>
                <w:color w:val="000000" w:themeColor="text1"/>
                <w:sz w:val="28"/>
                <w:szCs w:val="28"/>
              </w:rPr>
            </w:pPr>
          </w:p>
        </w:tc>
      </w:tr>
      <w:tr w:rsidR="00AC1C22" w:rsidTr="000C655B">
        <w:tc>
          <w:tcPr>
            <w:tcW w:w="1915" w:type="dxa"/>
          </w:tcPr>
          <w:p w:rsidR="00AC1C22" w:rsidRDefault="00AC1C22" w:rsidP="000C655B">
            <w:pPr>
              <w:rPr>
                <w:color w:val="000000" w:themeColor="text1"/>
                <w:sz w:val="28"/>
                <w:szCs w:val="28"/>
              </w:rPr>
            </w:pPr>
            <w:r>
              <w:rPr>
                <w:color w:val="000000" w:themeColor="text1"/>
                <w:sz w:val="28"/>
                <w:szCs w:val="28"/>
              </w:rPr>
              <w:t>12</w:t>
            </w:r>
          </w:p>
        </w:tc>
        <w:tc>
          <w:tcPr>
            <w:tcW w:w="1915" w:type="dxa"/>
          </w:tcPr>
          <w:p w:rsidR="00AC1C22" w:rsidRDefault="00AC1C22" w:rsidP="000C655B">
            <w:pPr>
              <w:rPr>
                <w:color w:val="000000" w:themeColor="text1"/>
                <w:sz w:val="28"/>
                <w:szCs w:val="28"/>
              </w:rPr>
            </w:pPr>
            <w:r>
              <w:rPr>
                <w:color w:val="000000" w:themeColor="text1"/>
                <w:sz w:val="28"/>
                <w:szCs w:val="28"/>
              </w:rPr>
              <w:t>Used to</w:t>
            </w:r>
          </w:p>
        </w:tc>
        <w:tc>
          <w:tcPr>
            <w:tcW w:w="1915" w:type="dxa"/>
          </w:tcPr>
          <w:p w:rsidR="00AC1C22" w:rsidRDefault="00AC1C22" w:rsidP="000C655B">
            <w:pPr>
              <w:rPr>
                <w:color w:val="000000" w:themeColor="text1"/>
                <w:sz w:val="28"/>
                <w:szCs w:val="28"/>
              </w:rPr>
            </w:pPr>
          </w:p>
        </w:tc>
        <w:tc>
          <w:tcPr>
            <w:tcW w:w="1915" w:type="dxa"/>
          </w:tcPr>
          <w:p w:rsidR="00AC1C22" w:rsidRDefault="00AC1C22" w:rsidP="000C655B">
            <w:pPr>
              <w:rPr>
                <w:color w:val="000000" w:themeColor="text1"/>
                <w:sz w:val="28"/>
                <w:szCs w:val="28"/>
              </w:rPr>
            </w:pPr>
            <w:r>
              <w:rPr>
                <w:color w:val="000000" w:themeColor="text1"/>
                <w:sz w:val="28"/>
                <w:szCs w:val="28"/>
              </w:rPr>
              <w:t>Used to</w:t>
            </w:r>
          </w:p>
        </w:tc>
        <w:tc>
          <w:tcPr>
            <w:tcW w:w="1916" w:type="dxa"/>
          </w:tcPr>
          <w:p w:rsidR="00AC1C22" w:rsidRDefault="00AC1C22" w:rsidP="000C655B">
            <w:pPr>
              <w:rPr>
                <w:color w:val="000000" w:themeColor="text1"/>
                <w:sz w:val="28"/>
                <w:szCs w:val="28"/>
              </w:rPr>
            </w:pPr>
          </w:p>
        </w:tc>
      </w:tr>
    </w:tbl>
    <w:p w:rsidR="00865121" w:rsidRDefault="00865121" w:rsidP="00F501F0">
      <w:pPr>
        <w:rPr>
          <w:color w:val="000000" w:themeColor="text1"/>
          <w:sz w:val="28"/>
          <w:szCs w:val="28"/>
        </w:rPr>
      </w:pPr>
    </w:p>
    <w:p w:rsidR="00AC1C22" w:rsidRDefault="00AC1C22" w:rsidP="00F501F0">
      <w:pPr>
        <w:rPr>
          <w:color w:val="000000" w:themeColor="text1"/>
          <w:sz w:val="28"/>
          <w:szCs w:val="28"/>
        </w:rPr>
      </w:pPr>
      <w:r>
        <w:rPr>
          <w:color w:val="000000" w:themeColor="text1"/>
          <w:sz w:val="28"/>
          <w:szCs w:val="28"/>
        </w:rPr>
        <w:t>2) Pos</w:t>
      </w:r>
      <w:r w:rsidR="00970D28">
        <w:rPr>
          <w:color w:val="000000" w:themeColor="text1"/>
          <w:sz w:val="28"/>
          <w:szCs w:val="28"/>
        </w:rPr>
        <w:t>s</w:t>
      </w:r>
      <w:r>
        <w:rPr>
          <w:color w:val="000000" w:themeColor="text1"/>
          <w:sz w:val="28"/>
          <w:szCs w:val="28"/>
        </w:rPr>
        <w:t>essive Pronoun</w:t>
      </w:r>
      <w:r w:rsidR="00970D28">
        <w:rPr>
          <w:color w:val="000000" w:themeColor="text1"/>
          <w:sz w:val="28"/>
          <w:szCs w:val="28"/>
        </w:rPr>
        <w:t>:-</w:t>
      </w:r>
      <w:r w:rsidR="00210E5F">
        <w:rPr>
          <w:color w:val="000000" w:themeColor="text1"/>
          <w:sz w:val="28"/>
          <w:szCs w:val="28"/>
        </w:rPr>
        <w:t xml:space="preserve"> Pronouns</w:t>
      </w:r>
      <w:r w:rsidR="00176356">
        <w:rPr>
          <w:color w:val="000000" w:themeColor="text1"/>
          <w:sz w:val="28"/>
          <w:szCs w:val="28"/>
        </w:rPr>
        <w:t xml:space="preserve"> are</w:t>
      </w:r>
      <w:r w:rsidR="00210E5F">
        <w:rPr>
          <w:color w:val="000000" w:themeColor="text1"/>
          <w:sz w:val="28"/>
          <w:szCs w:val="28"/>
        </w:rPr>
        <w:t xml:space="preserve"> used to indicate p</w:t>
      </w:r>
      <w:r w:rsidR="00643B05">
        <w:rPr>
          <w:color w:val="000000" w:themeColor="text1"/>
          <w:sz w:val="28"/>
          <w:szCs w:val="28"/>
        </w:rPr>
        <w:t>ossession. These Pronouns can’t</w:t>
      </w:r>
      <w:r w:rsidR="00210E5F">
        <w:rPr>
          <w:color w:val="000000" w:themeColor="text1"/>
          <w:sz w:val="28"/>
          <w:szCs w:val="28"/>
        </w:rPr>
        <w:t xml:space="preserve"> precede a noun. They are pronouns and thus replace the noun. The noun is understood from the context and is not repeated.</w:t>
      </w:r>
    </w:p>
    <w:p w:rsidR="00210E5F" w:rsidRDefault="00210E5F" w:rsidP="00F501F0">
      <w:pPr>
        <w:rPr>
          <w:color w:val="000000" w:themeColor="text1"/>
          <w:sz w:val="28"/>
          <w:szCs w:val="28"/>
        </w:rPr>
      </w:pPr>
      <w:r>
        <w:rPr>
          <w:color w:val="000000" w:themeColor="text1"/>
          <w:sz w:val="28"/>
          <w:szCs w:val="28"/>
        </w:rPr>
        <w:t>Mine= my + noun</w:t>
      </w:r>
    </w:p>
    <w:p w:rsidR="00210E5F" w:rsidRDefault="00210E5F" w:rsidP="00F501F0">
      <w:pPr>
        <w:rPr>
          <w:color w:val="000000" w:themeColor="text1"/>
          <w:sz w:val="28"/>
          <w:szCs w:val="28"/>
        </w:rPr>
      </w:pPr>
      <w:r>
        <w:rPr>
          <w:color w:val="000000" w:themeColor="text1"/>
          <w:sz w:val="28"/>
          <w:szCs w:val="28"/>
        </w:rPr>
        <w:t>Yours= you + noun</w:t>
      </w:r>
    </w:p>
    <w:p w:rsidR="00210E5F" w:rsidRDefault="00643B05" w:rsidP="00F501F0">
      <w:pPr>
        <w:rPr>
          <w:color w:val="000000" w:themeColor="text1"/>
          <w:sz w:val="28"/>
          <w:szCs w:val="28"/>
        </w:rPr>
      </w:pPr>
      <w:r>
        <w:rPr>
          <w:color w:val="000000" w:themeColor="text1"/>
          <w:sz w:val="28"/>
          <w:szCs w:val="28"/>
        </w:rPr>
        <w:t xml:space="preserve">Hers= </w:t>
      </w:r>
      <w:r w:rsidR="00210E5F">
        <w:rPr>
          <w:color w:val="000000" w:themeColor="text1"/>
          <w:sz w:val="28"/>
          <w:szCs w:val="28"/>
        </w:rPr>
        <w:t>her + noun</w:t>
      </w:r>
    </w:p>
    <w:p w:rsidR="00210E5F" w:rsidRDefault="00C7694B" w:rsidP="00F501F0">
      <w:pPr>
        <w:rPr>
          <w:color w:val="000000" w:themeColor="text1"/>
          <w:sz w:val="28"/>
          <w:szCs w:val="28"/>
        </w:rPr>
      </w:pPr>
      <w:r>
        <w:rPr>
          <w:color w:val="000000" w:themeColor="text1"/>
          <w:sz w:val="28"/>
          <w:szCs w:val="28"/>
        </w:rPr>
        <w:t>Ex: Hers, His, Mine, Ours, Theirs, Y</w:t>
      </w:r>
      <w:r w:rsidR="00210E5F">
        <w:rPr>
          <w:color w:val="000000" w:themeColor="text1"/>
          <w:sz w:val="28"/>
          <w:szCs w:val="28"/>
        </w:rPr>
        <w:t>ours</w:t>
      </w:r>
    </w:p>
    <w:p w:rsidR="00210E5F" w:rsidRDefault="00210E5F" w:rsidP="00F501F0">
      <w:pPr>
        <w:rPr>
          <w:color w:val="000000" w:themeColor="text1"/>
          <w:sz w:val="28"/>
          <w:szCs w:val="28"/>
        </w:rPr>
      </w:pPr>
      <w:r>
        <w:rPr>
          <w:color w:val="000000" w:themeColor="text1"/>
          <w:sz w:val="28"/>
          <w:szCs w:val="28"/>
        </w:rPr>
        <w:t xml:space="preserve">Example Sentences: </w:t>
      </w:r>
    </w:p>
    <w:p w:rsidR="00210E5F" w:rsidRDefault="000C655B" w:rsidP="00F501F0">
      <w:pPr>
        <w:rPr>
          <w:color w:val="000000" w:themeColor="text1"/>
          <w:sz w:val="28"/>
          <w:szCs w:val="28"/>
        </w:rPr>
      </w:pPr>
      <w:r>
        <w:rPr>
          <w:color w:val="000000" w:themeColor="text1"/>
          <w:sz w:val="28"/>
          <w:szCs w:val="28"/>
        </w:rPr>
        <w:t xml:space="preserve">   </w:t>
      </w:r>
      <w:r w:rsidR="00CA7A2B">
        <w:rPr>
          <w:color w:val="000000" w:themeColor="text1"/>
          <w:sz w:val="28"/>
          <w:szCs w:val="28"/>
        </w:rPr>
        <w:t xml:space="preserve">1) </w:t>
      </w:r>
      <w:r w:rsidR="00210E5F">
        <w:rPr>
          <w:color w:val="000000" w:themeColor="text1"/>
          <w:sz w:val="28"/>
          <w:szCs w:val="28"/>
        </w:rPr>
        <w:t>This is my book. This is mine.</w:t>
      </w:r>
    </w:p>
    <w:p w:rsidR="00210E5F" w:rsidRDefault="000C655B" w:rsidP="00F501F0">
      <w:pPr>
        <w:rPr>
          <w:color w:val="000000" w:themeColor="text1"/>
          <w:sz w:val="28"/>
          <w:szCs w:val="28"/>
        </w:rPr>
      </w:pPr>
      <w:r>
        <w:rPr>
          <w:color w:val="000000" w:themeColor="text1"/>
          <w:sz w:val="28"/>
          <w:szCs w:val="28"/>
        </w:rPr>
        <w:t xml:space="preserve">   </w:t>
      </w:r>
      <w:r w:rsidR="00CA7A2B">
        <w:rPr>
          <w:color w:val="000000" w:themeColor="text1"/>
          <w:sz w:val="28"/>
          <w:szCs w:val="28"/>
        </w:rPr>
        <w:t xml:space="preserve">2) </w:t>
      </w:r>
      <w:r w:rsidR="00210E5F">
        <w:rPr>
          <w:color w:val="000000" w:themeColor="text1"/>
          <w:sz w:val="28"/>
          <w:szCs w:val="28"/>
        </w:rPr>
        <w:t>This is her car not yours.</w:t>
      </w:r>
    </w:p>
    <w:p w:rsidR="00210E5F" w:rsidRDefault="000C655B" w:rsidP="00F501F0">
      <w:pPr>
        <w:rPr>
          <w:color w:val="000000" w:themeColor="text1"/>
          <w:sz w:val="28"/>
          <w:szCs w:val="28"/>
        </w:rPr>
      </w:pPr>
      <w:r>
        <w:rPr>
          <w:color w:val="000000" w:themeColor="text1"/>
          <w:sz w:val="28"/>
          <w:szCs w:val="28"/>
        </w:rPr>
        <w:t xml:space="preserve">    </w:t>
      </w:r>
      <w:r w:rsidR="00CA7A2B">
        <w:rPr>
          <w:color w:val="000000" w:themeColor="text1"/>
          <w:sz w:val="28"/>
          <w:szCs w:val="28"/>
        </w:rPr>
        <w:t xml:space="preserve">3) </w:t>
      </w:r>
      <w:r w:rsidR="00210E5F">
        <w:rPr>
          <w:color w:val="000000" w:themeColor="text1"/>
          <w:sz w:val="28"/>
          <w:szCs w:val="28"/>
        </w:rPr>
        <w:t>Hers is green and mine is red.</w:t>
      </w:r>
    </w:p>
    <w:p w:rsidR="00CA7A2B" w:rsidRDefault="000C655B" w:rsidP="00F501F0">
      <w:pPr>
        <w:rPr>
          <w:color w:val="000000" w:themeColor="text1"/>
          <w:sz w:val="28"/>
          <w:szCs w:val="28"/>
        </w:rPr>
      </w:pPr>
      <w:r>
        <w:rPr>
          <w:color w:val="000000" w:themeColor="text1"/>
          <w:sz w:val="28"/>
          <w:szCs w:val="28"/>
        </w:rPr>
        <w:t xml:space="preserve">    </w:t>
      </w:r>
      <w:r w:rsidR="00CA7A2B">
        <w:rPr>
          <w:color w:val="000000" w:themeColor="text1"/>
          <w:sz w:val="28"/>
          <w:szCs w:val="28"/>
        </w:rPr>
        <w:t>4) The blue hat is mine. Yours is on the upper shelf.</w:t>
      </w:r>
    </w:p>
    <w:p w:rsidR="00CA7A2B" w:rsidRDefault="00CA7A2B" w:rsidP="00F501F0">
      <w:pPr>
        <w:rPr>
          <w:color w:val="000000" w:themeColor="text1"/>
          <w:sz w:val="28"/>
          <w:szCs w:val="28"/>
        </w:rPr>
      </w:pPr>
      <w:r>
        <w:rPr>
          <w:color w:val="000000" w:themeColor="text1"/>
          <w:sz w:val="28"/>
          <w:szCs w:val="28"/>
        </w:rPr>
        <w:t xml:space="preserve">     5) My Aunt is a graphic designer. This computer is hers.</w:t>
      </w:r>
    </w:p>
    <w:p w:rsidR="00486049" w:rsidRDefault="00486049" w:rsidP="00F501F0">
      <w:pPr>
        <w:rPr>
          <w:color w:val="000000" w:themeColor="text1"/>
          <w:sz w:val="28"/>
          <w:szCs w:val="28"/>
        </w:rPr>
      </w:pPr>
      <w:r>
        <w:rPr>
          <w:color w:val="000000" w:themeColor="text1"/>
          <w:sz w:val="28"/>
          <w:szCs w:val="28"/>
        </w:rPr>
        <w:t xml:space="preserve">     6)</w:t>
      </w:r>
      <w:r w:rsidR="00326408">
        <w:rPr>
          <w:color w:val="000000" w:themeColor="text1"/>
          <w:sz w:val="28"/>
          <w:szCs w:val="28"/>
        </w:rPr>
        <w:t xml:space="preserve">  The food is ours not theirs.</w:t>
      </w:r>
    </w:p>
    <w:p w:rsidR="00326408" w:rsidRDefault="00326408" w:rsidP="00F501F0">
      <w:pPr>
        <w:rPr>
          <w:color w:val="000000" w:themeColor="text1"/>
          <w:sz w:val="28"/>
          <w:szCs w:val="28"/>
        </w:rPr>
      </w:pPr>
      <w:r>
        <w:rPr>
          <w:color w:val="000000" w:themeColor="text1"/>
          <w:sz w:val="28"/>
          <w:szCs w:val="28"/>
        </w:rPr>
        <w:t xml:space="preserve">    7) Her car is faster than mine.</w:t>
      </w:r>
    </w:p>
    <w:tbl>
      <w:tblPr>
        <w:tblStyle w:val="TableGrid"/>
        <w:tblW w:w="0" w:type="auto"/>
        <w:tblLook w:val="04A0" w:firstRow="1" w:lastRow="0" w:firstColumn="1" w:lastColumn="0" w:noHBand="0" w:noVBand="1"/>
      </w:tblPr>
      <w:tblGrid>
        <w:gridCol w:w="1915"/>
        <w:gridCol w:w="1915"/>
        <w:gridCol w:w="1915"/>
        <w:gridCol w:w="1915"/>
        <w:gridCol w:w="1916"/>
      </w:tblGrid>
      <w:tr w:rsidR="0084791E" w:rsidTr="0084791E">
        <w:tc>
          <w:tcPr>
            <w:tcW w:w="1915" w:type="dxa"/>
          </w:tcPr>
          <w:p w:rsidR="0084791E" w:rsidRDefault="0084791E" w:rsidP="00F501F0">
            <w:pPr>
              <w:rPr>
                <w:color w:val="000000" w:themeColor="text1"/>
                <w:sz w:val="28"/>
                <w:szCs w:val="28"/>
              </w:rPr>
            </w:pPr>
            <w:r>
              <w:rPr>
                <w:color w:val="000000" w:themeColor="text1"/>
                <w:sz w:val="28"/>
                <w:szCs w:val="28"/>
              </w:rPr>
              <w:t>Subject</w:t>
            </w:r>
          </w:p>
        </w:tc>
        <w:tc>
          <w:tcPr>
            <w:tcW w:w="1915" w:type="dxa"/>
          </w:tcPr>
          <w:p w:rsidR="0084791E" w:rsidRDefault="0084791E" w:rsidP="00F501F0">
            <w:pPr>
              <w:rPr>
                <w:color w:val="000000" w:themeColor="text1"/>
                <w:sz w:val="28"/>
                <w:szCs w:val="28"/>
              </w:rPr>
            </w:pPr>
            <w:r>
              <w:rPr>
                <w:color w:val="000000" w:themeColor="text1"/>
                <w:sz w:val="28"/>
                <w:szCs w:val="28"/>
              </w:rPr>
              <w:t>Object</w:t>
            </w:r>
          </w:p>
        </w:tc>
        <w:tc>
          <w:tcPr>
            <w:tcW w:w="1915" w:type="dxa"/>
          </w:tcPr>
          <w:p w:rsidR="0084791E" w:rsidRDefault="0084791E" w:rsidP="00F501F0">
            <w:pPr>
              <w:rPr>
                <w:color w:val="000000" w:themeColor="text1"/>
                <w:sz w:val="28"/>
                <w:szCs w:val="28"/>
              </w:rPr>
            </w:pPr>
            <w:r>
              <w:rPr>
                <w:color w:val="000000" w:themeColor="text1"/>
                <w:sz w:val="28"/>
                <w:szCs w:val="28"/>
              </w:rPr>
              <w:t>Adjective</w:t>
            </w:r>
          </w:p>
        </w:tc>
        <w:tc>
          <w:tcPr>
            <w:tcW w:w="1915" w:type="dxa"/>
          </w:tcPr>
          <w:p w:rsidR="0084791E" w:rsidRDefault="0084791E" w:rsidP="00F501F0">
            <w:pPr>
              <w:rPr>
                <w:color w:val="000000" w:themeColor="text1"/>
                <w:sz w:val="28"/>
                <w:szCs w:val="28"/>
              </w:rPr>
            </w:pPr>
            <w:r>
              <w:rPr>
                <w:color w:val="000000" w:themeColor="text1"/>
                <w:sz w:val="28"/>
                <w:szCs w:val="28"/>
              </w:rPr>
              <w:t>Possessive</w:t>
            </w:r>
          </w:p>
        </w:tc>
        <w:tc>
          <w:tcPr>
            <w:tcW w:w="1916" w:type="dxa"/>
          </w:tcPr>
          <w:p w:rsidR="0084791E" w:rsidRDefault="0084791E" w:rsidP="00F501F0">
            <w:pPr>
              <w:rPr>
                <w:color w:val="000000" w:themeColor="text1"/>
                <w:sz w:val="28"/>
                <w:szCs w:val="28"/>
              </w:rPr>
            </w:pPr>
            <w:r>
              <w:rPr>
                <w:color w:val="000000" w:themeColor="text1"/>
                <w:sz w:val="28"/>
                <w:szCs w:val="28"/>
              </w:rPr>
              <w:t>Emphatic</w:t>
            </w:r>
          </w:p>
        </w:tc>
      </w:tr>
      <w:tr w:rsidR="0084791E" w:rsidTr="0084791E">
        <w:tc>
          <w:tcPr>
            <w:tcW w:w="1915" w:type="dxa"/>
          </w:tcPr>
          <w:p w:rsidR="0084791E" w:rsidRDefault="0084791E" w:rsidP="00F501F0">
            <w:pPr>
              <w:rPr>
                <w:color w:val="000000" w:themeColor="text1"/>
                <w:sz w:val="28"/>
                <w:szCs w:val="28"/>
              </w:rPr>
            </w:pPr>
            <w:r>
              <w:rPr>
                <w:color w:val="000000" w:themeColor="text1"/>
                <w:sz w:val="28"/>
                <w:szCs w:val="28"/>
              </w:rPr>
              <w:t>I</w:t>
            </w:r>
          </w:p>
        </w:tc>
        <w:tc>
          <w:tcPr>
            <w:tcW w:w="1915" w:type="dxa"/>
          </w:tcPr>
          <w:p w:rsidR="0084791E" w:rsidRDefault="0084791E" w:rsidP="00F501F0">
            <w:pPr>
              <w:rPr>
                <w:color w:val="000000" w:themeColor="text1"/>
                <w:sz w:val="28"/>
                <w:szCs w:val="28"/>
              </w:rPr>
            </w:pPr>
            <w:r>
              <w:rPr>
                <w:color w:val="000000" w:themeColor="text1"/>
                <w:sz w:val="28"/>
                <w:szCs w:val="28"/>
              </w:rPr>
              <w:t>Me</w:t>
            </w:r>
          </w:p>
        </w:tc>
        <w:tc>
          <w:tcPr>
            <w:tcW w:w="1915" w:type="dxa"/>
          </w:tcPr>
          <w:p w:rsidR="0084791E" w:rsidRDefault="0084791E" w:rsidP="00F501F0">
            <w:pPr>
              <w:rPr>
                <w:color w:val="000000" w:themeColor="text1"/>
                <w:sz w:val="28"/>
                <w:szCs w:val="28"/>
              </w:rPr>
            </w:pPr>
            <w:r>
              <w:rPr>
                <w:color w:val="000000" w:themeColor="text1"/>
                <w:sz w:val="28"/>
                <w:szCs w:val="28"/>
              </w:rPr>
              <w:t>My</w:t>
            </w:r>
          </w:p>
        </w:tc>
        <w:tc>
          <w:tcPr>
            <w:tcW w:w="1915" w:type="dxa"/>
          </w:tcPr>
          <w:p w:rsidR="0084791E" w:rsidRDefault="0084791E" w:rsidP="00F501F0">
            <w:pPr>
              <w:rPr>
                <w:color w:val="000000" w:themeColor="text1"/>
                <w:sz w:val="28"/>
                <w:szCs w:val="28"/>
              </w:rPr>
            </w:pPr>
            <w:r>
              <w:rPr>
                <w:color w:val="000000" w:themeColor="text1"/>
                <w:sz w:val="28"/>
                <w:szCs w:val="28"/>
              </w:rPr>
              <w:t>Mine</w:t>
            </w:r>
          </w:p>
        </w:tc>
        <w:tc>
          <w:tcPr>
            <w:tcW w:w="1916" w:type="dxa"/>
          </w:tcPr>
          <w:p w:rsidR="0084791E" w:rsidRDefault="0084791E" w:rsidP="00F501F0">
            <w:pPr>
              <w:rPr>
                <w:color w:val="000000" w:themeColor="text1"/>
                <w:sz w:val="28"/>
                <w:szCs w:val="28"/>
              </w:rPr>
            </w:pPr>
            <w:r>
              <w:rPr>
                <w:color w:val="000000" w:themeColor="text1"/>
                <w:sz w:val="28"/>
                <w:szCs w:val="28"/>
              </w:rPr>
              <w:t>Myself</w:t>
            </w:r>
          </w:p>
        </w:tc>
      </w:tr>
      <w:tr w:rsidR="0084791E" w:rsidTr="0084791E">
        <w:tc>
          <w:tcPr>
            <w:tcW w:w="1915" w:type="dxa"/>
          </w:tcPr>
          <w:p w:rsidR="0084791E" w:rsidRDefault="0084791E" w:rsidP="00F501F0">
            <w:pPr>
              <w:rPr>
                <w:color w:val="000000" w:themeColor="text1"/>
                <w:sz w:val="28"/>
                <w:szCs w:val="28"/>
              </w:rPr>
            </w:pPr>
            <w:r>
              <w:rPr>
                <w:color w:val="000000" w:themeColor="text1"/>
                <w:sz w:val="28"/>
                <w:szCs w:val="28"/>
              </w:rPr>
              <w:t>We</w:t>
            </w:r>
          </w:p>
        </w:tc>
        <w:tc>
          <w:tcPr>
            <w:tcW w:w="1915" w:type="dxa"/>
          </w:tcPr>
          <w:p w:rsidR="0084791E" w:rsidRDefault="0084791E" w:rsidP="00F501F0">
            <w:pPr>
              <w:rPr>
                <w:color w:val="000000" w:themeColor="text1"/>
                <w:sz w:val="28"/>
                <w:szCs w:val="28"/>
              </w:rPr>
            </w:pPr>
            <w:r>
              <w:rPr>
                <w:color w:val="000000" w:themeColor="text1"/>
                <w:sz w:val="28"/>
                <w:szCs w:val="28"/>
              </w:rPr>
              <w:t>Us</w:t>
            </w:r>
          </w:p>
        </w:tc>
        <w:tc>
          <w:tcPr>
            <w:tcW w:w="1915" w:type="dxa"/>
          </w:tcPr>
          <w:p w:rsidR="0084791E" w:rsidRDefault="0084791E" w:rsidP="00F501F0">
            <w:pPr>
              <w:rPr>
                <w:color w:val="000000" w:themeColor="text1"/>
                <w:sz w:val="28"/>
                <w:szCs w:val="28"/>
              </w:rPr>
            </w:pPr>
            <w:r>
              <w:rPr>
                <w:color w:val="000000" w:themeColor="text1"/>
                <w:sz w:val="28"/>
                <w:szCs w:val="28"/>
              </w:rPr>
              <w:t>Our</w:t>
            </w:r>
          </w:p>
        </w:tc>
        <w:tc>
          <w:tcPr>
            <w:tcW w:w="1915" w:type="dxa"/>
          </w:tcPr>
          <w:p w:rsidR="0084791E" w:rsidRDefault="0084791E" w:rsidP="00F501F0">
            <w:pPr>
              <w:rPr>
                <w:color w:val="000000" w:themeColor="text1"/>
                <w:sz w:val="28"/>
                <w:szCs w:val="28"/>
              </w:rPr>
            </w:pPr>
            <w:r>
              <w:rPr>
                <w:color w:val="000000" w:themeColor="text1"/>
                <w:sz w:val="28"/>
                <w:szCs w:val="28"/>
              </w:rPr>
              <w:t>Ours</w:t>
            </w:r>
          </w:p>
        </w:tc>
        <w:tc>
          <w:tcPr>
            <w:tcW w:w="1916" w:type="dxa"/>
          </w:tcPr>
          <w:p w:rsidR="0084791E" w:rsidRDefault="0084791E" w:rsidP="00F501F0">
            <w:pPr>
              <w:rPr>
                <w:color w:val="000000" w:themeColor="text1"/>
                <w:sz w:val="28"/>
                <w:szCs w:val="28"/>
              </w:rPr>
            </w:pPr>
            <w:r>
              <w:rPr>
                <w:color w:val="000000" w:themeColor="text1"/>
                <w:sz w:val="28"/>
                <w:szCs w:val="28"/>
              </w:rPr>
              <w:t>Ourselves</w:t>
            </w:r>
          </w:p>
        </w:tc>
      </w:tr>
      <w:tr w:rsidR="0084791E" w:rsidTr="0084791E">
        <w:tc>
          <w:tcPr>
            <w:tcW w:w="1915" w:type="dxa"/>
          </w:tcPr>
          <w:p w:rsidR="0084791E" w:rsidRDefault="0084791E" w:rsidP="00F501F0">
            <w:pPr>
              <w:rPr>
                <w:color w:val="000000" w:themeColor="text1"/>
                <w:sz w:val="28"/>
                <w:szCs w:val="28"/>
              </w:rPr>
            </w:pPr>
            <w:r>
              <w:rPr>
                <w:color w:val="000000" w:themeColor="text1"/>
                <w:sz w:val="28"/>
                <w:szCs w:val="28"/>
              </w:rPr>
              <w:t>You</w:t>
            </w:r>
          </w:p>
        </w:tc>
        <w:tc>
          <w:tcPr>
            <w:tcW w:w="1915" w:type="dxa"/>
          </w:tcPr>
          <w:p w:rsidR="0084791E" w:rsidRDefault="0084791E" w:rsidP="00F501F0">
            <w:pPr>
              <w:rPr>
                <w:color w:val="000000" w:themeColor="text1"/>
                <w:sz w:val="28"/>
                <w:szCs w:val="28"/>
              </w:rPr>
            </w:pPr>
            <w:r>
              <w:rPr>
                <w:color w:val="000000" w:themeColor="text1"/>
                <w:sz w:val="28"/>
                <w:szCs w:val="28"/>
              </w:rPr>
              <w:t>You</w:t>
            </w:r>
          </w:p>
        </w:tc>
        <w:tc>
          <w:tcPr>
            <w:tcW w:w="1915" w:type="dxa"/>
          </w:tcPr>
          <w:p w:rsidR="0084791E" w:rsidRDefault="0084791E" w:rsidP="00F501F0">
            <w:pPr>
              <w:rPr>
                <w:color w:val="000000" w:themeColor="text1"/>
                <w:sz w:val="28"/>
                <w:szCs w:val="28"/>
              </w:rPr>
            </w:pPr>
            <w:r>
              <w:rPr>
                <w:color w:val="000000" w:themeColor="text1"/>
                <w:sz w:val="28"/>
                <w:szCs w:val="28"/>
              </w:rPr>
              <w:t>Your</w:t>
            </w:r>
          </w:p>
        </w:tc>
        <w:tc>
          <w:tcPr>
            <w:tcW w:w="1915" w:type="dxa"/>
          </w:tcPr>
          <w:p w:rsidR="0084791E" w:rsidRDefault="0084791E" w:rsidP="00F501F0">
            <w:pPr>
              <w:rPr>
                <w:color w:val="000000" w:themeColor="text1"/>
                <w:sz w:val="28"/>
                <w:szCs w:val="28"/>
              </w:rPr>
            </w:pPr>
            <w:r>
              <w:rPr>
                <w:color w:val="000000" w:themeColor="text1"/>
                <w:sz w:val="28"/>
                <w:szCs w:val="28"/>
              </w:rPr>
              <w:t>Yours</w:t>
            </w:r>
          </w:p>
        </w:tc>
        <w:tc>
          <w:tcPr>
            <w:tcW w:w="1916" w:type="dxa"/>
          </w:tcPr>
          <w:p w:rsidR="0084791E" w:rsidRDefault="0084791E" w:rsidP="00F501F0">
            <w:pPr>
              <w:rPr>
                <w:color w:val="000000" w:themeColor="text1"/>
                <w:sz w:val="28"/>
                <w:szCs w:val="28"/>
              </w:rPr>
            </w:pPr>
            <w:r>
              <w:rPr>
                <w:color w:val="000000" w:themeColor="text1"/>
                <w:sz w:val="28"/>
                <w:szCs w:val="28"/>
              </w:rPr>
              <w:t>Yourselves</w:t>
            </w:r>
          </w:p>
        </w:tc>
      </w:tr>
      <w:tr w:rsidR="0084791E" w:rsidTr="0084791E">
        <w:tc>
          <w:tcPr>
            <w:tcW w:w="1915" w:type="dxa"/>
          </w:tcPr>
          <w:p w:rsidR="0084791E" w:rsidRDefault="0084791E" w:rsidP="00F501F0">
            <w:pPr>
              <w:rPr>
                <w:color w:val="000000" w:themeColor="text1"/>
                <w:sz w:val="28"/>
                <w:szCs w:val="28"/>
              </w:rPr>
            </w:pPr>
            <w:r>
              <w:rPr>
                <w:color w:val="000000" w:themeColor="text1"/>
                <w:sz w:val="28"/>
                <w:szCs w:val="28"/>
              </w:rPr>
              <w:t>He</w:t>
            </w:r>
          </w:p>
        </w:tc>
        <w:tc>
          <w:tcPr>
            <w:tcW w:w="1915" w:type="dxa"/>
          </w:tcPr>
          <w:p w:rsidR="0084791E" w:rsidRDefault="0084791E" w:rsidP="00F501F0">
            <w:pPr>
              <w:rPr>
                <w:color w:val="000000" w:themeColor="text1"/>
                <w:sz w:val="28"/>
                <w:szCs w:val="28"/>
              </w:rPr>
            </w:pPr>
            <w:r>
              <w:rPr>
                <w:color w:val="000000" w:themeColor="text1"/>
                <w:sz w:val="28"/>
                <w:szCs w:val="28"/>
              </w:rPr>
              <w:t>Him</w:t>
            </w:r>
          </w:p>
        </w:tc>
        <w:tc>
          <w:tcPr>
            <w:tcW w:w="1915" w:type="dxa"/>
          </w:tcPr>
          <w:p w:rsidR="0084791E" w:rsidRDefault="0084791E" w:rsidP="00F501F0">
            <w:pPr>
              <w:rPr>
                <w:color w:val="000000" w:themeColor="text1"/>
                <w:sz w:val="28"/>
                <w:szCs w:val="28"/>
              </w:rPr>
            </w:pPr>
            <w:r>
              <w:rPr>
                <w:color w:val="000000" w:themeColor="text1"/>
                <w:sz w:val="28"/>
                <w:szCs w:val="28"/>
              </w:rPr>
              <w:t>His</w:t>
            </w:r>
          </w:p>
        </w:tc>
        <w:tc>
          <w:tcPr>
            <w:tcW w:w="1915" w:type="dxa"/>
          </w:tcPr>
          <w:p w:rsidR="0084791E" w:rsidRDefault="0084791E" w:rsidP="00F501F0">
            <w:pPr>
              <w:rPr>
                <w:color w:val="000000" w:themeColor="text1"/>
                <w:sz w:val="28"/>
                <w:szCs w:val="28"/>
              </w:rPr>
            </w:pPr>
            <w:r>
              <w:rPr>
                <w:color w:val="000000" w:themeColor="text1"/>
                <w:sz w:val="28"/>
                <w:szCs w:val="28"/>
              </w:rPr>
              <w:t>His</w:t>
            </w:r>
          </w:p>
        </w:tc>
        <w:tc>
          <w:tcPr>
            <w:tcW w:w="1916" w:type="dxa"/>
          </w:tcPr>
          <w:p w:rsidR="0084791E" w:rsidRDefault="0084791E" w:rsidP="00F501F0">
            <w:pPr>
              <w:rPr>
                <w:color w:val="000000" w:themeColor="text1"/>
                <w:sz w:val="28"/>
                <w:szCs w:val="28"/>
              </w:rPr>
            </w:pPr>
            <w:r>
              <w:rPr>
                <w:color w:val="000000" w:themeColor="text1"/>
                <w:sz w:val="28"/>
                <w:szCs w:val="28"/>
              </w:rPr>
              <w:t>Himself</w:t>
            </w:r>
          </w:p>
        </w:tc>
      </w:tr>
      <w:tr w:rsidR="0084791E" w:rsidTr="0084791E">
        <w:tc>
          <w:tcPr>
            <w:tcW w:w="1915" w:type="dxa"/>
          </w:tcPr>
          <w:p w:rsidR="0084791E" w:rsidRDefault="0084791E" w:rsidP="00F501F0">
            <w:pPr>
              <w:rPr>
                <w:color w:val="000000" w:themeColor="text1"/>
                <w:sz w:val="28"/>
                <w:szCs w:val="28"/>
              </w:rPr>
            </w:pPr>
            <w:r>
              <w:rPr>
                <w:color w:val="000000" w:themeColor="text1"/>
                <w:sz w:val="28"/>
                <w:szCs w:val="28"/>
              </w:rPr>
              <w:t>She</w:t>
            </w:r>
          </w:p>
        </w:tc>
        <w:tc>
          <w:tcPr>
            <w:tcW w:w="1915" w:type="dxa"/>
          </w:tcPr>
          <w:p w:rsidR="0084791E" w:rsidRDefault="0084791E" w:rsidP="00F501F0">
            <w:pPr>
              <w:rPr>
                <w:color w:val="000000" w:themeColor="text1"/>
                <w:sz w:val="28"/>
                <w:szCs w:val="28"/>
              </w:rPr>
            </w:pPr>
            <w:r>
              <w:rPr>
                <w:color w:val="000000" w:themeColor="text1"/>
                <w:sz w:val="28"/>
                <w:szCs w:val="28"/>
              </w:rPr>
              <w:t>Her</w:t>
            </w:r>
          </w:p>
        </w:tc>
        <w:tc>
          <w:tcPr>
            <w:tcW w:w="1915" w:type="dxa"/>
          </w:tcPr>
          <w:p w:rsidR="0084791E" w:rsidRDefault="0084791E" w:rsidP="00F501F0">
            <w:pPr>
              <w:rPr>
                <w:color w:val="000000" w:themeColor="text1"/>
                <w:sz w:val="28"/>
                <w:szCs w:val="28"/>
              </w:rPr>
            </w:pPr>
            <w:r>
              <w:rPr>
                <w:color w:val="000000" w:themeColor="text1"/>
                <w:sz w:val="28"/>
                <w:szCs w:val="28"/>
              </w:rPr>
              <w:t>Her</w:t>
            </w:r>
          </w:p>
        </w:tc>
        <w:tc>
          <w:tcPr>
            <w:tcW w:w="1915" w:type="dxa"/>
          </w:tcPr>
          <w:p w:rsidR="0084791E" w:rsidRDefault="0084791E" w:rsidP="00F501F0">
            <w:pPr>
              <w:rPr>
                <w:color w:val="000000" w:themeColor="text1"/>
                <w:sz w:val="28"/>
                <w:szCs w:val="28"/>
              </w:rPr>
            </w:pPr>
            <w:r>
              <w:rPr>
                <w:color w:val="000000" w:themeColor="text1"/>
                <w:sz w:val="28"/>
                <w:szCs w:val="28"/>
              </w:rPr>
              <w:t>Hers</w:t>
            </w:r>
          </w:p>
        </w:tc>
        <w:tc>
          <w:tcPr>
            <w:tcW w:w="1916" w:type="dxa"/>
          </w:tcPr>
          <w:p w:rsidR="0084791E" w:rsidRDefault="0084791E" w:rsidP="00F501F0">
            <w:pPr>
              <w:rPr>
                <w:color w:val="000000" w:themeColor="text1"/>
                <w:sz w:val="28"/>
                <w:szCs w:val="28"/>
              </w:rPr>
            </w:pPr>
            <w:r>
              <w:rPr>
                <w:color w:val="000000" w:themeColor="text1"/>
                <w:sz w:val="28"/>
                <w:szCs w:val="28"/>
              </w:rPr>
              <w:t>Herself</w:t>
            </w:r>
          </w:p>
        </w:tc>
      </w:tr>
      <w:tr w:rsidR="0084791E" w:rsidTr="0084791E">
        <w:tc>
          <w:tcPr>
            <w:tcW w:w="1915" w:type="dxa"/>
          </w:tcPr>
          <w:p w:rsidR="0084791E" w:rsidRDefault="0084791E" w:rsidP="00F501F0">
            <w:pPr>
              <w:rPr>
                <w:color w:val="000000" w:themeColor="text1"/>
                <w:sz w:val="28"/>
                <w:szCs w:val="28"/>
              </w:rPr>
            </w:pPr>
            <w:r>
              <w:rPr>
                <w:color w:val="000000" w:themeColor="text1"/>
                <w:sz w:val="28"/>
                <w:szCs w:val="28"/>
              </w:rPr>
              <w:lastRenderedPageBreak/>
              <w:t>It</w:t>
            </w:r>
          </w:p>
        </w:tc>
        <w:tc>
          <w:tcPr>
            <w:tcW w:w="1915" w:type="dxa"/>
          </w:tcPr>
          <w:p w:rsidR="0084791E" w:rsidRDefault="0084791E" w:rsidP="00F501F0">
            <w:pPr>
              <w:rPr>
                <w:color w:val="000000" w:themeColor="text1"/>
                <w:sz w:val="28"/>
                <w:szCs w:val="28"/>
              </w:rPr>
            </w:pPr>
            <w:r>
              <w:rPr>
                <w:color w:val="000000" w:themeColor="text1"/>
                <w:sz w:val="28"/>
                <w:szCs w:val="28"/>
              </w:rPr>
              <w:t>It</w:t>
            </w:r>
          </w:p>
        </w:tc>
        <w:tc>
          <w:tcPr>
            <w:tcW w:w="1915" w:type="dxa"/>
          </w:tcPr>
          <w:p w:rsidR="0084791E" w:rsidRDefault="0084791E" w:rsidP="00F501F0">
            <w:pPr>
              <w:rPr>
                <w:color w:val="000000" w:themeColor="text1"/>
                <w:sz w:val="28"/>
                <w:szCs w:val="28"/>
              </w:rPr>
            </w:pPr>
            <w:r>
              <w:rPr>
                <w:color w:val="000000" w:themeColor="text1"/>
                <w:sz w:val="28"/>
                <w:szCs w:val="28"/>
              </w:rPr>
              <w:t>Its</w:t>
            </w:r>
          </w:p>
        </w:tc>
        <w:tc>
          <w:tcPr>
            <w:tcW w:w="1915" w:type="dxa"/>
          </w:tcPr>
          <w:p w:rsidR="0084791E" w:rsidRDefault="0084791E" w:rsidP="00F501F0">
            <w:pPr>
              <w:rPr>
                <w:color w:val="000000" w:themeColor="text1"/>
                <w:sz w:val="28"/>
                <w:szCs w:val="28"/>
              </w:rPr>
            </w:pPr>
            <w:r>
              <w:rPr>
                <w:color w:val="000000" w:themeColor="text1"/>
                <w:sz w:val="28"/>
                <w:szCs w:val="28"/>
              </w:rPr>
              <w:t>Its</w:t>
            </w:r>
          </w:p>
        </w:tc>
        <w:tc>
          <w:tcPr>
            <w:tcW w:w="1916" w:type="dxa"/>
          </w:tcPr>
          <w:p w:rsidR="0084791E" w:rsidRDefault="0084791E" w:rsidP="00F501F0">
            <w:pPr>
              <w:rPr>
                <w:color w:val="000000" w:themeColor="text1"/>
                <w:sz w:val="28"/>
                <w:szCs w:val="28"/>
              </w:rPr>
            </w:pPr>
            <w:r>
              <w:rPr>
                <w:color w:val="000000" w:themeColor="text1"/>
                <w:sz w:val="28"/>
                <w:szCs w:val="28"/>
              </w:rPr>
              <w:t>Itself</w:t>
            </w:r>
          </w:p>
        </w:tc>
      </w:tr>
      <w:tr w:rsidR="0084791E" w:rsidTr="0084791E">
        <w:tc>
          <w:tcPr>
            <w:tcW w:w="1915" w:type="dxa"/>
          </w:tcPr>
          <w:p w:rsidR="0084791E" w:rsidRDefault="002F0C14" w:rsidP="00F501F0">
            <w:pPr>
              <w:rPr>
                <w:color w:val="000000" w:themeColor="text1"/>
                <w:sz w:val="28"/>
                <w:szCs w:val="28"/>
              </w:rPr>
            </w:pPr>
            <w:r>
              <w:rPr>
                <w:color w:val="000000" w:themeColor="text1"/>
                <w:sz w:val="28"/>
                <w:szCs w:val="28"/>
              </w:rPr>
              <w:t>T</w:t>
            </w:r>
            <w:r w:rsidR="0084791E">
              <w:rPr>
                <w:color w:val="000000" w:themeColor="text1"/>
                <w:sz w:val="28"/>
                <w:szCs w:val="28"/>
              </w:rPr>
              <w:t>hey</w:t>
            </w:r>
          </w:p>
        </w:tc>
        <w:tc>
          <w:tcPr>
            <w:tcW w:w="1915" w:type="dxa"/>
          </w:tcPr>
          <w:p w:rsidR="0084791E" w:rsidRDefault="00B927AD" w:rsidP="00F501F0">
            <w:pPr>
              <w:rPr>
                <w:color w:val="000000" w:themeColor="text1"/>
                <w:sz w:val="28"/>
                <w:szCs w:val="28"/>
              </w:rPr>
            </w:pPr>
            <w:r>
              <w:rPr>
                <w:color w:val="000000" w:themeColor="text1"/>
                <w:sz w:val="28"/>
                <w:szCs w:val="28"/>
              </w:rPr>
              <w:t>T</w:t>
            </w:r>
            <w:r w:rsidR="0084791E">
              <w:rPr>
                <w:color w:val="000000" w:themeColor="text1"/>
                <w:sz w:val="28"/>
                <w:szCs w:val="28"/>
              </w:rPr>
              <w:t>hem</w:t>
            </w:r>
          </w:p>
        </w:tc>
        <w:tc>
          <w:tcPr>
            <w:tcW w:w="1915" w:type="dxa"/>
          </w:tcPr>
          <w:p w:rsidR="0084791E" w:rsidRDefault="0084791E" w:rsidP="00F501F0">
            <w:pPr>
              <w:rPr>
                <w:color w:val="000000" w:themeColor="text1"/>
                <w:sz w:val="28"/>
                <w:szCs w:val="28"/>
              </w:rPr>
            </w:pPr>
            <w:r>
              <w:rPr>
                <w:color w:val="000000" w:themeColor="text1"/>
                <w:sz w:val="28"/>
                <w:szCs w:val="28"/>
              </w:rPr>
              <w:t>Their</w:t>
            </w:r>
          </w:p>
        </w:tc>
        <w:tc>
          <w:tcPr>
            <w:tcW w:w="1915" w:type="dxa"/>
          </w:tcPr>
          <w:p w:rsidR="0084791E" w:rsidRDefault="0084791E" w:rsidP="00F501F0">
            <w:pPr>
              <w:rPr>
                <w:color w:val="000000" w:themeColor="text1"/>
                <w:sz w:val="28"/>
                <w:szCs w:val="28"/>
              </w:rPr>
            </w:pPr>
            <w:r>
              <w:rPr>
                <w:color w:val="000000" w:themeColor="text1"/>
                <w:sz w:val="28"/>
                <w:szCs w:val="28"/>
              </w:rPr>
              <w:t>Theirs</w:t>
            </w:r>
          </w:p>
        </w:tc>
        <w:tc>
          <w:tcPr>
            <w:tcW w:w="1916" w:type="dxa"/>
          </w:tcPr>
          <w:p w:rsidR="0084791E" w:rsidRDefault="0084791E" w:rsidP="00F501F0">
            <w:pPr>
              <w:rPr>
                <w:color w:val="000000" w:themeColor="text1"/>
                <w:sz w:val="28"/>
                <w:szCs w:val="28"/>
              </w:rPr>
            </w:pPr>
            <w:r>
              <w:rPr>
                <w:color w:val="000000" w:themeColor="text1"/>
                <w:sz w:val="28"/>
                <w:szCs w:val="28"/>
              </w:rPr>
              <w:t>Themselves</w:t>
            </w:r>
          </w:p>
        </w:tc>
      </w:tr>
    </w:tbl>
    <w:p w:rsidR="0084791E" w:rsidRDefault="0084791E" w:rsidP="00F501F0">
      <w:pPr>
        <w:rPr>
          <w:color w:val="000000" w:themeColor="text1"/>
          <w:sz w:val="28"/>
          <w:szCs w:val="28"/>
        </w:rPr>
      </w:pPr>
    </w:p>
    <w:p w:rsidR="00970D28" w:rsidRDefault="00970D28" w:rsidP="00F501F0">
      <w:pPr>
        <w:rPr>
          <w:color w:val="000000" w:themeColor="text1"/>
          <w:sz w:val="28"/>
          <w:szCs w:val="28"/>
        </w:rPr>
      </w:pPr>
    </w:p>
    <w:p w:rsidR="00BF16FE" w:rsidRDefault="00CA7A2B" w:rsidP="00F501F0">
      <w:pPr>
        <w:rPr>
          <w:color w:val="000000" w:themeColor="text1"/>
          <w:sz w:val="28"/>
          <w:szCs w:val="28"/>
        </w:rPr>
      </w:pPr>
      <w:r>
        <w:rPr>
          <w:color w:val="000000" w:themeColor="text1"/>
          <w:sz w:val="28"/>
          <w:szCs w:val="28"/>
        </w:rPr>
        <w:t>3)</w:t>
      </w:r>
      <w:r w:rsidR="00F02194">
        <w:rPr>
          <w:color w:val="000000" w:themeColor="text1"/>
          <w:sz w:val="28"/>
          <w:szCs w:val="28"/>
        </w:rPr>
        <w:t xml:space="preserve"> </w:t>
      </w:r>
      <w:r>
        <w:rPr>
          <w:color w:val="000000" w:themeColor="text1"/>
          <w:sz w:val="28"/>
          <w:szCs w:val="28"/>
        </w:rPr>
        <w:t>Reflexive</w:t>
      </w:r>
      <w:r w:rsidR="002F0C14">
        <w:rPr>
          <w:color w:val="000000" w:themeColor="text1"/>
          <w:sz w:val="28"/>
          <w:szCs w:val="28"/>
        </w:rPr>
        <w:t xml:space="preserve"> </w:t>
      </w:r>
      <w:r>
        <w:rPr>
          <w:color w:val="000000" w:themeColor="text1"/>
          <w:sz w:val="28"/>
          <w:szCs w:val="28"/>
        </w:rPr>
        <w:t xml:space="preserve">Pronoun: These Pronouns usually follow the verb and indicate that the subject is both giving and receiving the action. When these are used as the object of a verb, they are called Reflexive pronouns, because they help to reflect </w:t>
      </w:r>
      <w:r w:rsidR="00F02194">
        <w:rPr>
          <w:color w:val="000000" w:themeColor="text1"/>
          <w:sz w:val="28"/>
          <w:szCs w:val="28"/>
        </w:rPr>
        <w:t xml:space="preserve"> or </w:t>
      </w:r>
      <w:r>
        <w:rPr>
          <w:color w:val="000000" w:themeColor="text1"/>
          <w:sz w:val="28"/>
          <w:szCs w:val="28"/>
        </w:rPr>
        <w:t>turn the action of the verb back upon the subject itself.</w:t>
      </w:r>
    </w:p>
    <w:p w:rsidR="00F02194" w:rsidRDefault="00486049" w:rsidP="00F501F0">
      <w:pPr>
        <w:rPr>
          <w:color w:val="000000" w:themeColor="text1"/>
          <w:sz w:val="28"/>
          <w:szCs w:val="28"/>
        </w:rPr>
      </w:pPr>
      <w:r>
        <w:rPr>
          <w:color w:val="000000" w:themeColor="text1"/>
          <w:sz w:val="28"/>
          <w:szCs w:val="28"/>
        </w:rPr>
        <w:t>Ex: Myself, Yourself, Himself, Herself, Itself, Yourselves, Themselves, Ourselves.</w:t>
      </w:r>
    </w:p>
    <w:p w:rsidR="00F02194" w:rsidRDefault="00F02194" w:rsidP="00F501F0">
      <w:pPr>
        <w:rPr>
          <w:color w:val="000000" w:themeColor="text1"/>
          <w:sz w:val="28"/>
          <w:szCs w:val="28"/>
        </w:rPr>
      </w:pPr>
      <w:r>
        <w:rPr>
          <w:color w:val="000000" w:themeColor="text1"/>
          <w:sz w:val="28"/>
          <w:szCs w:val="28"/>
        </w:rPr>
        <w:t>Example Sentences:</w:t>
      </w:r>
    </w:p>
    <w:p w:rsidR="00F02194" w:rsidRDefault="00F02194" w:rsidP="002973A7">
      <w:pPr>
        <w:pStyle w:val="ListParagraph"/>
        <w:numPr>
          <w:ilvl w:val="0"/>
          <w:numId w:val="3"/>
        </w:numPr>
        <w:rPr>
          <w:color w:val="000000" w:themeColor="text1"/>
          <w:sz w:val="28"/>
          <w:szCs w:val="28"/>
        </w:rPr>
      </w:pPr>
      <w:r>
        <w:rPr>
          <w:color w:val="000000" w:themeColor="text1"/>
          <w:sz w:val="28"/>
          <w:szCs w:val="28"/>
        </w:rPr>
        <w:t>I cut myself.</w:t>
      </w:r>
    </w:p>
    <w:p w:rsidR="00F02194" w:rsidRDefault="00F02194" w:rsidP="002973A7">
      <w:pPr>
        <w:pStyle w:val="ListParagraph"/>
        <w:numPr>
          <w:ilvl w:val="0"/>
          <w:numId w:val="3"/>
        </w:numPr>
        <w:rPr>
          <w:color w:val="000000" w:themeColor="text1"/>
          <w:sz w:val="28"/>
          <w:szCs w:val="28"/>
        </w:rPr>
      </w:pPr>
      <w:r>
        <w:rPr>
          <w:color w:val="000000" w:themeColor="text1"/>
          <w:sz w:val="28"/>
          <w:szCs w:val="28"/>
        </w:rPr>
        <w:t>He shaved himself.</w:t>
      </w:r>
    </w:p>
    <w:p w:rsidR="00F02194" w:rsidRDefault="00F02194" w:rsidP="002973A7">
      <w:pPr>
        <w:pStyle w:val="ListParagraph"/>
        <w:numPr>
          <w:ilvl w:val="0"/>
          <w:numId w:val="3"/>
        </w:numPr>
        <w:rPr>
          <w:color w:val="000000" w:themeColor="text1"/>
          <w:sz w:val="28"/>
          <w:szCs w:val="28"/>
        </w:rPr>
      </w:pPr>
      <w:r>
        <w:rPr>
          <w:color w:val="000000" w:themeColor="text1"/>
          <w:sz w:val="28"/>
          <w:szCs w:val="28"/>
        </w:rPr>
        <w:t>She served herself in the hotel.</w:t>
      </w:r>
    </w:p>
    <w:p w:rsidR="00F02194" w:rsidRDefault="00F02194" w:rsidP="002973A7">
      <w:pPr>
        <w:pStyle w:val="ListParagraph"/>
        <w:numPr>
          <w:ilvl w:val="0"/>
          <w:numId w:val="3"/>
        </w:numPr>
        <w:rPr>
          <w:color w:val="000000" w:themeColor="text1"/>
          <w:sz w:val="28"/>
          <w:szCs w:val="28"/>
        </w:rPr>
      </w:pPr>
      <w:r>
        <w:rPr>
          <w:color w:val="000000" w:themeColor="text1"/>
          <w:sz w:val="28"/>
          <w:szCs w:val="28"/>
        </w:rPr>
        <w:t>They were talking among themselves.</w:t>
      </w:r>
    </w:p>
    <w:p w:rsidR="00486049" w:rsidRDefault="00486049" w:rsidP="002973A7">
      <w:pPr>
        <w:pStyle w:val="ListParagraph"/>
        <w:numPr>
          <w:ilvl w:val="0"/>
          <w:numId w:val="3"/>
        </w:numPr>
        <w:rPr>
          <w:color w:val="000000" w:themeColor="text1"/>
          <w:sz w:val="28"/>
          <w:szCs w:val="28"/>
        </w:rPr>
      </w:pPr>
      <w:r>
        <w:rPr>
          <w:color w:val="000000" w:themeColor="text1"/>
          <w:sz w:val="28"/>
          <w:szCs w:val="28"/>
        </w:rPr>
        <w:t>The only people there were ourselves.</w:t>
      </w:r>
    </w:p>
    <w:p w:rsidR="00486049" w:rsidRDefault="00486049" w:rsidP="002973A7">
      <w:pPr>
        <w:pStyle w:val="ListParagraph"/>
        <w:numPr>
          <w:ilvl w:val="0"/>
          <w:numId w:val="3"/>
        </w:numPr>
        <w:rPr>
          <w:color w:val="000000" w:themeColor="text1"/>
          <w:sz w:val="28"/>
          <w:szCs w:val="28"/>
        </w:rPr>
      </w:pPr>
      <w:r>
        <w:rPr>
          <w:color w:val="000000" w:themeColor="text1"/>
          <w:sz w:val="28"/>
          <w:szCs w:val="28"/>
        </w:rPr>
        <w:t>Suddenly, I found myself in a dark corner.</w:t>
      </w:r>
    </w:p>
    <w:p w:rsidR="00486049" w:rsidRDefault="00486049" w:rsidP="002973A7">
      <w:pPr>
        <w:pStyle w:val="ListParagraph"/>
        <w:numPr>
          <w:ilvl w:val="0"/>
          <w:numId w:val="3"/>
        </w:numPr>
        <w:rPr>
          <w:color w:val="000000" w:themeColor="text1"/>
          <w:sz w:val="28"/>
          <w:szCs w:val="28"/>
        </w:rPr>
      </w:pPr>
      <w:r>
        <w:rPr>
          <w:color w:val="000000" w:themeColor="text1"/>
          <w:sz w:val="28"/>
          <w:szCs w:val="28"/>
        </w:rPr>
        <w:t>You are old enough to dress yourself.</w:t>
      </w:r>
    </w:p>
    <w:p w:rsidR="00F02194" w:rsidRDefault="00F02194" w:rsidP="00F02194">
      <w:pPr>
        <w:ind w:left="360"/>
        <w:rPr>
          <w:color w:val="000000" w:themeColor="text1"/>
          <w:sz w:val="28"/>
          <w:szCs w:val="28"/>
        </w:rPr>
      </w:pPr>
      <w:r w:rsidRPr="00F02194">
        <w:rPr>
          <w:color w:val="000000" w:themeColor="text1"/>
          <w:sz w:val="28"/>
          <w:szCs w:val="28"/>
        </w:rPr>
        <w:t>4). Emphatic Pronoun:- Pronouns are used for the sake of emphasis, this means that the subject does the action alone. In this case, it normally follows the subject. They are used to give stress or emphasis to a sentence, they are called Emphatic Pronouns.</w:t>
      </w:r>
    </w:p>
    <w:p w:rsidR="00486049" w:rsidRDefault="00486049" w:rsidP="00F02194">
      <w:pPr>
        <w:ind w:left="360"/>
        <w:rPr>
          <w:color w:val="000000" w:themeColor="text1"/>
          <w:sz w:val="28"/>
          <w:szCs w:val="28"/>
        </w:rPr>
      </w:pPr>
      <w:r>
        <w:rPr>
          <w:color w:val="000000" w:themeColor="text1"/>
          <w:sz w:val="28"/>
          <w:szCs w:val="28"/>
        </w:rPr>
        <w:t>Ex: Myself, Himself, Herself, Itself, Yourself, Themselves, Ourselves</w:t>
      </w:r>
    </w:p>
    <w:p w:rsidR="00486049" w:rsidRDefault="00486049" w:rsidP="00F02194">
      <w:pPr>
        <w:ind w:left="360"/>
        <w:rPr>
          <w:color w:val="000000" w:themeColor="text1"/>
          <w:sz w:val="28"/>
          <w:szCs w:val="28"/>
        </w:rPr>
      </w:pPr>
      <w:r>
        <w:rPr>
          <w:color w:val="000000" w:themeColor="text1"/>
          <w:sz w:val="28"/>
          <w:szCs w:val="28"/>
        </w:rPr>
        <w:t>Example Sentences:</w:t>
      </w:r>
    </w:p>
    <w:p w:rsidR="00486049" w:rsidRDefault="00486049" w:rsidP="002973A7">
      <w:pPr>
        <w:pStyle w:val="ListParagraph"/>
        <w:numPr>
          <w:ilvl w:val="0"/>
          <w:numId w:val="4"/>
        </w:numPr>
        <w:rPr>
          <w:color w:val="000000" w:themeColor="text1"/>
          <w:sz w:val="28"/>
          <w:szCs w:val="28"/>
        </w:rPr>
      </w:pPr>
      <w:r>
        <w:rPr>
          <w:color w:val="000000" w:themeColor="text1"/>
          <w:sz w:val="28"/>
          <w:szCs w:val="28"/>
        </w:rPr>
        <w:t>Joseph himself went to check the gate</w:t>
      </w:r>
    </w:p>
    <w:p w:rsidR="00486049" w:rsidRDefault="00486049" w:rsidP="002973A7">
      <w:pPr>
        <w:pStyle w:val="ListParagraph"/>
        <w:numPr>
          <w:ilvl w:val="0"/>
          <w:numId w:val="4"/>
        </w:numPr>
        <w:rPr>
          <w:color w:val="000000" w:themeColor="text1"/>
          <w:sz w:val="28"/>
          <w:szCs w:val="28"/>
        </w:rPr>
      </w:pPr>
      <w:r>
        <w:rPr>
          <w:color w:val="000000" w:themeColor="text1"/>
          <w:sz w:val="28"/>
          <w:szCs w:val="28"/>
        </w:rPr>
        <w:t>He himself responsible for those good grades.</w:t>
      </w:r>
    </w:p>
    <w:p w:rsidR="00486049" w:rsidRDefault="00486049" w:rsidP="002973A7">
      <w:pPr>
        <w:pStyle w:val="ListParagraph"/>
        <w:numPr>
          <w:ilvl w:val="0"/>
          <w:numId w:val="4"/>
        </w:numPr>
        <w:rPr>
          <w:color w:val="000000" w:themeColor="text1"/>
          <w:sz w:val="28"/>
          <w:szCs w:val="28"/>
        </w:rPr>
      </w:pPr>
      <w:r>
        <w:rPr>
          <w:color w:val="000000" w:themeColor="text1"/>
          <w:sz w:val="28"/>
          <w:szCs w:val="28"/>
        </w:rPr>
        <w:t xml:space="preserve"> They themselves admitted to their mistakes.</w:t>
      </w:r>
    </w:p>
    <w:p w:rsidR="00486049" w:rsidRDefault="00486049" w:rsidP="002973A7">
      <w:pPr>
        <w:pStyle w:val="ListParagraph"/>
        <w:numPr>
          <w:ilvl w:val="0"/>
          <w:numId w:val="4"/>
        </w:numPr>
        <w:rPr>
          <w:color w:val="000000" w:themeColor="text1"/>
          <w:sz w:val="28"/>
          <w:szCs w:val="28"/>
        </w:rPr>
      </w:pPr>
      <w:r>
        <w:rPr>
          <w:color w:val="000000" w:themeColor="text1"/>
          <w:sz w:val="28"/>
          <w:szCs w:val="28"/>
        </w:rPr>
        <w:t>The children themselves made the plan.</w:t>
      </w:r>
    </w:p>
    <w:p w:rsidR="00486049" w:rsidRDefault="00486049" w:rsidP="002973A7">
      <w:pPr>
        <w:pStyle w:val="ListParagraph"/>
        <w:numPr>
          <w:ilvl w:val="0"/>
          <w:numId w:val="4"/>
        </w:numPr>
        <w:rPr>
          <w:color w:val="000000" w:themeColor="text1"/>
          <w:sz w:val="28"/>
          <w:szCs w:val="28"/>
        </w:rPr>
      </w:pPr>
      <w:r>
        <w:rPr>
          <w:color w:val="000000" w:themeColor="text1"/>
          <w:sz w:val="28"/>
          <w:szCs w:val="28"/>
        </w:rPr>
        <w:t>Ravi himself bought these gifts.</w:t>
      </w:r>
    </w:p>
    <w:p w:rsidR="00486049" w:rsidRDefault="00486049" w:rsidP="002973A7">
      <w:pPr>
        <w:pStyle w:val="ListParagraph"/>
        <w:numPr>
          <w:ilvl w:val="0"/>
          <w:numId w:val="4"/>
        </w:numPr>
        <w:rPr>
          <w:color w:val="000000" w:themeColor="text1"/>
          <w:sz w:val="28"/>
          <w:szCs w:val="28"/>
        </w:rPr>
      </w:pPr>
      <w:r>
        <w:rPr>
          <w:color w:val="000000" w:themeColor="text1"/>
          <w:sz w:val="28"/>
          <w:szCs w:val="28"/>
        </w:rPr>
        <w:lastRenderedPageBreak/>
        <w:t>I myself caught the thief.</w:t>
      </w:r>
    </w:p>
    <w:p w:rsidR="00486049" w:rsidRDefault="00486049" w:rsidP="002973A7">
      <w:pPr>
        <w:pStyle w:val="ListParagraph"/>
        <w:numPr>
          <w:ilvl w:val="0"/>
          <w:numId w:val="4"/>
        </w:numPr>
        <w:rPr>
          <w:color w:val="000000" w:themeColor="text1"/>
          <w:sz w:val="28"/>
          <w:szCs w:val="28"/>
        </w:rPr>
      </w:pPr>
      <w:r>
        <w:rPr>
          <w:color w:val="000000" w:themeColor="text1"/>
          <w:sz w:val="28"/>
          <w:szCs w:val="28"/>
        </w:rPr>
        <w:t>They themselves don’t follow the rules</w:t>
      </w:r>
    </w:p>
    <w:p w:rsidR="00FF339B" w:rsidRDefault="00FF339B" w:rsidP="00FF339B">
      <w:pPr>
        <w:pStyle w:val="ListParagraph"/>
        <w:ind w:left="1400"/>
        <w:rPr>
          <w:color w:val="000000" w:themeColor="text1"/>
          <w:sz w:val="28"/>
          <w:szCs w:val="28"/>
        </w:rPr>
      </w:pPr>
    </w:p>
    <w:p w:rsidR="00FF339B" w:rsidRDefault="00FF339B" w:rsidP="00FF339B">
      <w:pPr>
        <w:rPr>
          <w:color w:val="000000" w:themeColor="text1"/>
          <w:sz w:val="28"/>
          <w:szCs w:val="28"/>
        </w:rPr>
      </w:pPr>
      <w:r>
        <w:rPr>
          <w:color w:val="000000" w:themeColor="text1"/>
          <w:sz w:val="28"/>
          <w:szCs w:val="28"/>
        </w:rPr>
        <w:t>5)</w:t>
      </w:r>
      <w:r w:rsidR="000C655B">
        <w:rPr>
          <w:color w:val="000000" w:themeColor="text1"/>
          <w:sz w:val="28"/>
          <w:szCs w:val="28"/>
        </w:rPr>
        <w:t xml:space="preserve"> </w:t>
      </w:r>
      <w:r w:rsidRPr="00FF339B">
        <w:rPr>
          <w:color w:val="000000" w:themeColor="text1"/>
          <w:sz w:val="28"/>
          <w:szCs w:val="28"/>
        </w:rPr>
        <w:t>Interrogative Pronoun</w:t>
      </w:r>
      <w:r>
        <w:rPr>
          <w:color w:val="000000" w:themeColor="text1"/>
          <w:sz w:val="28"/>
          <w:szCs w:val="28"/>
        </w:rPr>
        <w:t>: Pronouns that are used to ask questions are called Interrogative Pronouns.</w:t>
      </w:r>
    </w:p>
    <w:p w:rsidR="00FF339B" w:rsidRDefault="00FF339B" w:rsidP="00FF339B">
      <w:pPr>
        <w:rPr>
          <w:color w:val="000000" w:themeColor="text1"/>
          <w:sz w:val="28"/>
          <w:szCs w:val="28"/>
        </w:rPr>
      </w:pPr>
      <w:r>
        <w:rPr>
          <w:color w:val="000000" w:themeColor="text1"/>
          <w:sz w:val="28"/>
          <w:szCs w:val="28"/>
        </w:rPr>
        <w:t>Ex: what, which, who, whom, whatever, whichever, whoever, whomever</w:t>
      </w:r>
    </w:p>
    <w:p w:rsidR="00FF339B" w:rsidRDefault="00FF339B" w:rsidP="00FF339B">
      <w:pPr>
        <w:rPr>
          <w:color w:val="000000" w:themeColor="text1"/>
          <w:sz w:val="28"/>
          <w:szCs w:val="28"/>
        </w:rPr>
      </w:pPr>
      <w:r>
        <w:rPr>
          <w:color w:val="000000" w:themeColor="text1"/>
          <w:sz w:val="28"/>
          <w:szCs w:val="28"/>
        </w:rPr>
        <w:t>Example Sentences:</w:t>
      </w:r>
    </w:p>
    <w:p w:rsidR="00FF339B" w:rsidRDefault="00FF339B" w:rsidP="002973A7">
      <w:pPr>
        <w:pStyle w:val="ListParagraph"/>
        <w:numPr>
          <w:ilvl w:val="0"/>
          <w:numId w:val="5"/>
        </w:numPr>
        <w:rPr>
          <w:color w:val="000000" w:themeColor="text1"/>
          <w:sz w:val="28"/>
          <w:szCs w:val="28"/>
        </w:rPr>
      </w:pPr>
      <w:r>
        <w:rPr>
          <w:color w:val="000000" w:themeColor="text1"/>
          <w:sz w:val="28"/>
          <w:szCs w:val="28"/>
        </w:rPr>
        <w:t>Who is there at the door?</w:t>
      </w:r>
    </w:p>
    <w:p w:rsidR="00FF339B" w:rsidRDefault="00FF339B" w:rsidP="002973A7">
      <w:pPr>
        <w:pStyle w:val="ListParagraph"/>
        <w:numPr>
          <w:ilvl w:val="0"/>
          <w:numId w:val="5"/>
        </w:numPr>
        <w:rPr>
          <w:color w:val="000000" w:themeColor="text1"/>
          <w:sz w:val="28"/>
          <w:szCs w:val="28"/>
        </w:rPr>
      </w:pPr>
      <w:r>
        <w:rPr>
          <w:color w:val="000000" w:themeColor="text1"/>
          <w:sz w:val="28"/>
          <w:szCs w:val="28"/>
        </w:rPr>
        <w:t xml:space="preserve"> Which is your book?</w:t>
      </w:r>
    </w:p>
    <w:p w:rsidR="00FF339B" w:rsidRDefault="00FF339B" w:rsidP="002973A7">
      <w:pPr>
        <w:pStyle w:val="ListParagraph"/>
        <w:numPr>
          <w:ilvl w:val="0"/>
          <w:numId w:val="5"/>
        </w:numPr>
        <w:rPr>
          <w:color w:val="000000" w:themeColor="text1"/>
          <w:sz w:val="28"/>
          <w:szCs w:val="28"/>
        </w:rPr>
      </w:pPr>
      <w:r>
        <w:rPr>
          <w:color w:val="000000" w:themeColor="text1"/>
          <w:sz w:val="28"/>
          <w:szCs w:val="28"/>
        </w:rPr>
        <w:t xml:space="preserve"> What are you doing?</w:t>
      </w:r>
    </w:p>
    <w:p w:rsidR="00FF339B" w:rsidRDefault="00FF339B" w:rsidP="002973A7">
      <w:pPr>
        <w:pStyle w:val="ListParagraph"/>
        <w:numPr>
          <w:ilvl w:val="0"/>
          <w:numId w:val="5"/>
        </w:numPr>
        <w:rPr>
          <w:color w:val="000000" w:themeColor="text1"/>
          <w:sz w:val="28"/>
          <w:szCs w:val="28"/>
        </w:rPr>
      </w:pPr>
      <w:r>
        <w:rPr>
          <w:color w:val="000000" w:themeColor="text1"/>
          <w:sz w:val="28"/>
          <w:szCs w:val="28"/>
        </w:rPr>
        <w:t>Who is making noise?</w:t>
      </w:r>
    </w:p>
    <w:p w:rsidR="00FF339B" w:rsidRDefault="00FF339B" w:rsidP="002973A7">
      <w:pPr>
        <w:pStyle w:val="ListParagraph"/>
        <w:numPr>
          <w:ilvl w:val="0"/>
          <w:numId w:val="5"/>
        </w:numPr>
        <w:rPr>
          <w:color w:val="000000" w:themeColor="text1"/>
          <w:sz w:val="28"/>
          <w:szCs w:val="28"/>
        </w:rPr>
      </w:pPr>
      <w:r>
        <w:rPr>
          <w:color w:val="000000" w:themeColor="text1"/>
          <w:sz w:val="28"/>
          <w:szCs w:val="28"/>
        </w:rPr>
        <w:t>What do you mean?</w:t>
      </w:r>
    </w:p>
    <w:p w:rsidR="00FF339B" w:rsidRDefault="00FF339B" w:rsidP="002973A7">
      <w:pPr>
        <w:pStyle w:val="ListParagraph"/>
        <w:numPr>
          <w:ilvl w:val="0"/>
          <w:numId w:val="5"/>
        </w:numPr>
        <w:rPr>
          <w:color w:val="000000" w:themeColor="text1"/>
          <w:sz w:val="28"/>
          <w:szCs w:val="28"/>
        </w:rPr>
      </w:pPr>
      <w:r>
        <w:rPr>
          <w:color w:val="000000" w:themeColor="text1"/>
          <w:sz w:val="28"/>
          <w:szCs w:val="28"/>
        </w:rPr>
        <w:t xml:space="preserve"> Whom were you speaking to?</w:t>
      </w:r>
    </w:p>
    <w:p w:rsidR="00FF339B" w:rsidRDefault="00FF339B" w:rsidP="002973A7">
      <w:pPr>
        <w:pStyle w:val="ListParagraph"/>
        <w:numPr>
          <w:ilvl w:val="0"/>
          <w:numId w:val="5"/>
        </w:numPr>
        <w:rPr>
          <w:color w:val="000000" w:themeColor="text1"/>
          <w:sz w:val="28"/>
          <w:szCs w:val="28"/>
        </w:rPr>
      </w:pPr>
      <w:r>
        <w:rPr>
          <w:color w:val="000000" w:themeColor="text1"/>
          <w:sz w:val="28"/>
          <w:szCs w:val="28"/>
        </w:rPr>
        <w:t>Which is your room?</w:t>
      </w:r>
    </w:p>
    <w:p w:rsidR="00FF339B" w:rsidRPr="002F0C14" w:rsidRDefault="002F0C14" w:rsidP="002F0C14">
      <w:pPr>
        <w:rPr>
          <w:color w:val="000000" w:themeColor="text1"/>
          <w:sz w:val="28"/>
          <w:szCs w:val="28"/>
        </w:rPr>
      </w:pPr>
      <w:r>
        <w:rPr>
          <w:color w:val="000000" w:themeColor="text1"/>
          <w:sz w:val="28"/>
          <w:szCs w:val="28"/>
        </w:rPr>
        <w:t>6)</w:t>
      </w:r>
      <w:r w:rsidR="00C73227">
        <w:rPr>
          <w:color w:val="000000" w:themeColor="text1"/>
          <w:sz w:val="28"/>
          <w:szCs w:val="28"/>
        </w:rPr>
        <w:t xml:space="preserve"> </w:t>
      </w:r>
      <w:r w:rsidR="00FF339B" w:rsidRPr="002F0C14">
        <w:rPr>
          <w:color w:val="000000" w:themeColor="text1"/>
          <w:sz w:val="28"/>
          <w:szCs w:val="28"/>
        </w:rPr>
        <w:t>Demonstrative Pronoun: Pronouns that are used to point out objects about which they are speaking are called Demonstrative Pronouns.</w:t>
      </w:r>
    </w:p>
    <w:p w:rsidR="002878F7" w:rsidRPr="000C655B" w:rsidRDefault="00AC6068" w:rsidP="000C655B">
      <w:pPr>
        <w:rPr>
          <w:color w:val="000000" w:themeColor="text1"/>
          <w:sz w:val="28"/>
          <w:szCs w:val="28"/>
        </w:rPr>
      </w:pPr>
      <w:r>
        <w:rPr>
          <w:color w:val="000000" w:themeColor="text1"/>
          <w:sz w:val="28"/>
          <w:szCs w:val="28"/>
        </w:rPr>
        <w:t>Ex: t</w:t>
      </w:r>
      <w:r w:rsidR="002878F7" w:rsidRPr="000C655B">
        <w:rPr>
          <w:color w:val="000000" w:themeColor="text1"/>
          <w:sz w:val="28"/>
          <w:szCs w:val="28"/>
        </w:rPr>
        <w:t>his, that, those, these</w:t>
      </w:r>
    </w:p>
    <w:p w:rsidR="002878F7" w:rsidRPr="000C655B" w:rsidRDefault="002878F7" w:rsidP="000C655B">
      <w:pPr>
        <w:rPr>
          <w:color w:val="000000" w:themeColor="text1"/>
          <w:sz w:val="28"/>
          <w:szCs w:val="28"/>
        </w:rPr>
      </w:pPr>
      <w:r w:rsidRPr="000C655B">
        <w:rPr>
          <w:color w:val="000000" w:themeColor="text1"/>
          <w:sz w:val="28"/>
          <w:szCs w:val="28"/>
        </w:rPr>
        <w:t>Example Sentences:</w:t>
      </w:r>
    </w:p>
    <w:p w:rsidR="002878F7" w:rsidRPr="000C655B" w:rsidRDefault="002878F7" w:rsidP="000C655B">
      <w:pPr>
        <w:rPr>
          <w:color w:val="000000" w:themeColor="text1"/>
          <w:sz w:val="28"/>
          <w:szCs w:val="28"/>
        </w:rPr>
      </w:pPr>
      <w:r w:rsidRPr="000C655B">
        <w:rPr>
          <w:color w:val="000000" w:themeColor="text1"/>
          <w:sz w:val="28"/>
          <w:szCs w:val="28"/>
        </w:rPr>
        <w:t>1) Those are my neighbor’s dogs.</w:t>
      </w:r>
    </w:p>
    <w:p w:rsidR="002878F7" w:rsidRPr="000C655B" w:rsidRDefault="002878F7" w:rsidP="000C655B">
      <w:pPr>
        <w:rPr>
          <w:color w:val="000000" w:themeColor="text1"/>
          <w:sz w:val="28"/>
          <w:szCs w:val="28"/>
        </w:rPr>
      </w:pPr>
      <w:r w:rsidRPr="000C655B">
        <w:rPr>
          <w:color w:val="000000" w:themeColor="text1"/>
          <w:sz w:val="28"/>
          <w:szCs w:val="28"/>
        </w:rPr>
        <w:t>2) This is my bicycle.</w:t>
      </w:r>
    </w:p>
    <w:p w:rsidR="002878F7" w:rsidRPr="000C655B" w:rsidRDefault="002878F7" w:rsidP="000C655B">
      <w:pPr>
        <w:rPr>
          <w:color w:val="000000" w:themeColor="text1"/>
          <w:sz w:val="28"/>
          <w:szCs w:val="28"/>
        </w:rPr>
      </w:pPr>
      <w:r w:rsidRPr="000C655B">
        <w:rPr>
          <w:color w:val="000000" w:themeColor="text1"/>
          <w:sz w:val="28"/>
          <w:szCs w:val="28"/>
        </w:rPr>
        <w:t>3) Are those your classmates?</w:t>
      </w:r>
    </w:p>
    <w:p w:rsidR="002878F7" w:rsidRPr="000C655B" w:rsidRDefault="002878F7" w:rsidP="000C655B">
      <w:pPr>
        <w:rPr>
          <w:color w:val="000000" w:themeColor="text1"/>
          <w:sz w:val="28"/>
          <w:szCs w:val="28"/>
        </w:rPr>
      </w:pPr>
      <w:r w:rsidRPr="000C655B">
        <w:rPr>
          <w:color w:val="000000" w:themeColor="text1"/>
          <w:sz w:val="28"/>
          <w:szCs w:val="28"/>
        </w:rPr>
        <w:t>4) This is a present from my uncle.</w:t>
      </w:r>
    </w:p>
    <w:p w:rsidR="00FF339B" w:rsidRPr="000C655B" w:rsidRDefault="002878F7" w:rsidP="000C655B">
      <w:pPr>
        <w:rPr>
          <w:color w:val="000000" w:themeColor="text1"/>
          <w:sz w:val="28"/>
          <w:szCs w:val="28"/>
        </w:rPr>
      </w:pPr>
      <w:r w:rsidRPr="000C655B">
        <w:rPr>
          <w:color w:val="000000" w:themeColor="text1"/>
          <w:sz w:val="28"/>
          <w:szCs w:val="28"/>
        </w:rPr>
        <w:t>5) Those Keen to attend the magic show may come along.</w:t>
      </w:r>
    </w:p>
    <w:p w:rsidR="002878F7" w:rsidRPr="000C655B" w:rsidRDefault="002878F7" w:rsidP="000C655B">
      <w:pPr>
        <w:rPr>
          <w:color w:val="000000" w:themeColor="text1"/>
          <w:sz w:val="28"/>
          <w:szCs w:val="28"/>
        </w:rPr>
      </w:pPr>
      <w:r w:rsidRPr="000C655B">
        <w:rPr>
          <w:color w:val="000000" w:themeColor="text1"/>
          <w:sz w:val="28"/>
          <w:szCs w:val="28"/>
        </w:rPr>
        <w:t>6) T</w:t>
      </w:r>
      <w:r w:rsidR="00177852">
        <w:rPr>
          <w:color w:val="000000" w:themeColor="text1"/>
          <w:sz w:val="28"/>
          <w:szCs w:val="28"/>
        </w:rPr>
        <w:t xml:space="preserve">hat is </w:t>
      </w:r>
      <w:proofErr w:type="spellStart"/>
      <w:r w:rsidR="00177852">
        <w:rPr>
          <w:color w:val="000000" w:themeColor="text1"/>
          <w:sz w:val="28"/>
          <w:szCs w:val="28"/>
        </w:rPr>
        <w:t>Saharsh</w:t>
      </w:r>
      <w:r w:rsidRPr="000C655B">
        <w:rPr>
          <w:color w:val="000000" w:themeColor="text1"/>
          <w:sz w:val="28"/>
          <w:szCs w:val="28"/>
        </w:rPr>
        <w:t>’s</w:t>
      </w:r>
      <w:proofErr w:type="spellEnd"/>
      <w:r w:rsidRPr="000C655B">
        <w:rPr>
          <w:color w:val="000000" w:themeColor="text1"/>
          <w:sz w:val="28"/>
          <w:szCs w:val="28"/>
        </w:rPr>
        <w:t xml:space="preserve"> car.</w:t>
      </w:r>
    </w:p>
    <w:p w:rsidR="002878F7" w:rsidRDefault="002878F7" w:rsidP="000C655B">
      <w:pPr>
        <w:rPr>
          <w:color w:val="000000" w:themeColor="text1"/>
          <w:sz w:val="28"/>
          <w:szCs w:val="28"/>
        </w:rPr>
      </w:pPr>
      <w:r w:rsidRPr="000C655B">
        <w:rPr>
          <w:color w:val="000000" w:themeColor="text1"/>
          <w:sz w:val="28"/>
          <w:szCs w:val="28"/>
        </w:rPr>
        <w:t>7) These are the books we purchased.</w:t>
      </w:r>
    </w:p>
    <w:p w:rsidR="00177852" w:rsidRPr="000C655B" w:rsidRDefault="00177852" w:rsidP="000C655B">
      <w:pPr>
        <w:rPr>
          <w:color w:val="000000" w:themeColor="text1"/>
          <w:sz w:val="28"/>
          <w:szCs w:val="28"/>
        </w:rPr>
      </w:pPr>
      <w:r>
        <w:rPr>
          <w:color w:val="000000" w:themeColor="text1"/>
          <w:sz w:val="28"/>
          <w:szCs w:val="28"/>
        </w:rPr>
        <w:lastRenderedPageBreak/>
        <w:t>8) That is Samarth’s house.</w:t>
      </w:r>
    </w:p>
    <w:p w:rsidR="00FF339B" w:rsidRDefault="00313770" w:rsidP="00FF339B">
      <w:pPr>
        <w:rPr>
          <w:color w:val="000000" w:themeColor="text1"/>
          <w:sz w:val="28"/>
          <w:szCs w:val="28"/>
        </w:rPr>
      </w:pPr>
      <w:r>
        <w:rPr>
          <w:color w:val="000000" w:themeColor="text1"/>
          <w:sz w:val="28"/>
          <w:szCs w:val="28"/>
        </w:rPr>
        <w:t>7)</w:t>
      </w:r>
      <w:r w:rsidR="000C655B">
        <w:rPr>
          <w:color w:val="000000" w:themeColor="text1"/>
          <w:sz w:val="28"/>
          <w:szCs w:val="28"/>
        </w:rPr>
        <w:t xml:space="preserve"> </w:t>
      </w:r>
      <w:r w:rsidR="00C32F2A">
        <w:rPr>
          <w:color w:val="000000" w:themeColor="text1"/>
          <w:sz w:val="28"/>
          <w:szCs w:val="28"/>
        </w:rPr>
        <w:t xml:space="preserve"> </w:t>
      </w:r>
      <w:r>
        <w:rPr>
          <w:color w:val="000000" w:themeColor="text1"/>
          <w:sz w:val="28"/>
          <w:szCs w:val="28"/>
        </w:rPr>
        <w:t>Distributive Pronoun: Pronouns that are used to refer to the individual members or a class</w:t>
      </w:r>
      <w:r w:rsidR="00581815">
        <w:rPr>
          <w:color w:val="000000" w:themeColor="text1"/>
          <w:sz w:val="28"/>
          <w:szCs w:val="28"/>
        </w:rPr>
        <w:t>, one at a time are called Distributive Pronouns. Distributive Pronouns are always singular followed by singular verbs.</w:t>
      </w:r>
    </w:p>
    <w:p w:rsidR="00581815" w:rsidRDefault="00581815" w:rsidP="00FF339B">
      <w:pPr>
        <w:rPr>
          <w:color w:val="000000" w:themeColor="text1"/>
          <w:sz w:val="28"/>
          <w:szCs w:val="28"/>
        </w:rPr>
      </w:pPr>
      <w:r>
        <w:rPr>
          <w:color w:val="000000" w:themeColor="text1"/>
          <w:sz w:val="28"/>
          <w:szCs w:val="28"/>
        </w:rPr>
        <w:t>Ex: Each, Either, Neither, Everyone, Either, Any, None</w:t>
      </w:r>
    </w:p>
    <w:p w:rsidR="00581815" w:rsidRDefault="00581815" w:rsidP="00FF339B">
      <w:pPr>
        <w:rPr>
          <w:color w:val="000000" w:themeColor="text1"/>
          <w:sz w:val="28"/>
          <w:szCs w:val="28"/>
        </w:rPr>
      </w:pPr>
      <w:r>
        <w:rPr>
          <w:color w:val="000000" w:themeColor="text1"/>
          <w:sz w:val="28"/>
          <w:szCs w:val="28"/>
        </w:rPr>
        <w:t>Example Sentences:</w:t>
      </w:r>
    </w:p>
    <w:p w:rsidR="00581815" w:rsidRDefault="00581815" w:rsidP="002973A7">
      <w:pPr>
        <w:pStyle w:val="ListParagraph"/>
        <w:numPr>
          <w:ilvl w:val="0"/>
          <w:numId w:val="6"/>
        </w:numPr>
        <w:rPr>
          <w:color w:val="000000" w:themeColor="text1"/>
          <w:sz w:val="28"/>
          <w:szCs w:val="28"/>
        </w:rPr>
      </w:pPr>
      <w:r>
        <w:rPr>
          <w:color w:val="000000" w:themeColor="text1"/>
          <w:sz w:val="28"/>
          <w:szCs w:val="28"/>
        </w:rPr>
        <w:t>Teacher gave each of us a pen.</w:t>
      </w:r>
    </w:p>
    <w:p w:rsidR="00581815" w:rsidRDefault="00581815" w:rsidP="002973A7">
      <w:pPr>
        <w:pStyle w:val="ListParagraph"/>
        <w:numPr>
          <w:ilvl w:val="0"/>
          <w:numId w:val="6"/>
        </w:numPr>
        <w:rPr>
          <w:color w:val="000000" w:themeColor="text1"/>
          <w:sz w:val="28"/>
          <w:szCs w:val="28"/>
        </w:rPr>
      </w:pPr>
      <w:r>
        <w:rPr>
          <w:color w:val="000000" w:themeColor="text1"/>
          <w:sz w:val="28"/>
          <w:szCs w:val="28"/>
        </w:rPr>
        <w:t>Either of you is not my friend.</w:t>
      </w:r>
    </w:p>
    <w:p w:rsidR="00581815" w:rsidRDefault="00581815" w:rsidP="002973A7">
      <w:pPr>
        <w:pStyle w:val="ListParagraph"/>
        <w:numPr>
          <w:ilvl w:val="0"/>
          <w:numId w:val="6"/>
        </w:numPr>
        <w:rPr>
          <w:color w:val="000000" w:themeColor="text1"/>
          <w:sz w:val="28"/>
          <w:szCs w:val="28"/>
        </w:rPr>
      </w:pPr>
      <w:r>
        <w:rPr>
          <w:color w:val="000000" w:themeColor="text1"/>
          <w:sz w:val="28"/>
          <w:szCs w:val="28"/>
        </w:rPr>
        <w:t>I want to spend my each holiday in a different way.</w:t>
      </w:r>
    </w:p>
    <w:p w:rsidR="00581815" w:rsidRDefault="00581815" w:rsidP="002973A7">
      <w:pPr>
        <w:pStyle w:val="ListParagraph"/>
        <w:numPr>
          <w:ilvl w:val="0"/>
          <w:numId w:val="6"/>
        </w:numPr>
        <w:rPr>
          <w:color w:val="000000" w:themeColor="text1"/>
          <w:sz w:val="28"/>
          <w:szCs w:val="28"/>
        </w:rPr>
      </w:pPr>
      <w:r>
        <w:rPr>
          <w:color w:val="000000" w:themeColor="text1"/>
          <w:sz w:val="28"/>
          <w:szCs w:val="28"/>
        </w:rPr>
        <w:t>Any of you can meet the principal</w:t>
      </w:r>
    </w:p>
    <w:p w:rsidR="00581815" w:rsidRDefault="00581815" w:rsidP="002973A7">
      <w:pPr>
        <w:pStyle w:val="ListParagraph"/>
        <w:numPr>
          <w:ilvl w:val="0"/>
          <w:numId w:val="6"/>
        </w:numPr>
        <w:rPr>
          <w:color w:val="000000" w:themeColor="text1"/>
          <w:sz w:val="28"/>
          <w:szCs w:val="28"/>
        </w:rPr>
      </w:pPr>
      <w:r>
        <w:rPr>
          <w:color w:val="000000" w:themeColor="text1"/>
          <w:sz w:val="28"/>
          <w:szCs w:val="28"/>
        </w:rPr>
        <w:t>Neither of them described the topic very well.</w:t>
      </w:r>
    </w:p>
    <w:p w:rsidR="00581815" w:rsidRDefault="00581815" w:rsidP="002973A7">
      <w:pPr>
        <w:pStyle w:val="ListParagraph"/>
        <w:numPr>
          <w:ilvl w:val="0"/>
          <w:numId w:val="6"/>
        </w:numPr>
        <w:rPr>
          <w:color w:val="000000" w:themeColor="text1"/>
          <w:sz w:val="28"/>
          <w:szCs w:val="28"/>
        </w:rPr>
      </w:pPr>
      <w:r>
        <w:rPr>
          <w:color w:val="000000" w:themeColor="text1"/>
          <w:sz w:val="28"/>
          <w:szCs w:val="28"/>
        </w:rPr>
        <w:t>Each of the women was appreciated by the committee members.</w:t>
      </w:r>
    </w:p>
    <w:p w:rsidR="00581815" w:rsidRDefault="00581815" w:rsidP="002973A7">
      <w:pPr>
        <w:pStyle w:val="ListParagraph"/>
        <w:numPr>
          <w:ilvl w:val="0"/>
          <w:numId w:val="6"/>
        </w:numPr>
        <w:rPr>
          <w:color w:val="000000" w:themeColor="text1"/>
          <w:sz w:val="28"/>
          <w:szCs w:val="28"/>
        </w:rPr>
      </w:pPr>
      <w:r>
        <w:rPr>
          <w:color w:val="000000" w:themeColor="text1"/>
          <w:sz w:val="28"/>
          <w:szCs w:val="28"/>
        </w:rPr>
        <w:t>Either of these two girls may stand first.</w:t>
      </w:r>
    </w:p>
    <w:p w:rsidR="000C655B" w:rsidRDefault="000C655B" w:rsidP="002973A7">
      <w:pPr>
        <w:pStyle w:val="ListParagraph"/>
        <w:numPr>
          <w:ilvl w:val="0"/>
          <w:numId w:val="6"/>
        </w:numPr>
        <w:rPr>
          <w:color w:val="000000" w:themeColor="text1"/>
          <w:sz w:val="28"/>
          <w:szCs w:val="28"/>
        </w:rPr>
      </w:pPr>
      <w:r>
        <w:rPr>
          <w:color w:val="000000" w:themeColor="text1"/>
          <w:sz w:val="28"/>
          <w:szCs w:val="28"/>
        </w:rPr>
        <w:t>Relative Pronoun:- These are used for introducing a relative clause into the sentence. They join two sentences and refer back to nouns.</w:t>
      </w:r>
    </w:p>
    <w:p w:rsidR="000C655B" w:rsidRDefault="000C655B" w:rsidP="000C655B">
      <w:pPr>
        <w:pStyle w:val="ListParagraph"/>
        <w:rPr>
          <w:color w:val="000000" w:themeColor="text1"/>
          <w:sz w:val="28"/>
          <w:szCs w:val="28"/>
        </w:rPr>
      </w:pPr>
      <w:r>
        <w:rPr>
          <w:color w:val="000000" w:themeColor="text1"/>
          <w:sz w:val="28"/>
          <w:szCs w:val="28"/>
        </w:rPr>
        <w:t xml:space="preserve">Ex: </w:t>
      </w:r>
      <w:r w:rsidR="00601FD8">
        <w:rPr>
          <w:color w:val="000000" w:themeColor="text1"/>
          <w:sz w:val="28"/>
          <w:szCs w:val="28"/>
        </w:rPr>
        <w:t xml:space="preserve">        </w:t>
      </w:r>
      <w:r>
        <w:rPr>
          <w:color w:val="000000" w:themeColor="text1"/>
          <w:sz w:val="28"/>
          <w:szCs w:val="28"/>
        </w:rPr>
        <w:t>1)This is the man.</w:t>
      </w:r>
    </w:p>
    <w:p w:rsidR="000C655B" w:rsidRDefault="000C655B" w:rsidP="000C655B">
      <w:pPr>
        <w:pStyle w:val="ListParagraph"/>
        <w:rPr>
          <w:color w:val="000000" w:themeColor="text1"/>
          <w:sz w:val="28"/>
          <w:szCs w:val="28"/>
        </w:rPr>
      </w:pPr>
      <w:r>
        <w:rPr>
          <w:color w:val="000000" w:themeColor="text1"/>
          <w:sz w:val="28"/>
          <w:szCs w:val="28"/>
        </w:rPr>
        <w:t xml:space="preserve">      Plus 2) The man won the lottery.</w:t>
      </w:r>
    </w:p>
    <w:p w:rsidR="000C655B" w:rsidRDefault="000C655B" w:rsidP="000C655B">
      <w:pPr>
        <w:pStyle w:val="ListParagraph"/>
        <w:rPr>
          <w:color w:val="000000" w:themeColor="text1"/>
          <w:sz w:val="28"/>
          <w:szCs w:val="28"/>
        </w:rPr>
      </w:pPr>
      <w:r>
        <w:rPr>
          <w:color w:val="000000" w:themeColor="text1"/>
          <w:sz w:val="28"/>
          <w:szCs w:val="28"/>
        </w:rPr>
        <w:t xml:space="preserve"> = This is the man who won the lottery.</w:t>
      </w:r>
    </w:p>
    <w:p w:rsidR="000C655B" w:rsidRDefault="000C655B" w:rsidP="002973A7">
      <w:pPr>
        <w:pStyle w:val="ListParagraph"/>
        <w:numPr>
          <w:ilvl w:val="0"/>
          <w:numId w:val="7"/>
        </w:numPr>
        <w:rPr>
          <w:color w:val="000000" w:themeColor="text1"/>
          <w:sz w:val="28"/>
          <w:szCs w:val="28"/>
        </w:rPr>
      </w:pPr>
      <w:r>
        <w:rPr>
          <w:color w:val="000000" w:themeColor="text1"/>
          <w:sz w:val="28"/>
          <w:szCs w:val="28"/>
        </w:rPr>
        <w:t>We saw the incident.</w:t>
      </w:r>
    </w:p>
    <w:p w:rsidR="000C655B" w:rsidRDefault="000C655B" w:rsidP="002973A7">
      <w:pPr>
        <w:pStyle w:val="ListParagraph"/>
        <w:numPr>
          <w:ilvl w:val="0"/>
          <w:numId w:val="7"/>
        </w:numPr>
        <w:rPr>
          <w:color w:val="000000" w:themeColor="text1"/>
          <w:sz w:val="28"/>
          <w:szCs w:val="28"/>
        </w:rPr>
      </w:pPr>
      <w:r>
        <w:rPr>
          <w:color w:val="000000" w:themeColor="text1"/>
          <w:sz w:val="28"/>
          <w:szCs w:val="28"/>
        </w:rPr>
        <w:t>The incident astonished us.</w:t>
      </w:r>
    </w:p>
    <w:p w:rsidR="000C655B" w:rsidRDefault="000C655B" w:rsidP="000C655B">
      <w:pPr>
        <w:pStyle w:val="ListParagraph"/>
        <w:ind w:left="1400"/>
        <w:rPr>
          <w:color w:val="000000" w:themeColor="text1"/>
          <w:sz w:val="28"/>
          <w:szCs w:val="28"/>
        </w:rPr>
      </w:pPr>
      <w:r>
        <w:rPr>
          <w:color w:val="000000" w:themeColor="text1"/>
          <w:sz w:val="28"/>
          <w:szCs w:val="28"/>
        </w:rPr>
        <w:t>= The incident which we saw astonished us.</w:t>
      </w:r>
    </w:p>
    <w:p w:rsidR="00656E0F" w:rsidRDefault="00656E0F" w:rsidP="002973A7">
      <w:pPr>
        <w:pStyle w:val="ListParagraph"/>
        <w:numPr>
          <w:ilvl w:val="0"/>
          <w:numId w:val="7"/>
        </w:numPr>
        <w:rPr>
          <w:color w:val="000000" w:themeColor="text1"/>
          <w:sz w:val="28"/>
          <w:szCs w:val="28"/>
        </w:rPr>
      </w:pPr>
      <w:r>
        <w:rPr>
          <w:color w:val="000000" w:themeColor="text1"/>
          <w:sz w:val="28"/>
          <w:szCs w:val="28"/>
        </w:rPr>
        <w:t>I am waiting for a man who wants to see me,</w:t>
      </w:r>
    </w:p>
    <w:p w:rsidR="00656E0F" w:rsidRDefault="00656E0F" w:rsidP="002973A7">
      <w:pPr>
        <w:pStyle w:val="ListParagraph"/>
        <w:numPr>
          <w:ilvl w:val="0"/>
          <w:numId w:val="7"/>
        </w:numPr>
        <w:rPr>
          <w:color w:val="000000" w:themeColor="text1"/>
          <w:sz w:val="28"/>
          <w:szCs w:val="28"/>
        </w:rPr>
      </w:pPr>
      <w:r>
        <w:rPr>
          <w:color w:val="000000" w:themeColor="text1"/>
          <w:sz w:val="28"/>
          <w:szCs w:val="28"/>
        </w:rPr>
        <w:t xml:space="preserve">I met </w:t>
      </w:r>
      <w:proofErr w:type="spellStart"/>
      <w:r>
        <w:rPr>
          <w:color w:val="000000" w:themeColor="text1"/>
          <w:sz w:val="28"/>
          <w:szCs w:val="28"/>
        </w:rPr>
        <w:t>Hari</w:t>
      </w:r>
      <w:proofErr w:type="spellEnd"/>
      <w:r>
        <w:rPr>
          <w:color w:val="000000" w:themeColor="text1"/>
          <w:sz w:val="28"/>
          <w:szCs w:val="28"/>
        </w:rPr>
        <w:t xml:space="preserve"> who has just returned.</w:t>
      </w:r>
    </w:p>
    <w:p w:rsidR="00656E0F" w:rsidRDefault="00656E0F" w:rsidP="002973A7">
      <w:pPr>
        <w:pStyle w:val="ListParagraph"/>
        <w:numPr>
          <w:ilvl w:val="0"/>
          <w:numId w:val="7"/>
        </w:numPr>
        <w:rPr>
          <w:color w:val="000000" w:themeColor="text1"/>
          <w:sz w:val="28"/>
          <w:szCs w:val="28"/>
        </w:rPr>
      </w:pPr>
      <w:r>
        <w:rPr>
          <w:color w:val="000000" w:themeColor="text1"/>
          <w:sz w:val="28"/>
          <w:szCs w:val="28"/>
        </w:rPr>
        <w:t>Here is the book that you lent me.</w:t>
      </w:r>
    </w:p>
    <w:p w:rsidR="00656E0F" w:rsidRDefault="00656E0F" w:rsidP="002973A7">
      <w:pPr>
        <w:pStyle w:val="ListParagraph"/>
        <w:numPr>
          <w:ilvl w:val="0"/>
          <w:numId w:val="7"/>
        </w:numPr>
        <w:rPr>
          <w:color w:val="000000" w:themeColor="text1"/>
          <w:sz w:val="28"/>
          <w:szCs w:val="28"/>
        </w:rPr>
      </w:pPr>
      <w:r>
        <w:rPr>
          <w:color w:val="000000" w:themeColor="text1"/>
          <w:sz w:val="28"/>
          <w:szCs w:val="28"/>
        </w:rPr>
        <w:t>I have found the pen which I had lost</w:t>
      </w:r>
    </w:p>
    <w:p w:rsidR="00656E0F" w:rsidRDefault="00656E0F" w:rsidP="002973A7">
      <w:pPr>
        <w:pStyle w:val="ListParagraph"/>
        <w:numPr>
          <w:ilvl w:val="0"/>
          <w:numId w:val="7"/>
        </w:numPr>
        <w:rPr>
          <w:color w:val="000000" w:themeColor="text1"/>
          <w:sz w:val="28"/>
          <w:szCs w:val="28"/>
        </w:rPr>
      </w:pPr>
      <w:r>
        <w:rPr>
          <w:color w:val="000000" w:themeColor="text1"/>
          <w:sz w:val="28"/>
          <w:szCs w:val="28"/>
        </w:rPr>
        <w:t>The boy who is sitting on the stair case is waiting for you.</w:t>
      </w:r>
    </w:p>
    <w:p w:rsidR="00656E0F" w:rsidRDefault="00656E0F" w:rsidP="00656E0F">
      <w:pPr>
        <w:pStyle w:val="ListParagraph"/>
        <w:ind w:left="1400"/>
        <w:rPr>
          <w:color w:val="000000" w:themeColor="text1"/>
          <w:sz w:val="28"/>
          <w:szCs w:val="28"/>
        </w:rPr>
      </w:pPr>
      <w:r>
        <w:rPr>
          <w:color w:val="000000" w:themeColor="text1"/>
          <w:sz w:val="28"/>
          <w:szCs w:val="28"/>
        </w:rPr>
        <w:t>Relative Pronouns vary slightly according to whether they refer to persons or things and according to their case. They do not vary for singular or plural, number of masculine or feminine genders.</w:t>
      </w:r>
    </w:p>
    <w:p w:rsidR="00656E0F" w:rsidRDefault="00656E0F" w:rsidP="00656E0F">
      <w:pPr>
        <w:pStyle w:val="ListParagraph"/>
        <w:ind w:left="1400"/>
        <w:rPr>
          <w:color w:val="000000" w:themeColor="text1"/>
          <w:sz w:val="28"/>
          <w:szCs w:val="28"/>
        </w:rPr>
      </w:pPr>
      <w:r>
        <w:rPr>
          <w:color w:val="000000" w:themeColor="text1"/>
          <w:sz w:val="28"/>
          <w:szCs w:val="28"/>
        </w:rPr>
        <w:t>For persons: Nominative Case       : who, that</w:t>
      </w:r>
    </w:p>
    <w:p w:rsidR="00656E0F" w:rsidRDefault="00656E0F" w:rsidP="00656E0F">
      <w:pPr>
        <w:pStyle w:val="ListParagraph"/>
        <w:ind w:left="1400"/>
        <w:rPr>
          <w:color w:val="000000" w:themeColor="text1"/>
          <w:sz w:val="28"/>
          <w:szCs w:val="28"/>
        </w:rPr>
      </w:pPr>
      <w:r>
        <w:rPr>
          <w:color w:val="000000" w:themeColor="text1"/>
          <w:sz w:val="28"/>
          <w:szCs w:val="28"/>
        </w:rPr>
        <w:t xml:space="preserve">                        Accusative Case         :whom, who, that</w:t>
      </w:r>
    </w:p>
    <w:p w:rsidR="00004DB0" w:rsidRDefault="00656E0F" w:rsidP="00656E0F">
      <w:pPr>
        <w:pStyle w:val="ListParagraph"/>
        <w:ind w:left="1400"/>
        <w:rPr>
          <w:color w:val="000000" w:themeColor="text1"/>
          <w:sz w:val="28"/>
          <w:szCs w:val="28"/>
        </w:rPr>
      </w:pPr>
      <w:r>
        <w:rPr>
          <w:color w:val="000000" w:themeColor="text1"/>
          <w:sz w:val="28"/>
          <w:szCs w:val="28"/>
        </w:rPr>
        <w:lastRenderedPageBreak/>
        <w:t xml:space="preserve">        </w:t>
      </w:r>
    </w:p>
    <w:p w:rsidR="00656E0F" w:rsidRDefault="00656E0F" w:rsidP="00656E0F">
      <w:pPr>
        <w:pStyle w:val="ListParagraph"/>
        <w:ind w:left="1400"/>
        <w:rPr>
          <w:color w:val="000000" w:themeColor="text1"/>
          <w:sz w:val="28"/>
          <w:szCs w:val="28"/>
        </w:rPr>
      </w:pPr>
      <w:r>
        <w:rPr>
          <w:color w:val="000000" w:themeColor="text1"/>
          <w:sz w:val="28"/>
          <w:szCs w:val="28"/>
        </w:rPr>
        <w:t xml:space="preserve">               </w:t>
      </w:r>
      <w:r w:rsidR="00F819F3">
        <w:rPr>
          <w:color w:val="000000" w:themeColor="text1"/>
          <w:sz w:val="28"/>
          <w:szCs w:val="28"/>
        </w:rPr>
        <w:t xml:space="preserve">        </w:t>
      </w:r>
      <w:r>
        <w:rPr>
          <w:color w:val="000000" w:themeColor="text1"/>
          <w:sz w:val="28"/>
          <w:szCs w:val="28"/>
        </w:rPr>
        <w:t xml:space="preserve"> Possessive Case          : Whose</w:t>
      </w:r>
    </w:p>
    <w:p w:rsidR="00656E0F" w:rsidRDefault="00656E0F" w:rsidP="00656E0F">
      <w:pPr>
        <w:pStyle w:val="ListParagraph"/>
        <w:ind w:left="1400"/>
        <w:rPr>
          <w:color w:val="000000" w:themeColor="text1"/>
          <w:sz w:val="28"/>
          <w:szCs w:val="28"/>
        </w:rPr>
      </w:pPr>
      <w:r>
        <w:rPr>
          <w:color w:val="000000" w:themeColor="text1"/>
          <w:sz w:val="28"/>
          <w:szCs w:val="28"/>
        </w:rPr>
        <w:t>For things:     Nominative Case        : which, that</w:t>
      </w:r>
    </w:p>
    <w:p w:rsidR="00656E0F" w:rsidRDefault="00656E0F" w:rsidP="00656E0F">
      <w:pPr>
        <w:pStyle w:val="ListParagraph"/>
        <w:ind w:left="1400"/>
        <w:rPr>
          <w:color w:val="000000" w:themeColor="text1"/>
          <w:sz w:val="28"/>
          <w:szCs w:val="28"/>
        </w:rPr>
      </w:pPr>
      <w:r>
        <w:rPr>
          <w:color w:val="000000" w:themeColor="text1"/>
          <w:sz w:val="28"/>
          <w:szCs w:val="28"/>
        </w:rPr>
        <w:t xml:space="preserve">                         Accusative Case          : Which, that</w:t>
      </w:r>
    </w:p>
    <w:p w:rsidR="00656E0F" w:rsidRDefault="00F819F3" w:rsidP="00656E0F">
      <w:pPr>
        <w:pStyle w:val="ListParagraph"/>
        <w:ind w:left="1400"/>
        <w:rPr>
          <w:color w:val="000000" w:themeColor="text1"/>
          <w:sz w:val="28"/>
          <w:szCs w:val="28"/>
        </w:rPr>
      </w:pPr>
      <w:r>
        <w:rPr>
          <w:color w:val="000000" w:themeColor="text1"/>
          <w:sz w:val="28"/>
          <w:szCs w:val="28"/>
        </w:rPr>
        <w:t xml:space="preserve">                     </w:t>
      </w:r>
      <w:r w:rsidR="00656E0F">
        <w:rPr>
          <w:color w:val="000000" w:themeColor="text1"/>
          <w:sz w:val="28"/>
          <w:szCs w:val="28"/>
        </w:rPr>
        <w:t xml:space="preserve">    Possessive Case        : whose, of which</w:t>
      </w:r>
    </w:p>
    <w:p w:rsidR="00656E0F" w:rsidRDefault="00656E0F" w:rsidP="002973A7">
      <w:pPr>
        <w:pStyle w:val="ListParagraph"/>
        <w:numPr>
          <w:ilvl w:val="0"/>
          <w:numId w:val="6"/>
        </w:numPr>
        <w:rPr>
          <w:color w:val="000000" w:themeColor="text1"/>
          <w:sz w:val="28"/>
          <w:szCs w:val="28"/>
        </w:rPr>
      </w:pPr>
      <w:r>
        <w:rPr>
          <w:color w:val="000000" w:themeColor="text1"/>
          <w:sz w:val="28"/>
          <w:szCs w:val="28"/>
        </w:rPr>
        <w:t>Reciprocal Pronoun:- These Pronouns are used to express mutual  relationship with each other,</w:t>
      </w:r>
      <w:r w:rsidR="00BE1287">
        <w:rPr>
          <w:color w:val="000000" w:themeColor="text1"/>
          <w:sz w:val="28"/>
          <w:szCs w:val="28"/>
        </w:rPr>
        <w:t xml:space="preserve"> </w:t>
      </w:r>
      <w:r>
        <w:rPr>
          <w:color w:val="000000" w:themeColor="text1"/>
          <w:sz w:val="28"/>
          <w:szCs w:val="28"/>
        </w:rPr>
        <w:t>one another.</w:t>
      </w:r>
    </w:p>
    <w:p w:rsidR="00656E0F" w:rsidRDefault="00656E0F" w:rsidP="00656E0F">
      <w:pPr>
        <w:pStyle w:val="ListParagraph"/>
        <w:ind w:left="1400"/>
        <w:rPr>
          <w:color w:val="000000" w:themeColor="text1"/>
          <w:sz w:val="28"/>
          <w:szCs w:val="28"/>
        </w:rPr>
      </w:pPr>
      <w:r>
        <w:rPr>
          <w:color w:val="000000" w:themeColor="text1"/>
          <w:sz w:val="28"/>
          <w:szCs w:val="28"/>
        </w:rPr>
        <w:t>Ex: Each, Either, Neither</w:t>
      </w:r>
    </w:p>
    <w:p w:rsidR="00656E0F" w:rsidRDefault="00656E0F" w:rsidP="00656E0F">
      <w:pPr>
        <w:pStyle w:val="ListParagraph"/>
        <w:ind w:left="1400"/>
        <w:rPr>
          <w:color w:val="000000" w:themeColor="text1"/>
          <w:sz w:val="28"/>
          <w:szCs w:val="28"/>
        </w:rPr>
      </w:pPr>
      <w:r>
        <w:rPr>
          <w:color w:val="000000" w:themeColor="text1"/>
          <w:sz w:val="28"/>
          <w:szCs w:val="28"/>
        </w:rPr>
        <w:t>Ex: 1) Each of the participants is provided with a folder.</w:t>
      </w:r>
    </w:p>
    <w:p w:rsidR="00656E0F" w:rsidRDefault="000779EF" w:rsidP="00656E0F">
      <w:pPr>
        <w:pStyle w:val="ListParagraph"/>
        <w:ind w:left="1400"/>
        <w:rPr>
          <w:color w:val="000000" w:themeColor="text1"/>
          <w:sz w:val="28"/>
          <w:szCs w:val="28"/>
        </w:rPr>
      </w:pPr>
      <w:r>
        <w:rPr>
          <w:color w:val="000000" w:themeColor="text1"/>
          <w:sz w:val="28"/>
          <w:szCs w:val="28"/>
        </w:rPr>
        <w:t xml:space="preserve">      </w:t>
      </w:r>
      <w:r w:rsidR="00656E0F">
        <w:rPr>
          <w:color w:val="000000" w:themeColor="text1"/>
          <w:sz w:val="28"/>
          <w:szCs w:val="28"/>
        </w:rPr>
        <w:t>2)</w:t>
      </w:r>
      <w:r w:rsidR="00BE1287">
        <w:rPr>
          <w:color w:val="000000" w:themeColor="text1"/>
          <w:sz w:val="28"/>
          <w:szCs w:val="28"/>
        </w:rPr>
        <w:t xml:space="preserve"> </w:t>
      </w:r>
      <w:r w:rsidR="00656E0F">
        <w:rPr>
          <w:color w:val="000000" w:themeColor="text1"/>
          <w:sz w:val="28"/>
          <w:szCs w:val="28"/>
        </w:rPr>
        <w:t>Either of the couple has tried to avoid the conflict.</w:t>
      </w:r>
    </w:p>
    <w:p w:rsidR="00656E0F" w:rsidRDefault="000779EF" w:rsidP="00656E0F">
      <w:pPr>
        <w:pStyle w:val="ListParagraph"/>
        <w:ind w:left="1400"/>
        <w:rPr>
          <w:color w:val="000000" w:themeColor="text1"/>
          <w:sz w:val="28"/>
          <w:szCs w:val="28"/>
        </w:rPr>
      </w:pPr>
      <w:r>
        <w:rPr>
          <w:color w:val="000000" w:themeColor="text1"/>
          <w:sz w:val="28"/>
          <w:szCs w:val="28"/>
        </w:rPr>
        <w:t xml:space="preserve">      </w:t>
      </w:r>
      <w:r w:rsidR="00656E0F">
        <w:rPr>
          <w:color w:val="000000" w:themeColor="text1"/>
          <w:sz w:val="28"/>
          <w:szCs w:val="28"/>
        </w:rPr>
        <w:t>3) Neither off the parents is educated.</w:t>
      </w:r>
    </w:p>
    <w:p w:rsidR="00656E0F" w:rsidRDefault="000779EF" w:rsidP="00656E0F">
      <w:pPr>
        <w:pStyle w:val="ListParagraph"/>
        <w:ind w:left="1400"/>
        <w:rPr>
          <w:color w:val="000000" w:themeColor="text1"/>
          <w:sz w:val="28"/>
          <w:szCs w:val="28"/>
        </w:rPr>
      </w:pPr>
      <w:r>
        <w:rPr>
          <w:color w:val="000000" w:themeColor="text1"/>
          <w:sz w:val="28"/>
          <w:szCs w:val="28"/>
        </w:rPr>
        <w:t xml:space="preserve">      </w:t>
      </w:r>
      <w:r w:rsidR="00656E0F">
        <w:rPr>
          <w:color w:val="000000" w:themeColor="text1"/>
          <w:sz w:val="28"/>
          <w:szCs w:val="28"/>
        </w:rPr>
        <w:t xml:space="preserve">4)  </w:t>
      </w:r>
      <w:proofErr w:type="spellStart"/>
      <w:r w:rsidR="00950521">
        <w:rPr>
          <w:color w:val="000000" w:themeColor="text1"/>
          <w:sz w:val="28"/>
          <w:szCs w:val="28"/>
        </w:rPr>
        <w:t>Sirisha</w:t>
      </w:r>
      <w:proofErr w:type="spellEnd"/>
      <w:r w:rsidR="00950521">
        <w:rPr>
          <w:color w:val="000000" w:themeColor="text1"/>
          <w:sz w:val="28"/>
          <w:szCs w:val="28"/>
        </w:rPr>
        <w:t xml:space="preserve"> </w:t>
      </w:r>
      <w:r w:rsidR="00BE1287">
        <w:rPr>
          <w:color w:val="000000" w:themeColor="text1"/>
          <w:sz w:val="28"/>
          <w:szCs w:val="28"/>
        </w:rPr>
        <w:t>and I help each other.</w:t>
      </w:r>
    </w:p>
    <w:p w:rsidR="00BE1287" w:rsidRDefault="000779EF" w:rsidP="00656E0F">
      <w:pPr>
        <w:pStyle w:val="ListParagraph"/>
        <w:ind w:left="1400"/>
        <w:rPr>
          <w:color w:val="000000" w:themeColor="text1"/>
          <w:sz w:val="28"/>
          <w:szCs w:val="28"/>
        </w:rPr>
      </w:pPr>
      <w:r>
        <w:rPr>
          <w:color w:val="000000" w:themeColor="text1"/>
          <w:sz w:val="28"/>
          <w:szCs w:val="28"/>
        </w:rPr>
        <w:t xml:space="preserve">      </w:t>
      </w:r>
      <w:r w:rsidR="00BE1287">
        <w:rPr>
          <w:color w:val="000000" w:themeColor="text1"/>
          <w:sz w:val="28"/>
          <w:szCs w:val="28"/>
        </w:rPr>
        <w:t>5) Students co-operate with one another in the functions.</w:t>
      </w:r>
    </w:p>
    <w:p w:rsidR="00BE1287" w:rsidRDefault="000779EF" w:rsidP="00656E0F">
      <w:pPr>
        <w:pStyle w:val="ListParagraph"/>
        <w:ind w:left="1400"/>
        <w:rPr>
          <w:color w:val="000000" w:themeColor="text1"/>
          <w:sz w:val="28"/>
          <w:szCs w:val="28"/>
        </w:rPr>
      </w:pPr>
      <w:r>
        <w:rPr>
          <w:color w:val="000000" w:themeColor="text1"/>
          <w:sz w:val="28"/>
          <w:szCs w:val="28"/>
        </w:rPr>
        <w:t xml:space="preserve">      </w:t>
      </w:r>
      <w:r w:rsidR="00BE1287">
        <w:rPr>
          <w:color w:val="000000" w:themeColor="text1"/>
          <w:sz w:val="28"/>
          <w:szCs w:val="28"/>
        </w:rPr>
        <w:t>6) They were talking to one another.</w:t>
      </w:r>
    </w:p>
    <w:p w:rsidR="00BE1287" w:rsidRDefault="000779EF" w:rsidP="00656E0F">
      <w:pPr>
        <w:pStyle w:val="ListParagraph"/>
        <w:ind w:left="1400"/>
        <w:rPr>
          <w:color w:val="000000" w:themeColor="text1"/>
          <w:sz w:val="28"/>
          <w:szCs w:val="28"/>
        </w:rPr>
      </w:pPr>
      <w:r>
        <w:rPr>
          <w:color w:val="000000" w:themeColor="text1"/>
          <w:sz w:val="28"/>
          <w:szCs w:val="28"/>
        </w:rPr>
        <w:t xml:space="preserve">      </w:t>
      </w:r>
      <w:r w:rsidR="00BE1287">
        <w:rPr>
          <w:color w:val="000000" w:themeColor="text1"/>
          <w:sz w:val="28"/>
          <w:szCs w:val="28"/>
        </w:rPr>
        <w:t>7) There was some misunderstandings with each other.</w:t>
      </w:r>
    </w:p>
    <w:p w:rsidR="002F0C14" w:rsidRDefault="002F0C14" w:rsidP="00656E0F">
      <w:pPr>
        <w:pStyle w:val="ListParagraph"/>
        <w:ind w:left="1400"/>
        <w:rPr>
          <w:color w:val="000000" w:themeColor="text1"/>
          <w:sz w:val="28"/>
          <w:szCs w:val="28"/>
        </w:rPr>
      </w:pPr>
    </w:p>
    <w:p w:rsidR="00656E0F" w:rsidRPr="000779EF" w:rsidRDefault="000779EF" w:rsidP="000779EF">
      <w:pPr>
        <w:rPr>
          <w:color w:val="000000" w:themeColor="text1"/>
          <w:sz w:val="28"/>
          <w:szCs w:val="28"/>
        </w:rPr>
      </w:pPr>
      <w:r>
        <w:rPr>
          <w:color w:val="000000" w:themeColor="text1"/>
          <w:sz w:val="28"/>
          <w:szCs w:val="28"/>
        </w:rPr>
        <w:t xml:space="preserve"> </w:t>
      </w:r>
      <w:r w:rsidR="00BE1287" w:rsidRPr="000779EF">
        <w:rPr>
          <w:color w:val="000000" w:themeColor="text1"/>
          <w:sz w:val="28"/>
          <w:szCs w:val="28"/>
        </w:rPr>
        <w:t xml:space="preserve">10) Indefinite Pronoun:- It is used to refer to persons places and things in general </w:t>
      </w:r>
      <w:r>
        <w:rPr>
          <w:color w:val="000000" w:themeColor="text1"/>
          <w:sz w:val="28"/>
          <w:szCs w:val="28"/>
        </w:rPr>
        <w:t xml:space="preserve">   </w:t>
      </w:r>
      <w:r w:rsidR="00BE1287" w:rsidRPr="000779EF">
        <w:rPr>
          <w:color w:val="000000" w:themeColor="text1"/>
          <w:sz w:val="28"/>
          <w:szCs w:val="28"/>
        </w:rPr>
        <w:t>or which does not signify any person, place, thing or animal.</w:t>
      </w:r>
    </w:p>
    <w:p w:rsidR="00BE1287" w:rsidRDefault="00AE6332" w:rsidP="00656E0F">
      <w:pPr>
        <w:pStyle w:val="ListParagraph"/>
        <w:ind w:left="1400"/>
        <w:rPr>
          <w:color w:val="000000" w:themeColor="text1"/>
          <w:sz w:val="28"/>
          <w:szCs w:val="28"/>
        </w:rPr>
      </w:pPr>
      <w:r>
        <w:rPr>
          <w:color w:val="000000" w:themeColor="text1"/>
          <w:sz w:val="28"/>
          <w:szCs w:val="28"/>
        </w:rPr>
        <w:t>Ex: o</w:t>
      </w:r>
      <w:r w:rsidR="00BE1287">
        <w:rPr>
          <w:color w:val="000000" w:themeColor="text1"/>
          <w:sz w:val="28"/>
          <w:szCs w:val="28"/>
        </w:rPr>
        <w:t>ne, none, no, many, s</w:t>
      </w:r>
      <w:r>
        <w:rPr>
          <w:color w:val="000000" w:themeColor="text1"/>
          <w:sz w:val="28"/>
          <w:szCs w:val="28"/>
        </w:rPr>
        <w:t>ome, every, all, few, any, someone, some body, some</w:t>
      </w:r>
      <w:r w:rsidR="00BE1287">
        <w:rPr>
          <w:color w:val="000000" w:themeColor="text1"/>
          <w:sz w:val="28"/>
          <w:szCs w:val="28"/>
        </w:rPr>
        <w:t>how, some</w:t>
      </w:r>
      <w:r>
        <w:rPr>
          <w:color w:val="000000" w:themeColor="text1"/>
          <w:sz w:val="28"/>
          <w:szCs w:val="28"/>
        </w:rPr>
        <w:t>where, anybody , anything, any</w:t>
      </w:r>
      <w:r w:rsidR="00BE1287">
        <w:rPr>
          <w:color w:val="000000" w:themeColor="text1"/>
          <w:sz w:val="28"/>
          <w:szCs w:val="28"/>
        </w:rPr>
        <w:t>how,</w:t>
      </w:r>
      <w:r>
        <w:rPr>
          <w:color w:val="000000" w:themeColor="text1"/>
          <w:sz w:val="28"/>
          <w:szCs w:val="28"/>
        </w:rPr>
        <w:t xml:space="preserve"> </w:t>
      </w:r>
      <w:r w:rsidR="00BE1287">
        <w:rPr>
          <w:color w:val="000000" w:themeColor="text1"/>
          <w:sz w:val="28"/>
          <w:szCs w:val="28"/>
        </w:rPr>
        <w:t>any time, any place, a few, a little, any moment.</w:t>
      </w:r>
    </w:p>
    <w:p w:rsidR="00BE1287" w:rsidRDefault="00BE1287" w:rsidP="00656E0F">
      <w:pPr>
        <w:pStyle w:val="ListParagraph"/>
        <w:ind w:left="1400"/>
        <w:rPr>
          <w:color w:val="000000" w:themeColor="text1"/>
          <w:sz w:val="28"/>
          <w:szCs w:val="28"/>
        </w:rPr>
      </w:pPr>
      <w:r>
        <w:rPr>
          <w:color w:val="000000" w:themeColor="text1"/>
          <w:sz w:val="28"/>
          <w:szCs w:val="28"/>
        </w:rPr>
        <w:t>Example Sentences:</w:t>
      </w:r>
    </w:p>
    <w:p w:rsidR="00BE1287" w:rsidRDefault="00BE1287" w:rsidP="002973A7">
      <w:pPr>
        <w:pStyle w:val="ListParagraph"/>
        <w:numPr>
          <w:ilvl w:val="0"/>
          <w:numId w:val="8"/>
        </w:numPr>
        <w:rPr>
          <w:color w:val="000000" w:themeColor="text1"/>
          <w:sz w:val="28"/>
          <w:szCs w:val="28"/>
        </w:rPr>
      </w:pPr>
      <w:r>
        <w:rPr>
          <w:color w:val="000000" w:themeColor="text1"/>
          <w:sz w:val="28"/>
          <w:szCs w:val="28"/>
        </w:rPr>
        <w:t>One should love one’s country.</w:t>
      </w:r>
    </w:p>
    <w:p w:rsidR="00BE1287" w:rsidRDefault="00BE1287" w:rsidP="002973A7">
      <w:pPr>
        <w:pStyle w:val="ListParagraph"/>
        <w:numPr>
          <w:ilvl w:val="0"/>
          <w:numId w:val="8"/>
        </w:numPr>
        <w:rPr>
          <w:color w:val="000000" w:themeColor="text1"/>
          <w:sz w:val="28"/>
          <w:szCs w:val="28"/>
        </w:rPr>
      </w:pPr>
      <w:r>
        <w:rPr>
          <w:color w:val="000000" w:themeColor="text1"/>
          <w:sz w:val="28"/>
          <w:szCs w:val="28"/>
        </w:rPr>
        <w:t>Some escaped with minor injuries</w:t>
      </w:r>
    </w:p>
    <w:p w:rsidR="00BE1287" w:rsidRDefault="00BE1287" w:rsidP="002973A7">
      <w:pPr>
        <w:pStyle w:val="ListParagraph"/>
        <w:numPr>
          <w:ilvl w:val="0"/>
          <w:numId w:val="8"/>
        </w:numPr>
        <w:rPr>
          <w:color w:val="000000" w:themeColor="text1"/>
          <w:sz w:val="28"/>
          <w:szCs w:val="28"/>
        </w:rPr>
      </w:pPr>
      <w:r>
        <w:rPr>
          <w:color w:val="000000" w:themeColor="text1"/>
          <w:sz w:val="28"/>
          <w:szCs w:val="28"/>
        </w:rPr>
        <w:t>Anything is possible in the world</w:t>
      </w:r>
    </w:p>
    <w:p w:rsidR="00BE1287" w:rsidRDefault="00FC1091" w:rsidP="002973A7">
      <w:pPr>
        <w:pStyle w:val="ListParagraph"/>
        <w:numPr>
          <w:ilvl w:val="0"/>
          <w:numId w:val="8"/>
        </w:numPr>
        <w:rPr>
          <w:color w:val="000000" w:themeColor="text1"/>
          <w:sz w:val="28"/>
          <w:szCs w:val="28"/>
        </w:rPr>
      </w:pPr>
      <w:r>
        <w:rPr>
          <w:color w:val="000000" w:themeColor="text1"/>
          <w:sz w:val="28"/>
          <w:szCs w:val="28"/>
        </w:rPr>
        <w:t>Some will do anything to gain the attention</w:t>
      </w:r>
    </w:p>
    <w:p w:rsidR="00FC1091" w:rsidRDefault="00FC1091" w:rsidP="002973A7">
      <w:pPr>
        <w:pStyle w:val="ListParagraph"/>
        <w:numPr>
          <w:ilvl w:val="0"/>
          <w:numId w:val="8"/>
        </w:numPr>
        <w:rPr>
          <w:color w:val="000000" w:themeColor="text1"/>
          <w:sz w:val="28"/>
          <w:szCs w:val="28"/>
        </w:rPr>
      </w:pPr>
      <w:r>
        <w:rPr>
          <w:color w:val="000000" w:themeColor="text1"/>
          <w:sz w:val="28"/>
          <w:szCs w:val="28"/>
        </w:rPr>
        <w:t xml:space="preserve"> All are welcome to come to the birthday party tonight.</w:t>
      </w:r>
    </w:p>
    <w:p w:rsidR="00FC1091" w:rsidRDefault="00FC1091" w:rsidP="002973A7">
      <w:pPr>
        <w:pStyle w:val="ListParagraph"/>
        <w:numPr>
          <w:ilvl w:val="0"/>
          <w:numId w:val="8"/>
        </w:numPr>
        <w:rPr>
          <w:color w:val="000000" w:themeColor="text1"/>
          <w:sz w:val="28"/>
          <w:szCs w:val="28"/>
        </w:rPr>
      </w:pPr>
      <w:r>
        <w:rPr>
          <w:color w:val="000000" w:themeColor="text1"/>
          <w:sz w:val="28"/>
          <w:szCs w:val="28"/>
        </w:rPr>
        <w:t>Everyone has a great time at the Christmas party.</w:t>
      </w:r>
    </w:p>
    <w:p w:rsidR="00FC1091" w:rsidRDefault="00FC1091" w:rsidP="002973A7">
      <w:pPr>
        <w:pStyle w:val="ListParagraph"/>
        <w:numPr>
          <w:ilvl w:val="0"/>
          <w:numId w:val="8"/>
        </w:numPr>
        <w:rPr>
          <w:color w:val="000000" w:themeColor="text1"/>
          <w:sz w:val="28"/>
          <w:szCs w:val="28"/>
        </w:rPr>
      </w:pPr>
      <w:r>
        <w:rPr>
          <w:color w:val="000000" w:themeColor="text1"/>
          <w:sz w:val="28"/>
          <w:szCs w:val="28"/>
        </w:rPr>
        <w:t>During my trip to the mall I did not see anyone I know.</w:t>
      </w:r>
    </w:p>
    <w:p w:rsidR="00BE1287" w:rsidRDefault="00FC1091" w:rsidP="002973A7">
      <w:pPr>
        <w:pStyle w:val="ListParagraph"/>
        <w:numPr>
          <w:ilvl w:val="0"/>
          <w:numId w:val="1"/>
        </w:numPr>
        <w:rPr>
          <w:color w:val="000000" w:themeColor="text1"/>
          <w:sz w:val="28"/>
          <w:szCs w:val="28"/>
        </w:rPr>
      </w:pPr>
      <w:r>
        <w:rPr>
          <w:color w:val="000000" w:themeColor="text1"/>
          <w:sz w:val="28"/>
          <w:szCs w:val="28"/>
        </w:rPr>
        <w:t>Few means Zero or negative</w:t>
      </w:r>
    </w:p>
    <w:p w:rsidR="00FC1091" w:rsidRDefault="00FC1091" w:rsidP="002973A7">
      <w:pPr>
        <w:pStyle w:val="ListParagraph"/>
        <w:numPr>
          <w:ilvl w:val="0"/>
          <w:numId w:val="1"/>
        </w:numPr>
        <w:rPr>
          <w:color w:val="000000" w:themeColor="text1"/>
          <w:sz w:val="28"/>
          <w:szCs w:val="28"/>
        </w:rPr>
      </w:pPr>
      <w:r>
        <w:rPr>
          <w:color w:val="000000" w:themeColor="text1"/>
          <w:sz w:val="28"/>
          <w:szCs w:val="28"/>
        </w:rPr>
        <w:t>A few means some</w:t>
      </w:r>
    </w:p>
    <w:p w:rsidR="00FC1091" w:rsidRDefault="00FC1091" w:rsidP="002973A7">
      <w:pPr>
        <w:pStyle w:val="ListParagraph"/>
        <w:numPr>
          <w:ilvl w:val="0"/>
          <w:numId w:val="1"/>
        </w:numPr>
        <w:rPr>
          <w:color w:val="000000" w:themeColor="text1"/>
          <w:sz w:val="28"/>
          <w:szCs w:val="28"/>
        </w:rPr>
      </w:pPr>
      <w:r>
        <w:rPr>
          <w:color w:val="000000" w:themeColor="text1"/>
          <w:sz w:val="28"/>
          <w:szCs w:val="28"/>
        </w:rPr>
        <w:t>The little means we can count</w:t>
      </w:r>
    </w:p>
    <w:p w:rsidR="00FC1091" w:rsidRDefault="00FC1091" w:rsidP="00FC1091">
      <w:pPr>
        <w:pStyle w:val="ListParagraph"/>
        <w:rPr>
          <w:color w:val="000000" w:themeColor="text1"/>
          <w:sz w:val="28"/>
          <w:szCs w:val="28"/>
        </w:rPr>
      </w:pPr>
    </w:p>
    <w:p w:rsidR="00FC1091" w:rsidRDefault="00FC1091" w:rsidP="00FC1091">
      <w:pPr>
        <w:pStyle w:val="ListParagraph"/>
        <w:rPr>
          <w:color w:val="000000" w:themeColor="text1"/>
          <w:sz w:val="28"/>
          <w:szCs w:val="28"/>
        </w:rPr>
      </w:pPr>
      <w:r>
        <w:rPr>
          <w:color w:val="000000" w:themeColor="text1"/>
          <w:sz w:val="28"/>
          <w:szCs w:val="28"/>
        </w:rPr>
        <w:t>Exercise:-</w:t>
      </w:r>
    </w:p>
    <w:p w:rsidR="00FC1091" w:rsidRPr="000D6D40" w:rsidRDefault="000D6D40" w:rsidP="000D6D40">
      <w:pPr>
        <w:ind w:left="720"/>
        <w:rPr>
          <w:color w:val="000000" w:themeColor="text1"/>
          <w:sz w:val="28"/>
          <w:szCs w:val="28"/>
        </w:rPr>
      </w:pPr>
      <w:r>
        <w:rPr>
          <w:color w:val="000000" w:themeColor="text1"/>
          <w:sz w:val="28"/>
          <w:szCs w:val="28"/>
        </w:rPr>
        <w:t>C</w:t>
      </w:r>
      <w:r w:rsidR="00FC1091" w:rsidRPr="000D6D40">
        <w:rPr>
          <w:color w:val="000000" w:themeColor="text1"/>
          <w:sz w:val="28"/>
          <w:szCs w:val="28"/>
        </w:rPr>
        <w:t>hoose the correct pronouns from those given in brackets.</w:t>
      </w:r>
    </w:p>
    <w:p w:rsidR="00FC1091" w:rsidRDefault="00FC1091" w:rsidP="002973A7">
      <w:pPr>
        <w:pStyle w:val="ListParagraph"/>
        <w:numPr>
          <w:ilvl w:val="0"/>
          <w:numId w:val="9"/>
        </w:numPr>
        <w:rPr>
          <w:color w:val="000000" w:themeColor="text1"/>
          <w:sz w:val="28"/>
          <w:szCs w:val="28"/>
        </w:rPr>
      </w:pPr>
      <w:r>
        <w:rPr>
          <w:color w:val="000000" w:themeColor="text1"/>
          <w:sz w:val="28"/>
          <w:szCs w:val="28"/>
        </w:rPr>
        <w:t>You know the languages better than_____(i/me).</w:t>
      </w:r>
    </w:p>
    <w:p w:rsidR="00FC1091" w:rsidRDefault="00FC1091" w:rsidP="002973A7">
      <w:pPr>
        <w:pStyle w:val="ListParagraph"/>
        <w:numPr>
          <w:ilvl w:val="0"/>
          <w:numId w:val="9"/>
        </w:numPr>
        <w:rPr>
          <w:color w:val="000000" w:themeColor="text1"/>
          <w:sz w:val="28"/>
          <w:szCs w:val="28"/>
        </w:rPr>
      </w:pPr>
      <w:r>
        <w:rPr>
          <w:color w:val="000000" w:themeColor="text1"/>
          <w:sz w:val="28"/>
          <w:szCs w:val="28"/>
        </w:rPr>
        <w:t>No one can sing as well as ____ can(he/him).</w:t>
      </w:r>
    </w:p>
    <w:p w:rsidR="00FC1091" w:rsidRDefault="00FC1091" w:rsidP="002973A7">
      <w:pPr>
        <w:pStyle w:val="ListParagraph"/>
        <w:numPr>
          <w:ilvl w:val="0"/>
          <w:numId w:val="9"/>
        </w:numPr>
        <w:rPr>
          <w:color w:val="000000" w:themeColor="text1"/>
          <w:sz w:val="28"/>
          <w:szCs w:val="28"/>
        </w:rPr>
      </w:pPr>
      <w:r>
        <w:rPr>
          <w:color w:val="000000" w:themeColor="text1"/>
          <w:sz w:val="28"/>
          <w:szCs w:val="28"/>
        </w:rPr>
        <w:t xml:space="preserve"> My friend and ___went out together(i/myself).</w:t>
      </w:r>
    </w:p>
    <w:p w:rsidR="00FC1091" w:rsidRDefault="00FC1091" w:rsidP="002973A7">
      <w:pPr>
        <w:pStyle w:val="ListParagraph"/>
        <w:numPr>
          <w:ilvl w:val="0"/>
          <w:numId w:val="9"/>
        </w:numPr>
        <w:rPr>
          <w:color w:val="000000" w:themeColor="text1"/>
          <w:sz w:val="28"/>
          <w:szCs w:val="28"/>
        </w:rPr>
      </w:pPr>
      <w:r>
        <w:rPr>
          <w:color w:val="000000" w:themeColor="text1"/>
          <w:sz w:val="28"/>
          <w:szCs w:val="28"/>
        </w:rPr>
        <w:t>___</w:t>
      </w:r>
      <w:r w:rsidR="00ED7590">
        <w:rPr>
          <w:color w:val="000000" w:themeColor="text1"/>
          <w:sz w:val="28"/>
          <w:szCs w:val="28"/>
        </w:rPr>
        <w:t>,</w:t>
      </w:r>
      <w:r w:rsidR="002F0C14">
        <w:rPr>
          <w:color w:val="000000" w:themeColor="text1"/>
          <w:sz w:val="28"/>
          <w:szCs w:val="28"/>
        </w:rPr>
        <w:t xml:space="preserve"> </w:t>
      </w:r>
      <w:r>
        <w:rPr>
          <w:color w:val="000000" w:themeColor="text1"/>
          <w:sz w:val="28"/>
          <w:szCs w:val="28"/>
        </w:rPr>
        <w:t>the guest</w:t>
      </w:r>
      <w:r w:rsidR="002F0C14">
        <w:rPr>
          <w:color w:val="000000" w:themeColor="text1"/>
          <w:sz w:val="28"/>
          <w:szCs w:val="28"/>
        </w:rPr>
        <w:t>s of hono</w:t>
      </w:r>
      <w:r w:rsidR="00ED7590">
        <w:rPr>
          <w:color w:val="000000" w:themeColor="text1"/>
          <w:sz w:val="28"/>
          <w:szCs w:val="28"/>
        </w:rPr>
        <w:t>r</w:t>
      </w:r>
      <w:r>
        <w:rPr>
          <w:color w:val="000000" w:themeColor="text1"/>
          <w:sz w:val="28"/>
          <w:szCs w:val="28"/>
        </w:rPr>
        <w:t xml:space="preserve"> must reach on time(we/us).</w:t>
      </w:r>
    </w:p>
    <w:p w:rsidR="00FC1091" w:rsidRDefault="00ED7590" w:rsidP="002973A7">
      <w:pPr>
        <w:pStyle w:val="ListParagraph"/>
        <w:numPr>
          <w:ilvl w:val="0"/>
          <w:numId w:val="9"/>
        </w:numPr>
        <w:rPr>
          <w:color w:val="000000" w:themeColor="text1"/>
          <w:sz w:val="28"/>
          <w:szCs w:val="28"/>
        </w:rPr>
      </w:pPr>
      <w:r>
        <w:rPr>
          <w:color w:val="000000" w:themeColor="text1"/>
          <w:sz w:val="28"/>
          <w:szCs w:val="28"/>
        </w:rPr>
        <w:t>I think the basket is ____(yours/yourself).</w:t>
      </w:r>
    </w:p>
    <w:p w:rsidR="00ED7590" w:rsidRDefault="00ED7590" w:rsidP="002973A7">
      <w:pPr>
        <w:pStyle w:val="ListParagraph"/>
        <w:numPr>
          <w:ilvl w:val="0"/>
          <w:numId w:val="9"/>
        </w:numPr>
        <w:rPr>
          <w:color w:val="000000" w:themeColor="text1"/>
          <w:sz w:val="28"/>
          <w:szCs w:val="28"/>
        </w:rPr>
      </w:pPr>
      <w:r>
        <w:rPr>
          <w:color w:val="000000" w:themeColor="text1"/>
          <w:sz w:val="28"/>
          <w:szCs w:val="28"/>
        </w:rPr>
        <w:t>It is____(i/me).</w:t>
      </w:r>
    </w:p>
    <w:p w:rsidR="00ED7590" w:rsidRDefault="00ED7590" w:rsidP="002973A7">
      <w:pPr>
        <w:pStyle w:val="ListParagraph"/>
        <w:numPr>
          <w:ilvl w:val="0"/>
          <w:numId w:val="9"/>
        </w:numPr>
        <w:rPr>
          <w:color w:val="000000" w:themeColor="text1"/>
          <w:sz w:val="28"/>
          <w:szCs w:val="28"/>
        </w:rPr>
      </w:pPr>
      <w:r>
        <w:rPr>
          <w:color w:val="000000" w:themeColor="text1"/>
          <w:sz w:val="28"/>
          <w:szCs w:val="28"/>
        </w:rPr>
        <w:t>They are smarter than ____(we/us).</w:t>
      </w:r>
    </w:p>
    <w:p w:rsidR="00ED7590" w:rsidRDefault="00ED7590" w:rsidP="002973A7">
      <w:pPr>
        <w:pStyle w:val="ListParagraph"/>
        <w:numPr>
          <w:ilvl w:val="0"/>
          <w:numId w:val="9"/>
        </w:numPr>
        <w:rPr>
          <w:color w:val="000000" w:themeColor="text1"/>
          <w:sz w:val="28"/>
          <w:szCs w:val="28"/>
        </w:rPr>
      </w:pPr>
      <w:r>
        <w:rPr>
          <w:color w:val="000000" w:themeColor="text1"/>
          <w:sz w:val="28"/>
          <w:szCs w:val="28"/>
        </w:rPr>
        <w:t>It is between you and __(I/me).</w:t>
      </w:r>
    </w:p>
    <w:p w:rsidR="00ED7590" w:rsidRDefault="00ED7590" w:rsidP="002973A7">
      <w:pPr>
        <w:pStyle w:val="ListParagraph"/>
        <w:numPr>
          <w:ilvl w:val="0"/>
          <w:numId w:val="9"/>
        </w:numPr>
        <w:rPr>
          <w:color w:val="000000" w:themeColor="text1"/>
          <w:sz w:val="28"/>
          <w:szCs w:val="28"/>
        </w:rPr>
      </w:pPr>
      <w:r>
        <w:rPr>
          <w:color w:val="000000" w:themeColor="text1"/>
          <w:sz w:val="28"/>
          <w:szCs w:val="28"/>
        </w:rPr>
        <w:t>We were six of _____(Us/Them)</w:t>
      </w:r>
    </w:p>
    <w:p w:rsidR="00ED7590" w:rsidRPr="00ED7590" w:rsidRDefault="00ED7590" w:rsidP="002973A7">
      <w:pPr>
        <w:pStyle w:val="ListParagraph"/>
        <w:numPr>
          <w:ilvl w:val="0"/>
          <w:numId w:val="9"/>
        </w:numPr>
        <w:rPr>
          <w:color w:val="000000" w:themeColor="text1"/>
          <w:sz w:val="28"/>
          <w:szCs w:val="28"/>
        </w:rPr>
      </w:pPr>
      <w:r w:rsidRPr="00ED7590">
        <w:rPr>
          <w:color w:val="000000" w:themeColor="text1"/>
          <w:sz w:val="28"/>
          <w:szCs w:val="28"/>
        </w:rPr>
        <w:t xml:space="preserve">Don’t </w:t>
      </w:r>
      <w:r>
        <w:rPr>
          <w:color w:val="000000" w:themeColor="text1"/>
          <w:sz w:val="28"/>
          <w:szCs w:val="28"/>
        </w:rPr>
        <w:t>leave before___(I/M</w:t>
      </w:r>
      <w:r w:rsidRPr="00ED7590">
        <w:rPr>
          <w:color w:val="000000" w:themeColor="text1"/>
          <w:sz w:val="28"/>
          <w:szCs w:val="28"/>
        </w:rPr>
        <w:t>e).</w:t>
      </w:r>
    </w:p>
    <w:p w:rsidR="00ED7590" w:rsidRDefault="00ED7590" w:rsidP="00ED7590">
      <w:pPr>
        <w:ind w:left="720"/>
        <w:rPr>
          <w:color w:val="000000" w:themeColor="text1"/>
          <w:sz w:val="28"/>
          <w:szCs w:val="28"/>
        </w:rPr>
      </w:pPr>
      <w:r>
        <w:rPr>
          <w:color w:val="000000" w:themeColor="text1"/>
          <w:sz w:val="28"/>
          <w:szCs w:val="28"/>
        </w:rPr>
        <w:t>B) Correct the following sentence:</w:t>
      </w:r>
    </w:p>
    <w:p w:rsidR="00ED7590" w:rsidRDefault="00ED7590" w:rsidP="00ED7590">
      <w:pPr>
        <w:ind w:left="720"/>
        <w:rPr>
          <w:color w:val="000000" w:themeColor="text1"/>
          <w:sz w:val="28"/>
          <w:szCs w:val="28"/>
        </w:rPr>
      </w:pPr>
      <w:r>
        <w:rPr>
          <w:color w:val="000000" w:themeColor="text1"/>
          <w:sz w:val="28"/>
          <w:szCs w:val="28"/>
        </w:rPr>
        <w:t>1) She was asked to give hers pen.</w:t>
      </w:r>
    </w:p>
    <w:p w:rsidR="00ED7590" w:rsidRDefault="00ED7590" w:rsidP="00ED7590">
      <w:pPr>
        <w:ind w:left="720"/>
        <w:rPr>
          <w:color w:val="000000" w:themeColor="text1"/>
          <w:sz w:val="28"/>
          <w:szCs w:val="28"/>
        </w:rPr>
      </w:pPr>
      <w:r>
        <w:rPr>
          <w:color w:val="000000" w:themeColor="text1"/>
          <w:sz w:val="28"/>
          <w:szCs w:val="28"/>
        </w:rPr>
        <w:t>Correct:</w:t>
      </w:r>
    </w:p>
    <w:p w:rsidR="00ED7590" w:rsidRDefault="00ED7590" w:rsidP="00ED7590">
      <w:pPr>
        <w:ind w:left="720"/>
        <w:rPr>
          <w:color w:val="000000" w:themeColor="text1"/>
          <w:sz w:val="28"/>
          <w:szCs w:val="28"/>
        </w:rPr>
      </w:pPr>
      <w:r>
        <w:rPr>
          <w:color w:val="000000" w:themeColor="text1"/>
          <w:sz w:val="28"/>
          <w:szCs w:val="28"/>
        </w:rPr>
        <w:t>2) We enjoyed us at the party.</w:t>
      </w:r>
    </w:p>
    <w:p w:rsidR="00ED7590" w:rsidRDefault="00ED7590" w:rsidP="00ED7590">
      <w:pPr>
        <w:ind w:left="720"/>
        <w:rPr>
          <w:color w:val="000000" w:themeColor="text1"/>
          <w:sz w:val="28"/>
          <w:szCs w:val="28"/>
        </w:rPr>
      </w:pPr>
      <w:r>
        <w:rPr>
          <w:color w:val="000000" w:themeColor="text1"/>
          <w:sz w:val="28"/>
          <w:szCs w:val="28"/>
        </w:rPr>
        <w:t>Correct:</w:t>
      </w:r>
    </w:p>
    <w:p w:rsidR="00ED7590" w:rsidRDefault="00ED7590" w:rsidP="00ED7590">
      <w:pPr>
        <w:ind w:left="720"/>
        <w:rPr>
          <w:color w:val="000000" w:themeColor="text1"/>
          <w:sz w:val="28"/>
          <w:szCs w:val="28"/>
        </w:rPr>
      </w:pPr>
      <w:r>
        <w:rPr>
          <w:color w:val="000000" w:themeColor="text1"/>
          <w:sz w:val="28"/>
          <w:szCs w:val="28"/>
        </w:rPr>
        <w:t>3) Have you seen mine book anywhere?</w:t>
      </w:r>
    </w:p>
    <w:p w:rsidR="00ED7590" w:rsidRDefault="00ED7590" w:rsidP="00ED7590">
      <w:pPr>
        <w:ind w:left="720"/>
        <w:rPr>
          <w:color w:val="000000" w:themeColor="text1"/>
          <w:sz w:val="28"/>
          <w:szCs w:val="28"/>
        </w:rPr>
      </w:pPr>
      <w:r>
        <w:rPr>
          <w:color w:val="000000" w:themeColor="text1"/>
          <w:sz w:val="28"/>
          <w:szCs w:val="28"/>
        </w:rPr>
        <w:t>Correct:</w:t>
      </w:r>
    </w:p>
    <w:p w:rsidR="00ED7590" w:rsidRDefault="00ED7590" w:rsidP="00ED7590">
      <w:pPr>
        <w:ind w:left="720"/>
        <w:rPr>
          <w:color w:val="000000" w:themeColor="text1"/>
          <w:sz w:val="28"/>
          <w:szCs w:val="28"/>
        </w:rPr>
      </w:pPr>
      <w:r>
        <w:rPr>
          <w:color w:val="000000" w:themeColor="text1"/>
          <w:sz w:val="28"/>
          <w:szCs w:val="28"/>
        </w:rPr>
        <w:t>4) The headmaster wants to give some advice to yourself.</w:t>
      </w:r>
    </w:p>
    <w:p w:rsidR="00ED7590" w:rsidRDefault="00ED7590" w:rsidP="00ED7590">
      <w:pPr>
        <w:ind w:left="720"/>
        <w:rPr>
          <w:color w:val="000000" w:themeColor="text1"/>
          <w:sz w:val="28"/>
          <w:szCs w:val="28"/>
        </w:rPr>
      </w:pPr>
      <w:r>
        <w:rPr>
          <w:color w:val="000000" w:themeColor="text1"/>
          <w:sz w:val="28"/>
          <w:szCs w:val="28"/>
        </w:rPr>
        <w:t>Correct:</w:t>
      </w:r>
    </w:p>
    <w:p w:rsidR="00ED7590" w:rsidRDefault="00ED7590" w:rsidP="00ED7590">
      <w:pPr>
        <w:ind w:left="720"/>
        <w:rPr>
          <w:color w:val="000000" w:themeColor="text1"/>
          <w:sz w:val="28"/>
          <w:szCs w:val="28"/>
        </w:rPr>
      </w:pPr>
      <w:r>
        <w:rPr>
          <w:color w:val="000000" w:themeColor="text1"/>
          <w:sz w:val="28"/>
          <w:szCs w:val="28"/>
        </w:rPr>
        <w:t>5) They himself made all the arrangements.</w:t>
      </w:r>
    </w:p>
    <w:p w:rsidR="00ED7590" w:rsidRDefault="00ED7590" w:rsidP="00ED7590">
      <w:pPr>
        <w:ind w:left="720"/>
        <w:rPr>
          <w:color w:val="000000" w:themeColor="text1"/>
          <w:sz w:val="28"/>
          <w:szCs w:val="28"/>
        </w:rPr>
      </w:pPr>
      <w:r>
        <w:rPr>
          <w:color w:val="000000" w:themeColor="text1"/>
          <w:sz w:val="28"/>
          <w:szCs w:val="28"/>
        </w:rPr>
        <w:t>Correct:</w:t>
      </w:r>
    </w:p>
    <w:p w:rsidR="00ED7590" w:rsidRDefault="00ED7590" w:rsidP="00ED7590">
      <w:pPr>
        <w:ind w:left="720"/>
        <w:rPr>
          <w:color w:val="000000" w:themeColor="text1"/>
          <w:sz w:val="28"/>
          <w:szCs w:val="28"/>
        </w:rPr>
      </w:pPr>
      <w:r>
        <w:rPr>
          <w:color w:val="000000" w:themeColor="text1"/>
          <w:sz w:val="28"/>
          <w:szCs w:val="28"/>
        </w:rPr>
        <w:lastRenderedPageBreak/>
        <w:t>c) Pairs of sentences are given below. Join each pair using an appropriate relative pronoun.</w:t>
      </w:r>
    </w:p>
    <w:p w:rsidR="00ED7590" w:rsidRDefault="00ED7590" w:rsidP="00ED7590">
      <w:pPr>
        <w:ind w:left="720"/>
        <w:rPr>
          <w:color w:val="000000" w:themeColor="text1"/>
          <w:sz w:val="28"/>
          <w:szCs w:val="28"/>
        </w:rPr>
      </w:pPr>
      <w:r>
        <w:rPr>
          <w:color w:val="000000" w:themeColor="text1"/>
          <w:sz w:val="28"/>
          <w:szCs w:val="28"/>
        </w:rPr>
        <w:t>1) This room is used as the library.  It is the biggest room in the building.</w:t>
      </w:r>
    </w:p>
    <w:p w:rsidR="00ED7590" w:rsidRDefault="00ED7590" w:rsidP="00ED7590">
      <w:pPr>
        <w:ind w:left="720"/>
        <w:rPr>
          <w:color w:val="000000" w:themeColor="text1"/>
          <w:sz w:val="28"/>
          <w:szCs w:val="28"/>
        </w:rPr>
      </w:pPr>
      <w:r>
        <w:rPr>
          <w:color w:val="000000" w:themeColor="text1"/>
          <w:sz w:val="28"/>
          <w:szCs w:val="28"/>
        </w:rPr>
        <w:t>2) The man who won the lottery. He gave half the prize money to the poor people.</w:t>
      </w:r>
    </w:p>
    <w:p w:rsidR="00ED7590" w:rsidRDefault="00ED7590" w:rsidP="00ED7590">
      <w:pPr>
        <w:ind w:left="720"/>
        <w:rPr>
          <w:color w:val="000000" w:themeColor="text1"/>
          <w:sz w:val="28"/>
          <w:szCs w:val="28"/>
        </w:rPr>
      </w:pPr>
      <w:r>
        <w:rPr>
          <w:color w:val="000000" w:themeColor="text1"/>
          <w:sz w:val="28"/>
          <w:szCs w:val="28"/>
        </w:rPr>
        <w:t>3) My friend is related to this man. I met him in the train.</w:t>
      </w:r>
    </w:p>
    <w:p w:rsidR="00ED7590" w:rsidRDefault="00ED7590" w:rsidP="00ED7590">
      <w:pPr>
        <w:ind w:left="720"/>
        <w:rPr>
          <w:color w:val="000000" w:themeColor="text1"/>
          <w:sz w:val="28"/>
          <w:szCs w:val="28"/>
        </w:rPr>
      </w:pPr>
      <w:r>
        <w:rPr>
          <w:color w:val="000000" w:themeColor="text1"/>
          <w:sz w:val="28"/>
          <w:szCs w:val="28"/>
        </w:rPr>
        <w:t>4) We went to see a funny play. It amused us.</w:t>
      </w:r>
    </w:p>
    <w:p w:rsidR="00ED7590" w:rsidRDefault="00ED7590" w:rsidP="00ED7590">
      <w:pPr>
        <w:ind w:left="720"/>
        <w:rPr>
          <w:color w:val="000000" w:themeColor="text1"/>
          <w:sz w:val="28"/>
          <w:szCs w:val="28"/>
        </w:rPr>
      </w:pPr>
      <w:r>
        <w:rPr>
          <w:color w:val="000000" w:themeColor="text1"/>
          <w:sz w:val="28"/>
          <w:szCs w:val="28"/>
        </w:rPr>
        <w:t>5)  Mr.</w:t>
      </w:r>
      <w:r w:rsidR="00601FD8">
        <w:rPr>
          <w:color w:val="000000" w:themeColor="text1"/>
          <w:sz w:val="28"/>
          <w:szCs w:val="28"/>
        </w:rPr>
        <w:t xml:space="preserve"> </w:t>
      </w:r>
      <w:proofErr w:type="spellStart"/>
      <w:r>
        <w:rPr>
          <w:color w:val="000000" w:themeColor="text1"/>
          <w:sz w:val="28"/>
          <w:szCs w:val="28"/>
        </w:rPr>
        <w:t>Sastry</w:t>
      </w:r>
      <w:proofErr w:type="spellEnd"/>
      <w:r>
        <w:rPr>
          <w:color w:val="000000" w:themeColor="text1"/>
          <w:sz w:val="28"/>
          <w:szCs w:val="28"/>
        </w:rPr>
        <w:t xml:space="preserve"> has come to visit Kashmir. His son lives in the north.</w:t>
      </w:r>
    </w:p>
    <w:p w:rsidR="00750581" w:rsidRDefault="00750581" w:rsidP="00ED7590">
      <w:pPr>
        <w:ind w:left="720"/>
        <w:rPr>
          <w:color w:val="000000" w:themeColor="text1"/>
          <w:sz w:val="28"/>
          <w:szCs w:val="28"/>
        </w:rPr>
      </w:pPr>
      <w:r>
        <w:rPr>
          <w:color w:val="000000" w:themeColor="text1"/>
          <w:sz w:val="28"/>
          <w:szCs w:val="28"/>
        </w:rPr>
        <w:t>D) Fill the blanks with suitable pronouns:</w:t>
      </w:r>
    </w:p>
    <w:p w:rsidR="00750581" w:rsidRDefault="00750581" w:rsidP="00ED7590">
      <w:pPr>
        <w:ind w:left="720"/>
        <w:rPr>
          <w:color w:val="000000" w:themeColor="text1"/>
          <w:sz w:val="28"/>
          <w:szCs w:val="28"/>
        </w:rPr>
      </w:pPr>
      <w:r>
        <w:rPr>
          <w:color w:val="000000" w:themeColor="text1"/>
          <w:sz w:val="28"/>
          <w:szCs w:val="28"/>
        </w:rPr>
        <w:t xml:space="preserve">1) ______ has gone to </w:t>
      </w:r>
      <w:proofErr w:type="spellStart"/>
      <w:r>
        <w:rPr>
          <w:color w:val="000000" w:themeColor="text1"/>
          <w:sz w:val="28"/>
          <w:szCs w:val="28"/>
        </w:rPr>
        <w:t>see____but</w:t>
      </w:r>
      <w:proofErr w:type="spellEnd"/>
      <w:r>
        <w:rPr>
          <w:color w:val="000000" w:themeColor="text1"/>
          <w:sz w:val="28"/>
          <w:szCs w:val="28"/>
        </w:rPr>
        <w:t xml:space="preserve"> ____ are out of town.</w:t>
      </w:r>
    </w:p>
    <w:p w:rsidR="00750581" w:rsidRDefault="00750581" w:rsidP="00ED7590">
      <w:pPr>
        <w:ind w:left="720"/>
        <w:rPr>
          <w:color w:val="000000" w:themeColor="text1"/>
          <w:sz w:val="28"/>
          <w:szCs w:val="28"/>
        </w:rPr>
      </w:pPr>
      <w:r>
        <w:rPr>
          <w:color w:val="000000" w:themeColor="text1"/>
          <w:sz w:val="28"/>
          <w:szCs w:val="28"/>
        </w:rPr>
        <w:t>2)_____has given ____ a good suggestion.</w:t>
      </w:r>
    </w:p>
    <w:p w:rsidR="00750581" w:rsidRDefault="00750581" w:rsidP="00ED7590">
      <w:pPr>
        <w:ind w:left="720"/>
        <w:rPr>
          <w:color w:val="000000" w:themeColor="text1"/>
          <w:sz w:val="28"/>
          <w:szCs w:val="28"/>
        </w:rPr>
      </w:pPr>
      <w:r>
        <w:rPr>
          <w:color w:val="000000" w:themeColor="text1"/>
          <w:sz w:val="28"/>
          <w:szCs w:val="28"/>
        </w:rPr>
        <w:t xml:space="preserve">3)____am confident </w:t>
      </w:r>
      <w:proofErr w:type="spellStart"/>
      <w:r>
        <w:rPr>
          <w:color w:val="000000" w:themeColor="text1"/>
          <w:sz w:val="28"/>
          <w:szCs w:val="28"/>
        </w:rPr>
        <w:t>of___so____don’t</w:t>
      </w:r>
      <w:proofErr w:type="spellEnd"/>
      <w:r>
        <w:rPr>
          <w:color w:val="000000" w:themeColor="text1"/>
          <w:sz w:val="28"/>
          <w:szCs w:val="28"/>
        </w:rPr>
        <w:t xml:space="preserve"> want to waste time.</w:t>
      </w:r>
    </w:p>
    <w:p w:rsidR="00750581" w:rsidRDefault="00750581" w:rsidP="00ED7590">
      <w:pPr>
        <w:ind w:left="720"/>
        <w:rPr>
          <w:color w:val="000000" w:themeColor="text1"/>
          <w:sz w:val="28"/>
          <w:szCs w:val="28"/>
        </w:rPr>
      </w:pPr>
      <w:r>
        <w:rPr>
          <w:color w:val="000000" w:themeColor="text1"/>
          <w:sz w:val="28"/>
          <w:szCs w:val="28"/>
        </w:rPr>
        <w:t>4)This is not your pen. It is ____</w:t>
      </w:r>
    </w:p>
    <w:p w:rsidR="00750581" w:rsidRPr="00ED7590" w:rsidRDefault="00750581" w:rsidP="00ED7590">
      <w:pPr>
        <w:ind w:left="720"/>
        <w:rPr>
          <w:color w:val="000000" w:themeColor="text1"/>
          <w:sz w:val="28"/>
          <w:szCs w:val="28"/>
        </w:rPr>
      </w:pPr>
      <w:r>
        <w:rPr>
          <w:color w:val="000000" w:themeColor="text1"/>
          <w:sz w:val="28"/>
          <w:szCs w:val="28"/>
        </w:rPr>
        <w:t>5) She could not control______.</w:t>
      </w:r>
    </w:p>
    <w:p w:rsidR="00FC1091" w:rsidRDefault="00750581" w:rsidP="00FC1091">
      <w:pPr>
        <w:pStyle w:val="ListParagraph"/>
        <w:rPr>
          <w:color w:val="000000" w:themeColor="text1"/>
          <w:sz w:val="28"/>
          <w:szCs w:val="28"/>
        </w:rPr>
      </w:pPr>
      <w:r>
        <w:rPr>
          <w:color w:val="000000" w:themeColor="text1"/>
          <w:sz w:val="28"/>
          <w:szCs w:val="28"/>
        </w:rPr>
        <w:t>E) Fill in the blanks with suitable interrogative pronouns.</w:t>
      </w:r>
    </w:p>
    <w:p w:rsidR="00750581" w:rsidRDefault="00750581" w:rsidP="00FC1091">
      <w:pPr>
        <w:pStyle w:val="ListParagraph"/>
        <w:rPr>
          <w:color w:val="000000" w:themeColor="text1"/>
          <w:sz w:val="28"/>
          <w:szCs w:val="28"/>
        </w:rPr>
      </w:pPr>
      <w:r>
        <w:rPr>
          <w:color w:val="000000" w:themeColor="text1"/>
          <w:sz w:val="28"/>
          <w:szCs w:val="28"/>
        </w:rPr>
        <w:t>1) _____ do you want?</w:t>
      </w:r>
    </w:p>
    <w:p w:rsidR="00750581" w:rsidRDefault="00750581" w:rsidP="00FC1091">
      <w:pPr>
        <w:pStyle w:val="ListParagraph"/>
        <w:rPr>
          <w:color w:val="000000" w:themeColor="text1"/>
          <w:sz w:val="28"/>
          <w:szCs w:val="28"/>
        </w:rPr>
      </w:pPr>
      <w:r>
        <w:rPr>
          <w:color w:val="000000" w:themeColor="text1"/>
          <w:sz w:val="28"/>
          <w:szCs w:val="28"/>
        </w:rPr>
        <w:t>2)_____ helps you in trouble?</w:t>
      </w:r>
    </w:p>
    <w:p w:rsidR="00750581" w:rsidRDefault="00750581" w:rsidP="00FC1091">
      <w:pPr>
        <w:pStyle w:val="ListParagraph"/>
        <w:rPr>
          <w:color w:val="000000" w:themeColor="text1"/>
          <w:sz w:val="28"/>
          <w:szCs w:val="28"/>
        </w:rPr>
      </w:pPr>
      <w:r>
        <w:rPr>
          <w:color w:val="000000" w:themeColor="text1"/>
          <w:sz w:val="28"/>
          <w:szCs w:val="28"/>
        </w:rPr>
        <w:t>3)______is your room?</w:t>
      </w:r>
    </w:p>
    <w:p w:rsidR="00750581" w:rsidRDefault="00750581" w:rsidP="00FC1091">
      <w:pPr>
        <w:pStyle w:val="ListParagraph"/>
        <w:rPr>
          <w:color w:val="000000" w:themeColor="text1"/>
          <w:sz w:val="28"/>
          <w:szCs w:val="28"/>
        </w:rPr>
      </w:pPr>
      <w:r>
        <w:rPr>
          <w:color w:val="000000" w:themeColor="text1"/>
          <w:sz w:val="28"/>
          <w:szCs w:val="28"/>
        </w:rPr>
        <w:t>4)____ have you invited?</w:t>
      </w:r>
    </w:p>
    <w:p w:rsidR="00750581" w:rsidRDefault="00750581" w:rsidP="00FC1091">
      <w:pPr>
        <w:pStyle w:val="ListParagraph"/>
        <w:rPr>
          <w:color w:val="000000" w:themeColor="text1"/>
          <w:sz w:val="28"/>
          <w:szCs w:val="28"/>
        </w:rPr>
      </w:pPr>
      <w:r>
        <w:rPr>
          <w:color w:val="000000" w:themeColor="text1"/>
          <w:sz w:val="28"/>
          <w:szCs w:val="28"/>
        </w:rPr>
        <w:t>5)______has written this?</w:t>
      </w:r>
    </w:p>
    <w:p w:rsidR="00750581" w:rsidRDefault="00750581" w:rsidP="00FC1091">
      <w:pPr>
        <w:pStyle w:val="ListParagraph"/>
        <w:rPr>
          <w:color w:val="000000" w:themeColor="text1"/>
          <w:sz w:val="28"/>
          <w:szCs w:val="28"/>
        </w:rPr>
      </w:pPr>
      <w:r>
        <w:rPr>
          <w:color w:val="000000" w:themeColor="text1"/>
          <w:sz w:val="28"/>
          <w:szCs w:val="28"/>
        </w:rPr>
        <w:t>F) Join the following pairs of sentences by means of relative pronoun.</w:t>
      </w:r>
    </w:p>
    <w:p w:rsidR="00750581" w:rsidRDefault="00750581" w:rsidP="00FC1091">
      <w:pPr>
        <w:pStyle w:val="ListParagraph"/>
        <w:rPr>
          <w:color w:val="000000" w:themeColor="text1"/>
          <w:sz w:val="28"/>
          <w:szCs w:val="28"/>
        </w:rPr>
      </w:pPr>
      <w:r>
        <w:rPr>
          <w:color w:val="000000" w:themeColor="text1"/>
          <w:sz w:val="28"/>
          <w:szCs w:val="28"/>
        </w:rPr>
        <w:t>1)  The man is blind. You spoke to the man.</w:t>
      </w:r>
    </w:p>
    <w:p w:rsidR="00750581" w:rsidRDefault="00750581" w:rsidP="00FC1091">
      <w:pPr>
        <w:pStyle w:val="ListParagraph"/>
        <w:rPr>
          <w:color w:val="000000" w:themeColor="text1"/>
          <w:sz w:val="28"/>
          <w:szCs w:val="28"/>
        </w:rPr>
      </w:pPr>
      <w:r>
        <w:rPr>
          <w:color w:val="000000" w:themeColor="text1"/>
          <w:sz w:val="28"/>
          <w:szCs w:val="28"/>
        </w:rPr>
        <w:t>2) I saw a girl. She was selling flowers.</w:t>
      </w:r>
    </w:p>
    <w:p w:rsidR="00750581" w:rsidRDefault="00750581" w:rsidP="00FC1091">
      <w:pPr>
        <w:pStyle w:val="ListParagraph"/>
        <w:rPr>
          <w:color w:val="000000" w:themeColor="text1"/>
          <w:sz w:val="28"/>
          <w:szCs w:val="28"/>
        </w:rPr>
      </w:pPr>
      <w:r>
        <w:rPr>
          <w:color w:val="000000" w:themeColor="text1"/>
          <w:sz w:val="28"/>
          <w:szCs w:val="28"/>
        </w:rPr>
        <w:t>3) This the building. It was built in a single month.</w:t>
      </w:r>
    </w:p>
    <w:p w:rsidR="00750581" w:rsidRDefault="00750581" w:rsidP="00FC1091">
      <w:pPr>
        <w:pStyle w:val="ListParagraph"/>
        <w:rPr>
          <w:color w:val="000000" w:themeColor="text1"/>
          <w:sz w:val="28"/>
          <w:szCs w:val="28"/>
        </w:rPr>
      </w:pPr>
      <w:r>
        <w:rPr>
          <w:color w:val="000000" w:themeColor="text1"/>
          <w:sz w:val="28"/>
          <w:szCs w:val="28"/>
        </w:rPr>
        <w:t>4) This is my brother. i was speaking of him.</w:t>
      </w:r>
    </w:p>
    <w:p w:rsidR="00750581" w:rsidRDefault="00750581" w:rsidP="00FC1091">
      <w:pPr>
        <w:pStyle w:val="ListParagraph"/>
        <w:rPr>
          <w:color w:val="000000" w:themeColor="text1"/>
          <w:sz w:val="28"/>
          <w:szCs w:val="28"/>
        </w:rPr>
      </w:pPr>
      <w:r>
        <w:rPr>
          <w:color w:val="000000" w:themeColor="text1"/>
          <w:sz w:val="28"/>
          <w:szCs w:val="28"/>
        </w:rPr>
        <w:t>5)</w:t>
      </w:r>
      <w:r w:rsidR="0084791E">
        <w:rPr>
          <w:color w:val="000000" w:themeColor="text1"/>
          <w:sz w:val="28"/>
          <w:szCs w:val="28"/>
        </w:rPr>
        <w:t xml:space="preserve"> </w:t>
      </w:r>
      <w:r>
        <w:rPr>
          <w:color w:val="000000" w:themeColor="text1"/>
          <w:sz w:val="28"/>
          <w:szCs w:val="28"/>
        </w:rPr>
        <w:t>I have found the pen. I lost it.</w:t>
      </w:r>
    </w:p>
    <w:p w:rsidR="00750581" w:rsidRDefault="00750581" w:rsidP="00FC1091">
      <w:pPr>
        <w:pStyle w:val="ListParagraph"/>
        <w:rPr>
          <w:color w:val="000000" w:themeColor="text1"/>
          <w:sz w:val="28"/>
          <w:szCs w:val="28"/>
        </w:rPr>
      </w:pPr>
      <w:r>
        <w:rPr>
          <w:color w:val="000000" w:themeColor="text1"/>
          <w:sz w:val="28"/>
          <w:szCs w:val="28"/>
        </w:rPr>
        <w:lastRenderedPageBreak/>
        <w:t>G) Fill in the blanks with suitable relative pronouns.</w:t>
      </w:r>
    </w:p>
    <w:p w:rsidR="00750581" w:rsidRDefault="00750581" w:rsidP="00FC1091">
      <w:pPr>
        <w:pStyle w:val="ListParagraph"/>
        <w:rPr>
          <w:color w:val="000000" w:themeColor="text1"/>
          <w:sz w:val="28"/>
          <w:szCs w:val="28"/>
        </w:rPr>
      </w:pPr>
      <w:r>
        <w:rPr>
          <w:color w:val="000000" w:themeColor="text1"/>
          <w:sz w:val="28"/>
          <w:szCs w:val="28"/>
        </w:rPr>
        <w:t>1) Did you receive the letter___ I sent yesterday.</w:t>
      </w:r>
    </w:p>
    <w:p w:rsidR="00750581" w:rsidRDefault="00750581" w:rsidP="00FC1091">
      <w:pPr>
        <w:pStyle w:val="ListParagraph"/>
        <w:rPr>
          <w:color w:val="000000" w:themeColor="text1"/>
          <w:sz w:val="28"/>
          <w:szCs w:val="28"/>
        </w:rPr>
      </w:pPr>
      <w:r>
        <w:rPr>
          <w:color w:val="000000" w:themeColor="text1"/>
          <w:sz w:val="28"/>
          <w:szCs w:val="28"/>
        </w:rPr>
        <w:t xml:space="preserve">2) The </w:t>
      </w:r>
      <w:proofErr w:type="spellStart"/>
      <w:r>
        <w:rPr>
          <w:color w:val="000000" w:themeColor="text1"/>
          <w:sz w:val="28"/>
          <w:szCs w:val="28"/>
        </w:rPr>
        <w:t>novel_____you</w:t>
      </w:r>
      <w:proofErr w:type="spellEnd"/>
      <w:r>
        <w:rPr>
          <w:color w:val="000000" w:themeColor="text1"/>
          <w:sz w:val="28"/>
          <w:szCs w:val="28"/>
        </w:rPr>
        <w:t xml:space="preserve"> presented me is very good.</w:t>
      </w:r>
    </w:p>
    <w:p w:rsidR="00750581" w:rsidRDefault="00750581" w:rsidP="00FC1091">
      <w:pPr>
        <w:pStyle w:val="ListParagraph"/>
        <w:rPr>
          <w:color w:val="000000" w:themeColor="text1"/>
          <w:sz w:val="28"/>
          <w:szCs w:val="28"/>
        </w:rPr>
      </w:pPr>
      <w:r>
        <w:rPr>
          <w:color w:val="000000" w:themeColor="text1"/>
          <w:sz w:val="28"/>
          <w:szCs w:val="28"/>
        </w:rPr>
        <w:t xml:space="preserve">3) I know the </w:t>
      </w:r>
      <w:proofErr w:type="spellStart"/>
      <w:r>
        <w:rPr>
          <w:color w:val="000000" w:themeColor="text1"/>
          <w:sz w:val="28"/>
          <w:szCs w:val="28"/>
        </w:rPr>
        <w:t>passenger____we</w:t>
      </w:r>
      <w:proofErr w:type="spellEnd"/>
      <w:r>
        <w:rPr>
          <w:color w:val="000000" w:themeColor="text1"/>
          <w:sz w:val="28"/>
          <w:szCs w:val="28"/>
        </w:rPr>
        <w:t xml:space="preserve"> met yesterday.</w:t>
      </w:r>
    </w:p>
    <w:p w:rsidR="00750581" w:rsidRDefault="00750581" w:rsidP="00FC1091">
      <w:pPr>
        <w:pStyle w:val="ListParagraph"/>
        <w:rPr>
          <w:color w:val="000000" w:themeColor="text1"/>
          <w:sz w:val="28"/>
          <w:szCs w:val="28"/>
        </w:rPr>
      </w:pPr>
      <w:r>
        <w:rPr>
          <w:color w:val="000000" w:themeColor="text1"/>
          <w:sz w:val="28"/>
          <w:szCs w:val="28"/>
        </w:rPr>
        <w:t xml:space="preserve">4) God helps </w:t>
      </w:r>
      <w:proofErr w:type="spellStart"/>
      <w:r>
        <w:rPr>
          <w:color w:val="000000" w:themeColor="text1"/>
          <w:sz w:val="28"/>
          <w:szCs w:val="28"/>
        </w:rPr>
        <w:t>those___who</w:t>
      </w:r>
      <w:proofErr w:type="spellEnd"/>
      <w:r>
        <w:rPr>
          <w:color w:val="000000" w:themeColor="text1"/>
          <w:sz w:val="28"/>
          <w:szCs w:val="28"/>
        </w:rPr>
        <w:t xml:space="preserve"> help themselves.</w:t>
      </w:r>
    </w:p>
    <w:p w:rsidR="00750581" w:rsidRDefault="00750581" w:rsidP="00FC1091">
      <w:pPr>
        <w:pStyle w:val="ListParagraph"/>
        <w:rPr>
          <w:color w:val="000000" w:themeColor="text1"/>
          <w:sz w:val="28"/>
          <w:szCs w:val="28"/>
        </w:rPr>
      </w:pPr>
      <w:r>
        <w:rPr>
          <w:color w:val="000000" w:themeColor="text1"/>
          <w:sz w:val="28"/>
          <w:szCs w:val="28"/>
        </w:rPr>
        <w:t>5) we get ___we deserve.</w:t>
      </w:r>
    </w:p>
    <w:p w:rsidR="002700A8" w:rsidRDefault="002700A8" w:rsidP="00FC1091">
      <w:pPr>
        <w:pStyle w:val="ListParagraph"/>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p>
    <w:p w:rsidR="00EF02F9" w:rsidRPr="00EF02F9" w:rsidRDefault="00C408A1" w:rsidP="00FC1091">
      <w:pPr>
        <w:pStyle w:val="ListParagraph"/>
        <w:rPr>
          <w:bCs/>
          <w:color w:val="000000" w:themeColor="text1"/>
          <w:sz w:val="28"/>
          <w:szCs w:val="28"/>
        </w:rPr>
      </w:pPr>
      <w:r>
        <w:rPr>
          <w:color w:val="000000" w:themeColor="text1"/>
          <w:sz w:val="28"/>
          <w:szCs w:val="28"/>
        </w:rPr>
        <w:t xml:space="preserve">    </w:t>
      </w:r>
      <w:r>
        <w:rPr>
          <w:color w:val="000000" w:themeColor="text1"/>
          <w:sz w:val="28"/>
          <w:szCs w:val="28"/>
        </w:rPr>
        <w:tab/>
      </w:r>
      <w:r>
        <w:rPr>
          <w:color w:val="000000" w:themeColor="text1"/>
          <w:sz w:val="28"/>
          <w:szCs w:val="28"/>
        </w:rPr>
        <w:tab/>
      </w:r>
      <w:r w:rsidR="00EF02F9" w:rsidRPr="00EF02F9">
        <w:rPr>
          <w:bCs/>
          <w:color w:val="000000" w:themeColor="text1"/>
          <w:sz w:val="28"/>
          <w:szCs w:val="28"/>
        </w:rPr>
        <w:t xml:space="preserve">                       Chapter Four</w:t>
      </w:r>
    </w:p>
    <w:p w:rsidR="002700A8" w:rsidRPr="00EF02F9" w:rsidRDefault="00EF02F9" w:rsidP="00FC1091">
      <w:pPr>
        <w:pStyle w:val="ListParagraph"/>
        <w:rPr>
          <w:bCs/>
          <w:color w:val="000000" w:themeColor="text1"/>
          <w:sz w:val="28"/>
          <w:szCs w:val="28"/>
        </w:rPr>
      </w:pPr>
      <w:r w:rsidRPr="00EF02F9">
        <w:rPr>
          <w:bCs/>
          <w:color w:val="000000" w:themeColor="text1"/>
          <w:sz w:val="28"/>
          <w:szCs w:val="28"/>
        </w:rPr>
        <w:t xml:space="preserve">                            </w:t>
      </w:r>
      <w:r w:rsidR="00F6352B" w:rsidRPr="00EF02F9">
        <w:rPr>
          <w:bCs/>
          <w:color w:val="000000" w:themeColor="text1"/>
          <w:sz w:val="28"/>
          <w:szCs w:val="28"/>
        </w:rPr>
        <w:t xml:space="preserve"> Adjective, Degrees of C</w:t>
      </w:r>
      <w:r>
        <w:rPr>
          <w:bCs/>
          <w:color w:val="000000" w:themeColor="text1"/>
          <w:sz w:val="28"/>
          <w:szCs w:val="28"/>
        </w:rPr>
        <w:t>omparis</w:t>
      </w:r>
      <w:r w:rsidR="00C408A1" w:rsidRPr="00EF02F9">
        <w:rPr>
          <w:bCs/>
          <w:color w:val="000000" w:themeColor="text1"/>
          <w:sz w:val="28"/>
          <w:szCs w:val="28"/>
        </w:rPr>
        <w:t>on</w:t>
      </w:r>
    </w:p>
    <w:p w:rsidR="0044101E" w:rsidRPr="00EF02F9" w:rsidRDefault="002700A8" w:rsidP="00FC1091">
      <w:pPr>
        <w:pStyle w:val="ListParagraph"/>
        <w:rPr>
          <w:bCs/>
          <w:color w:val="000000" w:themeColor="text1"/>
          <w:sz w:val="28"/>
          <w:szCs w:val="28"/>
        </w:rPr>
      </w:pPr>
      <w:r w:rsidRPr="00EF02F9">
        <w:rPr>
          <w:bCs/>
          <w:color w:val="000000" w:themeColor="text1"/>
          <w:sz w:val="28"/>
          <w:szCs w:val="28"/>
        </w:rPr>
        <w:t xml:space="preserve">            </w:t>
      </w:r>
    </w:p>
    <w:p w:rsidR="0044101E" w:rsidRDefault="0044101E" w:rsidP="000D6D40">
      <w:pPr>
        <w:pStyle w:val="ListParagraph"/>
        <w:rPr>
          <w:color w:val="000000" w:themeColor="text1"/>
          <w:sz w:val="28"/>
          <w:szCs w:val="28"/>
        </w:rPr>
      </w:pPr>
      <w:r>
        <w:rPr>
          <w:color w:val="000000" w:themeColor="text1"/>
          <w:sz w:val="28"/>
          <w:szCs w:val="28"/>
        </w:rPr>
        <w:t>Adjective:- An Adjective may be defined as a word which qualifies a noun or pronoun and indicates the quality, kin</w:t>
      </w:r>
      <w:r w:rsidR="00110685">
        <w:rPr>
          <w:color w:val="000000" w:themeColor="text1"/>
          <w:sz w:val="28"/>
          <w:szCs w:val="28"/>
        </w:rPr>
        <w:t>d, quantity and number etc., of</w:t>
      </w:r>
      <w:r>
        <w:rPr>
          <w:color w:val="000000" w:themeColor="text1"/>
          <w:sz w:val="28"/>
          <w:szCs w:val="28"/>
        </w:rPr>
        <w:t xml:space="preserve"> the person or thing represented by the noun.</w:t>
      </w:r>
    </w:p>
    <w:p w:rsidR="0044101E" w:rsidRDefault="0044101E" w:rsidP="0044101E">
      <w:pPr>
        <w:pStyle w:val="ListParagraph"/>
        <w:rPr>
          <w:color w:val="000000" w:themeColor="text1"/>
          <w:sz w:val="28"/>
          <w:szCs w:val="28"/>
        </w:rPr>
      </w:pPr>
      <w:r>
        <w:rPr>
          <w:color w:val="000000" w:themeColor="text1"/>
          <w:sz w:val="28"/>
          <w:szCs w:val="28"/>
        </w:rPr>
        <w:t>Types of Adjectives:</w:t>
      </w:r>
    </w:p>
    <w:p w:rsidR="0044101E" w:rsidRDefault="0044101E" w:rsidP="002973A7">
      <w:pPr>
        <w:pStyle w:val="ListParagraph"/>
        <w:numPr>
          <w:ilvl w:val="0"/>
          <w:numId w:val="12"/>
        </w:numPr>
        <w:rPr>
          <w:color w:val="000000" w:themeColor="text1"/>
          <w:sz w:val="28"/>
          <w:szCs w:val="28"/>
        </w:rPr>
      </w:pPr>
      <w:r>
        <w:rPr>
          <w:color w:val="000000" w:themeColor="text1"/>
          <w:sz w:val="28"/>
          <w:szCs w:val="28"/>
        </w:rPr>
        <w:t>Adjective of Quality</w:t>
      </w:r>
      <w:r w:rsidR="00AA4331">
        <w:rPr>
          <w:color w:val="000000" w:themeColor="text1"/>
          <w:sz w:val="28"/>
          <w:szCs w:val="28"/>
        </w:rPr>
        <w:t>/ Descriptive Adjective</w:t>
      </w:r>
    </w:p>
    <w:p w:rsidR="0044101E" w:rsidRDefault="0044101E" w:rsidP="002973A7">
      <w:pPr>
        <w:pStyle w:val="ListParagraph"/>
        <w:numPr>
          <w:ilvl w:val="0"/>
          <w:numId w:val="12"/>
        </w:numPr>
        <w:rPr>
          <w:color w:val="000000" w:themeColor="text1"/>
          <w:sz w:val="28"/>
          <w:szCs w:val="28"/>
        </w:rPr>
      </w:pPr>
      <w:r>
        <w:rPr>
          <w:color w:val="000000" w:themeColor="text1"/>
          <w:sz w:val="28"/>
          <w:szCs w:val="28"/>
        </w:rPr>
        <w:t>Adjective of Quantity</w:t>
      </w:r>
    </w:p>
    <w:p w:rsidR="0044101E" w:rsidRDefault="0044101E" w:rsidP="002973A7">
      <w:pPr>
        <w:pStyle w:val="ListParagraph"/>
        <w:numPr>
          <w:ilvl w:val="0"/>
          <w:numId w:val="12"/>
        </w:numPr>
        <w:rPr>
          <w:color w:val="000000" w:themeColor="text1"/>
          <w:sz w:val="28"/>
          <w:szCs w:val="28"/>
        </w:rPr>
      </w:pPr>
      <w:r>
        <w:rPr>
          <w:color w:val="000000" w:themeColor="text1"/>
          <w:sz w:val="28"/>
          <w:szCs w:val="28"/>
        </w:rPr>
        <w:t>Adjective of number</w:t>
      </w:r>
    </w:p>
    <w:p w:rsidR="0044101E" w:rsidRDefault="0044101E" w:rsidP="002973A7">
      <w:pPr>
        <w:pStyle w:val="ListParagraph"/>
        <w:numPr>
          <w:ilvl w:val="0"/>
          <w:numId w:val="12"/>
        </w:numPr>
        <w:rPr>
          <w:color w:val="000000" w:themeColor="text1"/>
          <w:sz w:val="28"/>
          <w:szCs w:val="28"/>
        </w:rPr>
      </w:pPr>
      <w:r>
        <w:rPr>
          <w:color w:val="000000" w:themeColor="text1"/>
          <w:sz w:val="28"/>
          <w:szCs w:val="28"/>
        </w:rPr>
        <w:t>Distributive Adjective</w:t>
      </w:r>
    </w:p>
    <w:p w:rsidR="0044101E" w:rsidRDefault="0044101E" w:rsidP="002973A7">
      <w:pPr>
        <w:pStyle w:val="ListParagraph"/>
        <w:numPr>
          <w:ilvl w:val="0"/>
          <w:numId w:val="12"/>
        </w:numPr>
        <w:rPr>
          <w:color w:val="000000" w:themeColor="text1"/>
          <w:sz w:val="28"/>
          <w:szCs w:val="28"/>
        </w:rPr>
      </w:pPr>
      <w:r>
        <w:rPr>
          <w:color w:val="000000" w:themeColor="text1"/>
          <w:sz w:val="28"/>
          <w:szCs w:val="28"/>
        </w:rPr>
        <w:t>Demonstrative Adjective</w:t>
      </w:r>
    </w:p>
    <w:p w:rsidR="0044101E" w:rsidRDefault="0044101E" w:rsidP="002973A7">
      <w:pPr>
        <w:pStyle w:val="ListParagraph"/>
        <w:numPr>
          <w:ilvl w:val="0"/>
          <w:numId w:val="12"/>
        </w:numPr>
        <w:rPr>
          <w:color w:val="000000" w:themeColor="text1"/>
          <w:sz w:val="28"/>
          <w:szCs w:val="28"/>
        </w:rPr>
      </w:pPr>
      <w:r>
        <w:rPr>
          <w:color w:val="000000" w:themeColor="text1"/>
          <w:sz w:val="28"/>
          <w:szCs w:val="28"/>
        </w:rPr>
        <w:t>Interrogative Adjective</w:t>
      </w:r>
    </w:p>
    <w:p w:rsidR="0044101E" w:rsidRDefault="0044101E" w:rsidP="002973A7">
      <w:pPr>
        <w:pStyle w:val="ListParagraph"/>
        <w:numPr>
          <w:ilvl w:val="0"/>
          <w:numId w:val="12"/>
        </w:numPr>
        <w:rPr>
          <w:color w:val="000000" w:themeColor="text1"/>
          <w:sz w:val="28"/>
          <w:szCs w:val="28"/>
        </w:rPr>
      </w:pPr>
      <w:r>
        <w:rPr>
          <w:color w:val="000000" w:themeColor="text1"/>
          <w:sz w:val="28"/>
          <w:szCs w:val="28"/>
        </w:rPr>
        <w:t>Possessive Adjective</w:t>
      </w:r>
    </w:p>
    <w:p w:rsidR="0044101E" w:rsidRDefault="0044101E" w:rsidP="0044101E">
      <w:pPr>
        <w:pStyle w:val="ListParagraph"/>
        <w:ind w:left="1080"/>
        <w:rPr>
          <w:color w:val="000000" w:themeColor="text1"/>
          <w:sz w:val="28"/>
          <w:szCs w:val="28"/>
        </w:rPr>
      </w:pPr>
      <w:r>
        <w:rPr>
          <w:color w:val="000000" w:themeColor="text1"/>
          <w:sz w:val="28"/>
          <w:szCs w:val="28"/>
        </w:rPr>
        <w:t>Adjective will function in two ways.</w:t>
      </w:r>
    </w:p>
    <w:p w:rsidR="0044101E" w:rsidRDefault="0044101E" w:rsidP="002973A7">
      <w:pPr>
        <w:pStyle w:val="ListParagraph"/>
        <w:numPr>
          <w:ilvl w:val="0"/>
          <w:numId w:val="13"/>
        </w:numPr>
        <w:rPr>
          <w:color w:val="000000" w:themeColor="text1"/>
          <w:sz w:val="28"/>
          <w:szCs w:val="28"/>
        </w:rPr>
      </w:pPr>
      <w:r>
        <w:rPr>
          <w:color w:val="000000" w:themeColor="text1"/>
          <w:sz w:val="28"/>
          <w:szCs w:val="28"/>
        </w:rPr>
        <w:t>Attributive(Adjective)</w:t>
      </w:r>
    </w:p>
    <w:p w:rsidR="0044101E" w:rsidRDefault="0044101E" w:rsidP="002973A7">
      <w:pPr>
        <w:pStyle w:val="ListParagraph"/>
        <w:numPr>
          <w:ilvl w:val="0"/>
          <w:numId w:val="13"/>
        </w:numPr>
        <w:rPr>
          <w:color w:val="000000" w:themeColor="text1"/>
          <w:sz w:val="28"/>
          <w:szCs w:val="28"/>
        </w:rPr>
      </w:pPr>
      <w:r>
        <w:rPr>
          <w:color w:val="000000" w:themeColor="text1"/>
          <w:sz w:val="28"/>
          <w:szCs w:val="28"/>
        </w:rPr>
        <w:t>Predicative(Complement)</w:t>
      </w:r>
    </w:p>
    <w:p w:rsidR="002B360A" w:rsidRPr="00F00472" w:rsidRDefault="002B360A" w:rsidP="00F00472">
      <w:pPr>
        <w:ind w:left="1080" w:firstLine="60"/>
        <w:rPr>
          <w:color w:val="000000" w:themeColor="text1"/>
          <w:sz w:val="28"/>
          <w:szCs w:val="28"/>
        </w:rPr>
      </w:pPr>
      <w:r w:rsidRPr="00F00472">
        <w:rPr>
          <w:color w:val="000000" w:themeColor="text1"/>
          <w:sz w:val="28"/>
          <w:szCs w:val="28"/>
        </w:rPr>
        <w:t xml:space="preserve">Adjectives in the first position before the noun are called </w:t>
      </w:r>
      <w:r w:rsidRPr="00F00472">
        <w:rPr>
          <w:color w:val="000000" w:themeColor="text1"/>
          <w:sz w:val="28"/>
          <w:szCs w:val="28"/>
          <w:u w:val="single"/>
        </w:rPr>
        <w:t xml:space="preserve">Attributive </w:t>
      </w:r>
      <w:r w:rsidR="00F00472">
        <w:rPr>
          <w:color w:val="000000" w:themeColor="text1"/>
          <w:sz w:val="28"/>
          <w:szCs w:val="28"/>
          <w:u w:val="single"/>
        </w:rPr>
        <w:t xml:space="preserve">            </w:t>
      </w:r>
      <w:r w:rsidRPr="00F00472">
        <w:rPr>
          <w:color w:val="000000" w:themeColor="text1"/>
          <w:sz w:val="28"/>
          <w:szCs w:val="28"/>
          <w:u w:val="single"/>
        </w:rPr>
        <w:t>Adjectives</w:t>
      </w:r>
      <w:r w:rsidRPr="00F00472">
        <w:rPr>
          <w:color w:val="000000" w:themeColor="text1"/>
          <w:sz w:val="28"/>
          <w:szCs w:val="28"/>
        </w:rPr>
        <w:t>.</w:t>
      </w:r>
    </w:p>
    <w:p w:rsidR="002B360A" w:rsidRPr="00F00472" w:rsidRDefault="00F00472" w:rsidP="00F00472">
      <w:pPr>
        <w:pStyle w:val="ListParagraph"/>
        <w:ind w:left="1440"/>
        <w:rPr>
          <w:color w:val="000000" w:themeColor="text1"/>
          <w:sz w:val="28"/>
          <w:szCs w:val="28"/>
        </w:rPr>
      </w:pPr>
      <w:r>
        <w:rPr>
          <w:color w:val="000000" w:themeColor="text1"/>
          <w:sz w:val="28"/>
          <w:szCs w:val="28"/>
        </w:rPr>
        <w:t>Ex: The blue sea.</w:t>
      </w:r>
    </w:p>
    <w:p w:rsidR="002B360A" w:rsidRDefault="002B360A" w:rsidP="002B360A">
      <w:pPr>
        <w:pStyle w:val="ListParagraph"/>
        <w:ind w:left="1440"/>
        <w:rPr>
          <w:color w:val="000000" w:themeColor="text1"/>
          <w:sz w:val="28"/>
          <w:szCs w:val="28"/>
        </w:rPr>
      </w:pPr>
      <w:r>
        <w:rPr>
          <w:color w:val="000000" w:themeColor="text1"/>
          <w:sz w:val="28"/>
          <w:szCs w:val="28"/>
        </w:rPr>
        <w:t>Adjectives those in the second position after the noun</w:t>
      </w:r>
      <w:r w:rsidR="00907651">
        <w:rPr>
          <w:color w:val="000000" w:themeColor="text1"/>
          <w:sz w:val="28"/>
          <w:szCs w:val="28"/>
        </w:rPr>
        <w:t xml:space="preserve"> or verb before the adjective or adjective after the verb</w:t>
      </w:r>
      <w:r>
        <w:rPr>
          <w:color w:val="000000" w:themeColor="text1"/>
          <w:sz w:val="28"/>
          <w:szCs w:val="28"/>
        </w:rPr>
        <w:t xml:space="preserve"> are called </w:t>
      </w:r>
      <w:r w:rsidR="00D30741">
        <w:rPr>
          <w:color w:val="000000" w:themeColor="text1"/>
          <w:sz w:val="28"/>
          <w:szCs w:val="28"/>
          <w:u w:val="single"/>
        </w:rPr>
        <w:t>Predicative A</w:t>
      </w:r>
      <w:r w:rsidRPr="00907651">
        <w:rPr>
          <w:color w:val="000000" w:themeColor="text1"/>
          <w:sz w:val="28"/>
          <w:szCs w:val="28"/>
          <w:u w:val="single"/>
        </w:rPr>
        <w:t>djectives</w:t>
      </w:r>
      <w:r>
        <w:rPr>
          <w:color w:val="000000" w:themeColor="text1"/>
          <w:sz w:val="28"/>
          <w:szCs w:val="28"/>
        </w:rPr>
        <w:t>. Notice that predicative adjectives do not occur immediately after the noun instead they follow a verb.</w:t>
      </w:r>
    </w:p>
    <w:p w:rsidR="00F00472" w:rsidRPr="00F00472" w:rsidRDefault="00F00472" w:rsidP="00F00472">
      <w:pPr>
        <w:pStyle w:val="ListParagraph"/>
        <w:ind w:left="1440"/>
        <w:rPr>
          <w:color w:val="000000" w:themeColor="text1"/>
          <w:sz w:val="28"/>
          <w:szCs w:val="28"/>
        </w:rPr>
      </w:pPr>
      <w:r>
        <w:rPr>
          <w:color w:val="000000" w:themeColor="text1"/>
          <w:sz w:val="28"/>
          <w:szCs w:val="28"/>
        </w:rPr>
        <w:t>Ex: The sea is blue.</w:t>
      </w:r>
    </w:p>
    <w:p w:rsidR="002B360A" w:rsidRDefault="002B360A" w:rsidP="002B360A">
      <w:pPr>
        <w:pStyle w:val="ListParagraph"/>
        <w:ind w:left="1440"/>
        <w:rPr>
          <w:color w:val="000000" w:themeColor="text1"/>
          <w:sz w:val="28"/>
          <w:szCs w:val="28"/>
        </w:rPr>
      </w:pPr>
      <w:r>
        <w:rPr>
          <w:color w:val="000000" w:themeColor="text1"/>
          <w:sz w:val="28"/>
          <w:szCs w:val="28"/>
        </w:rPr>
        <w:lastRenderedPageBreak/>
        <w:t xml:space="preserve">Post Positive Adjectives: </w:t>
      </w:r>
      <w:r w:rsidRPr="00907651">
        <w:rPr>
          <w:color w:val="000000" w:themeColor="text1"/>
          <w:sz w:val="28"/>
          <w:szCs w:val="28"/>
          <w:u w:val="single"/>
        </w:rPr>
        <w:t>Post positive adjectives</w:t>
      </w:r>
      <w:r>
        <w:rPr>
          <w:color w:val="000000" w:themeColor="text1"/>
          <w:sz w:val="28"/>
          <w:szCs w:val="28"/>
        </w:rPr>
        <w:t xml:space="preserve"> are commonly found together with superlative, attributes adjectives.</w:t>
      </w:r>
    </w:p>
    <w:p w:rsidR="002B360A" w:rsidRDefault="002B360A" w:rsidP="002B360A">
      <w:pPr>
        <w:pStyle w:val="ListParagraph"/>
        <w:ind w:left="1440"/>
        <w:rPr>
          <w:color w:val="000000" w:themeColor="text1"/>
          <w:sz w:val="28"/>
          <w:szCs w:val="28"/>
        </w:rPr>
      </w:pPr>
      <w:r>
        <w:rPr>
          <w:color w:val="000000" w:themeColor="text1"/>
          <w:sz w:val="28"/>
          <w:szCs w:val="28"/>
        </w:rPr>
        <w:t>Ex:- The shortest route possible.</w:t>
      </w:r>
    </w:p>
    <w:p w:rsidR="002B360A" w:rsidRDefault="002B360A" w:rsidP="002B360A">
      <w:pPr>
        <w:pStyle w:val="ListParagraph"/>
        <w:ind w:left="1440"/>
        <w:rPr>
          <w:color w:val="000000" w:themeColor="text1"/>
          <w:sz w:val="28"/>
          <w:szCs w:val="28"/>
        </w:rPr>
      </w:pPr>
      <w:r>
        <w:rPr>
          <w:color w:val="000000" w:themeColor="text1"/>
          <w:sz w:val="28"/>
          <w:szCs w:val="28"/>
        </w:rPr>
        <w:t xml:space="preserve">The best hotel available. </w:t>
      </w:r>
    </w:p>
    <w:p w:rsidR="0044101E" w:rsidRDefault="00227517" w:rsidP="0044101E">
      <w:pPr>
        <w:ind w:left="1080"/>
        <w:rPr>
          <w:color w:val="000000" w:themeColor="text1"/>
          <w:sz w:val="28"/>
          <w:szCs w:val="28"/>
        </w:rPr>
      </w:pPr>
      <w:r>
        <w:rPr>
          <w:color w:val="000000" w:themeColor="text1"/>
          <w:sz w:val="28"/>
          <w:szCs w:val="28"/>
        </w:rPr>
        <w:t>Complement: Complement is the term used for a word or words that are needed to complete the meaning of a</w:t>
      </w:r>
      <w:r w:rsidR="00B927AD">
        <w:rPr>
          <w:color w:val="000000" w:themeColor="text1"/>
          <w:sz w:val="28"/>
          <w:szCs w:val="28"/>
        </w:rPr>
        <w:t>n</w:t>
      </w:r>
      <w:r>
        <w:rPr>
          <w:color w:val="000000" w:themeColor="text1"/>
          <w:sz w:val="28"/>
          <w:szCs w:val="28"/>
        </w:rPr>
        <w:t xml:space="preserve"> expression.</w:t>
      </w:r>
      <w:r w:rsidR="0044101E">
        <w:rPr>
          <w:color w:val="000000" w:themeColor="text1"/>
          <w:sz w:val="28"/>
          <w:szCs w:val="28"/>
        </w:rPr>
        <w:t xml:space="preserve"> </w:t>
      </w:r>
    </w:p>
    <w:p w:rsidR="00227517" w:rsidRDefault="00227517" w:rsidP="0044101E">
      <w:pPr>
        <w:ind w:left="1080"/>
        <w:rPr>
          <w:color w:val="000000" w:themeColor="text1"/>
          <w:sz w:val="28"/>
          <w:szCs w:val="28"/>
        </w:rPr>
      </w:pPr>
      <w:r>
        <w:rPr>
          <w:color w:val="000000" w:themeColor="text1"/>
          <w:sz w:val="28"/>
          <w:szCs w:val="28"/>
        </w:rPr>
        <w:t>Complements (In English Grammar)</w:t>
      </w:r>
    </w:p>
    <w:p w:rsidR="00227517" w:rsidRDefault="00227517" w:rsidP="0044101E">
      <w:pPr>
        <w:ind w:left="1080"/>
        <w:rPr>
          <w:color w:val="000000" w:themeColor="text1"/>
          <w:sz w:val="28"/>
          <w:szCs w:val="28"/>
        </w:rPr>
      </w:pPr>
      <w:r>
        <w:rPr>
          <w:color w:val="000000" w:themeColor="text1"/>
          <w:sz w:val="28"/>
          <w:szCs w:val="28"/>
        </w:rPr>
        <w:t>Ex: Algebra is difficult.</w:t>
      </w:r>
    </w:p>
    <w:p w:rsidR="00227517" w:rsidRDefault="00227517" w:rsidP="0044101E">
      <w:pPr>
        <w:ind w:left="1080"/>
        <w:rPr>
          <w:color w:val="000000" w:themeColor="text1"/>
          <w:sz w:val="28"/>
          <w:szCs w:val="28"/>
        </w:rPr>
      </w:pPr>
      <w:r>
        <w:rPr>
          <w:color w:val="000000" w:themeColor="text1"/>
          <w:sz w:val="28"/>
          <w:szCs w:val="28"/>
        </w:rPr>
        <w:t>Algebra is Subject. Difficult is Subject Compliment.</w:t>
      </w:r>
    </w:p>
    <w:p w:rsidR="00227517" w:rsidRDefault="00227517" w:rsidP="0044101E">
      <w:pPr>
        <w:ind w:left="1080"/>
        <w:rPr>
          <w:color w:val="000000" w:themeColor="text1"/>
          <w:sz w:val="28"/>
          <w:szCs w:val="28"/>
        </w:rPr>
      </w:pPr>
      <w:r>
        <w:rPr>
          <w:color w:val="000000" w:themeColor="text1"/>
          <w:sz w:val="28"/>
          <w:szCs w:val="28"/>
        </w:rPr>
        <w:t>Practice makes Algebra easy.</w:t>
      </w:r>
    </w:p>
    <w:p w:rsidR="00227517" w:rsidRDefault="00227517" w:rsidP="0044101E">
      <w:pPr>
        <w:ind w:left="1080"/>
        <w:rPr>
          <w:color w:val="000000" w:themeColor="text1"/>
          <w:sz w:val="28"/>
          <w:szCs w:val="28"/>
        </w:rPr>
      </w:pPr>
      <w:r>
        <w:rPr>
          <w:color w:val="000000" w:themeColor="text1"/>
          <w:sz w:val="28"/>
          <w:szCs w:val="28"/>
        </w:rPr>
        <w:t>Here Algebra is Object. Easy is object compliment.</w:t>
      </w:r>
    </w:p>
    <w:p w:rsidR="00227517" w:rsidRDefault="00D646D9" w:rsidP="0044101E">
      <w:pPr>
        <w:ind w:left="1080"/>
        <w:rPr>
          <w:color w:val="000000" w:themeColor="text1"/>
          <w:sz w:val="28"/>
          <w:szCs w:val="28"/>
        </w:rPr>
      </w:pPr>
      <w:r>
        <w:rPr>
          <w:color w:val="000000" w:themeColor="text1"/>
          <w:sz w:val="28"/>
          <w:szCs w:val="28"/>
        </w:rPr>
        <w:t>Subject Compliment:- A Subject C</w:t>
      </w:r>
      <w:r w:rsidR="00227517">
        <w:rPr>
          <w:color w:val="000000" w:themeColor="text1"/>
          <w:sz w:val="28"/>
          <w:szCs w:val="28"/>
        </w:rPr>
        <w:t>omplement is the adjective, noun or pronoun that follows a linking verb.</w:t>
      </w:r>
    </w:p>
    <w:p w:rsidR="00227517" w:rsidRDefault="00227517" w:rsidP="0044101E">
      <w:pPr>
        <w:ind w:left="1080"/>
        <w:rPr>
          <w:color w:val="000000" w:themeColor="text1"/>
          <w:sz w:val="28"/>
          <w:szCs w:val="28"/>
        </w:rPr>
      </w:pPr>
      <w:r>
        <w:rPr>
          <w:color w:val="000000" w:themeColor="text1"/>
          <w:sz w:val="28"/>
          <w:szCs w:val="28"/>
        </w:rPr>
        <w:t>Ex: Lee is weak.</w:t>
      </w:r>
    </w:p>
    <w:p w:rsidR="00227517" w:rsidRDefault="00227517" w:rsidP="0044101E">
      <w:pPr>
        <w:ind w:left="1080"/>
        <w:rPr>
          <w:color w:val="000000" w:themeColor="text1"/>
          <w:sz w:val="28"/>
          <w:szCs w:val="28"/>
        </w:rPr>
      </w:pPr>
      <w:r>
        <w:rPr>
          <w:color w:val="000000" w:themeColor="text1"/>
          <w:sz w:val="28"/>
          <w:szCs w:val="28"/>
        </w:rPr>
        <w:t>Lee is subject. Weak is Adjective.</w:t>
      </w:r>
    </w:p>
    <w:p w:rsidR="00227517" w:rsidRDefault="00227517" w:rsidP="0044101E">
      <w:pPr>
        <w:ind w:left="1080"/>
        <w:rPr>
          <w:color w:val="000000" w:themeColor="text1"/>
          <w:sz w:val="28"/>
          <w:szCs w:val="28"/>
        </w:rPr>
      </w:pPr>
      <w:r>
        <w:rPr>
          <w:color w:val="000000" w:themeColor="text1"/>
          <w:sz w:val="28"/>
          <w:szCs w:val="28"/>
        </w:rPr>
        <w:t>Object Compliment:- An object compliment is the adjective, noun or pronoun that follows a direct object to rename the direct object or state what it has become.</w:t>
      </w:r>
    </w:p>
    <w:p w:rsidR="00227517" w:rsidRDefault="00227517" w:rsidP="0044101E">
      <w:pPr>
        <w:ind w:left="1080"/>
        <w:rPr>
          <w:color w:val="000000" w:themeColor="text1"/>
          <w:sz w:val="28"/>
          <w:szCs w:val="28"/>
        </w:rPr>
      </w:pPr>
      <w:r>
        <w:rPr>
          <w:color w:val="000000" w:themeColor="text1"/>
          <w:sz w:val="28"/>
          <w:szCs w:val="28"/>
        </w:rPr>
        <w:t>Ex: The vote made John’s position untenable.</w:t>
      </w:r>
    </w:p>
    <w:p w:rsidR="00227517" w:rsidRDefault="00227517" w:rsidP="0044101E">
      <w:pPr>
        <w:ind w:left="1080"/>
        <w:rPr>
          <w:color w:val="000000" w:themeColor="text1"/>
          <w:sz w:val="28"/>
          <w:szCs w:val="28"/>
        </w:rPr>
      </w:pPr>
      <w:r>
        <w:rPr>
          <w:color w:val="000000" w:themeColor="text1"/>
          <w:sz w:val="28"/>
          <w:szCs w:val="28"/>
        </w:rPr>
        <w:t>John’s Position i</w:t>
      </w:r>
      <w:r w:rsidR="00B927AD">
        <w:rPr>
          <w:color w:val="000000" w:themeColor="text1"/>
          <w:sz w:val="28"/>
          <w:szCs w:val="28"/>
        </w:rPr>
        <w:t>s object untenable is object co</w:t>
      </w:r>
      <w:r>
        <w:rPr>
          <w:color w:val="000000" w:themeColor="text1"/>
          <w:sz w:val="28"/>
          <w:szCs w:val="28"/>
        </w:rPr>
        <w:t>mplement.</w:t>
      </w:r>
    </w:p>
    <w:p w:rsidR="00227517" w:rsidRDefault="00E3567F" w:rsidP="0044101E">
      <w:pPr>
        <w:ind w:left="1080"/>
        <w:rPr>
          <w:color w:val="000000" w:themeColor="text1"/>
          <w:sz w:val="28"/>
          <w:szCs w:val="28"/>
        </w:rPr>
      </w:pPr>
      <w:r>
        <w:rPr>
          <w:color w:val="000000" w:themeColor="text1"/>
          <w:sz w:val="28"/>
          <w:szCs w:val="28"/>
        </w:rPr>
        <w:t xml:space="preserve">Ex: </w:t>
      </w:r>
      <w:r w:rsidR="00227517">
        <w:rPr>
          <w:color w:val="000000" w:themeColor="text1"/>
          <w:sz w:val="28"/>
          <w:szCs w:val="28"/>
        </w:rPr>
        <w:t>We voted John chairman.</w:t>
      </w:r>
    </w:p>
    <w:p w:rsidR="00227517" w:rsidRDefault="00227517" w:rsidP="0044101E">
      <w:pPr>
        <w:ind w:left="1080"/>
        <w:rPr>
          <w:color w:val="000000" w:themeColor="text1"/>
          <w:sz w:val="28"/>
          <w:szCs w:val="28"/>
        </w:rPr>
      </w:pPr>
      <w:r>
        <w:rPr>
          <w:color w:val="000000" w:themeColor="text1"/>
          <w:sz w:val="28"/>
          <w:szCs w:val="28"/>
        </w:rPr>
        <w:t>Voted is verb. John is Direct object</w:t>
      </w:r>
      <w:r w:rsidR="00E3567F">
        <w:rPr>
          <w:color w:val="000000" w:themeColor="text1"/>
          <w:sz w:val="28"/>
          <w:szCs w:val="28"/>
        </w:rPr>
        <w:t>.</w:t>
      </w:r>
      <w:r>
        <w:rPr>
          <w:color w:val="000000" w:themeColor="text1"/>
          <w:sz w:val="28"/>
          <w:szCs w:val="28"/>
        </w:rPr>
        <w:t xml:space="preserve"> C</w:t>
      </w:r>
      <w:r w:rsidR="00E3567F">
        <w:rPr>
          <w:color w:val="000000" w:themeColor="text1"/>
          <w:sz w:val="28"/>
          <w:szCs w:val="28"/>
        </w:rPr>
        <w:t>hairman is N</w:t>
      </w:r>
      <w:r>
        <w:rPr>
          <w:color w:val="000000" w:themeColor="text1"/>
          <w:sz w:val="28"/>
          <w:szCs w:val="28"/>
        </w:rPr>
        <w:t>oun.</w:t>
      </w:r>
    </w:p>
    <w:p w:rsidR="00F00472" w:rsidRDefault="00B927AD" w:rsidP="0044101E">
      <w:pPr>
        <w:ind w:left="1080"/>
        <w:rPr>
          <w:color w:val="000000" w:themeColor="text1"/>
          <w:sz w:val="28"/>
          <w:szCs w:val="28"/>
        </w:rPr>
      </w:pPr>
      <w:r>
        <w:rPr>
          <w:color w:val="000000" w:themeColor="text1"/>
          <w:sz w:val="28"/>
          <w:szCs w:val="28"/>
        </w:rPr>
        <w:t xml:space="preserve">Shop </w:t>
      </w:r>
      <w:r w:rsidR="00F00472">
        <w:rPr>
          <w:color w:val="000000" w:themeColor="text1"/>
          <w:sz w:val="28"/>
          <w:szCs w:val="28"/>
        </w:rPr>
        <w:t>is open.(Compliment)</w:t>
      </w:r>
    </w:p>
    <w:p w:rsidR="00F00472" w:rsidRDefault="00F00472" w:rsidP="0044101E">
      <w:pPr>
        <w:ind w:left="1080"/>
        <w:rPr>
          <w:color w:val="000000" w:themeColor="text1"/>
          <w:sz w:val="28"/>
          <w:szCs w:val="28"/>
        </w:rPr>
      </w:pPr>
      <w:r>
        <w:rPr>
          <w:color w:val="000000" w:themeColor="text1"/>
          <w:sz w:val="28"/>
          <w:szCs w:val="28"/>
        </w:rPr>
        <w:t>It is open book exam.(Object Compliment)</w:t>
      </w:r>
    </w:p>
    <w:p w:rsidR="00F00472" w:rsidRPr="00B927AD" w:rsidRDefault="00F00472" w:rsidP="002973A7">
      <w:pPr>
        <w:pStyle w:val="ListParagraph"/>
        <w:numPr>
          <w:ilvl w:val="0"/>
          <w:numId w:val="24"/>
        </w:numPr>
        <w:rPr>
          <w:color w:val="000000" w:themeColor="text1"/>
          <w:sz w:val="28"/>
          <w:szCs w:val="28"/>
        </w:rPr>
      </w:pPr>
      <w:r w:rsidRPr="00B927AD">
        <w:rPr>
          <w:color w:val="000000" w:themeColor="text1"/>
          <w:sz w:val="28"/>
          <w:szCs w:val="28"/>
        </w:rPr>
        <w:lastRenderedPageBreak/>
        <w:t xml:space="preserve">Adjective of Quality:-  </w:t>
      </w:r>
      <w:r w:rsidR="00907651" w:rsidRPr="00B927AD">
        <w:rPr>
          <w:color w:val="000000" w:themeColor="text1"/>
          <w:sz w:val="28"/>
          <w:szCs w:val="28"/>
        </w:rPr>
        <w:t>Adjective of Quality refer to the kind, degree, or quality of something. It is also called as Descriptive Adjective.</w:t>
      </w:r>
    </w:p>
    <w:p w:rsidR="00907651" w:rsidRDefault="00C00770" w:rsidP="0044101E">
      <w:pPr>
        <w:ind w:left="1080"/>
        <w:rPr>
          <w:color w:val="000000" w:themeColor="text1"/>
          <w:sz w:val="28"/>
          <w:szCs w:val="28"/>
        </w:rPr>
      </w:pPr>
      <w:r>
        <w:rPr>
          <w:color w:val="000000" w:themeColor="text1"/>
          <w:sz w:val="28"/>
          <w:szCs w:val="28"/>
        </w:rPr>
        <w:t>Ex: happy, late, foolish, small, l</w:t>
      </w:r>
      <w:r w:rsidR="00907651">
        <w:rPr>
          <w:color w:val="000000" w:themeColor="text1"/>
          <w:sz w:val="28"/>
          <w:szCs w:val="28"/>
        </w:rPr>
        <w:t xml:space="preserve">oose , good, bad, easy, juicy, shaky, noisy, icy, dirty </w:t>
      </w:r>
      <w:r w:rsidR="003F2E73">
        <w:rPr>
          <w:color w:val="000000" w:themeColor="text1"/>
          <w:sz w:val="28"/>
          <w:szCs w:val="28"/>
        </w:rPr>
        <w:t>, costly, spicy, smoky area</w:t>
      </w:r>
      <w:r>
        <w:rPr>
          <w:color w:val="000000" w:themeColor="text1"/>
          <w:sz w:val="28"/>
          <w:szCs w:val="28"/>
        </w:rPr>
        <w:t>, wide roads, conge</w:t>
      </w:r>
      <w:r w:rsidR="005F0A80">
        <w:rPr>
          <w:color w:val="000000" w:themeColor="text1"/>
          <w:sz w:val="28"/>
          <w:szCs w:val="28"/>
        </w:rPr>
        <w:t>sted roads, rubber shoes, plastic shoes, plain shirt, checks shirt, paper bag, high time</w:t>
      </w:r>
      <w:r w:rsidR="003F2E73">
        <w:rPr>
          <w:color w:val="000000" w:themeColor="text1"/>
          <w:sz w:val="28"/>
          <w:szCs w:val="28"/>
        </w:rPr>
        <w:t xml:space="preserve"> </w:t>
      </w:r>
      <w:r w:rsidR="00907651">
        <w:rPr>
          <w:color w:val="000000" w:themeColor="text1"/>
          <w:sz w:val="28"/>
          <w:szCs w:val="28"/>
        </w:rPr>
        <w:t>etc..</w:t>
      </w:r>
    </w:p>
    <w:p w:rsidR="00907651" w:rsidRDefault="00907651" w:rsidP="0044101E">
      <w:pPr>
        <w:ind w:left="1080"/>
        <w:rPr>
          <w:color w:val="000000" w:themeColor="text1"/>
          <w:sz w:val="28"/>
          <w:szCs w:val="28"/>
        </w:rPr>
      </w:pPr>
      <w:r>
        <w:rPr>
          <w:color w:val="000000" w:themeColor="text1"/>
          <w:sz w:val="28"/>
          <w:szCs w:val="28"/>
        </w:rPr>
        <w:t>Example Sentences:</w:t>
      </w:r>
    </w:p>
    <w:p w:rsidR="00AA4331" w:rsidRDefault="00907651" w:rsidP="002973A7">
      <w:pPr>
        <w:pStyle w:val="ListParagraph"/>
        <w:numPr>
          <w:ilvl w:val="0"/>
          <w:numId w:val="14"/>
        </w:numPr>
        <w:rPr>
          <w:color w:val="000000" w:themeColor="text1"/>
          <w:sz w:val="28"/>
          <w:szCs w:val="28"/>
        </w:rPr>
      </w:pPr>
      <w:r>
        <w:rPr>
          <w:color w:val="000000" w:themeColor="text1"/>
          <w:sz w:val="28"/>
          <w:szCs w:val="28"/>
        </w:rPr>
        <w:t xml:space="preserve">The </w:t>
      </w:r>
      <w:r w:rsidRPr="00907651">
        <w:rPr>
          <w:color w:val="000000" w:themeColor="text1"/>
          <w:sz w:val="28"/>
          <w:szCs w:val="28"/>
          <w:u w:val="single"/>
        </w:rPr>
        <w:t>greasy</w:t>
      </w:r>
      <w:r>
        <w:rPr>
          <w:color w:val="000000" w:themeColor="text1"/>
          <w:sz w:val="28"/>
          <w:szCs w:val="28"/>
        </w:rPr>
        <w:t xml:space="preserve"> fries were just what I needed after a long hot workout</w:t>
      </w:r>
    </w:p>
    <w:p w:rsidR="00907651" w:rsidRDefault="00AA4331" w:rsidP="002973A7">
      <w:pPr>
        <w:pStyle w:val="ListParagraph"/>
        <w:numPr>
          <w:ilvl w:val="0"/>
          <w:numId w:val="14"/>
        </w:numPr>
        <w:rPr>
          <w:color w:val="000000" w:themeColor="text1"/>
          <w:sz w:val="28"/>
          <w:szCs w:val="28"/>
        </w:rPr>
      </w:pPr>
      <w:r>
        <w:rPr>
          <w:color w:val="000000" w:themeColor="text1"/>
          <w:sz w:val="28"/>
          <w:szCs w:val="28"/>
        </w:rPr>
        <w:t xml:space="preserve">We have </w:t>
      </w:r>
      <w:r w:rsidRPr="00AA4331">
        <w:rPr>
          <w:color w:val="000000" w:themeColor="text1"/>
          <w:sz w:val="28"/>
          <w:szCs w:val="28"/>
          <w:u w:val="single"/>
        </w:rPr>
        <w:t>daily</w:t>
      </w:r>
      <w:r>
        <w:rPr>
          <w:color w:val="000000" w:themeColor="text1"/>
          <w:sz w:val="28"/>
          <w:szCs w:val="28"/>
        </w:rPr>
        <w:t xml:space="preserve"> homework to complete for Mr. John.</w:t>
      </w:r>
      <w:r w:rsidR="00907651">
        <w:rPr>
          <w:color w:val="000000" w:themeColor="text1"/>
          <w:sz w:val="28"/>
          <w:szCs w:val="28"/>
        </w:rPr>
        <w:t xml:space="preserve"> </w:t>
      </w:r>
    </w:p>
    <w:p w:rsidR="00AA4331" w:rsidRDefault="00AA4331" w:rsidP="002973A7">
      <w:pPr>
        <w:pStyle w:val="ListParagraph"/>
        <w:numPr>
          <w:ilvl w:val="0"/>
          <w:numId w:val="14"/>
        </w:numPr>
        <w:rPr>
          <w:color w:val="000000" w:themeColor="text1"/>
          <w:sz w:val="28"/>
          <w:szCs w:val="28"/>
        </w:rPr>
      </w:pPr>
      <w:r>
        <w:rPr>
          <w:color w:val="000000" w:themeColor="text1"/>
          <w:sz w:val="28"/>
          <w:szCs w:val="28"/>
        </w:rPr>
        <w:t xml:space="preserve">Jordan was too </w:t>
      </w:r>
      <w:r w:rsidRPr="00AA4331">
        <w:rPr>
          <w:color w:val="000000" w:themeColor="text1"/>
          <w:sz w:val="28"/>
          <w:szCs w:val="28"/>
          <w:u w:val="single"/>
        </w:rPr>
        <w:t>weak</w:t>
      </w:r>
      <w:r>
        <w:rPr>
          <w:color w:val="000000" w:themeColor="text1"/>
          <w:sz w:val="28"/>
          <w:szCs w:val="28"/>
        </w:rPr>
        <w:t xml:space="preserve"> to attempt the race.</w:t>
      </w:r>
    </w:p>
    <w:p w:rsidR="00AA4331" w:rsidRDefault="00AA4331" w:rsidP="002973A7">
      <w:pPr>
        <w:pStyle w:val="ListParagraph"/>
        <w:numPr>
          <w:ilvl w:val="0"/>
          <w:numId w:val="14"/>
        </w:numPr>
        <w:rPr>
          <w:color w:val="000000" w:themeColor="text1"/>
          <w:sz w:val="28"/>
          <w:szCs w:val="28"/>
        </w:rPr>
      </w:pPr>
      <w:r>
        <w:rPr>
          <w:color w:val="000000" w:themeColor="text1"/>
          <w:sz w:val="28"/>
          <w:szCs w:val="28"/>
        </w:rPr>
        <w:t xml:space="preserve"> I don’t want the </w:t>
      </w:r>
      <w:r w:rsidRPr="00AA4331">
        <w:rPr>
          <w:color w:val="000000" w:themeColor="text1"/>
          <w:sz w:val="28"/>
          <w:szCs w:val="28"/>
          <w:u w:val="single"/>
        </w:rPr>
        <w:t>blue</w:t>
      </w:r>
      <w:r>
        <w:rPr>
          <w:color w:val="000000" w:themeColor="text1"/>
          <w:sz w:val="28"/>
          <w:szCs w:val="28"/>
        </w:rPr>
        <w:t xml:space="preserve"> shirt instead I want the </w:t>
      </w:r>
      <w:r w:rsidRPr="00AA4331">
        <w:rPr>
          <w:color w:val="000000" w:themeColor="text1"/>
          <w:sz w:val="28"/>
          <w:szCs w:val="28"/>
          <w:u w:val="single"/>
        </w:rPr>
        <w:t>red</w:t>
      </w:r>
      <w:r>
        <w:rPr>
          <w:color w:val="000000" w:themeColor="text1"/>
          <w:sz w:val="28"/>
          <w:szCs w:val="28"/>
        </w:rPr>
        <w:t xml:space="preserve"> one.</w:t>
      </w:r>
    </w:p>
    <w:p w:rsidR="00AA4331" w:rsidRDefault="00AA4331" w:rsidP="002973A7">
      <w:pPr>
        <w:pStyle w:val="ListParagraph"/>
        <w:numPr>
          <w:ilvl w:val="0"/>
          <w:numId w:val="14"/>
        </w:numPr>
        <w:rPr>
          <w:color w:val="000000" w:themeColor="text1"/>
          <w:sz w:val="28"/>
          <w:szCs w:val="28"/>
        </w:rPr>
      </w:pPr>
      <w:r>
        <w:rPr>
          <w:color w:val="000000" w:themeColor="text1"/>
          <w:sz w:val="28"/>
          <w:szCs w:val="28"/>
        </w:rPr>
        <w:t>The</w:t>
      </w:r>
      <w:r w:rsidRPr="00AA4331">
        <w:rPr>
          <w:color w:val="000000" w:themeColor="text1"/>
          <w:sz w:val="28"/>
          <w:szCs w:val="28"/>
          <w:u w:val="single"/>
        </w:rPr>
        <w:t xml:space="preserve"> empty</w:t>
      </w:r>
      <w:r>
        <w:rPr>
          <w:color w:val="000000" w:themeColor="text1"/>
          <w:sz w:val="28"/>
          <w:szCs w:val="28"/>
        </w:rPr>
        <w:t xml:space="preserve"> plate was a sign that the </w:t>
      </w:r>
      <w:r w:rsidRPr="00AA4331">
        <w:rPr>
          <w:color w:val="000000" w:themeColor="text1"/>
          <w:sz w:val="28"/>
          <w:szCs w:val="28"/>
          <w:u w:val="single"/>
        </w:rPr>
        <w:t>hungry</w:t>
      </w:r>
      <w:r>
        <w:rPr>
          <w:color w:val="000000" w:themeColor="text1"/>
          <w:sz w:val="28"/>
          <w:szCs w:val="28"/>
        </w:rPr>
        <w:t xml:space="preserve"> boys enjoyed their meal.</w:t>
      </w:r>
    </w:p>
    <w:p w:rsidR="00B927AD" w:rsidRDefault="00B927AD" w:rsidP="00B927AD">
      <w:pPr>
        <w:pStyle w:val="ListParagraph"/>
        <w:ind w:left="1440"/>
        <w:rPr>
          <w:color w:val="000000" w:themeColor="text1"/>
          <w:sz w:val="28"/>
          <w:szCs w:val="28"/>
        </w:rPr>
      </w:pPr>
    </w:p>
    <w:p w:rsidR="00920E1F" w:rsidRDefault="00920E1F" w:rsidP="00920E1F">
      <w:pPr>
        <w:pStyle w:val="ListParagraph"/>
        <w:ind w:left="1440"/>
        <w:rPr>
          <w:color w:val="000000" w:themeColor="text1"/>
          <w:sz w:val="28"/>
          <w:szCs w:val="28"/>
        </w:rPr>
      </w:pPr>
      <w:r w:rsidRPr="00920E1F">
        <w:rPr>
          <w:color w:val="000000" w:themeColor="text1"/>
          <w:sz w:val="28"/>
          <w:szCs w:val="28"/>
          <w:u w:val="single"/>
        </w:rPr>
        <w:t xml:space="preserve">Degrees of </w:t>
      </w:r>
      <w:proofErr w:type="spellStart"/>
      <w:r w:rsidRPr="00920E1F">
        <w:rPr>
          <w:color w:val="000000" w:themeColor="text1"/>
          <w:sz w:val="28"/>
          <w:szCs w:val="28"/>
          <w:u w:val="single"/>
        </w:rPr>
        <w:t>Comparision</w:t>
      </w:r>
      <w:proofErr w:type="spellEnd"/>
      <w:r>
        <w:rPr>
          <w:color w:val="000000" w:themeColor="text1"/>
          <w:sz w:val="28"/>
          <w:szCs w:val="28"/>
        </w:rPr>
        <w:t>:-</w:t>
      </w:r>
    </w:p>
    <w:p w:rsidR="00D646D9" w:rsidRDefault="00D646D9" w:rsidP="00920E1F">
      <w:pPr>
        <w:pStyle w:val="ListParagraph"/>
        <w:ind w:left="1440"/>
        <w:rPr>
          <w:color w:val="000000" w:themeColor="text1"/>
          <w:sz w:val="28"/>
          <w:szCs w:val="28"/>
        </w:rPr>
      </w:pPr>
    </w:p>
    <w:p w:rsidR="00920E1F" w:rsidRDefault="00920E1F" w:rsidP="00920E1F">
      <w:pPr>
        <w:pStyle w:val="ListParagraph"/>
        <w:ind w:left="1440"/>
        <w:rPr>
          <w:color w:val="000000" w:themeColor="text1"/>
          <w:sz w:val="28"/>
          <w:szCs w:val="28"/>
        </w:rPr>
      </w:pPr>
      <w:r>
        <w:rPr>
          <w:color w:val="000000" w:themeColor="text1"/>
          <w:sz w:val="28"/>
          <w:szCs w:val="28"/>
        </w:rPr>
        <w:t>An Adjective can be written in three d</w:t>
      </w:r>
      <w:r w:rsidR="00D646D9">
        <w:rPr>
          <w:color w:val="000000" w:themeColor="text1"/>
          <w:sz w:val="28"/>
          <w:szCs w:val="28"/>
        </w:rPr>
        <w:t>ifferent types to denote three Degrees of C</w:t>
      </w:r>
      <w:r w:rsidR="008D13B8">
        <w:rPr>
          <w:color w:val="000000" w:themeColor="text1"/>
          <w:sz w:val="28"/>
          <w:szCs w:val="28"/>
        </w:rPr>
        <w:t>omparis</w:t>
      </w:r>
      <w:r>
        <w:rPr>
          <w:color w:val="000000" w:themeColor="text1"/>
          <w:sz w:val="28"/>
          <w:szCs w:val="28"/>
        </w:rPr>
        <w:t xml:space="preserve">on. </w:t>
      </w:r>
    </w:p>
    <w:p w:rsidR="00920E1F" w:rsidRDefault="00920E1F" w:rsidP="002973A7">
      <w:pPr>
        <w:pStyle w:val="ListParagraph"/>
        <w:numPr>
          <w:ilvl w:val="0"/>
          <w:numId w:val="15"/>
        </w:numPr>
        <w:rPr>
          <w:color w:val="000000" w:themeColor="text1"/>
          <w:sz w:val="28"/>
          <w:szCs w:val="28"/>
        </w:rPr>
      </w:pPr>
      <w:r>
        <w:rPr>
          <w:color w:val="000000" w:themeColor="text1"/>
          <w:sz w:val="28"/>
          <w:szCs w:val="28"/>
        </w:rPr>
        <w:t>Positive Degree</w:t>
      </w:r>
    </w:p>
    <w:p w:rsidR="00920E1F" w:rsidRDefault="00920E1F" w:rsidP="002973A7">
      <w:pPr>
        <w:pStyle w:val="ListParagraph"/>
        <w:numPr>
          <w:ilvl w:val="0"/>
          <w:numId w:val="15"/>
        </w:numPr>
        <w:rPr>
          <w:color w:val="000000" w:themeColor="text1"/>
          <w:sz w:val="28"/>
          <w:szCs w:val="28"/>
        </w:rPr>
      </w:pPr>
      <w:r>
        <w:rPr>
          <w:color w:val="000000" w:themeColor="text1"/>
          <w:sz w:val="28"/>
          <w:szCs w:val="28"/>
        </w:rPr>
        <w:t>Comparative Degree</w:t>
      </w:r>
    </w:p>
    <w:p w:rsidR="00920E1F" w:rsidRDefault="00920E1F" w:rsidP="002973A7">
      <w:pPr>
        <w:pStyle w:val="ListParagraph"/>
        <w:numPr>
          <w:ilvl w:val="0"/>
          <w:numId w:val="15"/>
        </w:numPr>
        <w:rPr>
          <w:color w:val="000000" w:themeColor="text1"/>
          <w:sz w:val="28"/>
          <w:szCs w:val="28"/>
        </w:rPr>
      </w:pPr>
      <w:r>
        <w:rPr>
          <w:color w:val="000000" w:themeColor="text1"/>
          <w:sz w:val="28"/>
          <w:szCs w:val="28"/>
        </w:rPr>
        <w:t>Superlative Degree.</w:t>
      </w:r>
    </w:p>
    <w:p w:rsidR="00920E1F" w:rsidRDefault="00D646D9" w:rsidP="00920E1F">
      <w:pPr>
        <w:pStyle w:val="ListParagraph"/>
        <w:ind w:left="1800"/>
        <w:rPr>
          <w:color w:val="000000" w:themeColor="text1"/>
          <w:sz w:val="28"/>
          <w:szCs w:val="28"/>
        </w:rPr>
      </w:pPr>
      <w:r>
        <w:rPr>
          <w:color w:val="000000" w:themeColor="text1"/>
          <w:sz w:val="28"/>
          <w:szCs w:val="28"/>
        </w:rPr>
        <w:t>The C</w:t>
      </w:r>
      <w:r w:rsidR="003A7C14">
        <w:rPr>
          <w:color w:val="000000" w:themeColor="text1"/>
          <w:sz w:val="28"/>
          <w:szCs w:val="28"/>
        </w:rPr>
        <w:t>omparis</w:t>
      </w:r>
      <w:r w:rsidR="00920E1F">
        <w:rPr>
          <w:color w:val="000000" w:themeColor="text1"/>
          <w:sz w:val="28"/>
          <w:szCs w:val="28"/>
        </w:rPr>
        <w:t xml:space="preserve">on may be a quality or a quantity </w:t>
      </w:r>
      <w:r w:rsidR="003A7C14">
        <w:rPr>
          <w:color w:val="000000" w:themeColor="text1"/>
          <w:sz w:val="28"/>
          <w:szCs w:val="28"/>
        </w:rPr>
        <w:t>of an adjective or an adverb.</w:t>
      </w:r>
    </w:p>
    <w:p w:rsidR="003A7C14" w:rsidRDefault="003A7C14" w:rsidP="00920E1F">
      <w:pPr>
        <w:pStyle w:val="ListParagraph"/>
        <w:ind w:left="1800"/>
        <w:rPr>
          <w:color w:val="000000" w:themeColor="text1"/>
          <w:sz w:val="28"/>
          <w:szCs w:val="28"/>
        </w:rPr>
      </w:pPr>
      <w:r>
        <w:rPr>
          <w:color w:val="000000" w:themeColor="text1"/>
          <w:sz w:val="28"/>
          <w:szCs w:val="28"/>
        </w:rPr>
        <w:t xml:space="preserve">Ex: Ram is as tall as </w:t>
      </w:r>
      <w:proofErr w:type="spellStart"/>
      <w:r>
        <w:rPr>
          <w:color w:val="000000" w:themeColor="text1"/>
          <w:sz w:val="28"/>
          <w:szCs w:val="28"/>
        </w:rPr>
        <w:t>Shyam</w:t>
      </w:r>
      <w:proofErr w:type="spellEnd"/>
      <w:r>
        <w:rPr>
          <w:color w:val="000000" w:themeColor="text1"/>
          <w:sz w:val="28"/>
          <w:szCs w:val="28"/>
        </w:rPr>
        <w:t>. (Positive Degree)</w:t>
      </w:r>
    </w:p>
    <w:p w:rsidR="003A7C14" w:rsidRDefault="003A7C14" w:rsidP="00920E1F">
      <w:pPr>
        <w:pStyle w:val="ListParagraph"/>
        <w:ind w:left="1800"/>
        <w:rPr>
          <w:color w:val="000000" w:themeColor="text1"/>
          <w:sz w:val="28"/>
          <w:szCs w:val="28"/>
        </w:rPr>
      </w:pPr>
      <w:r>
        <w:rPr>
          <w:color w:val="000000" w:themeColor="text1"/>
          <w:sz w:val="28"/>
          <w:szCs w:val="28"/>
        </w:rPr>
        <w:t xml:space="preserve">      Ram is taller than </w:t>
      </w:r>
      <w:proofErr w:type="spellStart"/>
      <w:r>
        <w:rPr>
          <w:color w:val="000000" w:themeColor="text1"/>
          <w:sz w:val="28"/>
          <w:szCs w:val="28"/>
        </w:rPr>
        <w:t>Shyam</w:t>
      </w:r>
      <w:proofErr w:type="spellEnd"/>
      <w:r>
        <w:rPr>
          <w:color w:val="000000" w:themeColor="text1"/>
          <w:sz w:val="28"/>
          <w:szCs w:val="28"/>
        </w:rPr>
        <w:t>. (Comparative Degree)</w:t>
      </w:r>
    </w:p>
    <w:p w:rsidR="003A7C14" w:rsidRDefault="003A7C14" w:rsidP="00920E1F">
      <w:pPr>
        <w:pStyle w:val="ListParagraph"/>
        <w:ind w:left="1800"/>
        <w:rPr>
          <w:color w:val="000000" w:themeColor="text1"/>
          <w:sz w:val="28"/>
          <w:szCs w:val="28"/>
        </w:rPr>
      </w:pPr>
      <w:r>
        <w:rPr>
          <w:color w:val="000000" w:themeColor="text1"/>
          <w:sz w:val="28"/>
          <w:szCs w:val="28"/>
        </w:rPr>
        <w:t xml:space="preserve">      </w:t>
      </w:r>
      <w:proofErr w:type="spellStart"/>
      <w:r>
        <w:rPr>
          <w:color w:val="000000" w:themeColor="text1"/>
          <w:sz w:val="28"/>
          <w:szCs w:val="28"/>
        </w:rPr>
        <w:t>Shyam</w:t>
      </w:r>
      <w:proofErr w:type="spellEnd"/>
      <w:r>
        <w:rPr>
          <w:color w:val="000000" w:themeColor="text1"/>
          <w:sz w:val="28"/>
          <w:szCs w:val="28"/>
        </w:rPr>
        <w:t xml:space="preserve"> is the tallest boy in the class. (Superlative Degree)</w:t>
      </w:r>
    </w:p>
    <w:tbl>
      <w:tblPr>
        <w:tblStyle w:val="TableGrid"/>
        <w:tblW w:w="0" w:type="auto"/>
        <w:tblInd w:w="1800" w:type="dxa"/>
        <w:tblLook w:val="04A0" w:firstRow="1" w:lastRow="0" w:firstColumn="1" w:lastColumn="0" w:noHBand="0" w:noVBand="1"/>
      </w:tblPr>
      <w:tblGrid>
        <w:gridCol w:w="2562"/>
        <w:gridCol w:w="2639"/>
        <w:gridCol w:w="2575"/>
      </w:tblGrid>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Positive Degree</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 xml:space="preserve"> Comparative Degree</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Superlative Degree</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Bold</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Bolder</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Boldest</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Clever</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Cleverer</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Cleverest</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Great</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Greater</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Greatest</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Just</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More just</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The most just</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Real</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More real</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The most real</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Wrong</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More wrong</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The most wrong</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Quickly</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More quickly</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The most quickly</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lastRenderedPageBreak/>
              <w:t>Slowly</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More slowly</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The most slowly</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Seldom</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More seldom</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The most seldom</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Able</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Abler</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Ablest</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Bad/Evil/ill</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Worse</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Worst</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Good/Well</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Better</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Best</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Far</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Farther</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Farthest</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Fore</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Former</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Foremost</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Later</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Later</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Latest</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Little</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Less</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Least</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Much</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More</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Most</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 xml:space="preserve">Old </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Older</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Oldest</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Confused</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More confused</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The most confused</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Cruel</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Crueler</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The cruelest</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Generous</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More generous</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The most generous</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 xml:space="preserve">Difficult </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More difficult</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The most difficult</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Noble</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Nobler</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Noblest</w:t>
            </w:r>
          </w:p>
        </w:tc>
      </w:tr>
      <w:tr w:rsidR="00F2511E" w:rsidTr="00F2511E">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Lovely</w:t>
            </w:r>
          </w:p>
        </w:tc>
        <w:tc>
          <w:tcPr>
            <w:tcW w:w="3192" w:type="dxa"/>
          </w:tcPr>
          <w:p w:rsidR="00F2511E" w:rsidRDefault="00F2511E" w:rsidP="00920E1F">
            <w:pPr>
              <w:pStyle w:val="ListParagraph"/>
              <w:ind w:left="0"/>
              <w:rPr>
                <w:color w:val="000000" w:themeColor="text1"/>
                <w:sz w:val="28"/>
                <w:szCs w:val="28"/>
              </w:rPr>
            </w:pPr>
            <w:r>
              <w:rPr>
                <w:color w:val="000000" w:themeColor="text1"/>
                <w:sz w:val="28"/>
                <w:szCs w:val="28"/>
              </w:rPr>
              <w:t>Lovelier</w:t>
            </w:r>
          </w:p>
        </w:tc>
        <w:tc>
          <w:tcPr>
            <w:tcW w:w="3192" w:type="dxa"/>
          </w:tcPr>
          <w:p w:rsidR="00F2511E" w:rsidRDefault="0007091F" w:rsidP="00920E1F">
            <w:pPr>
              <w:pStyle w:val="ListParagraph"/>
              <w:ind w:left="0"/>
              <w:rPr>
                <w:color w:val="000000" w:themeColor="text1"/>
                <w:sz w:val="28"/>
                <w:szCs w:val="28"/>
              </w:rPr>
            </w:pPr>
            <w:r>
              <w:rPr>
                <w:color w:val="000000" w:themeColor="text1"/>
                <w:sz w:val="28"/>
                <w:szCs w:val="28"/>
              </w:rPr>
              <w:t>L</w:t>
            </w:r>
            <w:r w:rsidR="00F2511E">
              <w:rPr>
                <w:color w:val="000000" w:themeColor="text1"/>
                <w:sz w:val="28"/>
                <w:szCs w:val="28"/>
              </w:rPr>
              <w:t>oveliest</w:t>
            </w:r>
          </w:p>
        </w:tc>
      </w:tr>
      <w:tr w:rsidR="0007091F" w:rsidTr="00F2511E">
        <w:tc>
          <w:tcPr>
            <w:tcW w:w="3192" w:type="dxa"/>
          </w:tcPr>
          <w:p w:rsidR="0007091F" w:rsidRDefault="0007091F" w:rsidP="00920E1F">
            <w:pPr>
              <w:pStyle w:val="ListParagraph"/>
              <w:ind w:left="0"/>
              <w:rPr>
                <w:color w:val="000000" w:themeColor="text1"/>
                <w:sz w:val="28"/>
                <w:szCs w:val="28"/>
              </w:rPr>
            </w:pPr>
            <w:r>
              <w:rPr>
                <w:color w:val="000000" w:themeColor="text1"/>
                <w:sz w:val="28"/>
                <w:szCs w:val="28"/>
              </w:rPr>
              <w:t>Merry</w:t>
            </w:r>
          </w:p>
        </w:tc>
        <w:tc>
          <w:tcPr>
            <w:tcW w:w="3192" w:type="dxa"/>
          </w:tcPr>
          <w:p w:rsidR="0007091F" w:rsidRDefault="0007091F" w:rsidP="00920E1F">
            <w:pPr>
              <w:pStyle w:val="ListParagraph"/>
              <w:ind w:left="0"/>
              <w:rPr>
                <w:color w:val="000000" w:themeColor="text1"/>
                <w:sz w:val="28"/>
                <w:szCs w:val="28"/>
              </w:rPr>
            </w:pPr>
            <w:r>
              <w:rPr>
                <w:color w:val="000000" w:themeColor="text1"/>
                <w:sz w:val="28"/>
                <w:szCs w:val="28"/>
              </w:rPr>
              <w:t>Merrier</w:t>
            </w:r>
          </w:p>
        </w:tc>
        <w:tc>
          <w:tcPr>
            <w:tcW w:w="3192" w:type="dxa"/>
          </w:tcPr>
          <w:p w:rsidR="0007091F" w:rsidRDefault="0007091F" w:rsidP="00920E1F">
            <w:pPr>
              <w:pStyle w:val="ListParagraph"/>
              <w:ind w:left="0"/>
              <w:rPr>
                <w:color w:val="000000" w:themeColor="text1"/>
                <w:sz w:val="28"/>
                <w:szCs w:val="28"/>
              </w:rPr>
            </w:pPr>
            <w:r>
              <w:rPr>
                <w:color w:val="000000" w:themeColor="text1"/>
                <w:sz w:val="28"/>
                <w:szCs w:val="28"/>
              </w:rPr>
              <w:t>Merriest</w:t>
            </w:r>
          </w:p>
        </w:tc>
      </w:tr>
      <w:tr w:rsidR="0007091F" w:rsidTr="00F2511E">
        <w:tc>
          <w:tcPr>
            <w:tcW w:w="3192" w:type="dxa"/>
          </w:tcPr>
          <w:p w:rsidR="0007091F" w:rsidRDefault="0007091F" w:rsidP="00920E1F">
            <w:pPr>
              <w:pStyle w:val="ListParagraph"/>
              <w:ind w:left="0"/>
              <w:rPr>
                <w:color w:val="000000" w:themeColor="text1"/>
                <w:sz w:val="28"/>
                <w:szCs w:val="28"/>
              </w:rPr>
            </w:pPr>
            <w:r>
              <w:rPr>
                <w:color w:val="000000" w:themeColor="text1"/>
                <w:sz w:val="28"/>
                <w:szCs w:val="28"/>
              </w:rPr>
              <w:t>High</w:t>
            </w:r>
          </w:p>
        </w:tc>
        <w:tc>
          <w:tcPr>
            <w:tcW w:w="3192" w:type="dxa"/>
          </w:tcPr>
          <w:p w:rsidR="0007091F" w:rsidRDefault="0007091F" w:rsidP="00920E1F">
            <w:pPr>
              <w:pStyle w:val="ListParagraph"/>
              <w:ind w:left="0"/>
              <w:rPr>
                <w:color w:val="000000" w:themeColor="text1"/>
                <w:sz w:val="28"/>
                <w:szCs w:val="28"/>
              </w:rPr>
            </w:pPr>
            <w:r>
              <w:rPr>
                <w:color w:val="000000" w:themeColor="text1"/>
                <w:sz w:val="28"/>
                <w:szCs w:val="28"/>
              </w:rPr>
              <w:t>Higher</w:t>
            </w:r>
          </w:p>
        </w:tc>
        <w:tc>
          <w:tcPr>
            <w:tcW w:w="3192" w:type="dxa"/>
          </w:tcPr>
          <w:p w:rsidR="0007091F" w:rsidRDefault="002700A8" w:rsidP="00920E1F">
            <w:pPr>
              <w:pStyle w:val="ListParagraph"/>
              <w:ind w:left="0"/>
              <w:rPr>
                <w:color w:val="000000" w:themeColor="text1"/>
                <w:sz w:val="28"/>
                <w:szCs w:val="28"/>
              </w:rPr>
            </w:pPr>
            <w:r>
              <w:rPr>
                <w:color w:val="000000" w:themeColor="text1"/>
                <w:sz w:val="28"/>
                <w:szCs w:val="28"/>
              </w:rPr>
              <w:t>H</w:t>
            </w:r>
            <w:r w:rsidR="0007091F">
              <w:rPr>
                <w:color w:val="000000" w:themeColor="text1"/>
                <w:sz w:val="28"/>
                <w:szCs w:val="28"/>
              </w:rPr>
              <w:t>ighest</w:t>
            </w:r>
          </w:p>
        </w:tc>
      </w:tr>
      <w:tr w:rsidR="006D5CFC" w:rsidTr="00F2511E">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Much</w:t>
            </w:r>
          </w:p>
        </w:tc>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More</w:t>
            </w:r>
          </w:p>
        </w:tc>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Most</w:t>
            </w:r>
          </w:p>
        </w:tc>
      </w:tr>
      <w:tr w:rsidR="006D5CFC" w:rsidTr="00F2511E">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Near</w:t>
            </w:r>
          </w:p>
        </w:tc>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Nearer</w:t>
            </w:r>
          </w:p>
        </w:tc>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Next</w:t>
            </w:r>
          </w:p>
        </w:tc>
      </w:tr>
      <w:tr w:rsidR="006D5CFC" w:rsidTr="00F2511E">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Late</w:t>
            </w:r>
          </w:p>
        </w:tc>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Later</w:t>
            </w:r>
          </w:p>
        </w:tc>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Latest</w:t>
            </w:r>
          </w:p>
        </w:tc>
      </w:tr>
      <w:tr w:rsidR="006D5CFC" w:rsidTr="00F2511E">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Ill, badly</w:t>
            </w:r>
          </w:p>
        </w:tc>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Worse</w:t>
            </w:r>
          </w:p>
        </w:tc>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Worst</w:t>
            </w:r>
          </w:p>
        </w:tc>
      </w:tr>
      <w:tr w:rsidR="006D5CFC" w:rsidTr="00F2511E">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Well</w:t>
            </w:r>
            <w:r w:rsidR="00634F35">
              <w:rPr>
                <w:color w:val="000000" w:themeColor="text1"/>
                <w:sz w:val="28"/>
                <w:szCs w:val="28"/>
              </w:rPr>
              <w:t>/Good</w:t>
            </w:r>
            <w:bookmarkStart w:id="0" w:name="_GoBack"/>
            <w:bookmarkEnd w:id="0"/>
          </w:p>
        </w:tc>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Better</w:t>
            </w:r>
          </w:p>
        </w:tc>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Best</w:t>
            </w:r>
          </w:p>
        </w:tc>
      </w:tr>
      <w:tr w:rsidR="006D5CFC" w:rsidTr="00F2511E">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Fast</w:t>
            </w:r>
          </w:p>
        </w:tc>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Faster</w:t>
            </w:r>
          </w:p>
        </w:tc>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Fastest</w:t>
            </w:r>
          </w:p>
        </w:tc>
      </w:tr>
      <w:tr w:rsidR="006D5CFC" w:rsidTr="00F2511E">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Long</w:t>
            </w:r>
          </w:p>
        </w:tc>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Longer</w:t>
            </w:r>
          </w:p>
        </w:tc>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Longest</w:t>
            </w:r>
          </w:p>
        </w:tc>
      </w:tr>
      <w:tr w:rsidR="006D5CFC" w:rsidTr="00F2511E">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Soon</w:t>
            </w:r>
          </w:p>
        </w:tc>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Sooner</w:t>
            </w:r>
          </w:p>
        </w:tc>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Soonest</w:t>
            </w:r>
          </w:p>
        </w:tc>
      </w:tr>
      <w:tr w:rsidR="006D5CFC" w:rsidTr="00F2511E">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Hard</w:t>
            </w:r>
          </w:p>
        </w:tc>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Harder</w:t>
            </w:r>
          </w:p>
        </w:tc>
        <w:tc>
          <w:tcPr>
            <w:tcW w:w="3192" w:type="dxa"/>
          </w:tcPr>
          <w:p w:rsidR="006D5CFC" w:rsidRDefault="006D5CFC" w:rsidP="00920E1F">
            <w:pPr>
              <w:pStyle w:val="ListParagraph"/>
              <w:ind w:left="0"/>
              <w:rPr>
                <w:color w:val="000000" w:themeColor="text1"/>
                <w:sz w:val="28"/>
                <w:szCs w:val="28"/>
              </w:rPr>
            </w:pPr>
            <w:r>
              <w:rPr>
                <w:color w:val="000000" w:themeColor="text1"/>
                <w:sz w:val="28"/>
                <w:szCs w:val="28"/>
              </w:rPr>
              <w:t>Hardest</w:t>
            </w:r>
          </w:p>
        </w:tc>
      </w:tr>
    </w:tbl>
    <w:p w:rsidR="003A7C14" w:rsidRDefault="003A7C14" w:rsidP="00920E1F">
      <w:pPr>
        <w:pStyle w:val="ListParagraph"/>
        <w:ind w:left="1800"/>
        <w:rPr>
          <w:color w:val="000000" w:themeColor="text1"/>
          <w:sz w:val="28"/>
          <w:szCs w:val="28"/>
        </w:rPr>
      </w:pPr>
    </w:p>
    <w:p w:rsidR="003A7C14" w:rsidRDefault="003A7C14" w:rsidP="00920E1F">
      <w:pPr>
        <w:pStyle w:val="ListParagraph"/>
        <w:ind w:left="1800"/>
        <w:rPr>
          <w:color w:val="000000" w:themeColor="text1"/>
          <w:sz w:val="28"/>
          <w:szCs w:val="28"/>
        </w:rPr>
      </w:pPr>
    </w:p>
    <w:p w:rsidR="00920E1F" w:rsidRDefault="00920E1F" w:rsidP="00920E1F">
      <w:pPr>
        <w:pStyle w:val="ListParagraph"/>
        <w:ind w:left="1440"/>
        <w:rPr>
          <w:color w:val="000000" w:themeColor="text1"/>
          <w:sz w:val="28"/>
          <w:szCs w:val="28"/>
        </w:rPr>
      </w:pPr>
    </w:p>
    <w:p w:rsidR="00EF666A" w:rsidRDefault="00AA4331" w:rsidP="002973A7">
      <w:pPr>
        <w:pStyle w:val="ListParagraph"/>
        <w:numPr>
          <w:ilvl w:val="0"/>
          <w:numId w:val="15"/>
        </w:numPr>
        <w:rPr>
          <w:color w:val="000000" w:themeColor="text1"/>
          <w:sz w:val="28"/>
          <w:szCs w:val="28"/>
        </w:rPr>
      </w:pPr>
      <w:r w:rsidRPr="00AA4331">
        <w:rPr>
          <w:color w:val="000000" w:themeColor="text1"/>
          <w:sz w:val="28"/>
          <w:szCs w:val="28"/>
        </w:rPr>
        <w:t>Adjective of Quantity</w:t>
      </w:r>
      <w:r>
        <w:rPr>
          <w:color w:val="000000" w:themeColor="text1"/>
          <w:sz w:val="28"/>
          <w:szCs w:val="28"/>
        </w:rPr>
        <w:t>: It describes the Quantity of noun</w:t>
      </w:r>
      <w:r w:rsidR="00EF666A">
        <w:rPr>
          <w:color w:val="000000" w:themeColor="text1"/>
          <w:sz w:val="28"/>
          <w:szCs w:val="28"/>
        </w:rPr>
        <w:t>.</w:t>
      </w:r>
    </w:p>
    <w:p w:rsidR="00EF666A" w:rsidRDefault="008D13B8" w:rsidP="00EF666A">
      <w:pPr>
        <w:pStyle w:val="ListParagraph"/>
        <w:ind w:left="1800"/>
        <w:rPr>
          <w:color w:val="000000" w:themeColor="text1"/>
          <w:sz w:val="28"/>
          <w:szCs w:val="28"/>
        </w:rPr>
      </w:pPr>
      <w:r>
        <w:rPr>
          <w:color w:val="000000" w:themeColor="text1"/>
          <w:sz w:val="28"/>
          <w:szCs w:val="28"/>
        </w:rPr>
        <w:t>Ex: many, much, enough, A few, f</w:t>
      </w:r>
      <w:r w:rsidR="00EF666A">
        <w:rPr>
          <w:color w:val="000000" w:themeColor="text1"/>
          <w:sz w:val="28"/>
          <w:szCs w:val="28"/>
        </w:rPr>
        <w:t xml:space="preserve">ew </w:t>
      </w:r>
      <w:r w:rsidR="003F2E73">
        <w:rPr>
          <w:color w:val="000000" w:themeColor="text1"/>
          <w:sz w:val="28"/>
          <w:szCs w:val="28"/>
        </w:rPr>
        <w:t xml:space="preserve">, sufficient, enough, plenty, a lot of, more, most, some, large, huge, big </w:t>
      </w:r>
      <w:r w:rsidR="00EF666A">
        <w:rPr>
          <w:color w:val="000000" w:themeColor="text1"/>
          <w:sz w:val="28"/>
          <w:szCs w:val="28"/>
        </w:rPr>
        <w:t>etc..</w:t>
      </w:r>
    </w:p>
    <w:p w:rsidR="00342BB5" w:rsidRDefault="00342BB5" w:rsidP="00EF666A">
      <w:pPr>
        <w:pStyle w:val="ListParagraph"/>
        <w:ind w:left="1800"/>
        <w:rPr>
          <w:color w:val="000000" w:themeColor="text1"/>
          <w:sz w:val="28"/>
          <w:szCs w:val="28"/>
        </w:rPr>
      </w:pPr>
    </w:p>
    <w:p w:rsidR="00EF666A" w:rsidRDefault="00EF666A" w:rsidP="00EF666A">
      <w:pPr>
        <w:pStyle w:val="ListParagraph"/>
        <w:ind w:left="1800"/>
        <w:rPr>
          <w:color w:val="000000" w:themeColor="text1"/>
          <w:sz w:val="28"/>
          <w:szCs w:val="28"/>
        </w:rPr>
      </w:pPr>
      <w:r>
        <w:rPr>
          <w:color w:val="000000" w:themeColor="text1"/>
          <w:sz w:val="28"/>
          <w:szCs w:val="28"/>
        </w:rPr>
        <w:t>Many: We use many to show countable things/noun.</w:t>
      </w:r>
    </w:p>
    <w:p w:rsidR="00BB68D4" w:rsidRDefault="00EF666A" w:rsidP="00EF666A">
      <w:pPr>
        <w:pStyle w:val="ListParagraph"/>
        <w:ind w:left="1800"/>
        <w:rPr>
          <w:color w:val="000000" w:themeColor="text1"/>
          <w:sz w:val="28"/>
          <w:szCs w:val="28"/>
        </w:rPr>
      </w:pPr>
      <w:r>
        <w:rPr>
          <w:color w:val="000000" w:themeColor="text1"/>
          <w:sz w:val="28"/>
          <w:szCs w:val="28"/>
        </w:rPr>
        <w:lastRenderedPageBreak/>
        <w:t>Ex</w:t>
      </w:r>
      <w:r w:rsidR="00BB68D4">
        <w:rPr>
          <w:color w:val="000000" w:themeColor="text1"/>
          <w:sz w:val="28"/>
          <w:szCs w:val="28"/>
        </w:rPr>
        <w:t>ample Sentences</w:t>
      </w:r>
      <w:r>
        <w:rPr>
          <w:color w:val="000000" w:themeColor="text1"/>
          <w:sz w:val="28"/>
          <w:szCs w:val="28"/>
        </w:rPr>
        <w:t>:</w:t>
      </w:r>
      <w:r w:rsidR="005F0A80">
        <w:rPr>
          <w:color w:val="000000" w:themeColor="text1"/>
          <w:sz w:val="28"/>
          <w:szCs w:val="28"/>
        </w:rPr>
        <w:t xml:space="preserve"> </w:t>
      </w:r>
    </w:p>
    <w:p w:rsidR="00EF666A" w:rsidRDefault="00EF666A" w:rsidP="00EF666A">
      <w:pPr>
        <w:pStyle w:val="ListParagraph"/>
        <w:ind w:left="1800"/>
        <w:rPr>
          <w:color w:val="000000" w:themeColor="text1"/>
          <w:sz w:val="28"/>
          <w:szCs w:val="28"/>
        </w:rPr>
      </w:pPr>
      <w:r>
        <w:rPr>
          <w:color w:val="000000" w:themeColor="text1"/>
          <w:sz w:val="28"/>
          <w:szCs w:val="28"/>
        </w:rPr>
        <w:t xml:space="preserve"> I have</w:t>
      </w:r>
      <w:r w:rsidRPr="005F0A80">
        <w:rPr>
          <w:color w:val="000000" w:themeColor="text1"/>
          <w:sz w:val="28"/>
          <w:szCs w:val="28"/>
          <w:u w:val="single"/>
        </w:rPr>
        <w:t xml:space="preserve"> many</w:t>
      </w:r>
      <w:r>
        <w:rPr>
          <w:color w:val="000000" w:themeColor="text1"/>
          <w:sz w:val="28"/>
          <w:szCs w:val="28"/>
        </w:rPr>
        <w:t xml:space="preserve"> pens.</w:t>
      </w:r>
    </w:p>
    <w:p w:rsidR="00EF666A" w:rsidRDefault="00EF666A" w:rsidP="00EF666A">
      <w:pPr>
        <w:pStyle w:val="ListParagraph"/>
        <w:ind w:left="1800"/>
        <w:rPr>
          <w:color w:val="000000" w:themeColor="text1"/>
          <w:sz w:val="28"/>
          <w:szCs w:val="28"/>
        </w:rPr>
      </w:pPr>
      <w:r>
        <w:rPr>
          <w:color w:val="000000" w:themeColor="text1"/>
          <w:sz w:val="28"/>
          <w:szCs w:val="28"/>
        </w:rPr>
        <w:t xml:space="preserve">She has </w:t>
      </w:r>
      <w:r w:rsidRPr="005F0A80">
        <w:rPr>
          <w:color w:val="000000" w:themeColor="text1"/>
          <w:sz w:val="28"/>
          <w:szCs w:val="28"/>
          <w:u w:val="single"/>
        </w:rPr>
        <w:t>many</w:t>
      </w:r>
      <w:r>
        <w:rPr>
          <w:color w:val="000000" w:themeColor="text1"/>
          <w:sz w:val="28"/>
          <w:szCs w:val="28"/>
        </w:rPr>
        <w:t xml:space="preserve"> employees.</w:t>
      </w:r>
    </w:p>
    <w:p w:rsidR="00EF666A" w:rsidRDefault="00EF666A" w:rsidP="00EF666A">
      <w:pPr>
        <w:pStyle w:val="ListParagraph"/>
        <w:ind w:left="1800"/>
        <w:rPr>
          <w:color w:val="000000" w:themeColor="text1"/>
          <w:sz w:val="28"/>
          <w:szCs w:val="28"/>
        </w:rPr>
      </w:pPr>
      <w:r>
        <w:rPr>
          <w:color w:val="000000" w:themeColor="text1"/>
          <w:sz w:val="28"/>
          <w:szCs w:val="28"/>
        </w:rPr>
        <w:t xml:space="preserve">You have </w:t>
      </w:r>
      <w:r w:rsidRPr="005F0A80">
        <w:rPr>
          <w:color w:val="000000" w:themeColor="text1"/>
          <w:sz w:val="28"/>
          <w:szCs w:val="28"/>
          <w:u w:val="single"/>
        </w:rPr>
        <w:t>many</w:t>
      </w:r>
      <w:r>
        <w:rPr>
          <w:color w:val="000000" w:themeColor="text1"/>
          <w:sz w:val="28"/>
          <w:szCs w:val="28"/>
        </w:rPr>
        <w:t xml:space="preserve"> books.</w:t>
      </w:r>
    </w:p>
    <w:p w:rsidR="00EF666A" w:rsidRDefault="00EF666A" w:rsidP="00EF666A">
      <w:pPr>
        <w:pStyle w:val="ListParagraph"/>
        <w:ind w:left="1800"/>
        <w:rPr>
          <w:color w:val="000000" w:themeColor="text1"/>
          <w:sz w:val="28"/>
          <w:szCs w:val="28"/>
        </w:rPr>
      </w:pPr>
      <w:r>
        <w:rPr>
          <w:color w:val="000000" w:themeColor="text1"/>
          <w:sz w:val="28"/>
          <w:szCs w:val="28"/>
        </w:rPr>
        <w:t xml:space="preserve">He has </w:t>
      </w:r>
      <w:r w:rsidRPr="005F0A80">
        <w:rPr>
          <w:color w:val="000000" w:themeColor="text1"/>
          <w:sz w:val="28"/>
          <w:szCs w:val="28"/>
          <w:u w:val="single"/>
        </w:rPr>
        <w:t>many</w:t>
      </w:r>
      <w:r>
        <w:rPr>
          <w:color w:val="000000" w:themeColor="text1"/>
          <w:sz w:val="28"/>
          <w:szCs w:val="28"/>
        </w:rPr>
        <w:t xml:space="preserve"> works.</w:t>
      </w:r>
    </w:p>
    <w:p w:rsidR="00342BB5" w:rsidRDefault="00342BB5" w:rsidP="00EF666A">
      <w:pPr>
        <w:pStyle w:val="ListParagraph"/>
        <w:ind w:left="1800"/>
        <w:rPr>
          <w:color w:val="000000" w:themeColor="text1"/>
          <w:sz w:val="28"/>
          <w:szCs w:val="28"/>
        </w:rPr>
      </w:pPr>
    </w:p>
    <w:p w:rsidR="00EF666A" w:rsidRDefault="00EF666A" w:rsidP="00EF666A">
      <w:pPr>
        <w:pStyle w:val="ListParagraph"/>
        <w:ind w:left="1800"/>
        <w:rPr>
          <w:color w:val="000000" w:themeColor="text1"/>
          <w:sz w:val="28"/>
          <w:szCs w:val="28"/>
        </w:rPr>
      </w:pPr>
      <w:r>
        <w:rPr>
          <w:color w:val="000000" w:themeColor="text1"/>
          <w:sz w:val="28"/>
          <w:szCs w:val="28"/>
        </w:rPr>
        <w:t>Much: We use much to show uncountable things/nouns.</w:t>
      </w:r>
    </w:p>
    <w:p w:rsidR="00BB68D4" w:rsidRDefault="00EF666A" w:rsidP="00EF666A">
      <w:pPr>
        <w:pStyle w:val="ListParagraph"/>
        <w:ind w:left="1800"/>
        <w:rPr>
          <w:color w:val="000000" w:themeColor="text1"/>
          <w:sz w:val="28"/>
          <w:szCs w:val="28"/>
        </w:rPr>
      </w:pPr>
      <w:r>
        <w:rPr>
          <w:color w:val="000000" w:themeColor="text1"/>
          <w:sz w:val="28"/>
          <w:szCs w:val="28"/>
        </w:rPr>
        <w:t>Ex</w:t>
      </w:r>
      <w:r w:rsidR="00BB68D4">
        <w:rPr>
          <w:color w:val="000000" w:themeColor="text1"/>
          <w:sz w:val="28"/>
          <w:szCs w:val="28"/>
        </w:rPr>
        <w:t>ample Sentences</w:t>
      </w:r>
      <w:r>
        <w:rPr>
          <w:color w:val="000000" w:themeColor="text1"/>
          <w:sz w:val="28"/>
          <w:szCs w:val="28"/>
        </w:rPr>
        <w:t>:</w:t>
      </w:r>
    </w:p>
    <w:p w:rsidR="00EF666A" w:rsidRDefault="00EF666A" w:rsidP="00EF666A">
      <w:pPr>
        <w:pStyle w:val="ListParagraph"/>
        <w:ind w:left="1800"/>
        <w:rPr>
          <w:color w:val="000000" w:themeColor="text1"/>
          <w:sz w:val="28"/>
          <w:szCs w:val="28"/>
        </w:rPr>
      </w:pPr>
      <w:r>
        <w:rPr>
          <w:color w:val="000000" w:themeColor="text1"/>
          <w:sz w:val="28"/>
          <w:szCs w:val="28"/>
        </w:rPr>
        <w:t xml:space="preserve">I have </w:t>
      </w:r>
      <w:r w:rsidRPr="005F0A80">
        <w:rPr>
          <w:color w:val="000000" w:themeColor="text1"/>
          <w:sz w:val="28"/>
          <w:szCs w:val="28"/>
          <w:u w:val="single"/>
        </w:rPr>
        <w:t>much</w:t>
      </w:r>
      <w:r>
        <w:rPr>
          <w:color w:val="000000" w:themeColor="text1"/>
          <w:sz w:val="28"/>
          <w:szCs w:val="28"/>
        </w:rPr>
        <w:t xml:space="preserve"> knowledge</w:t>
      </w:r>
      <w:r w:rsidR="008D13B8">
        <w:rPr>
          <w:color w:val="000000" w:themeColor="text1"/>
          <w:sz w:val="28"/>
          <w:szCs w:val="28"/>
        </w:rPr>
        <w:t>.</w:t>
      </w:r>
    </w:p>
    <w:p w:rsidR="00EF666A" w:rsidRDefault="00EF666A" w:rsidP="00EF666A">
      <w:pPr>
        <w:pStyle w:val="ListParagraph"/>
        <w:ind w:left="1800"/>
        <w:rPr>
          <w:color w:val="000000" w:themeColor="text1"/>
          <w:sz w:val="28"/>
          <w:szCs w:val="28"/>
        </w:rPr>
      </w:pPr>
      <w:r>
        <w:rPr>
          <w:color w:val="000000" w:themeColor="text1"/>
          <w:sz w:val="28"/>
          <w:szCs w:val="28"/>
        </w:rPr>
        <w:t xml:space="preserve">They have </w:t>
      </w:r>
      <w:r w:rsidRPr="005F0A80">
        <w:rPr>
          <w:color w:val="000000" w:themeColor="text1"/>
          <w:sz w:val="28"/>
          <w:szCs w:val="28"/>
          <w:u w:val="single"/>
        </w:rPr>
        <w:t>much</w:t>
      </w:r>
      <w:r>
        <w:rPr>
          <w:color w:val="000000" w:themeColor="text1"/>
          <w:sz w:val="28"/>
          <w:szCs w:val="28"/>
        </w:rPr>
        <w:t xml:space="preserve"> Sugar</w:t>
      </w:r>
      <w:r w:rsidR="008D13B8">
        <w:rPr>
          <w:color w:val="000000" w:themeColor="text1"/>
          <w:sz w:val="28"/>
          <w:szCs w:val="28"/>
        </w:rPr>
        <w:t>.</w:t>
      </w:r>
    </w:p>
    <w:p w:rsidR="00EF666A" w:rsidRDefault="00EF666A" w:rsidP="00EF666A">
      <w:pPr>
        <w:pStyle w:val="ListParagraph"/>
        <w:ind w:left="1800"/>
        <w:rPr>
          <w:color w:val="000000" w:themeColor="text1"/>
          <w:sz w:val="28"/>
          <w:szCs w:val="28"/>
        </w:rPr>
      </w:pPr>
      <w:r>
        <w:rPr>
          <w:color w:val="000000" w:themeColor="text1"/>
          <w:sz w:val="28"/>
          <w:szCs w:val="28"/>
        </w:rPr>
        <w:t>She has</w:t>
      </w:r>
      <w:r w:rsidRPr="005F0A80">
        <w:rPr>
          <w:color w:val="000000" w:themeColor="text1"/>
          <w:sz w:val="28"/>
          <w:szCs w:val="28"/>
          <w:u w:val="single"/>
        </w:rPr>
        <w:t xml:space="preserve"> much</w:t>
      </w:r>
      <w:r>
        <w:rPr>
          <w:color w:val="000000" w:themeColor="text1"/>
          <w:sz w:val="28"/>
          <w:szCs w:val="28"/>
        </w:rPr>
        <w:t xml:space="preserve"> experience</w:t>
      </w:r>
      <w:r w:rsidR="008D13B8">
        <w:rPr>
          <w:color w:val="000000" w:themeColor="text1"/>
          <w:sz w:val="28"/>
          <w:szCs w:val="28"/>
        </w:rPr>
        <w:t>.</w:t>
      </w:r>
    </w:p>
    <w:p w:rsidR="00EF666A" w:rsidRDefault="00EF666A" w:rsidP="00EF666A">
      <w:pPr>
        <w:pStyle w:val="ListParagraph"/>
        <w:ind w:left="1800"/>
        <w:rPr>
          <w:color w:val="000000" w:themeColor="text1"/>
          <w:sz w:val="28"/>
          <w:szCs w:val="28"/>
        </w:rPr>
      </w:pPr>
      <w:r>
        <w:rPr>
          <w:color w:val="000000" w:themeColor="text1"/>
          <w:sz w:val="28"/>
          <w:szCs w:val="28"/>
        </w:rPr>
        <w:t xml:space="preserve">It has </w:t>
      </w:r>
      <w:r w:rsidRPr="005F0A80">
        <w:rPr>
          <w:color w:val="000000" w:themeColor="text1"/>
          <w:sz w:val="28"/>
          <w:szCs w:val="28"/>
          <w:u w:val="single"/>
        </w:rPr>
        <w:t xml:space="preserve">much </w:t>
      </w:r>
      <w:r>
        <w:rPr>
          <w:color w:val="000000" w:themeColor="text1"/>
          <w:sz w:val="28"/>
          <w:szCs w:val="28"/>
        </w:rPr>
        <w:t>oil.</w:t>
      </w:r>
    </w:p>
    <w:p w:rsidR="00EF666A" w:rsidRDefault="00EF666A" w:rsidP="00EF666A">
      <w:pPr>
        <w:pStyle w:val="ListParagraph"/>
        <w:ind w:left="1800"/>
        <w:rPr>
          <w:color w:val="000000" w:themeColor="text1"/>
          <w:sz w:val="28"/>
          <w:szCs w:val="28"/>
        </w:rPr>
      </w:pPr>
      <w:r>
        <w:rPr>
          <w:color w:val="000000" w:themeColor="text1"/>
          <w:sz w:val="28"/>
          <w:szCs w:val="28"/>
        </w:rPr>
        <w:t xml:space="preserve">I have </w:t>
      </w:r>
      <w:r w:rsidRPr="005F0A80">
        <w:rPr>
          <w:color w:val="000000" w:themeColor="text1"/>
          <w:sz w:val="28"/>
          <w:szCs w:val="28"/>
          <w:u w:val="single"/>
        </w:rPr>
        <w:t>much</w:t>
      </w:r>
      <w:r>
        <w:rPr>
          <w:color w:val="000000" w:themeColor="text1"/>
          <w:sz w:val="28"/>
          <w:szCs w:val="28"/>
        </w:rPr>
        <w:t xml:space="preserve"> cement.</w:t>
      </w:r>
    </w:p>
    <w:p w:rsidR="00342BB5" w:rsidRDefault="00342BB5" w:rsidP="00EF666A">
      <w:pPr>
        <w:pStyle w:val="ListParagraph"/>
        <w:ind w:left="1800"/>
        <w:rPr>
          <w:color w:val="000000" w:themeColor="text1"/>
          <w:sz w:val="28"/>
          <w:szCs w:val="28"/>
        </w:rPr>
      </w:pPr>
    </w:p>
    <w:p w:rsidR="00EF666A" w:rsidRDefault="00EF666A" w:rsidP="00EF666A">
      <w:pPr>
        <w:pStyle w:val="ListParagraph"/>
        <w:ind w:left="1800"/>
        <w:rPr>
          <w:color w:val="000000" w:themeColor="text1"/>
          <w:sz w:val="28"/>
          <w:szCs w:val="28"/>
        </w:rPr>
      </w:pPr>
      <w:r>
        <w:rPr>
          <w:color w:val="000000" w:themeColor="text1"/>
          <w:sz w:val="28"/>
          <w:szCs w:val="28"/>
        </w:rPr>
        <w:t>Little: We use little to show uncountable things/nouns.</w:t>
      </w:r>
    </w:p>
    <w:p w:rsidR="00BB68D4" w:rsidRDefault="00EF666A" w:rsidP="003F2E73">
      <w:pPr>
        <w:pStyle w:val="ListParagraph"/>
        <w:tabs>
          <w:tab w:val="center" w:pos="5580"/>
        </w:tabs>
        <w:ind w:left="1800"/>
        <w:rPr>
          <w:color w:val="000000" w:themeColor="text1"/>
          <w:sz w:val="28"/>
          <w:szCs w:val="28"/>
        </w:rPr>
      </w:pPr>
      <w:r>
        <w:rPr>
          <w:color w:val="000000" w:themeColor="text1"/>
          <w:sz w:val="28"/>
          <w:szCs w:val="28"/>
        </w:rPr>
        <w:t>Ex</w:t>
      </w:r>
      <w:r w:rsidR="00BB68D4">
        <w:rPr>
          <w:color w:val="000000" w:themeColor="text1"/>
          <w:sz w:val="28"/>
          <w:szCs w:val="28"/>
        </w:rPr>
        <w:t>ample Sentences</w:t>
      </w:r>
      <w:r>
        <w:rPr>
          <w:color w:val="000000" w:themeColor="text1"/>
          <w:sz w:val="28"/>
          <w:szCs w:val="28"/>
        </w:rPr>
        <w:t xml:space="preserve">: </w:t>
      </w:r>
      <w:r w:rsidR="003F2E73">
        <w:rPr>
          <w:color w:val="000000" w:themeColor="text1"/>
          <w:sz w:val="28"/>
          <w:szCs w:val="28"/>
        </w:rPr>
        <w:tab/>
      </w:r>
    </w:p>
    <w:p w:rsidR="00EF666A" w:rsidRDefault="00EF666A" w:rsidP="00EF666A">
      <w:pPr>
        <w:pStyle w:val="ListParagraph"/>
        <w:ind w:left="1800"/>
        <w:rPr>
          <w:color w:val="000000" w:themeColor="text1"/>
          <w:sz w:val="28"/>
          <w:szCs w:val="28"/>
        </w:rPr>
      </w:pPr>
      <w:r>
        <w:rPr>
          <w:color w:val="000000" w:themeColor="text1"/>
          <w:sz w:val="28"/>
          <w:szCs w:val="28"/>
        </w:rPr>
        <w:t>There is</w:t>
      </w:r>
      <w:r w:rsidRPr="005F0A80">
        <w:rPr>
          <w:color w:val="000000" w:themeColor="text1"/>
          <w:sz w:val="28"/>
          <w:szCs w:val="28"/>
          <w:u w:val="single"/>
        </w:rPr>
        <w:t xml:space="preserve"> little</w:t>
      </w:r>
      <w:r>
        <w:rPr>
          <w:color w:val="000000" w:themeColor="text1"/>
          <w:sz w:val="28"/>
          <w:szCs w:val="28"/>
        </w:rPr>
        <w:t xml:space="preserve"> water in the jug.</w:t>
      </w:r>
    </w:p>
    <w:p w:rsidR="00EF666A" w:rsidRDefault="00EF666A" w:rsidP="00EF666A">
      <w:pPr>
        <w:pStyle w:val="ListParagraph"/>
        <w:ind w:left="1800"/>
        <w:rPr>
          <w:color w:val="000000" w:themeColor="text1"/>
          <w:sz w:val="28"/>
          <w:szCs w:val="28"/>
        </w:rPr>
      </w:pPr>
      <w:r>
        <w:rPr>
          <w:color w:val="000000" w:themeColor="text1"/>
          <w:sz w:val="28"/>
          <w:szCs w:val="28"/>
        </w:rPr>
        <w:t xml:space="preserve">She has </w:t>
      </w:r>
      <w:r w:rsidRPr="005F0A80">
        <w:rPr>
          <w:color w:val="000000" w:themeColor="text1"/>
          <w:sz w:val="28"/>
          <w:szCs w:val="28"/>
          <w:u w:val="single"/>
        </w:rPr>
        <w:t>little</w:t>
      </w:r>
      <w:r>
        <w:rPr>
          <w:color w:val="000000" w:themeColor="text1"/>
          <w:sz w:val="28"/>
          <w:szCs w:val="28"/>
        </w:rPr>
        <w:t xml:space="preserve"> problems</w:t>
      </w:r>
      <w:r w:rsidR="00BB68D4">
        <w:rPr>
          <w:color w:val="000000" w:themeColor="text1"/>
          <w:sz w:val="28"/>
          <w:szCs w:val="28"/>
        </w:rPr>
        <w:t>.</w:t>
      </w:r>
    </w:p>
    <w:p w:rsidR="00EF666A" w:rsidRDefault="00EF666A" w:rsidP="00EF666A">
      <w:pPr>
        <w:pStyle w:val="ListParagraph"/>
        <w:ind w:left="1800"/>
        <w:rPr>
          <w:color w:val="000000" w:themeColor="text1"/>
          <w:sz w:val="28"/>
          <w:szCs w:val="28"/>
        </w:rPr>
      </w:pPr>
      <w:r>
        <w:rPr>
          <w:color w:val="000000" w:themeColor="text1"/>
          <w:sz w:val="28"/>
          <w:szCs w:val="28"/>
        </w:rPr>
        <w:t xml:space="preserve">We have </w:t>
      </w:r>
      <w:r w:rsidRPr="005F0A80">
        <w:rPr>
          <w:color w:val="000000" w:themeColor="text1"/>
          <w:sz w:val="28"/>
          <w:szCs w:val="28"/>
          <w:u w:val="single"/>
        </w:rPr>
        <w:t xml:space="preserve">little </w:t>
      </w:r>
      <w:r>
        <w:rPr>
          <w:color w:val="000000" w:themeColor="text1"/>
          <w:sz w:val="28"/>
          <w:szCs w:val="28"/>
        </w:rPr>
        <w:t>juice</w:t>
      </w:r>
      <w:r w:rsidR="00BB68D4">
        <w:rPr>
          <w:color w:val="000000" w:themeColor="text1"/>
          <w:sz w:val="28"/>
          <w:szCs w:val="28"/>
        </w:rPr>
        <w:t>.</w:t>
      </w:r>
    </w:p>
    <w:p w:rsidR="0084651A" w:rsidRDefault="00EF666A" w:rsidP="00EF666A">
      <w:pPr>
        <w:pStyle w:val="ListParagraph"/>
        <w:ind w:left="1800"/>
        <w:rPr>
          <w:color w:val="000000" w:themeColor="text1"/>
          <w:sz w:val="28"/>
          <w:szCs w:val="28"/>
        </w:rPr>
      </w:pPr>
      <w:r>
        <w:rPr>
          <w:color w:val="000000" w:themeColor="text1"/>
          <w:sz w:val="28"/>
          <w:szCs w:val="28"/>
        </w:rPr>
        <w:t xml:space="preserve">We have </w:t>
      </w:r>
      <w:r w:rsidRPr="005F0A80">
        <w:rPr>
          <w:color w:val="000000" w:themeColor="text1"/>
          <w:sz w:val="28"/>
          <w:szCs w:val="28"/>
          <w:u w:val="single"/>
        </w:rPr>
        <w:t>little</w:t>
      </w:r>
      <w:r>
        <w:rPr>
          <w:color w:val="000000" w:themeColor="text1"/>
          <w:sz w:val="28"/>
          <w:szCs w:val="28"/>
        </w:rPr>
        <w:t xml:space="preserve"> experience</w:t>
      </w:r>
      <w:r w:rsidR="00BB68D4">
        <w:rPr>
          <w:color w:val="000000" w:themeColor="text1"/>
          <w:sz w:val="28"/>
          <w:szCs w:val="28"/>
        </w:rPr>
        <w:t>.</w:t>
      </w:r>
    </w:p>
    <w:p w:rsidR="0084651A" w:rsidRDefault="0084651A" w:rsidP="00EF666A">
      <w:pPr>
        <w:pStyle w:val="ListParagraph"/>
        <w:ind w:left="1800"/>
        <w:rPr>
          <w:color w:val="000000" w:themeColor="text1"/>
          <w:sz w:val="28"/>
          <w:szCs w:val="28"/>
        </w:rPr>
      </w:pPr>
      <w:r>
        <w:rPr>
          <w:color w:val="000000" w:themeColor="text1"/>
          <w:sz w:val="28"/>
          <w:szCs w:val="28"/>
        </w:rPr>
        <w:t>I have</w:t>
      </w:r>
      <w:r w:rsidRPr="005F0A80">
        <w:rPr>
          <w:color w:val="000000" w:themeColor="text1"/>
          <w:sz w:val="28"/>
          <w:szCs w:val="28"/>
          <w:u w:val="single"/>
        </w:rPr>
        <w:t xml:space="preserve"> little</w:t>
      </w:r>
      <w:r>
        <w:rPr>
          <w:color w:val="000000" w:themeColor="text1"/>
          <w:sz w:val="28"/>
          <w:szCs w:val="28"/>
        </w:rPr>
        <w:t xml:space="preserve"> petrol</w:t>
      </w:r>
      <w:r w:rsidR="00BB68D4">
        <w:rPr>
          <w:color w:val="000000" w:themeColor="text1"/>
          <w:sz w:val="28"/>
          <w:szCs w:val="28"/>
        </w:rPr>
        <w:t>.</w:t>
      </w:r>
    </w:p>
    <w:p w:rsidR="00AA4331" w:rsidRDefault="00AA4331" w:rsidP="00EF666A">
      <w:pPr>
        <w:pStyle w:val="ListParagraph"/>
        <w:ind w:left="1800"/>
        <w:rPr>
          <w:color w:val="000000" w:themeColor="text1"/>
          <w:sz w:val="28"/>
          <w:szCs w:val="28"/>
        </w:rPr>
      </w:pPr>
      <w:r w:rsidRPr="00AA4331">
        <w:rPr>
          <w:color w:val="000000" w:themeColor="text1"/>
          <w:sz w:val="28"/>
          <w:szCs w:val="28"/>
        </w:rPr>
        <w:t xml:space="preserve"> </w:t>
      </w:r>
      <w:r w:rsidRPr="00AA4331">
        <w:rPr>
          <w:color w:val="000000" w:themeColor="text1"/>
          <w:sz w:val="28"/>
          <w:szCs w:val="28"/>
        </w:rPr>
        <w:br/>
      </w:r>
      <w:r w:rsidR="003F2E73">
        <w:rPr>
          <w:color w:val="000000" w:themeColor="text1"/>
          <w:sz w:val="28"/>
          <w:szCs w:val="28"/>
        </w:rPr>
        <w:t>Some more example sentences</w:t>
      </w:r>
    </w:p>
    <w:p w:rsidR="003F2E73" w:rsidRDefault="003F2E73" w:rsidP="002973A7">
      <w:pPr>
        <w:pStyle w:val="ListParagraph"/>
        <w:numPr>
          <w:ilvl w:val="0"/>
          <w:numId w:val="16"/>
        </w:numPr>
        <w:rPr>
          <w:color w:val="000000" w:themeColor="text1"/>
          <w:sz w:val="28"/>
          <w:szCs w:val="28"/>
        </w:rPr>
      </w:pPr>
      <w:r>
        <w:rPr>
          <w:color w:val="000000" w:themeColor="text1"/>
          <w:sz w:val="28"/>
          <w:szCs w:val="28"/>
        </w:rPr>
        <w:t xml:space="preserve">I have </w:t>
      </w:r>
      <w:r w:rsidRPr="005F0A80">
        <w:rPr>
          <w:color w:val="000000" w:themeColor="text1"/>
          <w:sz w:val="28"/>
          <w:szCs w:val="28"/>
          <w:u w:val="single"/>
        </w:rPr>
        <w:t>enough</w:t>
      </w:r>
      <w:r>
        <w:rPr>
          <w:color w:val="000000" w:themeColor="text1"/>
          <w:sz w:val="28"/>
          <w:szCs w:val="28"/>
        </w:rPr>
        <w:t xml:space="preserve"> sugar.</w:t>
      </w:r>
    </w:p>
    <w:p w:rsidR="003F2E73" w:rsidRDefault="003F2E73" w:rsidP="002973A7">
      <w:pPr>
        <w:pStyle w:val="ListParagraph"/>
        <w:numPr>
          <w:ilvl w:val="0"/>
          <w:numId w:val="16"/>
        </w:numPr>
        <w:rPr>
          <w:color w:val="000000" w:themeColor="text1"/>
          <w:sz w:val="28"/>
          <w:szCs w:val="28"/>
        </w:rPr>
      </w:pPr>
      <w:r w:rsidRPr="005F0A80">
        <w:rPr>
          <w:color w:val="000000" w:themeColor="text1"/>
          <w:sz w:val="28"/>
          <w:szCs w:val="28"/>
          <w:u w:val="single"/>
        </w:rPr>
        <w:t xml:space="preserve">Less </w:t>
      </w:r>
      <w:r>
        <w:rPr>
          <w:color w:val="000000" w:themeColor="text1"/>
          <w:sz w:val="28"/>
          <w:szCs w:val="28"/>
        </w:rPr>
        <w:t xml:space="preserve">luggage </w:t>
      </w:r>
      <w:r w:rsidRPr="005F0A80">
        <w:rPr>
          <w:color w:val="000000" w:themeColor="text1"/>
          <w:sz w:val="28"/>
          <w:szCs w:val="28"/>
          <w:u w:val="single"/>
        </w:rPr>
        <w:t>more</w:t>
      </w:r>
      <w:r>
        <w:rPr>
          <w:color w:val="000000" w:themeColor="text1"/>
          <w:sz w:val="28"/>
          <w:szCs w:val="28"/>
        </w:rPr>
        <w:t xml:space="preserve"> comfort.</w:t>
      </w:r>
    </w:p>
    <w:p w:rsidR="003F2E73" w:rsidRDefault="003F2E73" w:rsidP="002973A7">
      <w:pPr>
        <w:pStyle w:val="ListParagraph"/>
        <w:numPr>
          <w:ilvl w:val="0"/>
          <w:numId w:val="16"/>
        </w:numPr>
        <w:rPr>
          <w:color w:val="000000" w:themeColor="text1"/>
          <w:sz w:val="28"/>
          <w:szCs w:val="28"/>
        </w:rPr>
      </w:pPr>
      <w:r>
        <w:rPr>
          <w:color w:val="000000" w:themeColor="text1"/>
          <w:sz w:val="28"/>
          <w:szCs w:val="28"/>
        </w:rPr>
        <w:t>I ate</w:t>
      </w:r>
      <w:r w:rsidRPr="005F0A80">
        <w:rPr>
          <w:color w:val="000000" w:themeColor="text1"/>
          <w:sz w:val="28"/>
          <w:szCs w:val="28"/>
          <w:u w:val="single"/>
        </w:rPr>
        <w:t xml:space="preserve"> some</w:t>
      </w:r>
      <w:r>
        <w:rPr>
          <w:color w:val="000000" w:themeColor="text1"/>
          <w:sz w:val="28"/>
          <w:szCs w:val="28"/>
        </w:rPr>
        <w:t xml:space="preserve"> rice.</w:t>
      </w:r>
    </w:p>
    <w:p w:rsidR="003F2E73" w:rsidRDefault="003F2E73" w:rsidP="002973A7">
      <w:pPr>
        <w:pStyle w:val="ListParagraph"/>
        <w:numPr>
          <w:ilvl w:val="0"/>
          <w:numId w:val="16"/>
        </w:numPr>
        <w:rPr>
          <w:color w:val="000000" w:themeColor="text1"/>
          <w:sz w:val="28"/>
          <w:szCs w:val="28"/>
        </w:rPr>
      </w:pPr>
      <w:r>
        <w:rPr>
          <w:color w:val="000000" w:themeColor="text1"/>
          <w:sz w:val="28"/>
          <w:szCs w:val="28"/>
        </w:rPr>
        <w:t xml:space="preserve">He lost </w:t>
      </w:r>
      <w:r w:rsidRPr="005F0A80">
        <w:rPr>
          <w:color w:val="000000" w:themeColor="text1"/>
          <w:sz w:val="28"/>
          <w:szCs w:val="28"/>
          <w:u w:val="single"/>
        </w:rPr>
        <w:t xml:space="preserve">all </w:t>
      </w:r>
      <w:r>
        <w:rPr>
          <w:color w:val="000000" w:themeColor="text1"/>
          <w:sz w:val="28"/>
          <w:szCs w:val="28"/>
        </w:rPr>
        <w:t>his wealth.</w:t>
      </w:r>
    </w:p>
    <w:p w:rsidR="003F2E73" w:rsidRDefault="003F2E73" w:rsidP="002973A7">
      <w:pPr>
        <w:pStyle w:val="ListParagraph"/>
        <w:numPr>
          <w:ilvl w:val="0"/>
          <w:numId w:val="16"/>
        </w:numPr>
        <w:rPr>
          <w:color w:val="000000" w:themeColor="text1"/>
          <w:sz w:val="28"/>
          <w:szCs w:val="28"/>
        </w:rPr>
      </w:pPr>
      <w:r>
        <w:rPr>
          <w:color w:val="000000" w:themeColor="text1"/>
          <w:sz w:val="28"/>
          <w:szCs w:val="28"/>
        </w:rPr>
        <w:t>You have</w:t>
      </w:r>
      <w:r w:rsidRPr="005F0A80">
        <w:rPr>
          <w:color w:val="000000" w:themeColor="text1"/>
          <w:sz w:val="28"/>
          <w:szCs w:val="28"/>
          <w:u w:val="single"/>
        </w:rPr>
        <w:t xml:space="preserve"> no</w:t>
      </w:r>
      <w:r>
        <w:rPr>
          <w:color w:val="000000" w:themeColor="text1"/>
          <w:sz w:val="28"/>
          <w:szCs w:val="28"/>
        </w:rPr>
        <w:t xml:space="preserve"> sense.</w:t>
      </w:r>
    </w:p>
    <w:p w:rsidR="003F2E73" w:rsidRDefault="003F2E73" w:rsidP="002973A7">
      <w:pPr>
        <w:pStyle w:val="ListParagraph"/>
        <w:numPr>
          <w:ilvl w:val="0"/>
          <w:numId w:val="16"/>
        </w:numPr>
        <w:rPr>
          <w:color w:val="000000" w:themeColor="text1"/>
          <w:sz w:val="28"/>
          <w:szCs w:val="28"/>
        </w:rPr>
      </w:pPr>
      <w:r>
        <w:rPr>
          <w:color w:val="000000" w:themeColor="text1"/>
          <w:sz w:val="28"/>
          <w:szCs w:val="28"/>
        </w:rPr>
        <w:t>He did not eat</w:t>
      </w:r>
      <w:r w:rsidRPr="005F0A80">
        <w:rPr>
          <w:color w:val="000000" w:themeColor="text1"/>
          <w:sz w:val="28"/>
          <w:szCs w:val="28"/>
          <w:u w:val="single"/>
        </w:rPr>
        <w:t xml:space="preserve"> any</w:t>
      </w:r>
      <w:r>
        <w:rPr>
          <w:color w:val="000000" w:themeColor="text1"/>
          <w:sz w:val="28"/>
          <w:szCs w:val="28"/>
        </w:rPr>
        <w:t xml:space="preserve"> rice.</w:t>
      </w:r>
    </w:p>
    <w:p w:rsidR="003F2E73" w:rsidRDefault="003F2E73" w:rsidP="002973A7">
      <w:pPr>
        <w:pStyle w:val="ListParagraph"/>
        <w:numPr>
          <w:ilvl w:val="0"/>
          <w:numId w:val="16"/>
        </w:numPr>
        <w:rPr>
          <w:color w:val="000000" w:themeColor="text1"/>
          <w:sz w:val="28"/>
          <w:szCs w:val="28"/>
        </w:rPr>
      </w:pPr>
      <w:r>
        <w:rPr>
          <w:color w:val="000000" w:themeColor="text1"/>
          <w:sz w:val="28"/>
          <w:szCs w:val="28"/>
        </w:rPr>
        <w:t xml:space="preserve">A glass </w:t>
      </w:r>
      <w:r w:rsidRPr="005F0A80">
        <w:rPr>
          <w:color w:val="000000" w:themeColor="text1"/>
          <w:sz w:val="28"/>
          <w:szCs w:val="28"/>
          <w:u w:val="single"/>
        </w:rPr>
        <w:t>full</w:t>
      </w:r>
      <w:r>
        <w:rPr>
          <w:color w:val="000000" w:themeColor="text1"/>
          <w:sz w:val="28"/>
          <w:szCs w:val="28"/>
        </w:rPr>
        <w:t xml:space="preserve"> of sugar.</w:t>
      </w:r>
    </w:p>
    <w:p w:rsidR="003F2E73" w:rsidRDefault="003F2E73" w:rsidP="002973A7">
      <w:pPr>
        <w:pStyle w:val="ListParagraph"/>
        <w:numPr>
          <w:ilvl w:val="0"/>
          <w:numId w:val="16"/>
        </w:numPr>
        <w:rPr>
          <w:color w:val="000000" w:themeColor="text1"/>
          <w:sz w:val="28"/>
          <w:szCs w:val="28"/>
        </w:rPr>
      </w:pPr>
      <w:r>
        <w:rPr>
          <w:color w:val="000000" w:themeColor="text1"/>
          <w:sz w:val="28"/>
          <w:szCs w:val="28"/>
        </w:rPr>
        <w:t>Two spoons of salt and two spoons of chili powder.</w:t>
      </w:r>
    </w:p>
    <w:p w:rsidR="00342BB5" w:rsidRDefault="00342BB5" w:rsidP="00342BB5">
      <w:pPr>
        <w:pStyle w:val="ListParagraph"/>
        <w:ind w:left="2160"/>
        <w:rPr>
          <w:color w:val="000000" w:themeColor="text1"/>
          <w:sz w:val="28"/>
          <w:szCs w:val="28"/>
        </w:rPr>
      </w:pPr>
    </w:p>
    <w:p w:rsidR="002F469E" w:rsidRDefault="002F469E" w:rsidP="002973A7">
      <w:pPr>
        <w:pStyle w:val="ListParagraph"/>
        <w:numPr>
          <w:ilvl w:val="0"/>
          <w:numId w:val="15"/>
        </w:numPr>
        <w:rPr>
          <w:color w:val="000000" w:themeColor="text1"/>
          <w:sz w:val="28"/>
          <w:szCs w:val="28"/>
        </w:rPr>
      </w:pPr>
      <w:r>
        <w:rPr>
          <w:color w:val="000000" w:themeColor="text1"/>
          <w:sz w:val="28"/>
          <w:szCs w:val="28"/>
        </w:rPr>
        <w:t>Adjective of Number:</w:t>
      </w:r>
      <w:r w:rsidR="005F0A80">
        <w:rPr>
          <w:color w:val="000000" w:themeColor="text1"/>
          <w:sz w:val="28"/>
          <w:szCs w:val="28"/>
        </w:rPr>
        <w:t xml:space="preserve"> It expresses the definite quantity of noun.</w:t>
      </w:r>
    </w:p>
    <w:p w:rsidR="005F0A80" w:rsidRDefault="005F0A80" w:rsidP="005F0A80">
      <w:pPr>
        <w:pStyle w:val="ListParagraph"/>
        <w:ind w:left="1800"/>
        <w:rPr>
          <w:color w:val="000000" w:themeColor="text1"/>
          <w:sz w:val="28"/>
          <w:szCs w:val="28"/>
        </w:rPr>
      </w:pPr>
      <w:r>
        <w:rPr>
          <w:color w:val="000000" w:themeColor="text1"/>
          <w:sz w:val="28"/>
          <w:szCs w:val="28"/>
        </w:rPr>
        <w:lastRenderedPageBreak/>
        <w:t>Ex: room, a few, many, some, a lot of, sufficient, enough, plenty, more, most etc.</w:t>
      </w:r>
    </w:p>
    <w:p w:rsidR="004D2300" w:rsidRDefault="005F0A80" w:rsidP="005F0A80">
      <w:pPr>
        <w:pStyle w:val="ListParagraph"/>
        <w:ind w:left="1800"/>
        <w:rPr>
          <w:color w:val="000000" w:themeColor="text1"/>
          <w:sz w:val="28"/>
          <w:szCs w:val="28"/>
        </w:rPr>
      </w:pPr>
      <w:r>
        <w:rPr>
          <w:color w:val="000000" w:themeColor="text1"/>
          <w:sz w:val="28"/>
          <w:szCs w:val="28"/>
        </w:rPr>
        <w:t>Ex</w:t>
      </w:r>
      <w:r w:rsidR="004D2300">
        <w:rPr>
          <w:color w:val="000000" w:themeColor="text1"/>
          <w:sz w:val="28"/>
          <w:szCs w:val="28"/>
        </w:rPr>
        <w:t>ample sentences</w:t>
      </w:r>
      <w:r>
        <w:rPr>
          <w:color w:val="000000" w:themeColor="text1"/>
          <w:sz w:val="28"/>
          <w:szCs w:val="28"/>
        </w:rPr>
        <w:t xml:space="preserve">:- </w:t>
      </w:r>
    </w:p>
    <w:p w:rsidR="005F0A80" w:rsidRDefault="004D2300" w:rsidP="005F0A80">
      <w:pPr>
        <w:pStyle w:val="ListParagraph"/>
        <w:ind w:left="1800"/>
        <w:rPr>
          <w:color w:val="000000" w:themeColor="text1"/>
          <w:sz w:val="28"/>
          <w:szCs w:val="28"/>
        </w:rPr>
      </w:pPr>
      <w:r>
        <w:rPr>
          <w:color w:val="000000" w:themeColor="text1"/>
          <w:sz w:val="28"/>
          <w:szCs w:val="28"/>
        </w:rPr>
        <w:t>1)</w:t>
      </w:r>
      <w:r w:rsidR="005F0A80">
        <w:rPr>
          <w:color w:val="000000" w:themeColor="text1"/>
          <w:sz w:val="28"/>
          <w:szCs w:val="28"/>
        </w:rPr>
        <w:t xml:space="preserve">I have </w:t>
      </w:r>
      <w:r w:rsidR="005F0A80" w:rsidRPr="005F0A80">
        <w:rPr>
          <w:color w:val="000000" w:themeColor="text1"/>
          <w:sz w:val="28"/>
          <w:szCs w:val="28"/>
          <w:u w:val="single"/>
        </w:rPr>
        <w:t>three</w:t>
      </w:r>
      <w:r w:rsidR="005F0A80">
        <w:rPr>
          <w:color w:val="000000" w:themeColor="text1"/>
          <w:sz w:val="28"/>
          <w:szCs w:val="28"/>
        </w:rPr>
        <w:t xml:space="preserve"> students in my class.</w:t>
      </w:r>
    </w:p>
    <w:p w:rsidR="005F0A80" w:rsidRDefault="004D2300" w:rsidP="005F0A80">
      <w:pPr>
        <w:pStyle w:val="ListParagraph"/>
        <w:ind w:left="1800"/>
        <w:rPr>
          <w:color w:val="000000" w:themeColor="text1"/>
          <w:sz w:val="28"/>
          <w:szCs w:val="28"/>
        </w:rPr>
      </w:pPr>
      <w:r>
        <w:rPr>
          <w:color w:val="000000" w:themeColor="text1"/>
          <w:sz w:val="28"/>
          <w:szCs w:val="28"/>
        </w:rPr>
        <w:t>2)</w:t>
      </w:r>
      <w:r w:rsidR="005F0A80">
        <w:rPr>
          <w:color w:val="000000" w:themeColor="text1"/>
          <w:sz w:val="28"/>
          <w:szCs w:val="28"/>
        </w:rPr>
        <w:t xml:space="preserve">The hand has </w:t>
      </w:r>
      <w:r w:rsidR="005F0A80" w:rsidRPr="005F0A80">
        <w:rPr>
          <w:color w:val="000000" w:themeColor="text1"/>
          <w:sz w:val="28"/>
          <w:szCs w:val="28"/>
          <w:u w:val="single"/>
        </w:rPr>
        <w:t>five</w:t>
      </w:r>
      <w:r w:rsidR="005F0A80">
        <w:rPr>
          <w:color w:val="000000" w:themeColor="text1"/>
          <w:sz w:val="28"/>
          <w:szCs w:val="28"/>
        </w:rPr>
        <w:t xml:space="preserve"> fingers.</w:t>
      </w:r>
    </w:p>
    <w:p w:rsidR="004D2300" w:rsidRDefault="004D2300" w:rsidP="005F0A80">
      <w:pPr>
        <w:pStyle w:val="ListParagraph"/>
        <w:ind w:left="1800"/>
        <w:rPr>
          <w:color w:val="000000" w:themeColor="text1"/>
          <w:sz w:val="28"/>
          <w:szCs w:val="28"/>
        </w:rPr>
      </w:pPr>
      <w:r>
        <w:rPr>
          <w:color w:val="000000" w:themeColor="text1"/>
          <w:sz w:val="28"/>
          <w:szCs w:val="28"/>
        </w:rPr>
        <w:t>3)There are</w:t>
      </w:r>
      <w:r w:rsidRPr="004D2300">
        <w:rPr>
          <w:color w:val="000000" w:themeColor="text1"/>
          <w:sz w:val="28"/>
          <w:szCs w:val="28"/>
          <w:u w:val="single"/>
        </w:rPr>
        <w:t xml:space="preserve"> no</w:t>
      </w:r>
      <w:r>
        <w:rPr>
          <w:color w:val="000000" w:themeColor="text1"/>
          <w:sz w:val="28"/>
          <w:szCs w:val="28"/>
        </w:rPr>
        <w:t xml:space="preserve"> pictures in this book.</w:t>
      </w:r>
    </w:p>
    <w:p w:rsidR="004D2300" w:rsidRDefault="004D2300" w:rsidP="005F0A80">
      <w:pPr>
        <w:pStyle w:val="ListParagraph"/>
        <w:ind w:left="1800"/>
        <w:rPr>
          <w:color w:val="000000" w:themeColor="text1"/>
          <w:sz w:val="28"/>
          <w:szCs w:val="28"/>
        </w:rPr>
      </w:pPr>
      <w:r>
        <w:rPr>
          <w:color w:val="000000" w:themeColor="text1"/>
          <w:sz w:val="28"/>
          <w:szCs w:val="28"/>
        </w:rPr>
        <w:t xml:space="preserve">4)I have thought you </w:t>
      </w:r>
      <w:r w:rsidRPr="004D2300">
        <w:rPr>
          <w:color w:val="000000" w:themeColor="text1"/>
          <w:sz w:val="28"/>
          <w:szCs w:val="28"/>
          <w:u w:val="single"/>
        </w:rPr>
        <w:t>many</w:t>
      </w:r>
      <w:r>
        <w:rPr>
          <w:color w:val="000000" w:themeColor="text1"/>
          <w:sz w:val="28"/>
          <w:szCs w:val="28"/>
        </w:rPr>
        <w:t xml:space="preserve"> things.</w:t>
      </w:r>
    </w:p>
    <w:p w:rsidR="004D2300" w:rsidRDefault="004D2300" w:rsidP="005F0A80">
      <w:pPr>
        <w:pStyle w:val="ListParagraph"/>
        <w:ind w:left="1800"/>
        <w:rPr>
          <w:color w:val="000000" w:themeColor="text1"/>
          <w:sz w:val="28"/>
          <w:szCs w:val="28"/>
        </w:rPr>
      </w:pPr>
      <w:r>
        <w:rPr>
          <w:color w:val="000000" w:themeColor="text1"/>
          <w:sz w:val="28"/>
          <w:szCs w:val="28"/>
          <w:u w:val="single"/>
        </w:rPr>
        <w:t>5)</w:t>
      </w:r>
      <w:r w:rsidRPr="004D2300">
        <w:rPr>
          <w:color w:val="000000" w:themeColor="text1"/>
          <w:sz w:val="28"/>
          <w:szCs w:val="28"/>
          <w:u w:val="single"/>
        </w:rPr>
        <w:t>Most</w:t>
      </w:r>
      <w:r>
        <w:rPr>
          <w:color w:val="000000" w:themeColor="text1"/>
          <w:sz w:val="28"/>
          <w:szCs w:val="28"/>
        </w:rPr>
        <w:t xml:space="preserve"> boys like cricket.</w:t>
      </w:r>
    </w:p>
    <w:p w:rsidR="004D2300" w:rsidRDefault="004D2300" w:rsidP="005F0A80">
      <w:pPr>
        <w:pStyle w:val="ListParagraph"/>
        <w:ind w:left="1800"/>
        <w:rPr>
          <w:color w:val="000000" w:themeColor="text1"/>
          <w:sz w:val="28"/>
          <w:szCs w:val="28"/>
        </w:rPr>
      </w:pPr>
      <w:r>
        <w:rPr>
          <w:color w:val="000000" w:themeColor="text1"/>
          <w:sz w:val="28"/>
          <w:szCs w:val="28"/>
        </w:rPr>
        <w:t>6)Sunday is the</w:t>
      </w:r>
      <w:r w:rsidRPr="004D2300">
        <w:rPr>
          <w:color w:val="000000" w:themeColor="text1"/>
          <w:sz w:val="28"/>
          <w:szCs w:val="28"/>
          <w:u w:val="single"/>
        </w:rPr>
        <w:t xml:space="preserve"> first</w:t>
      </w:r>
      <w:r>
        <w:rPr>
          <w:color w:val="000000" w:themeColor="text1"/>
          <w:sz w:val="28"/>
          <w:szCs w:val="28"/>
        </w:rPr>
        <w:t xml:space="preserve"> day of the week.</w:t>
      </w:r>
    </w:p>
    <w:p w:rsidR="008D13B8" w:rsidRDefault="008D13B8" w:rsidP="005F0A80">
      <w:pPr>
        <w:pStyle w:val="ListParagraph"/>
        <w:ind w:left="1800"/>
        <w:rPr>
          <w:color w:val="000000" w:themeColor="text1"/>
          <w:sz w:val="28"/>
          <w:szCs w:val="28"/>
        </w:rPr>
      </w:pPr>
      <w:r>
        <w:rPr>
          <w:color w:val="000000" w:themeColor="text1"/>
          <w:sz w:val="28"/>
          <w:szCs w:val="28"/>
        </w:rPr>
        <w:t>7)Most of the boys are selected for cricket.</w:t>
      </w:r>
    </w:p>
    <w:p w:rsidR="008D13B8" w:rsidRDefault="008D13B8" w:rsidP="005F0A80">
      <w:pPr>
        <w:pStyle w:val="ListParagraph"/>
        <w:ind w:left="1800"/>
        <w:rPr>
          <w:color w:val="000000" w:themeColor="text1"/>
          <w:sz w:val="28"/>
          <w:szCs w:val="28"/>
        </w:rPr>
      </w:pPr>
      <w:r>
        <w:rPr>
          <w:color w:val="000000" w:themeColor="text1"/>
          <w:sz w:val="28"/>
          <w:szCs w:val="28"/>
        </w:rPr>
        <w:t>8)Few dogs are unhealthy.</w:t>
      </w:r>
    </w:p>
    <w:p w:rsidR="004D2300" w:rsidRDefault="004D2300" w:rsidP="005F0A80">
      <w:pPr>
        <w:pStyle w:val="ListParagraph"/>
        <w:ind w:left="1800"/>
        <w:rPr>
          <w:color w:val="000000" w:themeColor="text1"/>
          <w:sz w:val="28"/>
          <w:szCs w:val="28"/>
        </w:rPr>
      </w:pPr>
    </w:p>
    <w:p w:rsidR="004D2300" w:rsidRDefault="004D2300" w:rsidP="005F0A80">
      <w:pPr>
        <w:pStyle w:val="ListParagraph"/>
        <w:ind w:left="1800"/>
        <w:rPr>
          <w:color w:val="000000" w:themeColor="text1"/>
          <w:sz w:val="28"/>
          <w:szCs w:val="28"/>
        </w:rPr>
      </w:pPr>
      <w:r>
        <w:rPr>
          <w:color w:val="000000" w:themeColor="text1"/>
          <w:sz w:val="28"/>
          <w:szCs w:val="28"/>
        </w:rPr>
        <w:t>Adjectives of number are of two types.</w:t>
      </w:r>
    </w:p>
    <w:p w:rsidR="004D2300" w:rsidRDefault="004D2300" w:rsidP="002973A7">
      <w:pPr>
        <w:pStyle w:val="ListParagraph"/>
        <w:numPr>
          <w:ilvl w:val="0"/>
          <w:numId w:val="17"/>
        </w:numPr>
        <w:rPr>
          <w:color w:val="000000" w:themeColor="text1"/>
          <w:sz w:val="28"/>
          <w:szCs w:val="28"/>
        </w:rPr>
      </w:pPr>
      <w:r>
        <w:rPr>
          <w:color w:val="000000" w:themeColor="text1"/>
          <w:sz w:val="28"/>
          <w:szCs w:val="28"/>
        </w:rPr>
        <w:t>Definite Numeral Adjective</w:t>
      </w:r>
    </w:p>
    <w:p w:rsidR="004D2300" w:rsidRDefault="004D2300" w:rsidP="002973A7">
      <w:pPr>
        <w:pStyle w:val="ListParagraph"/>
        <w:numPr>
          <w:ilvl w:val="0"/>
          <w:numId w:val="17"/>
        </w:numPr>
        <w:rPr>
          <w:color w:val="000000" w:themeColor="text1"/>
          <w:sz w:val="28"/>
          <w:szCs w:val="28"/>
        </w:rPr>
      </w:pPr>
      <w:r>
        <w:rPr>
          <w:color w:val="000000" w:themeColor="text1"/>
          <w:sz w:val="28"/>
          <w:szCs w:val="28"/>
        </w:rPr>
        <w:t>Indefinite Numeral Adjective</w:t>
      </w:r>
    </w:p>
    <w:p w:rsidR="004D2300" w:rsidRDefault="004D2300" w:rsidP="004D2300">
      <w:pPr>
        <w:ind w:left="1800"/>
        <w:rPr>
          <w:color w:val="000000" w:themeColor="text1"/>
          <w:sz w:val="28"/>
          <w:szCs w:val="28"/>
        </w:rPr>
      </w:pPr>
      <w:r>
        <w:rPr>
          <w:color w:val="000000" w:themeColor="text1"/>
          <w:sz w:val="28"/>
          <w:szCs w:val="28"/>
        </w:rPr>
        <w:t>Definite Numeral Adjective :- It tells the exact number of noun or tell the proper quality</w:t>
      </w:r>
      <w:r w:rsidR="0036481D">
        <w:rPr>
          <w:color w:val="000000" w:themeColor="text1"/>
          <w:sz w:val="28"/>
          <w:szCs w:val="28"/>
        </w:rPr>
        <w:t>.</w:t>
      </w:r>
    </w:p>
    <w:p w:rsidR="0036481D" w:rsidRDefault="0036481D" w:rsidP="004D2300">
      <w:pPr>
        <w:ind w:left="1800"/>
        <w:rPr>
          <w:color w:val="000000" w:themeColor="text1"/>
          <w:sz w:val="28"/>
          <w:szCs w:val="28"/>
        </w:rPr>
      </w:pPr>
      <w:r>
        <w:rPr>
          <w:color w:val="000000" w:themeColor="text1"/>
          <w:sz w:val="28"/>
          <w:szCs w:val="28"/>
        </w:rPr>
        <w:t>Ex:- I have five students.</w:t>
      </w:r>
    </w:p>
    <w:p w:rsidR="0036481D" w:rsidRDefault="0036481D" w:rsidP="004D2300">
      <w:pPr>
        <w:ind w:left="1800"/>
        <w:rPr>
          <w:color w:val="000000" w:themeColor="text1"/>
          <w:sz w:val="28"/>
          <w:szCs w:val="28"/>
        </w:rPr>
      </w:pPr>
      <w:r>
        <w:rPr>
          <w:color w:val="000000" w:themeColor="text1"/>
          <w:sz w:val="28"/>
          <w:szCs w:val="28"/>
        </w:rPr>
        <w:t xml:space="preserve">       They have four carpets.</w:t>
      </w:r>
    </w:p>
    <w:p w:rsidR="0036481D" w:rsidRDefault="0036481D" w:rsidP="004D2300">
      <w:pPr>
        <w:ind w:left="1800"/>
        <w:rPr>
          <w:color w:val="000000" w:themeColor="text1"/>
          <w:sz w:val="28"/>
          <w:szCs w:val="28"/>
        </w:rPr>
      </w:pPr>
      <w:r>
        <w:rPr>
          <w:color w:val="000000" w:themeColor="text1"/>
          <w:sz w:val="28"/>
          <w:szCs w:val="28"/>
        </w:rPr>
        <w:t xml:space="preserve"> Indefinite Nume</w:t>
      </w:r>
      <w:r w:rsidR="00623330">
        <w:rPr>
          <w:color w:val="000000" w:themeColor="text1"/>
          <w:sz w:val="28"/>
          <w:szCs w:val="28"/>
        </w:rPr>
        <w:t>ral Adjective: It does not tells</w:t>
      </w:r>
      <w:r>
        <w:rPr>
          <w:color w:val="000000" w:themeColor="text1"/>
          <w:sz w:val="28"/>
          <w:szCs w:val="28"/>
        </w:rPr>
        <w:t xml:space="preserve"> the exact number , just tells the approximate number of noun.</w:t>
      </w:r>
    </w:p>
    <w:p w:rsidR="0036481D" w:rsidRDefault="0036481D" w:rsidP="004D2300">
      <w:pPr>
        <w:ind w:left="1800"/>
        <w:rPr>
          <w:color w:val="000000" w:themeColor="text1"/>
          <w:sz w:val="28"/>
          <w:szCs w:val="28"/>
        </w:rPr>
      </w:pPr>
      <w:r>
        <w:rPr>
          <w:color w:val="000000" w:themeColor="text1"/>
          <w:sz w:val="28"/>
          <w:szCs w:val="28"/>
        </w:rPr>
        <w:t>Ex:-I have many students.</w:t>
      </w:r>
    </w:p>
    <w:p w:rsidR="0036481D" w:rsidRDefault="0036481D" w:rsidP="004D2300">
      <w:pPr>
        <w:ind w:left="1800"/>
        <w:rPr>
          <w:color w:val="000000" w:themeColor="text1"/>
          <w:sz w:val="28"/>
          <w:szCs w:val="28"/>
        </w:rPr>
      </w:pPr>
      <w:r>
        <w:rPr>
          <w:color w:val="000000" w:themeColor="text1"/>
          <w:sz w:val="28"/>
          <w:szCs w:val="28"/>
        </w:rPr>
        <w:t>They have few carpets.</w:t>
      </w:r>
    </w:p>
    <w:p w:rsidR="0036481D" w:rsidRDefault="0036481D" w:rsidP="004D2300">
      <w:pPr>
        <w:ind w:left="1800"/>
        <w:rPr>
          <w:color w:val="000000" w:themeColor="text1"/>
          <w:sz w:val="28"/>
          <w:szCs w:val="28"/>
        </w:rPr>
      </w:pPr>
      <w:r>
        <w:rPr>
          <w:color w:val="000000" w:themeColor="text1"/>
          <w:sz w:val="28"/>
          <w:szCs w:val="28"/>
        </w:rPr>
        <w:t>They have many cup boards in their house.</w:t>
      </w:r>
    </w:p>
    <w:p w:rsidR="0036481D" w:rsidRDefault="00764D19" w:rsidP="004D2300">
      <w:pPr>
        <w:ind w:left="1800"/>
        <w:rPr>
          <w:color w:val="000000" w:themeColor="text1"/>
          <w:sz w:val="28"/>
          <w:szCs w:val="28"/>
        </w:rPr>
      </w:pPr>
      <w:r>
        <w:rPr>
          <w:color w:val="000000" w:themeColor="text1"/>
          <w:sz w:val="28"/>
          <w:szCs w:val="28"/>
        </w:rPr>
        <w:t>4</w:t>
      </w:r>
      <w:r w:rsidR="00F45B6E">
        <w:rPr>
          <w:color w:val="000000" w:themeColor="text1"/>
          <w:sz w:val="28"/>
          <w:szCs w:val="28"/>
        </w:rPr>
        <w:t>)</w:t>
      </w:r>
      <w:r w:rsidR="0036481D">
        <w:rPr>
          <w:color w:val="000000" w:themeColor="text1"/>
          <w:sz w:val="28"/>
          <w:szCs w:val="28"/>
        </w:rPr>
        <w:t>Distributive Numeral Adjective:- An Adjective used to refer to each and every person/ thing separately is called Distributive Adjective.</w:t>
      </w:r>
    </w:p>
    <w:p w:rsidR="0036481D" w:rsidRDefault="008D13B8" w:rsidP="004D2300">
      <w:pPr>
        <w:ind w:left="1800"/>
        <w:rPr>
          <w:color w:val="000000" w:themeColor="text1"/>
          <w:sz w:val="28"/>
          <w:szCs w:val="28"/>
        </w:rPr>
      </w:pPr>
      <w:r>
        <w:rPr>
          <w:color w:val="000000" w:themeColor="text1"/>
          <w:sz w:val="28"/>
          <w:szCs w:val="28"/>
        </w:rPr>
        <w:t>Ex: each, every, either, n</w:t>
      </w:r>
      <w:r w:rsidR="0036481D">
        <w:rPr>
          <w:color w:val="000000" w:themeColor="text1"/>
          <w:sz w:val="28"/>
          <w:szCs w:val="28"/>
        </w:rPr>
        <w:t>either, any, one, both etc.</w:t>
      </w:r>
    </w:p>
    <w:p w:rsidR="0036481D" w:rsidRDefault="0036481D" w:rsidP="004D2300">
      <w:pPr>
        <w:ind w:left="1800"/>
        <w:rPr>
          <w:color w:val="000000" w:themeColor="text1"/>
          <w:sz w:val="28"/>
          <w:szCs w:val="28"/>
        </w:rPr>
      </w:pPr>
      <w:r>
        <w:rPr>
          <w:color w:val="000000" w:themeColor="text1"/>
          <w:sz w:val="28"/>
          <w:szCs w:val="28"/>
        </w:rPr>
        <w:lastRenderedPageBreak/>
        <w:t>Example Sentences:</w:t>
      </w:r>
    </w:p>
    <w:p w:rsidR="0036481D" w:rsidRDefault="006D301E" w:rsidP="004D2300">
      <w:pPr>
        <w:ind w:left="1800"/>
        <w:rPr>
          <w:color w:val="000000" w:themeColor="text1"/>
          <w:sz w:val="28"/>
          <w:szCs w:val="28"/>
        </w:rPr>
      </w:pPr>
      <w:r>
        <w:rPr>
          <w:color w:val="000000" w:themeColor="text1"/>
          <w:sz w:val="28"/>
          <w:szCs w:val="28"/>
          <w:u w:val="single"/>
        </w:rPr>
        <w:t>1)</w:t>
      </w:r>
      <w:r w:rsidR="0036481D" w:rsidRPr="0036481D">
        <w:rPr>
          <w:color w:val="000000" w:themeColor="text1"/>
          <w:sz w:val="28"/>
          <w:szCs w:val="28"/>
          <w:u w:val="single"/>
        </w:rPr>
        <w:t>Each</w:t>
      </w:r>
      <w:r w:rsidR="0036481D">
        <w:rPr>
          <w:color w:val="000000" w:themeColor="text1"/>
          <w:sz w:val="28"/>
          <w:szCs w:val="28"/>
        </w:rPr>
        <w:t xml:space="preserve"> boy must take his turn.</w:t>
      </w:r>
    </w:p>
    <w:p w:rsidR="0036481D" w:rsidRDefault="006D301E" w:rsidP="004D2300">
      <w:pPr>
        <w:ind w:left="1800"/>
        <w:rPr>
          <w:color w:val="000000" w:themeColor="text1"/>
          <w:sz w:val="28"/>
          <w:szCs w:val="28"/>
        </w:rPr>
      </w:pPr>
      <w:r>
        <w:rPr>
          <w:color w:val="000000" w:themeColor="text1"/>
          <w:sz w:val="28"/>
          <w:szCs w:val="28"/>
        </w:rPr>
        <w:t>2)</w:t>
      </w:r>
      <w:r w:rsidR="0036481D">
        <w:rPr>
          <w:color w:val="000000" w:themeColor="text1"/>
          <w:sz w:val="28"/>
          <w:szCs w:val="28"/>
        </w:rPr>
        <w:t xml:space="preserve">India expects </w:t>
      </w:r>
      <w:r w:rsidR="0036481D" w:rsidRPr="0036481D">
        <w:rPr>
          <w:color w:val="000000" w:themeColor="text1"/>
          <w:sz w:val="28"/>
          <w:szCs w:val="28"/>
          <w:u w:val="single"/>
        </w:rPr>
        <w:t>every</w:t>
      </w:r>
      <w:r w:rsidR="0036481D">
        <w:rPr>
          <w:color w:val="000000" w:themeColor="text1"/>
          <w:sz w:val="28"/>
          <w:szCs w:val="28"/>
        </w:rPr>
        <w:t xml:space="preserve"> man to do his duty.</w:t>
      </w:r>
    </w:p>
    <w:p w:rsidR="0036481D" w:rsidRDefault="006D301E" w:rsidP="004D2300">
      <w:pPr>
        <w:ind w:left="1800"/>
        <w:rPr>
          <w:color w:val="000000" w:themeColor="text1"/>
          <w:sz w:val="28"/>
          <w:szCs w:val="28"/>
        </w:rPr>
      </w:pPr>
      <w:r>
        <w:rPr>
          <w:color w:val="000000" w:themeColor="text1"/>
          <w:sz w:val="28"/>
          <w:szCs w:val="28"/>
          <w:u w:val="single"/>
        </w:rPr>
        <w:t>3)</w:t>
      </w:r>
      <w:r w:rsidR="0036481D" w:rsidRPr="0036481D">
        <w:rPr>
          <w:color w:val="000000" w:themeColor="text1"/>
          <w:sz w:val="28"/>
          <w:szCs w:val="28"/>
          <w:u w:val="single"/>
        </w:rPr>
        <w:t xml:space="preserve">Every </w:t>
      </w:r>
      <w:r w:rsidR="0036481D">
        <w:rPr>
          <w:color w:val="000000" w:themeColor="text1"/>
          <w:sz w:val="28"/>
          <w:szCs w:val="28"/>
        </w:rPr>
        <w:t>word of it is false.</w:t>
      </w:r>
    </w:p>
    <w:p w:rsidR="0036481D" w:rsidRDefault="006D301E" w:rsidP="004D2300">
      <w:pPr>
        <w:ind w:left="1800"/>
        <w:rPr>
          <w:color w:val="000000" w:themeColor="text1"/>
          <w:sz w:val="28"/>
          <w:szCs w:val="28"/>
        </w:rPr>
      </w:pPr>
      <w:r>
        <w:rPr>
          <w:color w:val="000000" w:themeColor="text1"/>
          <w:sz w:val="28"/>
          <w:szCs w:val="28"/>
          <w:u w:val="single"/>
        </w:rPr>
        <w:t>4)</w:t>
      </w:r>
      <w:r w:rsidR="0036481D" w:rsidRPr="0036481D">
        <w:rPr>
          <w:color w:val="000000" w:themeColor="text1"/>
          <w:sz w:val="28"/>
          <w:szCs w:val="28"/>
          <w:u w:val="single"/>
        </w:rPr>
        <w:t>Either</w:t>
      </w:r>
      <w:r w:rsidR="0036481D">
        <w:rPr>
          <w:color w:val="000000" w:themeColor="text1"/>
          <w:sz w:val="28"/>
          <w:szCs w:val="28"/>
        </w:rPr>
        <w:t xml:space="preserve"> pen will do.</w:t>
      </w:r>
    </w:p>
    <w:p w:rsidR="0036481D" w:rsidRDefault="006D301E" w:rsidP="004D2300">
      <w:pPr>
        <w:ind w:left="1800"/>
        <w:rPr>
          <w:color w:val="000000" w:themeColor="text1"/>
          <w:sz w:val="28"/>
          <w:szCs w:val="28"/>
        </w:rPr>
      </w:pPr>
      <w:r>
        <w:rPr>
          <w:color w:val="000000" w:themeColor="text1"/>
          <w:sz w:val="28"/>
          <w:szCs w:val="28"/>
        </w:rPr>
        <w:t>5)</w:t>
      </w:r>
      <w:r w:rsidR="0036481D">
        <w:rPr>
          <w:color w:val="000000" w:themeColor="text1"/>
          <w:sz w:val="28"/>
          <w:szCs w:val="28"/>
        </w:rPr>
        <w:t xml:space="preserve">On </w:t>
      </w:r>
      <w:r w:rsidR="0036481D" w:rsidRPr="00F45B6E">
        <w:rPr>
          <w:color w:val="000000" w:themeColor="text1"/>
          <w:sz w:val="28"/>
          <w:szCs w:val="28"/>
          <w:u w:val="single"/>
        </w:rPr>
        <w:t xml:space="preserve">either </w:t>
      </w:r>
      <w:r w:rsidR="0036481D">
        <w:rPr>
          <w:color w:val="000000" w:themeColor="text1"/>
          <w:sz w:val="28"/>
          <w:szCs w:val="28"/>
        </w:rPr>
        <w:t>side is a narrow lane.</w:t>
      </w:r>
    </w:p>
    <w:p w:rsidR="0036481D" w:rsidRDefault="006D301E" w:rsidP="004D2300">
      <w:pPr>
        <w:ind w:left="1800"/>
        <w:rPr>
          <w:color w:val="000000" w:themeColor="text1"/>
          <w:sz w:val="28"/>
          <w:szCs w:val="28"/>
        </w:rPr>
      </w:pPr>
      <w:r>
        <w:rPr>
          <w:color w:val="000000" w:themeColor="text1"/>
          <w:sz w:val="28"/>
          <w:szCs w:val="28"/>
          <w:u w:val="single"/>
        </w:rPr>
        <w:t>6)</w:t>
      </w:r>
      <w:r w:rsidR="0036481D" w:rsidRPr="00F45B6E">
        <w:rPr>
          <w:color w:val="000000" w:themeColor="text1"/>
          <w:sz w:val="28"/>
          <w:szCs w:val="28"/>
          <w:u w:val="single"/>
        </w:rPr>
        <w:t>Neither</w:t>
      </w:r>
      <w:r w:rsidR="0036481D">
        <w:rPr>
          <w:color w:val="000000" w:themeColor="text1"/>
          <w:sz w:val="28"/>
          <w:szCs w:val="28"/>
        </w:rPr>
        <w:t xml:space="preserve"> accusation is true.</w:t>
      </w:r>
    </w:p>
    <w:p w:rsidR="0036481D" w:rsidRPr="00764D19" w:rsidRDefault="00764D19" w:rsidP="00764D19">
      <w:pPr>
        <w:ind w:left="1800"/>
        <w:rPr>
          <w:color w:val="000000" w:themeColor="text1"/>
          <w:sz w:val="28"/>
          <w:szCs w:val="28"/>
        </w:rPr>
      </w:pPr>
      <w:r>
        <w:rPr>
          <w:color w:val="000000" w:themeColor="text1"/>
          <w:sz w:val="28"/>
          <w:szCs w:val="28"/>
        </w:rPr>
        <w:t>5)</w:t>
      </w:r>
      <w:r w:rsidR="0007091F">
        <w:rPr>
          <w:color w:val="000000" w:themeColor="text1"/>
          <w:sz w:val="28"/>
          <w:szCs w:val="28"/>
        </w:rPr>
        <w:t xml:space="preserve"> </w:t>
      </w:r>
      <w:r w:rsidR="00F45B6E" w:rsidRPr="00764D19">
        <w:rPr>
          <w:color w:val="000000" w:themeColor="text1"/>
          <w:sz w:val="28"/>
          <w:szCs w:val="28"/>
        </w:rPr>
        <w:t>Demonstrative Adjective:- A word that directly indicates a person/ thing or few people and few things.</w:t>
      </w:r>
    </w:p>
    <w:p w:rsidR="00F45B6E" w:rsidRDefault="00F45B6E" w:rsidP="00F45B6E">
      <w:pPr>
        <w:pStyle w:val="ListParagraph"/>
        <w:ind w:left="2160"/>
        <w:rPr>
          <w:color w:val="000000" w:themeColor="text1"/>
          <w:sz w:val="28"/>
          <w:szCs w:val="28"/>
        </w:rPr>
      </w:pPr>
      <w:r>
        <w:rPr>
          <w:color w:val="000000" w:themeColor="text1"/>
          <w:sz w:val="28"/>
          <w:szCs w:val="28"/>
        </w:rPr>
        <w:t>Ex: that, this, those, these.</w:t>
      </w:r>
    </w:p>
    <w:p w:rsidR="00F45B6E" w:rsidRDefault="00F45B6E" w:rsidP="00F45B6E">
      <w:pPr>
        <w:pStyle w:val="ListParagraph"/>
        <w:ind w:left="2160"/>
        <w:rPr>
          <w:color w:val="000000" w:themeColor="text1"/>
          <w:sz w:val="28"/>
          <w:szCs w:val="28"/>
        </w:rPr>
      </w:pPr>
      <w:r>
        <w:rPr>
          <w:color w:val="000000" w:themeColor="text1"/>
          <w:sz w:val="28"/>
          <w:szCs w:val="28"/>
        </w:rPr>
        <w:t>Example Sentences:</w:t>
      </w:r>
    </w:p>
    <w:p w:rsidR="00F45B6E" w:rsidRDefault="006D301E" w:rsidP="00F45B6E">
      <w:pPr>
        <w:pStyle w:val="ListParagraph"/>
        <w:ind w:left="2160"/>
        <w:rPr>
          <w:color w:val="000000" w:themeColor="text1"/>
          <w:sz w:val="28"/>
          <w:szCs w:val="28"/>
        </w:rPr>
      </w:pPr>
      <w:r>
        <w:rPr>
          <w:color w:val="000000" w:themeColor="text1"/>
          <w:sz w:val="28"/>
          <w:szCs w:val="28"/>
          <w:u w:val="single"/>
        </w:rPr>
        <w:t>1)</w:t>
      </w:r>
      <w:r w:rsidR="00F45B6E" w:rsidRPr="00F45B6E">
        <w:rPr>
          <w:color w:val="000000" w:themeColor="text1"/>
          <w:sz w:val="28"/>
          <w:szCs w:val="28"/>
          <w:u w:val="single"/>
        </w:rPr>
        <w:t>This</w:t>
      </w:r>
      <w:r w:rsidR="00F45B6E">
        <w:rPr>
          <w:color w:val="000000" w:themeColor="text1"/>
          <w:sz w:val="28"/>
          <w:szCs w:val="28"/>
        </w:rPr>
        <w:t xml:space="preserve"> time I won’t fail you.</w:t>
      </w:r>
    </w:p>
    <w:p w:rsidR="00F45B6E" w:rsidRDefault="006D301E" w:rsidP="00F45B6E">
      <w:pPr>
        <w:pStyle w:val="ListParagraph"/>
        <w:ind w:left="2160"/>
        <w:rPr>
          <w:color w:val="000000" w:themeColor="text1"/>
          <w:sz w:val="28"/>
          <w:szCs w:val="28"/>
        </w:rPr>
      </w:pPr>
      <w:r>
        <w:rPr>
          <w:color w:val="000000" w:themeColor="text1"/>
          <w:sz w:val="28"/>
          <w:szCs w:val="28"/>
        </w:rPr>
        <w:t>2)</w:t>
      </w:r>
      <w:r w:rsidR="00F45B6E">
        <w:rPr>
          <w:color w:val="000000" w:themeColor="text1"/>
          <w:sz w:val="28"/>
          <w:szCs w:val="28"/>
        </w:rPr>
        <w:t>Give me</w:t>
      </w:r>
      <w:r w:rsidR="00F45B6E" w:rsidRPr="00F45B6E">
        <w:rPr>
          <w:color w:val="000000" w:themeColor="text1"/>
          <w:sz w:val="28"/>
          <w:szCs w:val="28"/>
          <w:u w:val="single"/>
        </w:rPr>
        <w:t xml:space="preserve"> that</w:t>
      </w:r>
      <w:r w:rsidR="00F45B6E">
        <w:rPr>
          <w:color w:val="000000" w:themeColor="text1"/>
          <w:sz w:val="28"/>
          <w:szCs w:val="28"/>
        </w:rPr>
        <w:t xml:space="preserve"> blue water bottle.</w:t>
      </w:r>
    </w:p>
    <w:p w:rsidR="00F45B6E" w:rsidRDefault="006D301E" w:rsidP="00F45B6E">
      <w:pPr>
        <w:pStyle w:val="ListParagraph"/>
        <w:ind w:left="2160"/>
        <w:rPr>
          <w:color w:val="000000" w:themeColor="text1"/>
          <w:sz w:val="28"/>
          <w:szCs w:val="28"/>
        </w:rPr>
      </w:pPr>
      <w:r>
        <w:rPr>
          <w:color w:val="000000" w:themeColor="text1"/>
          <w:sz w:val="28"/>
          <w:szCs w:val="28"/>
        </w:rPr>
        <w:t>3)</w:t>
      </w:r>
      <w:r w:rsidR="00F45B6E">
        <w:rPr>
          <w:color w:val="000000" w:themeColor="text1"/>
          <w:sz w:val="28"/>
          <w:szCs w:val="28"/>
        </w:rPr>
        <w:t xml:space="preserve">I want </w:t>
      </w:r>
      <w:r w:rsidR="00F45B6E" w:rsidRPr="00F45B6E">
        <w:rPr>
          <w:color w:val="000000" w:themeColor="text1"/>
          <w:sz w:val="28"/>
          <w:szCs w:val="28"/>
          <w:u w:val="single"/>
        </w:rPr>
        <w:t>those</w:t>
      </w:r>
      <w:r w:rsidR="00F45B6E">
        <w:rPr>
          <w:color w:val="000000" w:themeColor="text1"/>
          <w:sz w:val="28"/>
          <w:szCs w:val="28"/>
        </w:rPr>
        <w:t xml:space="preserve"> gorgeous marbles.</w:t>
      </w:r>
    </w:p>
    <w:p w:rsidR="00F45B6E" w:rsidRDefault="006D301E" w:rsidP="00F45B6E">
      <w:pPr>
        <w:pStyle w:val="ListParagraph"/>
        <w:ind w:left="2160"/>
        <w:rPr>
          <w:color w:val="000000" w:themeColor="text1"/>
          <w:sz w:val="28"/>
          <w:szCs w:val="28"/>
        </w:rPr>
      </w:pPr>
      <w:r>
        <w:rPr>
          <w:color w:val="000000" w:themeColor="text1"/>
          <w:sz w:val="28"/>
          <w:szCs w:val="28"/>
          <w:u w:val="single"/>
        </w:rPr>
        <w:t>4)</w:t>
      </w:r>
      <w:r w:rsidR="00F45B6E" w:rsidRPr="00764D19">
        <w:rPr>
          <w:color w:val="000000" w:themeColor="text1"/>
          <w:sz w:val="28"/>
          <w:szCs w:val="28"/>
          <w:u w:val="single"/>
        </w:rPr>
        <w:t>These</w:t>
      </w:r>
      <w:r w:rsidR="00F45B6E">
        <w:rPr>
          <w:color w:val="000000" w:themeColor="text1"/>
          <w:sz w:val="28"/>
          <w:szCs w:val="28"/>
        </w:rPr>
        <w:t xml:space="preserve"> mangoes are sour.</w:t>
      </w:r>
    </w:p>
    <w:p w:rsidR="00F45B6E" w:rsidRDefault="006D301E" w:rsidP="00F45B6E">
      <w:pPr>
        <w:pStyle w:val="ListParagraph"/>
        <w:ind w:left="2160"/>
        <w:rPr>
          <w:color w:val="000000" w:themeColor="text1"/>
          <w:sz w:val="28"/>
          <w:szCs w:val="28"/>
        </w:rPr>
      </w:pPr>
      <w:r>
        <w:rPr>
          <w:color w:val="000000" w:themeColor="text1"/>
          <w:sz w:val="28"/>
          <w:szCs w:val="28"/>
        </w:rPr>
        <w:t>5)</w:t>
      </w:r>
      <w:r w:rsidR="00F45B6E">
        <w:rPr>
          <w:color w:val="000000" w:themeColor="text1"/>
          <w:sz w:val="28"/>
          <w:szCs w:val="28"/>
        </w:rPr>
        <w:t xml:space="preserve">I hate </w:t>
      </w:r>
      <w:r w:rsidR="00F45B6E" w:rsidRPr="00764D19">
        <w:rPr>
          <w:color w:val="000000" w:themeColor="text1"/>
          <w:sz w:val="28"/>
          <w:szCs w:val="28"/>
          <w:u w:val="single"/>
        </w:rPr>
        <w:t>such</w:t>
      </w:r>
      <w:r w:rsidR="00F45B6E">
        <w:rPr>
          <w:color w:val="000000" w:themeColor="text1"/>
          <w:sz w:val="28"/>
          <w:szCs w:val="28"/>
        </w:rPr>
        <w:t xml:space="preserve"> things.</w:t>
      </w:r>
    </w:p>
    <w:p w:rsidR="00342BB5" w:rsidRDefault="00342BB5" w:rsidP="00F45B6E">
      <w:pPr>
        <w:pStyle w:val="ListParagraph"/>
        <w:ind w:left="2160"/>
        <w:rPr>
          <w:color w:val="000000" w:themeColor="text1"/>
          <w:sz w:val="28"/>
          <w:szCs w:val="28"/>
        </w:rPr>
      </w:pPr>
    </w:p>
    <w:p w:rsidR="00764D19" w:rsidRPr="006D301E" w:rsidRDefault="00764D19" w:rsidP="006D301E">
      <w:pPr>
        <w:pStyle w:val="ListParagraph"/>
        <w:numPr>
          <w:ilvl w:val="0"/>
          <w:numId w:val="15"/>
        </w:numPr>
        <w:rPr>
          <w:color w:val="000000" w:themeColor="text1"/>
          <w:sz w:val="28"/>
          <w:szCs w:val="28"/>
        </w:rPr>
      </w:pPr>
      <w:r w:rsidRPr="006D301E">
        <w:rPr>
          <w:color w:val="000000" w:themeColor="text1"/>
          <w:sz w:val="28"/>
          <w:szCs w:val="28"/>
        </w:rPr>
        <w:t>Interrogative Adjective: A word that modifies a noun by asking question is called Interrogative Adjective.</w:t>
      </w:r>
    </w:p>
    <w:p w:rsidR="00764D19" w:rsidRDefault="00764D19" w:rsidP="00764D19">
      <w:pPr>
        <w:pStyle w:val="ListParagraph"/>
        <w:ind w:left="1440"/>
        <w:rPr>
          <w:color w:val="000000" w:themeColor="text1"/>
          <w:sz w:val="28"/>
          <w:szCs w:val="28"/>
        </w:rPr>
      </w:pPr>
      <w:r>
        <w:rPr>
          <w:color w:val="000000" w:themeColor="text1"/>
          <w:sz w:val="28"/>
          <w:szCs w:val="28"/>
        </w:rPr>
        <w:t>Ex: which, what , whose etc..</w:t>
      </w:r>
    </w:p>
    <w:p w:rsidR="00764D19" w:rsidRDefault="00764D19" w:rsidP="00764D19">
      <w:pPr>
        <w:pStyle w:val="ListParagraph"/>
        <w:ind w:left="1440"/>
        <w:rPr>
          <w:color w:val="000000" w:themeColor="text1"/>
          <w:sz w:val="28"/>
          <w:szCs w:val="28"/>
        </w:rPr>
      </w:pPr>
      <w:r>
        <w:rPr>
          <w:color w:val="000000" w:themeColor="text1"/>
          <w:sz w:val="28"/>
          <w:szCs w:val="28"/>
        </w:rPr>
        <w:t>Example sentences:</w:t>
      </w:r>
    </w:p>
    <w:p w:rsidR="00764D19" w:rsidRDefault="00764D19" w:rsidP="002973A7">
      <w:pPr>
        <w:pStyle w:val="ListParagraph"/>
        <w:numPr>
          <w:ilvl w:val="0"/>
          <w:numId w:val="18"/>
        </w:numPr>
        <w:ind w:left="1440"/>
        <w:rPr>
          <w:color w:val="000000" w:themeColor="text1"/>
          <w:sz w:val="28"/>
          <w:szCs w:val="28"/>
        </w:rPr>
      </w:pPr>
      <w:r w:rsidRPr="00764D19">
        <w:rPr>
          <w:color w:val="000000" w:themeColor="text1"/>
          <w:sz w:val="28"/>
          <w:szCs w:val="28"/>
        </w:rPr>
        <w:t xml:space="preserve">Whose </w:t>
      </w:r>
      <w:r>
        <w:rPr>
          <w:color w:val="000000" w:themeColor="text1"/>
          <w:sz w:val="28"/>
          <w:szCs w:val="28"/>
        </w:rPr>
        <w:t>book was that?</w:t>
      </w:r>
    </w:p>
    <w:p w:rsidR="00764D19" w:rsidRDefault="00764D19" w:rsidP="002973A7">
      <w:pPr>
        <w:pStyle w:val="ListParagraph"/>
        <w:numPr>
          <w:ilvl w:val="0"/>
          <w:numId w:val="18"/>
        </w:numPr>
        <w:ind w:left="1440"/>
        <w:rPr>
          <w:color w:val="000000" w:themeColor="text1"/>
          <w:sz w:val="28"/>
          <w:szCs w:val="28"/>
        </w:rPr>
      </w:pPr>
      <w:r>
        <w:rPr>
          <w:color w:val="000000" w:themeColor="text1"/>
          <w:sz w:val="28"/>
          <w:szCs w:val="28"/>
        </w:rPr>
        <w:t>Which pen do you like more?</w:t>
      </w:r>
    </w:p>
    <w:p w:rsidR="00764D19" w:rsidRDefault="00764D19" w:rsidP="002973A7">
      <w:pPr>
        <w:pStyle w:val="ListParagraph"/>
        <w:numPr>
          <w:ilvl w:val="0"/>
          <w:numId w:val="18"/>
        </w:numPr>
        <w:ind w:left="1440"/>
        <w:rPr>
          <w:color w:val="000000" w:themeColor="text1"/>
          <w:sz w:val="28"/>
          <w:szCs w:val="28"/>
        </w:rPr>
      </w:pPr>
      <w:r>
        <w:rPr>
          <w:color w:val="000000" w:themeColor="text1"/>
          <w:sz w:val="28"/>
          <w:szCs w:val="28"/>
        </w:rPr>
        <w:t>What books are you buying today?</w:t>
      </w:r>
    </w:p>
    <w:p w:rsidR="00764D19" w:rsidRDefault="00764D19" w:rsidP="002973A7">
      <w:pPr>
        <w:pStyle w:val="ListParagraph"/>
        <w:numPr>
          <w:ilvl w:val="0"/>
          <w:numId w:val="18"/>
        </w:numPr>
        <w:ind w:left="1440"/>
        <w:rPr>
          <w:color w:val="000000" w:themeColor="text1"/>
          <w:sz w:val="28"/>
          <w:szCs w:val="28"/>
        </w:rPr>
      </w:pPr>
      <w:r>
        <w:rPr>
          <w:color w:val="000000" w:themeColor="text1"/>
          <w:sz w:val="28"/>
          <w:szCs w:val="28"/>
        </w:rPr>
        <w:t>Whose pants did you wear?</w:t>
      </w:r>
    </w:p>
    <w:p w:rsidR="00764D19" w:rsidRDefault="00764D19" w:rsidP="002973A7">
      <w:pPr>
        <w:pStyle w:val="ListParagraph"/>
        <w:numPr>
          <w:ilvl w:val="0"/>
          <w:numId w:val="18"/>
        </w:numPr>
        <w:ind w:left="1440"/>
        <w:rPr>
          <w:color w:val="000000" w:themeColor="text1"/>
          <w:sz w:val="28"/>
          <w:szCs w:val="28"/>
        </w:rPr>
      </w:pPr>
      <w:r>
        <w:rPr>
          <w:color w:val="000000" w:themeColor="text1"/>
          <w:sz w:val="28"/>
          <w:szCs w:val="28"/>
        </w:rPr>
        <w:t>Which player  did get a fifty yesterday?</w:t>
      </w:r>
    </w:p>
    <w:p w:rsidR="00764D19" w:rsidRDefault="00875AE1" w:rsidP="00875AE1">
      <w:pPr>
        <w:rPr>
          <w:color w:val="000000" w:themeColor="text1"/>
          <w:sz w:val="28"/>
          <w:szCs w:val="28"/>
        </w:rPr>
      </w:pPr>
      <w:r>
        <w:rPr>
          <w:color w:val="000000" w:themeColor="text1"/>
          <w:sz w:val="28"/>
          <w:szCs w:val="28"/>
        </w:rPr>
        <w:lastRenderedPageBreak/>
        <w:t>7)</w:t>
      </w:r>
      <w:r w:rsidR="00DA3411">
        <w:rPr>
          <w:color w:val="000000" w:themeColor="text1"/>
          <w:sz w:val="28"/>
          <w:szCs w:val="28"/>
        </w:rPr>
        <w:t xml:space="preserve"> </w:t>
      </w:r>
      <w:r w:rsidRPr="00875AE1">
        <w:rPr>
          <w:color w:val="000000" w:themeColor="text1"/>
          <w:sz w:val="28"/>
          <w:szCs w:val="28"/>
        </w:rPr>
        <w:t>Possessive Adjectives</w:t>
      </w:r>
      <w:r>
        <w:rPr>
          <w:color w:val="000000" w:themeColor="text1"/>
          <w:sz w:val="28"/>
          <w:szCs w:val="28"/>
        </w:rPr>
        <w:t xml:space="preserve">:- A word that indicates the possession of the noun to a person/ a few people. The possessive Adjectives are my, our, your, his, her and it’s. </w:t>
      </w:r>
    </w:p>
    <w:p w:rsidR="00875AE1" w:rsidRDefault="00875AE1" w:rsidP="00875AE1">
      <w:pPr>
        <w:rPr>
          <w:color w:val="000000" w:themeColor="text1"/>
          <w:sz w:val="28"/>
          <w:szCs w:val="28"/>
        </w:rPr>
      </w:pPr>
      <w:r>
        <w:rPr>
          <w:color w:val="000000" w:themeColor="text1"/>
          <w:sz w:val="28"/>
          <w:szCs w:val="28"/>
        </w:rPr>
        <w:t xml:space="preserve">1) </w:t>
      </w:r>
      <w:r w:rsidRPr="00DA3411">
        <w:rPr>
          <w:color w:val="000000" w:themeColor="text1"/>
          <w:sz w:val="28"/>
          <w:szCs w:val="28"/>
          <w:u w:val="single"/>
        </w:rPr>
        <w:t xml:space="preserve">My </w:t>
      </w:r>
      <w:r>
        <w:rPr>
          <w:color w:val="000000" w:themeColor="text1"/>
          <w:sz w:val="28"/>
          <w:szCs w:val="28"/>
        </w:rPr>
        <w:t>computer is not working as fast as it working in the beginning.</w:t>
      </w:r>
    </w:p>
    <w:p w:rsidR="00875AE1" w:rsidRDefault="00875AE1" w:rsidP="00875AE1">
      <w:pPr>
        <w:rPr>
          <w:color w:val="000000" w:themeColor="text1"/>
          <w:sz w:val="28"/>
          <w:szCs w:val="28"/>
        </w:rPr>
      </w:pPr>
      <w:r>
        <w:rPr>
          <w:color w:val="000000" w:themeColor="text1"/>
          <w:sz w:val="28"/>
          <w:szCs w:val="28"/>
        </w:rPr>
        <w:t xml:space="preserve">2) </w:t>
      </w:r>
      <w:r w:rsidRPr="00DA3411">
        <w:rPr>
          <w:color w:val="000000" w:themeColor="text1"/>
          <w:sz w:val="28"/>
          <w:szCs w:val="28"/>
          <w:u w:val="single"/>
        </w:rPr>
        <w:t xml:space="preserve">Our </w:t>
      </w:r>
      <w:r>
        <w:rPr>
          <w:color w:val="000000" w:themeColor="text1"/>
          <w:sz w:val="28"/>
          <w:szCs w:val="28"/>
        </w:rPr>
        <w:t>father told us not to quarrel with anyone.</w:t>
      </w:r>
    </w:p>
    <w:p w:rsidR="00875AE1" w:rsidRDefault="00875AE1" w:rsidP="00875AE1">
      <w:pPr>
        <w:rPr>
          <w:color w:val="000000" w:themeColor="text1"/>
          <w:sz w:val="28"/>
          <w:szCs w:val="28"/>
        </w:rPr>
      </w:pPr>
      <w:r>
        <w:rPr>
          <w:color w:val="000000" w:themeColor="text1"/>
          <w:sz w:val="28"/>
          <w:szCs w:val="28"/>
        </w:rPr>
        <w:t>3)</w:t>
      </w:r>
      <w:r w:rsidRPr="00DA3411">
        <w:rPr>
          <w:color w:val="000000" w:themeColor="text1"/>
          <w:sz w:val="28"/>
          <w:szCs w:val="28"/>
          <w:u w:val="single"/>
        </w:rPr>
        <w:t xml:space="preserve"> Your</w:t>
      </w:r>
      <w:r>
        <w:rPr>
          <w:color w:val="000000" w:themeColor="text1"/>
          <w:sz w:val="28"/>
          <w:szCs w:val="28"/>
        </w:rPr>
        <w:t xml:space="preserve"> cycle has been stolen yesterday.</w:t>
      </w:r>
    </w:p>
    <w:p w:rsidR="00875AE1" w:rsidRDefault="00875AE1" w:rsidP="00875AE1">
      <w:pPr>
        <w:rPr>
          <w:color w:val="000000" w:themeColor="text1"/>
          <w:sz w:val="28"/>
          <w:szCs w:val="28"/>
        </w:rPr>
      </w:pPr>
      <w:r>
        <w:rPr>
          <w:color w:val="000000" w:themeColor="text1"/>
          <w:sz w:val="28"/>
          <w:szCs w:val="28"/>
        </w:rPr>
        <w:t>4)</w:t>
      </w:r>
      <w:r w:rsidRPr="00DA3411">
        <w:rPr>
          <w:color w:val="000000" w:themeColor="text1"/>
          <w:sz w:val="28"/>
          <w:szCs w:val="28"/>
          <w:u w:val="single"/>
        </w:rPr>
        <w:t xml:space="preserve"> Her</w:t>
      </w:r>
      <w:r>
        <w:rPr>
          <w:color w:val="000000" w:themeColor="text1"/>
          <w:sz w:val="28"/>
          <w:szCs w:val="28"/>
        </w:rPr>
        <w:t xml:space="preserve"> thoughts are too complex.</w:t>
      </w:r>
    </w:p>
    <w:p w:rsidR="00875AE1" w:rsidRDefault="00875AE1" w:rsidP="00875AE1">
      <w:pPr>
        <w:rPr>
          <w:color w:val="000000" w:themeColor="text1"/>
          <w:sz w:val="28"/>
          <w:szCs w:val="28"/>
        </w:rPr>
      </w:pPr>
      <w:r>
        <w:rPr>
          <w:color w:val="000000" w:themeColor="text1"/>
          <w:sz w:val="28"/>
          <w:szCs w:val="28"/>
        </w:rPr>
        <w:t>5) we are concerned about</w:t>
      </w:r>
      <w:r w:rsidRPr="00DA3411">
        <w:rPr>
          <w:color w:val="000000" w:themeColor="text1"/>
          <w:sz w:val="28"/>
          <w:szCs w:val="28"/>
          <w:u w:val="single"/>
        </w:rPr>
        <w:t xml:space="preserve"> his</w:t>
      </w:r>
      <w:r>
        <w:rPr>
          <w:color w:val="000000" w:themeColor="text1"/>
          <w:sz w:val="28"/>
          <w:szCs w:val="28"/>
        </w:rPr>
        <w:t xml:space="preserve"> performance.</w:t>
      </w:r>
    </w:p>
    <w:p w:rsidR="00875AE1" w:rsidRDefault="00875AE1" w:rsidP="00875AE1">
      <w:pPr>
        <w:rPr>
          <w:color w:val="000000" w:themeColor="text1"/>
          <w:sz w:val="28"/>
          <w:szCs w:val="28"/>
        </w:rPr>
      </w:pPr>
    </w:p>
    <w:p w:rsidR="004E35B3" w:rsidRPr="004E35B3" w:rsidRDefault="004E35B3" w:rsidP="004E35B3">
      <w:pPr>
        <w:rPr>
          <w:color w:val="000000" w:themeColor="text1"/>
          <w:sz w:val="28"/>
          <w:szCs w:val="28"/>
        </w:rPr>
      </w:pPr>
      <w:r>
        <w:rPr>
          <w:color w:val="000000" w:themeColor="text1"/>
          <w:sz w:val="28"/>
          <w:szCs w:val="28"/>
        </w:rPr>
        <w:t xml:space="preserve">        </w:t>
      </w:r>
      <w:r w:rsidRPr="004E35B3">
        <w:rPr>
          <w:color w:val="000000" w:themeColor="text1"/>
          <w:sz w:val="28"/>
          <w:szCs w:val="28"/>
        </w:rPr>
        <w:t xml:space="preserve">Differences between </w:t>
      </w:r>
      <w:r w:rsidR="00623330">
        <w:rPr>
          <w:color w:val="000000" w:themeColor="text1"/>
          <w:sz w:val="28"/>
          <w:szCs w:val="28"/>
        </w:rPr>
        <w:t>Few, A Few, The Few, Little, A L</w:t>
      </w:r>
      <w:r w:rsidRPr="004E35B3">
        <w:rPr>
          <w:color w:val="000000" w:themeColor="text1"/>
          <w:sz w:val="28"/>
          <w:szCs w:val="28"/>
        </w:rPr>
        <w:t xml:space="preserve">ittle, </w:t>
      </w:r>
      <w:r w:rsidR="00623330">
        <w:rPr>
          <w:color w:val="000000" w:themeColor="text1"/>
          <w:sz w:val="28"/>
          <w:szCs w:val="28"/>
        </w:rPr>
        <w:t>The L</w:t>
      </w:r>
      <w:r>
        <w:rPr>
          <w:color w:val="000000" w:themeColor="text1"/>
          <w:sz w:val="28"/>
          <w:szCs w:val="28"/>
        </w:rPr>
        <w:t>ittle</w:t>
      </w:r>
    </w:p>
    <w:tbl>
      <w:tblPr>
        <w:tblStyle w:val="TableGrid"/>
        <w:tblW w:w="9378" w:type="dxa"/>
        <w:tblInd w:w="720" w:type="dxa"/>
        <w:tblLayout w:type="fixed"/>
        <w:tblLook w:val="04A0" w:firstRow="1" w:lastRow="0" w:firstColumn="1" w:lastColumn="0" w:noHBand="0" w:noVBand="1"/>
      </w:tblPr>
      <w:tblGrid>
        <w:gridCol w:w="1332"/>
        <w:gridCol w:w="1332"/>
        <w:gridCol w:w="1332"/>
        <w:gridCol w:w="1782"/>
        <w:gridCol w:w="1890"/>
        <w:gridCol w:w="1710"/>
      </w:tblGrid>
      <w:tr w:rsidR="00FE0708" w:rsidTr="00FE0708">
        <w:tc>
          <w:tcPr>
            <w:tcW w:w="1332" w:type="dxa"/>
          </w:tcPr>
          <w:p w:rsidR="004E35B3" w:rsidRPr="004E35B3" w:rsidRDefault="004E35B3" w:rsidP="004E35B3">
            <w:pPr>
              <w:rPr>
                <w:color w:val="000000" w:themeColor="text1"/>
                <w:sz w:val="28"/>
                <w:szCs w:val="28"/>
              </w:rPr>
            </w:pPr>
            <w:r>
              <w:rPr>
                <w:color w:val="000000" w:themeColor="text1"/>
                <w:sz w:val="28"/>
                <w:szCs w:val="28"/>
              </w:rPr>
              <w:t>F</w:t>
            </w:r>
            <w:r w:rsidRPr="004E35B3">
              <w:rPr>
                <w:color w:val="000000" w:themeColor="text1"/>
                <w:sz w:val="28"/>
                <w:szCs w:val="28"/>
              </w:rPr>
              <w:t>ew</w:t>
            </w:r>
          </w:p>
        </w:tc>
        <w:tc>
          <w:tcPr>
            <w:tcW w:w="1332" w:type="dxa"/>
          </w:tcPr>
          <w:p w:rsidR="004E35B3" w:rsidRDefault="004E35B3" w:rsidP="004E35B3">
            <w:pPr>
              <w:pStyle w:val="ListParagraph"/>
              <w:ind w:left="0"/>
              <w:rPr>
                <w:color w:val="000000" w:themeColor="text1"/>
                <w:sz w:val="28"/>
                <w:szCs w:val="28"/>
              </w:rPr>
            </w:pPr>
            <w:r>
              <w:rPr>
                <w:color w:val="000000" w:themeColor="text1"/>
                <w:sz w:val="28"/>
                <w:szCs w:val="28"/>
              </w:rPr>
              <w:t>A Few</w:t>
            </w:r>
          </w:p>
        </w:tc>
        <w:tc>
          <w:tcPr>
            <w:tcW w:w="1332" w:type="dxa"/>
          </w:tcPr>
          <w:p w:rsidR="004E35B3" w:rsidRDefault="004E35B3" w:rsidP="004E35B3">
            <w:pPr>
              <w:pStyle w:val="ListParagraph"/>
              <w:ind w:left="0"/>
              <w:rPr>
                <w:color w:val="000000" w:themeColor="text1"/>
                <w:sz w:val="28"/>
                <w:szCs w:val="28"/>
              </w:rPr>
            </w:pPr>
            <w:r>
              <w:rPr>
                <w:color w:val="000000" w:themeColor="text1"/>
                <w:sz w:val="28"/>
                <w:szCs w:val="28"/>
              </w:rPr>
              <w:t>The few</w:t>
            </w:r>
          </w:p>
        </w:tc>
        <w:tc>
          <w:tcPr>
            <w:tcW w:w="1782" w:type="dxa"/>
          </w:tcPr>
          <w:p w:rsidR="004E35B3" w:rsidRDefault="004E35B3" w:rsidP="004E35B3">
            <w:pPr>
              <w:pStyle w:val="ListParagraph"/>
              <w:ind w:left="0"/>
              <w:rPr>
                <w:color w:val="000000" w:themeColor="text1"/>
                <w:sz w:val="28"/>
                <w:szCs w:val="28"/>
              </w:rPr>
            </w:pPr>
            <w:r>
              <w:rPr>
                <w:color w:val="000000" w:themeColor="text1"/>
                <w:sz w:val="28"/>
                <w:szCs w:val="28"/>
              </w:rPr>
              <w:t>Little</w:t>
            </w:r>
          </w:p>
        </w:tc>
        <w:tc>
          <w:tcPr>
            <w:tcW w:w="1890" w:type="dxa"/>
          </w:tcPr>
          <w:p w:rsidR="004E35B3" w:rsidRDefault="004E35B3" w:rsidP="004E35B3">
            <w:pPr>
              <w:pStyle w:val="ListParagraph"/>
              <w:ind w:left="0"/>
              <w:rPr>
                <w:color w:val="000000" w:themeColor="text1"/>
                <w:sz w:val="28"/>
                <w:szCs w:val="28"/>
              </w:rPr>
            </w:pPr>
            <w:r>
              <w:rPr>
                <w:color w:val="000000" w:themeColor="text1"/>
                <w:sz w:val="28"/>
                <w:szCs w:val="28"/>
              </w:rPr>
              <w:t>A little</w:t>
            </w:r>
          </w:p>
        </w:tc>
        <w:tc>
          <w:tcPr>
            <w:tcW w:w="1710" w:type="dxa"/>
          </w:tcPr>
          <w:p w:rsidR="004E35B3" w:rsidRDefault="004E35B3" w:rsidP="004E35B3">
            <w:pPr>
              <w:pStyle w:val="ListParagraph"/>
              <w:ind w:left="0"/>
              <w:rPr>
                <w:color w:val="000000" w:themeColor="text1"/>
                <w:sz w:val="28"/>
                <w:szCs w:val="28"/>
              </w:rPr>
            </w:pPr>
            <w:r>
              <w:rPr>
                <w:color w:val="000000" w:themeColor="text1"/>
                <w:sz w:val="28"/>
                <w:szCs w:val="28"/>
              </w:rPr>
              <w:t>The  Little</w:t>
            </w:r>
          </w:p>
        </w:tc>
      </w:tr>
      <w:tr w:rsidR="00FE0708" w:rsidTr="00FE0708">
        <w:tc>
          <w:tcPr>
            <w:tcW w:w="1332" w:type="dxa"/>
          </w:tcPr>
          <w:p w:rsidR="004E35B3" w:rsidRDefault="004E35B3" w:rsidP="004E35B3">
            <w:pPr>
              <w:pStyle w:val="ListParagraph"/>
              <w:ind w:left="0"/>
              <w:rPr>
                <w:color w:val="000000" w:themeColor="text1"/>
                <w:sz w:val="28"/>
                <w:szCs w:val="28"/>
              </w:rPr>
            </w:pPr>
            <w:r>
              <w:rPr>
                <w:color w:val="000000" w:themeColor="text1"/>
                <w:sz w:val="28"/>
                <w:szCs w:val="28"/>
              </w:rPr>
              <w:t>It means None.</w:t>
            </w:r>
          </w:p>
          <w:p w:rsidR="004E35B3" w:rsidRDefault="004E35B3" w:rsidP="004E35B3">
            <w:pPr>
              <w:pStyle w:val="ListParagraph"/>
              <w:ind w:left="0"/>
              <w:rPr>
                <w:color w:val="000000" w:themeColor="text1"/>
                <w:sz w:val="28"/>
                <w:szCs w:val="28"/>
              </w:rPr>
            </w:pPr>
            <w:r>
              <w:rPr>
                <w:color w:val="000000" w:themeColor="text1"/>
                <w:sz w:val="28"/>
                <w:szCs w:val="28"/>
              </w:rPr>
              <w:t>Used with</w:t>
            </w:r>
            <w:r w:rsidR="00746D89">
              <w:rPr>
                <w:color w:val="000000" w:themeColor="text1"/>
                <w:sz w:val="28"/>
                <w:szCs w:val="28"/>
              </w:rPr>
              <w:t xml:space="preserve"> plural</w:t>
            </w:r>
            <w:r>
              <w:rPr>
                <w:color w:val="000000" w:themeColor="text1"/>
                <w:sz w:val="28"/>
                <w:szCs w:val="28"/>
              </w:rPr>
              <w:t xml:space="preserve"> countable nouns</w:t>
            </w:r>
            <w:r w:rsidR="0069236A">
              <w:rPr>
                <w:color w:val="000000" w:themeColor="text1"/>
                <w:sz w:val="28"/>
                <w:szCs w:val="28"/>
              </w:rPr>
              <w:t>.</w:t>
            </w:r>
          </w:p>
          <w:p w:rsidR="0069236A" w:rsidRDefault="0069236A" w:rsidP="004E35B3">
            <w:pPr>
              <w:pStyle w:val="ListParagraph"/>
              <w:ind w:left="0"/>
              <w:rPr>
                <w:color w:val="000000" w:themeColor="text1"/>
                <w:sz w:val="28"/>
                <w:szCs w:val="28"/>
              </w:rPr>
            </w:pPr>
            <w:r>
              <w:rPr>
                <w:color w:val="000000" w:themeColor="text1"/>
                <w:sz w:val="28"/>
                <w:szCs w:val="28"/>
              </w:rPr>
              <w:t>Ex:-pens cows, bags</w:t>
            </w:r>
          </w:p>
        </w:tc>
        <w:tc>
          <w:tcPr>
            <w:tcW w:w="1332" w:type="dxa"/>
          </w:tcPr>
          <w:p w:rsidR="004E35B3" w:rsidRDefault="004E35B3" w:rsidP="004E35B3">
            <w:pPr>
              <w:pStyle w:val="ListParagraph"/>
              <w:ind w:left="0"/>
              <w:rPr>
                <w:color w:val="000000" w:themeColor="text1"/>
                <w:sz w:val="28"/>
                <w:szCs w:val="28"/>
              </w:rPr>
            </w:pPr>
            <w:r>
              <w:rPr>
                <w:color w:val="000000" w:themeColor="text1"/>
                <w:sz w:val="28"/>
                <w:szCs w:val="28"/>
              </w:rPr>
              <w:t>It means Two or three.</w:t>
            </w:r>
          </w:p>
          <w:p w:rsidR="004E35B3" w:rsidRDefault="004E35B3" w:rsidP="004E35B3">
            <w:pPr>
              <w:pStyle w:val="ListParagraph"/>
              <w:ind w:left="0"/>
              <w:rPr>
                <w:color w:val="000000" w:themeColor="text1"/>
                <w:sz w:val="28"/>
                <w:szCs w:val="28"/>
              </w:rPr>
            </w:pPr>
            <w:r>
              <w:rPr>
                <w:color w:val="000000" w:themeColor="text1"/>
                <w:sz w:val="28"/>
                <w:szCs w:val="28"/>
              </w:rPr>
              <w:t xml:space="preserve">Used with </w:t>
            </w:r>
            <w:r w:rsidR="00746D89">
              <w:rPr>
                <w:color w:val="000000" w:themeColor="text1"/>
                <w:sz w:val="28"/>
                <w:szCs w:val="28"/>
              </w:rPr>
              <w:t xml:space="preserve">plural </w:t>
            </w:r>
            <w:r>
              <w:rPr>
                <w:color w:val="000000" w:themeColor="text1"/>
                <w:sz w:val="28"/>
                <w:szCs w:val="28"/>
              </w:rPr>
              <w:t>countable nouns</w:t>
            </w:r>
          </w:p>
          <w:p w:rsidR="0069236A" w:rsidRDefault="0069236A" w:rsidP="004E35B3">
            <w:pPr>
              <w:pStyle w:val="ListParagraph"/>
              <w:ind w:left="0"/>
              <w:rPr>
                <w:color w:val="000000" w:themeColor="text1"/>
                <w:sz w:val="28"/>
                <w:szCs w:val="28"/>
              </w:rPr>
            </w:pPr>
            <w:r>
              <w:rPr>
                <w:color w:val="000000" w:themeColor="text1"/>
                <w:sz w:val="28"/>
                <w:szCs w:val="28"/>
              </w:rPr>
              <w:t>Ex: Pencil, Books</w:t>
            </w:r>
          </w:p>
        </w:tc>
        <w:tc>
          <w:tcPr>
            <w:tcW w:w="1332" w:type="dxa"/>
          </w:tcPr>
          <w:p w:rsidR="004E35B3" w:rsidRDefault="00746D89" w:rsidP="004E35B3">
            <w:pPr>
              <w:pStyle w:val="ListParagraph"/>
              <w:ind w:left="0"/>
              <w:rPr>
                <w:color w:val="000000" w:themeColor="text1"/>
                <w:sz w:val="28"/>
                <w:szCs w:val="28"/>
              </w:rPr>
            </w:pPr>
            <w:r>
              <w:rPr>
                <w:color w:val="000000" w:themeColor="text1"/>
                <w:sz w:val="28"/>
                <w:szCs w:val="28"/>
              </w:rPr>
              <w:t>It means some.</w:t>
            </w:r>
          </w:p>
          <w:p w:rsidR="00746D89" w:rsidRDefault="00746D89" w:rsidP="004E35B3">
            <w:pPr>
              <w:pStyle w:val="ListParagraph"/>
              <w:ind w:left="0"/>
              <w:rPr>
                <w:color w:val="000000" w:themeColor="text1"/>
                <w:sz w:val="28"/>
                <w:szCs w:val="28"/>
              </w:rPr>
            </w:pPr>
            <w:r>
              <w:rPr>
                <w:color w:val="000000" w:themeColor="text1"/>
                <w:sz w:val="28"/>
                <w:szCs w:val="28"/>
              </w:rPr>
              <w:t>Used with plural countable nouns</w:t>
            </w:r>
          </w:p>
        </w:tc>
        <w:tc>
          <w:tcPr>
            <w:tcW w:w="1782" w:type="dxa"/>
          </w:tcPr>
          <w:p w:rsidR="004E35B3" w:rsidRDefault="0069236A" w:rsidP="004E35B3">
            <w:pPr>
              <w:pStyle w:val="ListParagraph"/>
              <w:ind w:left="0"/>
              <w:rPr>
                <w:color w:val="000000" w:themeColor="text1"/>
                <w:sz w:val="28"/>
                <w:szCs w:val="28"/>
              </w:rPr>
            </w:pPr>
            <w:r>
              <w:rPr>
                <w:color w:val="000000" w:themeColor="text1"/>
                <w:sz w:val="28"/>
                <w:szCs w:val="28"/>
              </w:rPr>
              <w:t xml:space="preserve">It means </w:t>
            </w:r>
            <w:r w:rsidR="004E35B3">
              <w:rPr>
                <w:color w:val="000000" w:themeColor="text1"/>
                <w:sz w:val="28"/>
                <w:szCs w:val="28"/>
              </w:rPr>
              <w:t>Not much</w:t>
            </w:r>
            <w:r>
              <w:rPr>
                <w:color w:val="000000" w:themeColor="text1"/>
                <w:sz w:val="28"/>
                <w:szCs w:val="28"/>
              </w:rPr>
              <w:t>.</w:t>
            </w:r>
          </w:p>
          <w:p w:rsidR="0069236A" w:rsidRDefault="0069236A" w:rsidP="004E35B3">
            <w:pPr>
              <w:pStyle w:val="ListParagraph"/>
              <w:ind w:left="0"/>
              <w:rPr>
                <w:color w:val="000000" w:themeColor="text1"/>
                <w:sz w:val="28"/>
                <w:szCs w:val="28"/>
              </w:rPr>
            </w:pPr>
            <w:r>
              <w:rPr>
                <w:color w:val="000000" w:themeColor="text1"/>
                <w:sz w:val="28"/>
                <w:szCs w:val="28"/>
              </w:rPr>
              <w:t xml:space="preserve">It is used with </w:t>
            </w:r>
            <w:r w:rsidR="00FE0708">
              <w:rPr>
                <w:color w:val="000000" w:themeColor="text1"/>
                <w:sz w:val="28"/>
                <w:szCs w:val="28"/>
              </w:rPr>
              <w:t xml:space="preserve">singular </w:t>
            </w:r>
            <w:r>
              <w:rPr>
                <w:color w:val="000000" w:themeColor="text1"/>
                <w:sz w:val="28"/>
                <w:szCs w:val="28"/>
              </w:rPr>
              <w:t>uncountable nouns.</w:t>
            </w:r>
          </w:p>
          <w:p w:rsidR="0069236A" w:rsidRDefault="0069236A" w:rsidP="004E35B3">
            <w:pPr>
              <w:pStyle w:val="ListParagraph"/>
              <w:ind w:left="0"/>
              <w:rPr>
                <w:color w:val="000000" w:themeColor="text1"/>
                <w:sz w:val="28"/>
                <w:szCs w:val="28"/>
              </w:rPr>
            </w:pPr>
            <w:r>
              <w:rPr>
                <w:color w:val="000000" w:themeColor="text1"/>
                <w:sz w:val="28"/>
                <w:szCs w:val="28"/>
              </w:rPr>
              <w:t>Ex: Sugar, Juice, Honey</w:t>
            </w:r>
          </w:p>
        </w:tc>
        <w:tc>
          <w:tcPr>
            <w:tcW w:w="1890" w:type="dxa"/>
          </w:tcPr>
          <w:p w:rsidR="004E35B3" w:rsidRDefault="0069236A" w:rsidP="004E35B3">
            <w:pPr>
              <w:pStyle w:val="ListParagraph"/>
              <w:ind w:left="0"/>
              <w:rPr>
                <w:color w:val="000000" w:themeColor="text1"/>
                <w:sz w:val="28"/>
                <w:szCs w:val="28"/>
              </w:rPr>
            </w:pPr>
            <w:r>
              <w:rPr>
                <w:color w:val="000000" w:themeColor="text1"/>
                <w:sz w:val="28"/>
                <w:szCs w:val="28"/>
              </w:rPr>
              <w:t xml:space="preserve">It means </w:t>
            </w:r>
            <w:r w:rsidR="004E35B3">
              <w:rPr>
                <w:color w:val="000000" w:themeColor="text1"/>
                <w:sz w:val="28"/>
                <w:szCs w:val="28"/>
              </w:rPr>
              <w:t>Less than some or more than none.</w:t>
            </w:r>
            <w:r>
              <w:rPr>
                <w:color w:val="000000" w:themeColor="text1"/>
                <w:sz w:val="28"/>
                <w:szCs w:val="28"/>
              </w:rPr>
              <w:t xml:space="preserve"> It is used with </w:t>
            </w:r>
            <w:r w:rsidR="00FE0708">
              <w:rPr>
                <w:color w:val="000000" w:themeColor="text1"/>
                <w:sz w:val="28"/>
                <w:szCs w:val="28"/>
              </w:rPr>
              <w:t xml:space="preserve">singular </w:t>
            </w:r>
            <w:r>
              <w:rPr>
                <w:color w:val="000000" w:themeColor="text1"/>
                <w:sz w:val="28"/>
                <w:szCs w:val="28"/>
              </w:rPr>
              <w:t>uncountable nouns.</w:t>
            </w:r>
          </w:p>
          <w:p w:rsidR="0069236A" w:rsidRDefault="0069236A" w:rsidP="004E35B3">
            <w:pPr>
              <w:pStyle w:val="ListParagraph"/>
              <w:ind w:left="0"/>
              <w:rPr>
                <w:color w:val="000000" w:themeColor="text1"/>
                <w:sz w:val="28"/>
                <w:szCs w:val="28"/>
              </w:rPr>
            </w:pPr>
            <w:r>
              <w:rPr>
                <w:color w:val="000000" w:themeColor="text1"/>
                <w:sz w:val="28"/>
                <w:szCs w:val="28"/>
              </w:rPr>
              <w:t xml:space="preserve">Ex:-Water, Air, Rice </w:t>
            </w:r>
          </w:p>
          <w:p w:rsidR="0069236A" w:rsidRDefault="0069236A" w:rsidP="004E35B3">
            <w:pPr>
              <w:pStyle w:val="ListParagraph"/>
              <w:ind w:left="0"/>
              <w:rPr>
                <w:color w:val="000000" w:themeColor="text1"/>
                <w:sz w:val="28"/>
                <w:szCs w:val="28"/>
              </w:rPr>
            </w:pPr>
          </w:p>
        </w:tc>
        <w:tc>
          <w:tcPr>
            <w:tcW w:w="1710" w:type="dxa"/>
          </w:tcPr>
          <w:p w:rsidR="004E35B3" w:rsidRDefault="00FE0708" w:rsidP="004E35B3">
            <w:pPr>
              <w:pStyle w:val="ListParagraph"/>
              <w:ind w:left="0"/>
              <w:rPr>
                <w:color w:val="000000" w:themeColor="text1"/>
                <w:sz w:val="28"/>
                <w:szCs w:val="28"/>
              </w:rPr>
            </w:pPr>
            <w:r>
              <w:rPr>
                <w:color w:val="000000" w:themeColor="text1"/>
                <w:sz w:val="28"/>
                <w:szCs w:val="28"/>
              </w:rPr>
              <w:t xml:space="preserve">It means </w:t>
            </w:r>
            <w:r w:rsidR="00746D89">
              <w:rPr>
                <w:color w:val="000000" w:themeColor="text1"/>
                <w:sz w:val="28"/>
                <w:szCs w:val="28"/>
              </w:rPr>
              <w:t>some</w:t>
            </w:r>
            <w:r>
              <w:rPr>
                <w:color w:val="000000" w:themeColor="text1"/>
                <w:sz w:val="28"/>
                <w:szCs w:val="28"/>
              </w:rPr>
              <w:t>.</w:t>
            </w:r>
          </w:p>
          <w:p w:rsidR="00FE0708" w:rsidRDefault="00FE0708" w:rsidP="004E35B3">
            <w:pPr>
              <w:pStyle w:val="ListParagraph"/>
              <w:ind w:left="0"/>
              <w:rPr>
                <w:color w:val="000000" w:themeColor="text1"/>
                <w:sz w:val="28"/>
                <w:szCs w:val="28"/>
              </w:rPr>
            </w:pPr>
            <w:r>
              <w:rPr>
                <w:color w:val="000000" w:themeColor="text1"/>
                <w:sz w:val="28"/>
                <w:szCs w:val="28"/>
              </w:rPr>
              <w:t>It is used with singular uncountable nouns</w:t>
            </w:r>
          </w:p>
        </w:tc>
      </w:tr>
      <w:tr w:rsidR="00FE0708" w:rsidTr="00FE0708">
        <w:tc>
          <w:tcPr>
            <w:tcW w:w="1332" w:type="dxa"/>
          </w:tcPr>
          <w:p w:rsidR="004E35B3" w:rsidRDefault="00FE0708" w:rsidP="004E35B3">
            <w:pPr>
              <w:pStyle w:val="ListParagraph"/>
              <w:ind w:left="0"/>
              <w:rPr>
                <w:color w:val="000000" w:themeColor="text1"/>
                <w:sz w:val="28"/>
                <w:szCs w:val="28"/>
              </w:rPr>
            </w:pPr>
            <w:r>
              <w:rPr>
                <w:color w:val="000000" w:themeColor="text1"/>
                <w:sz w:val="28"/>
                <w:szCs w:val="28"/>
              </w:rPr>
              <w:t>Example Sentence</w:t>
            </w:r>
            <w:r w:rsidR="006D301E">
              <w:rPr>
                <w:color w:val="000000" w:themeColor="text1"/>
                <w:sz w:val="28"/>
                <w:szCs w:val="28"/>
              </w:rPr>
              <w:t>s</w:t>
            </w:r>
          </w:p>
          <w:p w:rsidR="00FE0708" w:rsidRDefault="00FE0708" w:rsidP="004E35B3">
            <w:pPr>
              <w:pStyle w:val="ListParagraph"/>
              <w:ind w:left="0"/>
              <w:rPr>
                <w:color w:val="000000" w:themeColor="text1"/>
                <w:sz w:val="28"/>
                <w:szCs w:val="28"/>
              </w:rPr>
            </w:pPr>
            <w:r>
              <w:rPr>
                <w:color w:val="000000" w:themeColor="text1"/>
                <w:sz w:val="28"/>
                <w:szCs w:val="28"/>
              </w:rPr>
              <w:t>There were few children in the class.</w:t>
            </w:r>
          </w:p>
          <w:p w:rsidR="00FE0708" w:rsidRDefault="00FE0708" w:rsidP="004E35B3">
            <w:pPr>
              <w:pStyle w:val="ListParagraph"/>
              <w:ind w:left="0"/>
              <w:rPr>
                <w:color w:val="000000" w:themeColor="text1"/>
                <w:sz w:val="28"/>
                <w:szCs w:val="28"/>
              </w:rPr>
            </w:pPr>
          </w:p>
        </w:tc>
        <w:tc>
          <w:tcPr>
            <w:tcW w:w="1332" w:type="dxa"/>
          </w:tcPr>
          <w:p w:rsidR="004E35B3" w:rsidRDefault="00FE0708" w:rsidP="004E35B3">
            <w:pPr>
              <w:pStyle w:val="ListParagraph"/>
              <w:ind w:left="0"/>
              <w:rPr>
                <w:color w:val="000000" w:themeColor="text1"/>
                <w:sz w:val="28"/>
                <w:szCs w:val="28"/>
              </w:rPr>
            </w:pPr>
            <w:r>
              <w:rPr>
                <w:color w:val="000000" w:themeColor="text1"/>
                <w:sz w:val="28"/>
                <w:szCs w:val="28"/>
              </w:rPr>
              <w:t>Example</w:t>
            </w:r>
          </w:p>
          <w:p w:rsidR="00FE0708" w:rsidRDefault="00FE0708" w:rsidP="004E35B3">
            <w:pPr>
              <w:pStyle w:val="ListParagraph"/>
              <w:ind w:left="0"/>
              <w:rPr>
                <w:color w:val="000000" w:themeColor="text1"/>
                <w:sz w:val="28"/>
                <w:szCs w:val="28"/>
              </w:rPr>
            </w:pPr>
            <w:r>
              <w:rPr>
                <w:color w:val="000000" w:themeColor="text1"/>
                <w:sz w:val="28"/>
                <w:szCs w:val="28"/>
              </w:rPr>
              <w:t>Sentence</w:t>
            </w:r>
            <w:r w:rsidR="006D301E">
              <w:rPr>
                <w:color w:val="000000" w:themeColor="text1"/>
                <w:sz w:val="28"/>
                <w:szCs w:val="28"/>
              </w:rPr>
              <w:t>s</w:t>
            </w:r>
          </w:p>
          <w:p w:rsidR="00FE0708" w:rsidRDefault="00FE0708" w:rsidP="004E35B3">
            <w:pPr>
              <w:pStyle w:val="ListParagraph"/>
              <w:ind w:left="0"/>
              <w:rPr>
                <w:color w:val="000000" w:themeColor="text1"/>
                <w:sz w:val="28"/>
                <w:szCs w:val="28"/>
              </w:rPr>
            </w:pPr>
            <w:r>
              <w:rPr>
                <w:color w:val="000000" w:themeColor="text1"/>
                <w:sz w:val="28"/>
                <w:szCs w:val="28"/>
              </w:rPr>
              <w:t>I have got a few questions to ask</w:t>
            </w:r>
          </w:p>
        </w:tc>
        <w:tc>
          <w:tcPr>
            <w:tcW w:w="1332" w:type="dxa"/>
          </w:tcPr>
          <w:p w:rsidR="004E35B3" w:rsidRDefault="00FE0708" w:rsidP="004E35B3">
            <w:pPr>
              <w:pStyle w:val="ListParagraph"/>
              <w:ind w:left="0"/>
              <w:rPr>
                <w:color w:val="000000" w:themeColor="text1"/>
                <w:sz w:val="28"/>
                <w:szCs w:val="28"/>
              </w:rPr>
            </w:pPr>
            <w:r>
              <w:rPr>
                <w:color w:val="000000" w:themeColor="text1"/>
                <w:sz w:val="28"/>
                <w:szCs w:val="28"/>
              </w:rPr>
              <w:t>Example Sentence</w:t>
            </w:r>
            <w:r w:rsidR="006D301E">
              <w:rPr>
                <w:color w:val="000000" w:themeColor="text1"/>
                <w:sz w:val="28"/>
                <w:szCs w:val="28"/>
              </w:rPr>
              <w:t>s</w:t>
            </w:r>
          </w:p>
          <w:p w:rsidR="00FE0708" w:rsidRDefault="00FE0708" w:rsidP="004E35B3">
            <w:pPr>
              <w:pStyle w:val="ListParagraph"/>
              <w:ind w:left="0"/>
              <w:rPr>
                <w:color w:val="000000" w:themeColor="text1"/>
                <w:sz w:val="28"/>
                <w:szCs w:val="28"/>
              </w:rPr>
            </w:pPr>
            <w:r>
              <w:rPr>
                <w:color w:val="000000" w:themeColor="text1"/>
                <w:sz w:val="28"/>
                <w:szCs w:val="28"/>
              </w:rPr>
              <w:t>The few guests who escaped the fire</w:t>
            </w:r>
          </w:p>
        </w:tc>
        <w:tc>
          <w:tcPr>
            <w:tcW w:w="1782" w:type="dxa"/>
          </w:tcPr>
          <w:p w:rsidR="004E35B3" w:rsidRDefault="005A3BB0" w:rsidP="004E35B3">
            <w:pPr>
              <w:pStyle w:val="ListParagraph"/>
              <w:ind w:left="0"/>
              <w:rPr>
                <w:color w:val="000000" w:themeColor="text1"/>
                <w:sz w:val="28"/>
                <w:szCs w:val="28"/>
              </w:rPr>
            </w:pPr>
            <w:r>
              <w:rPr>
                <w:color w:val="000000" w:themeColor="text1"/>
                <w:sz w:val="28"/>
                <w:szCs w:val="28"/>
              </w:rPr>
              <w:t>Example Sentence</w:t>
            </w:r>
            <w:r w:rsidR="005307A1">
              <w:rPr>
                <w:color w:val="000000" w:themeColor="text1"/>
                <w:sz w:val="28"/>
                <w:szCs w:val="28"/>
              </w:rPr>
              <w:t>s</w:t>
            </w:r>
          </w:p>
          <w:p w:rsidR="005A3BB0" w:rsidRDefault="005A3BB0" w:rsidP="004E35B3">
            <w:pPr>
              <w:pStyle w:val="ListParagraph"/>
              <w:ind w:left="0"/>
              <w:rPr>
                <w:color w:val="000000" w:themeColor="text1"/>
                <w:sz w:val="28"/>
                <w:szCs w:val="28"/>
              </w:rPr>
            </w:pPr>
            <w:r>
              <w:rPr>
                <w:color w:val="000000" w:themeColor="text1"/>
                <w:sz w:val="28"/>
                <w:szCs w:val="28"/>
              </w:rPr>
              <w:t>There is little honey in the bottle.</w:t>
            </w:r>
          </w:p>
        </w:tc>
        <w:tc>
          <w:tcPr>
            <w:tcW w:w="1890" w:type="dxa"/>
          </w:tcPr>
          <w:p w:rsidR="004E35B3" w:rsidRDefault="005A3BB0" w:rsidP="004E35B3">
            <w:pPr>
              <w:pStyle w:val="ListParagraph"/>
              <w:ind w:left="0"/>
              <w:rPr>
                <w:color w:val="000000" w:themeColor="text1"/>
                <w:sz w:val="28"/>
                <w:szCs w:val="28"/>
              </w:rPr>
            </w:pPr>
            <w:r>
              <w:rPr>
                <w:color w:val="000000" w:themeColor="text1"/>
                <w:sz w:val="28"/>
                <w:szCs w:val="28"/>
              </w:rPr>
              <w:t>Exam</w:t>
            </w:r>
            <w:r w:rsidR="005307A1">
              <w:rPr>
                <w:color w:val="000000" w:themeColor="text1"/>
                <w:sz w:val="28"/>
                <w:szCs w:val="28"/>
              </w:rPr>
              <w:t>ple Sentences</w:t>
            </w:r>
          </w:p>
          <w:p w:rsidR="005A3BB0" w:rsidRDefault="005A3BB0" w:rsidP="004E35B3">
            <w:pPr>
              <w:pStyle w:val="ListParagraph"/>
              <w:ind w:left="0"/>
              <w:rPr>
                <w:color w:val="000000" w:themeColor="text1"/>
                <w:sz w:val="28"/>
                <w:szCs w:val="28"/>
              </w:rPr>
            </w:pPr>
            <w:r>
              <w:rPr>
                <w:color w:val="000000" w:themeColor="text1"/>
                <w:sz w:val="28"/>
                <w:szCs w:val="28"/>
              </w:rPr>
              <w:t>I have a little money.</w:t>
            </w:r>
          </w:p>
        </w:tc>
        <w:tc>
          <w:tcPr>
            <w:tcW w:w="1710" w:type="dxa"/>
          </w:tcPr>
          <w:p w:rsidR="004E35B3" w:rsidRDefault="005A3BB0" w:rsidP="004E35B3">
            <w:pPr>
              <w:pStyle w:val="ListParagraph"/>
              <w:ind w:left="0"/>
              <w:rPr>
                <w:color w:val="000000" w:themeColor="text1"/>
                <w:sz w:val="28"/>
                <w:szCs w:val="28"/>
              </w:rPr>
            </w:pPr>
            <w:r>
              <w:rPr>
                <w:color w:val="000000" w:themeColor="text1"/>
                <w:sz w:val="28"/>
                <w:szCs w:val="28"/>
              </w:rPr>
              <w:t>Example Sentence</w:t>
            </w:r>
            <w:r w:rsidR="005307A1">
              <w:rPr>
                <w:color w:val="000000" w:themeColor="text1"/>
                <w:sz w:val="28"/>
                <w:szCs w:val="28"/>
              </w:rPr>
              <w:t>s</w:t>
            </w:r>
          </w:p>
          <w:p w:rsidR="005A3BB0" w:rsidRDefault="005A3BB0" w:rsidP="004E35B3">
            <w:pPr>
              <w:pStyle w:val="ListParagraph"/>
              <w:ind w:left="0"/>
              <w:rPr>
                <w:color w:val="000000" w:themeColor="text1"/>
                <w:sz w:val="28"/>
                <w:szCs w:val="28"/>
              </w:rPr>
            </w:pPr>
            <w:r>
              <w:rPr>
                <w:color w:val="000000" w:themeColor="text1"/>
                <w:sz w:val="28"/>
                <w:szCs w:val="28"/>
              </w:rPr>
              <w:t>The little milk in the jug was eaten up by the cat.</w:t>
            </w:r>
          </w:p>
        </w:tc>
      </w:tr>
      <w:tr w:rsidR="00FE0708" w:rsidTr="00FE0708">
        <w:tc>
          <w:tcPr>
            <w:tcW w:w="1332" w:type="dxa"/>
          </w:tcPr>
          <w:p w:rsidR="004E35B3" w:rsidRDefault="005307A1" w:rsidP="004E35B3">
            <w:pPr>
              <w:pStyle w:val="ListParagraph"/>
              <w:ind w:left="0"/>
              <w:rPr>
                <w:color w:val="000000" w:themeColor="text1"/>
                <w:sz w:val="28"/>
                <w:szCs w:val="28"/>
              </w:rPr>
            </w:pPr>
            <w:r>
              <w:rPr>
                <w:color w:val="000000" w:themeColor="text1"/>
                <w:sz w:val="28"/>
                <w:szCs w:val="28"/>
              </w:rPr>
              <w:lastRenderedPageBreak/>
              <w:t>Few men are totally perfect.</w:t>
            </w:r>
          </w:p>
        </w:tc>
        <w:tc>
          <w:tcPr>
            <w:tcW w:w="1332" w:type="dxa"/>
          </w:tcPr>
          <w:p w:rsidR="004E35B3" w:rsidRDefault="005307A1" w:rsidP="004E35B3">
            <w:pPr>
              <w:pStyle w:val="ListParagraph"/>
              <w:ind w:left="0"/>
              <w:rPr>
                <w:color w:val="000000" w:themeColor="text1"/>
                <w:sz w:val="28"/>
                <w:szCs w:val="28"/>
              </w:rPr>
            </w:pPr>
            <w:r>
              <w:rPr>
                <w:color w:val="000000" w:themeColor="text1"/>
                <w:sz w:val="28"/>
                <w:szCs w:val="28"/>
              </w:rPr>
              <w:t xml:space="preserve">He invited </w:t>
            </w:r>
            <w:r w:rsidR="00B20CA1">
              <w:rPr>
                <w:color w:val="000000" w:themeColor="text1"/>
                <w:sz w:val="28"/>
                <w:szCs w:val="28"/>
              </w:rPr>
              <w:t xml:space="preserve">a </w:t>
            </w:r>
            <w:r>
              <w:rPr>
                <w:color w:val="000000" w:themeColor="text1"/>
                <w:sz w:val="28"/>
                <w:szCs w:val="28"/>
              </w:rPr>
              <w:t>few friends to a party</w:t>
            </w:r>
          </w:p>
        </w:tc>
        <w:tc>
          <w:tcPr>
            <w:tcW w:w="1332" w:type="dxa"/>
          </w:tcPr>
          <w:p w:rsidR="004E35B3" w:rsidRDefault="005307A1" w:rsidP="004E35B3">
            <w:pPr>
              <w:pStyle w:val="ListParagraph"/>
              <w:ind w:left="0"/>
              <w:rPr>
                <w:color w:val="000000" w:themeColor="text1"/>
                <w:sz w:val="28"/>
                <w:szCs w:val="28"/>
              </w:rPr>
            </w:pPr>
            <w:r>
              <w:rPr>
                <w:color w:val="000000" w:themeColor="text1"/>
                <w:sz w:val="28"/>
                <w:szCs w:val="28"/>
              </w:rPr>
              <w:t>The few friends I had have left me</w:t>
            </w:r>
          </w:p>
        </w:tc>
        <w:tc>
          <w:tcPr>
            <w:tcW w:w="1782" w:type="dxa"/>
          </w:tcPr>
          <w:p w:rsidR="004E35B3" w:rsidRDefault="005307A1" w:rsidP="004E35B3">
            <w:pPr>
              <w:pStyle w:val="ListParagraph"/>
              <w:ind w:left="0"/>
              <w:rPr>
                <w:color w:val="000000" w:themeColor="text1"/>
                <w:sz w:val="28"/>
                <w:szCs w:val="28"/>
              </w:rPr>
            </w:pPr>
            <w:r>
              <w:rPr>
                <w:color w:val="000000" w:themeColor="text1"/>
                <w:sz w:val="28"/>
                <w:szCs w:val="28"/>
              </w:rPr>
              <w:t>There is little water in the bottle.</w:t>
            </w:r>
          </w:p>
        </w:tc>
        <w:tc>
          <w:tcPr>
            <w:tcW w:w="1890" w:type="dxa"/>
          </w:tcPr>
          <w:p w:rsidR="004E35B3" w:rsidRDefault="005307A1" w:rsidP="004E35B3">
            <w:pPr>
              <w:pStyle w:val="ListParagraph"/>
              <w:ind w:left="0"/>
              <w:rPr>
                <w:color w:val="000000" w:themeColor="text1"/>
                <w:sz w:val="28"/>
                <w:szCs w:val="28"/>
              </w:rPr>
            </w:pPr>
            <w:r>
              <w:rPr>
                <w:color w:val="000000" w:themeColor="text1"/>
                <w:sz w:val="28"/>
                <w:szCs w:val="28"/>
              </w:rPr>
              <w:t>There was a little hope of his recovery.</w:t>
            </w:r>
          </w:p>
        </w:tc>
        <w:tc>
          <w:tcPr>
            <w:tcW w:w="1710" w:type="dxa"/>
          </w:tcPr>
          <w:p w:rsidR="004E35B3" w:rsidRDefault="005307A1" w:rsidP="004E35B3">
            <w:pPr>
              <w:pStyle w:val="ListParagraph"/>
              <w:ind w:left="0"/>
              <w:rPr>
                <w:color w:val="000000" w:themeColor="text1"/>
                <w:sz w:val="28"/>
                <w:szCs w:val="28"/>
              </w:rPr>
            </w:pPr>
            <w:r>
              <w:rPr>
                <w:color w:val="000000" w:themeColor="text1"/>
                <w:sz w:val="28"/>
                <w:szCs w:val="28"/>
              </w:rPr>
              <w:t>The few rupees he had were spent in buying food.</w:t>
            </w:r>
          </w:p>
        </w:tc>
      </w:tr>
      <w:tr w:rsidR="00FE0708" w:rsidTr="00FE0708">
        <w:tc>
          <w:tcPr>
            <w:tcW w:w="1332" w:type="dxa"/>
          </w:tcPr>
          <w:p w:rsidR="004E35B3" w:rsidRDefault="00247B4A" w:rsidP="004E35B3">
            <w:pPr>
              <w:pStyle w:val="ListParagraph"/>
              <w:ind w:left="0"/>
              <w:rPr>
                <w:color w:val="000000" w:themeColor="text1"/>
                <w:sz w:val="28"/>
                <w:szCs w:val="28"/>
              </w:rPr>
            </w:pPr>
            <w:r>
              <w:rPr>
                <w:color w:val="000000" w:themeColor="text1"/>
                <w:sz w:val="28"/>
                <w:szCs w:val="28"/>
              </w:rPr>
              <w:t>This boy Is not popular at school, he is got very few friends.</w:t>
            </w:r>
          </w:p>
        </w:tc>
        <w:tc>
          <w:tcPr>
            <w:tcW w:w="1332" w:type="dxa"/>
          </w:tcPr>
          <w:p w:rsidR="004E35B3" w:rsidRDefault="00B20CA1" w:rsidP="004E35B3">
            <w:pPr>
              <w:pStyle w:val="ListParagraph"/>
              <w:ind w:left="0"/>
              <w:rPr>
                <w:color w:val="000000" w:themeColor="text1"/>
                <w:sz w:val="28"/>
                <w:szCs w:val="28"/>
              </w:rPr>
            </w:pPr>
            <w:r>
              <w:rPr>
                <w:color w:val="000000" w:themeColor="text1"/>
                <w:sz w:val="28"/>
                <w:szCs w:val="28"/>
              </w:rPr>
              <w:t>They have already been to Spain a few times.</w:t>
            </w:r>
          </w:p>
        </w:tc>
        <w:tc>
          <w:tcPr>
            <w:tcW w:w="1332" w:type="dxa"/>
          </w:tcPr>
          <w:p w:rsidR="004E35B3" w:rsidRPr="00AF2CEE" w:rsidRDefault="00247B4A" w:rsidP="004E35B3">
            <w:pPr>
              <w:ind w:left="360"/>
              <w:rPr>
                <w:color w:val="000000" w:themeColor="text1"/>
                <w:sz w:val="28"/>
                <w:szCs w:val="28"/>
              </w:rPr>
            </w:pPr>
            <w:r w:rsidRPr="00AF2CEE">
              <w:rPr>
                <w:rFonts w:ascii="Arial" w:hAnsi="Arial" w:cs="Arial"/>
                <w:color w:val="333333"/>
                <w:shd w:val="clear" w:color="auto" w:fill="FFFFFF"/>
              </w:rPr>
              <w:t> </w:t>
            </w:r>
            <w:r w:rsidRPr="00AF2CEE">
              <w:rPr>
                <w:rStyle w:val="Strong"/>
                <w:rFonts w:ascii="Arial" w:hAnsi="Arial" w:cs="Arial"/>
                <w:color w:val="333333"/>
                <w:shd w:val="clear" w:color="auto" w:fill="FFFFFF"/>
              </w:rPr>
              <w:t>The few remark that he made were very poignant.</w:t>
            </w:r>
          </w:p>
        </w:tc>
        <w:tc>
          <w:tcPr>
            <w:tcW w:w="1782" w:type="dxa"/>
          </w:tcPr>
          <w:p w:rsidR="004E35B3" w:rsidRPr="008456E3" w:rsidRDefault="00247B4A" w:rsidP="004E35B3">
            <w:pPr>
              <w:pStyle w:val="ListParagraph"/>
              <w:ind w:left="0"/>
              <w:rPr>
                <w:color w:val="000000" w:themeColor="text1"/>
                <w:sz w:val="28"/>
                <w:szCs w:val="28"/>
              </w:rPr>
            </w:pPr>
            <w:r w:rsidRPr="008456E3">
              <w:rPr>
                <w:rFonts w:ascii="Arial" w:hAnsi="Arial" w:cs="Arial"/>
                <w:color w:val="333333"/>
                <w:shd w:val="clear" w:color="auto" w:fill="FFFFFF"/>
              </w:rPr>
              <w:t> </w:t>
            </w:r>
            <w:r w:rsidR="003A7964">
              <w:rPr>
                <w:rFonts w:ascii="Arial" w:hAnsi="Arial" w:cs="Arial"/>
                <w:color w:val="333333"/>
                <w:shd w:val="clear" w:color="auto" w:fill="FFFFFF"/>
              </w:rPr>
              <w:t>There is little milk in the milk cooker.</w:t>
            </w:r>
          </w:p>
        </w:tc>
        <w:tc>
          <w:tcPr>
            <w:tcW w:w="1890" w:type="dxa"/>
          </w:tcPr>
          <w:p w:rsidR="004E35B3" w:rsidRDefault="003A7964" w:rsidP="004E35B3">
            <w:pPr>
              <w:pStyle w:val="ListParagraph"/>
              <w:ind w:left="0"/>
              <w:rPr>
                <w:color w:val="000000" w:themeColor="text1"/>
                <w:sz w:val="28"/>
                <w:szCs w:val="28"/>
              </w:rPr>
            </w:pPr>
            <w:r>
              <w:rPr>
                <w:color w:val="000000" w:themeColor="text1"/>
                <w:sz w:val="28"/>
                <w:szCs w:val="28"/>
              </w:rPr>
              <w:t>There was a little hope of getting selected.</w:t>
            </w:r>
          </w:p>
        </w:tc>
        <w:tc>
          <w:tcPr>
            <w:tcW w:w="1710" w:type="dxa"/>
          </w:tcPr>
          <w:p w:rsidR="004E35B3" w:rsidRDefault="005D0790" w:rsidP="004E35B3">
            <w:pPr>
              <w:pStyle w:val="ListParagraph"/>
              <w:ind w:left="0"/>
              <w:rPr>
                <w:color w:val="000000" w:themeColor="text1"/>
                <w:sz w:val="28"/>
                <w:szCs w:val="28"/>
              </w:rPr>
            </w:pPr>
            <w:r>
              <w:rPr>
                <w:color w:val="000000" w:themeColor="text1"/>
                <w:sz w:val="28"/>
                <w:szCs w:val="28"/>
              </w:rPr>
              <w:t xml:space="preserve">The few milk which we had spilled by </w:t>
            </w:r>
            <w:proofErr w:type="spellStart"/>
            <w:r>
              <w:rPr>
                <w:color w:val="000000" w:themeColor="text1"/>
                <w:sz w:val="28"/>
                <w:szCs w:val="28"/>
              </w:rPr>
              <w:t>some one</w:t>
            </w:r>
            <w:proofErr w:type="spellEnd"/>
            <w:r>
              <w:rPr>
                <w:color w:val="000000" w:themeColor="text1"/>
                <w:sz w:val="28"/>
                <w:szCs w:val="28"/>
              </w:rPr>
              <w:t>.</w:t>
            </w:r>
          </w:p>
        </w:tc>
      </w:tr>
      <w:tr w:rsidR="00FE0708" w:rsidTr="00FE0708">
        <w:tc>
          <w:tcPr>
            <w:tcW w:w="1332" w:type="dxa"/>
          </w:tcPr>
          <w:p w:rsidR="004E35B3" w:rsidRDefault="004E35B3" w:rsidP="004E35B3">
            <w:pPr>
              <w:pStyle w:val="ListParagraph"/>
              <w:ind w:left="0"/>
              <w:rPr>
                <w:color w:val="000000" w:themeColor="text1"/>
                <w:sz w:val="28"/>
                <w:szCs w:val="28"/>
              </w:rPr>
            </w:pPr>
          </w:p>
        </w:tc>
        <w:tc>
          <w:tcPr>
            <w:tcW w:w="1332" w:type="dxa"/>
          </w:tcPr>
          <w:p w:rsidR="004E35B3" w:rsidRDefault="004E35B3" w:rsidP="004E35B3">
            <w:pPr>
              <w:pStyle w:val="ListParagraph"/>
              <w:ind w:left="0"/>
              <w:rPr>
                <w:color w:val="000000" w:themeColor="text1"/>
                <w:sz w:val="28"/>
                <w:szCs w:val="28"/>
              </w:rPr>
            </w:pPr>
          </w:p>
        </w:tc>
        <w:tc>
          <w:tcPr>
            <w:tcW w:w="1332" w:type="dxa"/>
          </w:tcPr>
          <w:p w:rsidR="004E35B3" w:rsidRDefault="004E35B3" w:rsidP="004E35B3">
            <w:pPr>
              <w:pStyle w:val="ListParagraph"/>
              <w:ind w:left="0"/>
              <w:rPr>
                <w:color w:val="000000" w:themeColor="text1"/>
                <w:sz w:val="28"/>
                <w:szCs w:val="28"/>
              </w:rPr>
            </w:pPr>
          </w:p>
        </w:tc>
        <w:tc>
          <w:tcPr>
            <w:tcW w:w="1782" w:type="dxa"/>
          </w:tcPr>
          <w:p w:rsidR="004E35B3" w:rsidRDefault="004E35B3" w:rsidP="004E35B3">
            <w:pPr>
              <w:pStyle w:val="ListParagraph"/>
              <w:ind w:left="0"/>
              <w:rPr>
                <w:color w:val="000000" w:themeColor="text1"/>
                <w:sz w:val="28"/>
                <w:szCs w:val="28"/>
              </w:rPr>
            </w:pPr>
          </w:p>
        </w:tc>
        <w:tc>
          <w:tcPr>
            <w:tcW w:w="1890" w:type="dxa"/>
          </w:tcPr>
          <w:p w:rsidR="004E35B3" w:rsidRDefault="004E35B3" w:rsidP="004E35B3">
            <w:pPr>
              <w:pStyle w:val="ListParagraph"/>
              <w:ind w:left="0"/>
              <w:rPr>
                <w:color w:val="000000" w:themeColor="text1"/>
                <w:sz w:val="28"/>
                <w:szCs w:val="28"/>
              </w:rPr>
            </w:pPr>
          </w:p>
        </w:tc>
        <w:tc>
          <w:tcPr>
            <w:tcW w:w="1710" w:type="dxa"/>
          </w:tcPr>
          <w:p w:rsidR="004E35B3" w:rsidRDefault="004E35B3" w:rsidP="004E35B3">
            <w:pPr>
              <w:pStyle w:val="ListParagraph"/>
              <w:ind w:left="0"/>
              <w:rPr>
                <w:color w:val="000000" w:themeColor="text1"/>
                <w:sz w:val="28"/>
                <w:szCs w:val="28"/>
              </w:rPr>
            </w:pPr>
          </w:p>
        </w:tc>
      </w:tr>
    </w:tbl>
    <w:p w:rsidR="00875AE1" w:rsidRPr="004E35B3" w:rsidRDefault="00875AE1" w:rsidP="004E35B3">
      <w:pPr>
        <w:pStyle w:val="ListParagraph"/>
        <w:rPr>
          <w:color w:val="000000" w:themeColor="text1"/>
          <w:sz w:val="28"/>
          <w:szCs w:val="28"/>
        </w:rPr>
      </w:pPr>
    </w:p>
    <w:p w:rsidR="004D2300" w:rsidRDefault="005D0790" w:rsidP="005F0A80">
      <w:pPr>
        <w:pStyle w:val="ListParagraph"/>
        <w:ind w:left="1800"/>
        <w:rPr>
          <w:color w:val="000000" w:themeColor="text1"/>
          <w:sz w:val="28"/>
          <w:szCs w:val="28"/>
        </w:rPr>
      </w:pPr>
      <w:r>
        <w:rPr>
          <w:color w:val="000000" w:themeColor="text1"/>
          <w:sz w:val="28"/>
          <w:szCs w:val="28"/>
        </w:rPr>
        <w:t>Exercises:-</w:t>
      </w:r>
    </w:p>
    <w:p w:rsidR="005D0790" w:rsidRDefault="005D0790" w:rsidP="002973A7">
      <w:pPr>
        <w:pStyle w:val="ListParagraph"/>
        <w:numPr>
          <w:ilvl w:val="0"/>
          <w:numId w:val="19"/>
        </w:numPr>
        <w:rPr>
          <w:color w:val="000000" w:themeColor="text1"/>
          <w:sz w:val="28"/>
          <w:szCs w:val="28"/>
        </w:rPr>
      </w:pPr>
      <w:r>
        <w:rPr>
          <w:color w:val="000000" w:themeColor="text1"/>
          <w:sz w:val="28"/>
          <w:szCs w:val="28"/>
        </w:rPr>
        <w:t>He noticed the road was unusually__________.</w:t>
      </w:r>
    </w:p>
    <w:p w:rsidR="005D0790" w:rsidRDefault="00AC5AF4" w:rsidP="002973A7">
      <w:pPr>
        <w:pStyle w:val="ListParagraph"/>
        <w:numPr>
          <w:ilvl w:val="0"/>
          <w:numId w:val="19"/>
        </w:numPr>
        <w:rPr>
          <w:color w:val="000000" w:themeColor="text1"/>
          <w:sz w:val="28"/>
          <w:szCs w:val="28"/>
        </w:rPr>
      </w:pPr>
      <w:r>
        <w:rPr>
          <w:color w:val="000000" w:themeColor="text1"/>
          <w:sz w:val="28"/>
          <w:szCs w:val="28"/>
        </w:rPr>
        <w:t xml:space="preserve">That was once a </w:t>
      </w:r>
      <w:proofErr w:type="spellStart"/>
      <w:r>
        <w:rPr>
          <w:color w:val="000000" w:themeColor="text1"/>
          <w:sz w:val="28"/>
          <w:szCs w:val="28"/>
        </w:rPr>
        <w:t>very______dress</w:t>
      </w:r>
      <w:proofErr w:type="spellEnd"/>
      <w:r>
        <w:rPr>
          <w:color w:val="000000" w:themeColor="text1"/>
          <w:sz w:val="28"/>
          <w:szCs w:val="28"/>
        </w:rPr>
        <w:t>.</w:t>
      </w:r>
    </w:p>
    <w:p w:rsidR="005D0790" w:rsidRDefault="005D0790" w:rsidP="002973A7">
      <w:pPr>
        <w:pStyle w:val="ListParagraph"/>
        <w:numPr>
          <w:ilvl w:val="0"/>
          <w:numId w:val="19"/>
        </w:numPr>
        <w:rPr>
          <w:color w:val="000000" w:themeColor="text1"/>
          <w:sz w:val="28"/>
          <w:szCs w:val="28"/>
        </w:rPr>
      </w:pPr>
      <w:r>
        <w:rPr>
          <w:color w:val="000000" w:themeColor="text1"/>
          <w:sz w:val="28"/>
          <w:szCs w:val="28"/>
        </w:rPr>
        <w:t>He saw immediately that the hall was___________</w:t>
      </w:r>
      <w:r w:rsidR="00AC5AF4">
        <w:rPr>
          <w:color w:val="000000" w:themeColor="text1"/>
          <w:sz w:val="28"/>
          <w:szCs w:val="28"/>
        </w:rPr>
        <w:t>.</w:t>
      </w:r>
    </w:p>
    <w:p w:rsidR="005D0790" w:rsidRDefault="005D0790" w:rsidP="002973A7">
      <w:pPr>
        <w:pStyle w:val="ListParagraph"/>
        <w:numPr>
          <w:ilvl w:val="0"/>
          <w:numId w:val="19"/>
        </w:numPr>
        <w:rPr>
          <w:color w:val="000000" w:themeColor="text1"/>
          <w:sz w:val="28"/>
          <w:szCs w:val="28"/>
        </w:rPr>
      </w:pPr>
      <w:r>
        <w:rPr>
          <w:color w:val="000000" w:themeColor="text1"/>
          <w:sz w:val="28"/>
          <w:szCs w:val="28"/>
        </w:rPr>
        <w:t>He knocked at the _______ door.</w:t>
      </w:r>
    </w:p>
    <w:p w:rsidR="005D0790" w:rsidRDefault="005D0790" w:rsidP="002973A7">
      <w:pPr>
        <w:pStyle w:val="ListParagraph"/>
        <w:numPr>
          <w:ilvl w:val="0"/>
          <w:numId w:val="19"/>
        </w:numPr>
        <w:rPr>
          <w:color w:val="000000" w:themeColor="text1"/>
          <w:sz w:val="28"/>
          <w:szCs w:val="28"/>
        </w:rPr>
      </w:pPr>
      <w:r>
        <w:rPr>
          <w:color w:val="000000" w:themeColor="text1"/>
          <w:sz w:val="28"/>
          <w:szCs w:val="28"/>
        </w:rPr>
        <w:t>His words echoed through the _____house</w:t>
      </w:r>
      <w:r w:rsidR="00AC5AF4">
        <w:rPr>
          <w:color w:val="000000" w:themeColor="text1"/>
          <w:sz w:val="28"/>
          <w:szCs w:val="28"/>
        </w:rPr>
        <w:t>.</w:t>
      </w:r>
    </w:p>
    <w:p w:rsidR="005D0790" w:rsidRDefault="005D0790" w:rsidP="002973A7">
      <w:pPr>
        <w:pStyle w:val="ListParagraph"/>
        <w:numPr>
          <w:ilvl w:val="0"/>
          <w:numId w:val="19"/>
        </w:numPr>
        <w:rPr>
          <w:color w:val="000000" w:themeColor="text1"/>
          <w:sz w:val="28"/>
          <w:szCs w:val="28"/>
        </w:rPr>
      </w:pPr>
      <w:r>
        <w:rPr>
          <w:color w:val="000000" w:themeColor="text1"/>
          <w:sz w:val="28"/>
          <w:szCs w:val="28"/>
        </w:rPr>
        <w:t>The chief guest spoke for ____ about English.</w:t>
      </w:r>
    </w:p>
    <w:p w:rsidR="005D0790" w:rsidRDefault="005D0790" w:rsidP="002973A7">
      <w:pPr>
        <w:pStyle w:val="ListParagraph"/>
        <w:numPr>
          <w:ilvl w:val="0"/>
          <w:numId w:val="19"/>
        </w:numPr>
        <w:rPr>
          <w:color w:val="000000" w:themeColor="text1"/>
          <w:sz w:val="28"/>
          <w:szCs w:val="28"/>
        </w:rPr>
      </w:pPr>
      <w:r>
        <w:rPr>
          <w:color w:val="000000" w:themeColor="text1"/>
          <w:sz w:val="28"/>
          <w:szCs w:val="28"/>
        </w:rPr>
        <w:t>The cow is a _______ .</w:t>
      </w:r>
    </w:p>
    <w:p w:rsidR="005D0790" w:rsidRDefault="005D0790" w:rsidP="002973A7">
      <w:pPr>
        <w:pStyle w:val="ListParagraph"/>
        <w:numPr>
          <w:ilvl w:val="0"/>
          <w:numId w:val="19"/>
        </w:numPr>
        <w:rPr>
          <w:color w:val="000000" w:themeColor="text1"/>
          <w:sz w:val="28"/>
          <w:szCs w:val="28"/>
        </w:rPr>
      </w:pPr>
      <w:r>
        <w:rPr>
          <w:color w:val="000000" w:themeColor="text1"/>
          <w:sz w:val="28"/>
          <w:szCs w:val="28"/>
        </w:rPr>
        <w:t>The lion is a _________.</w:t>
      </w:r>
    </w:p>
    <w:p w:rsidR="005D0790" w:rsidRDefault="005D0790" w:rsidP="002973A7">
      <w:pPr>
        <w:pStyle w:val="ListParagraph"/>
        <w:numPr>
          <w:ilvl w:val="0"/>
          <w:numId w:val="19"/>
        </w:numPr>
        <w:rPr>
          <w:color w:val="000000" w:themeColor="text1"/>
          <w:sz w:val="28"/>
          <w:szCs w:val="28"/>
        </w:rPr>
      </w:pPr>
      <w:r>
        <w:rPr>
          <w:color w:val="000000" w:themeColor="text1"/>
          <w:sz w:val="28"/>
          <w:szCs w:val="28"/>
        </w:rPr>
        <w:t>The dog is an ________</w:t>
      </w:r>
      <w:r w:rsidR="00AC5AF4">
        <w:rPr>
          <w:color w:val="000000" w:themeColor="text1"/>
          <w:sz w:val="28"/>
          <w:szCs w:val="28"/>
        </w:rPr>
        <w:t>.</w:t>
      </w:r>
    </w:p>
    <w:p w:rsidR="00F47045" w:rsidRPr="00623330" w:rsidRDefault="00AC5AF4" w:rsidP="00623330">
      <w:pPr>
        <w:ind w:left="1800"/>
        <w:rPr>
          <w:color w:val="000000" w:themeColor="text1"/>
          <w:sz w:val="28"/>
          <w:szCs w:val="28"/>
        </w:rPr>
      </w:pPr>
      <w:r w:rsidRPr="00623330">
        <w:rPr>
          <w:color w:val="000000" w:themeColor="text1"/>
          <w:sz w:val="28"/>
          <w:szCs w:val="28"/>
        </w:rPr>
        <w:t>10)</w:t>
      </w:r>
      <w:r w:rsidR="00F47045" w:rsidRPr="00623330">
        <w:rPr>
          <w:color w:val="000000" w:themeColor="text1"/>
          <w:sz w:val="28"/>
          <w:szCs w:val="28"/>
        </w:rPr>
        <w:t>The frog is an______</w:t>
      </w:r>
      <w:r w:rsidRPr="00623330">
        <w:rPr>
          <w:color w:val="000000" w:themeColor="text1"/>
          <w:sz w:val="28"/>
          <w:szCs w:val="28"/>
        </w:rPr>
        <w:t>.</w:t>
      </w:r>
    </w:p>
    <w:p w:rsidR="00342BB5" w:rsidRDefault="00342BB5" w:rsidP="00AC5AF4">
      <w:pPr>
        <w:pStyle w:val="ListParagraph"/>
        <w:ind w:left="2160"/>
        <w:rPr>
          <w:color w:val="000000" w:themeColor="text1"/>
          <w:sz w:val="28"/>
          <w:szCs w:val="28"/>
        </w:rPr>
      </w:pPr>
    </w:p>
    <w:p w:rsidR="00AC5AF4" w:rsidRDefault="0007091F" w:rsidP="00AC5AF4">
      <w:pPr>
        <w:pStyle w:val="ListParagraph"/>
        <w:ind w:left="2160"/>
        <w:rPr>
          <w:color w:val="000000" w:themeColor="text1"/>
          <w:sz w:val="28"/>
          <w:szCs w:val="28"/>
        </w:rPr>
      </w:pPr>
      <w:r>
        <w:rPr>
          <w:color w:val="000000" w:themeColor="text1"/>
          <w:sz w:val="28"/>
          <w:szCs w:val="28"/>
        </w:rPr>
        <w:t xml:space="preserve">2) </w:t>
      </w:r>
      <w:r w:rsidR="00AC5AF4">
        <w:rPr>
          <w:color w:val="000000" w:themeColor="text1"/>
          <w:sz w:val="28"/>
          <w:szCs w:val="28"/>
        </w:rPr>
        <w:t>Pick up the right describing word:</w:t>
      </w:r>
    </w:p>
    <w:p w:rsidR="00AC5AF4" w:rsidRDefault="00AC5AF4" w:rsidP="002973A7">
      <w:pPr>
        <w:pStyle w:val="ListParagraph"/>
        <w:numPr>
          <w:ilvl w:val="0"/>
          <w:numId w:val="20"/>
        </w:numPr>
        <w:rPr>
          <w:color w:val="000000" w:themeColor="text1"/>
          <w:sz w:val="28"/>
          <w:szCs w:val="28"/>
        </w:rPr>
      </w:pPr>
      <w:r>
        <w:rPr>
          <w:color w:val="000000" w:themeColor="text1"/>
          <w:sz w:val="28"/>
          <w:szCs w:val="28"/>
        </w:rPr>
        <w:t>She cooked (enough/little) for everyone.</w:t>
      </w:r>
    </w:p>
    <w:p w:rsidR="00AC5AF4" w:rsidRDefault="00AC5AF4" w:rsidP="002973A7">
      <w:pPr>
        <w:pStyle w:val="ListParagraph"/>
        <w:numPr>
          <w:ilvl w:val="0"/>
          <w:numId w:val="20"/>
        </w:numPr>
        <w:rPr>
          <w:color w:val="000000" w:themeColor="text1"/>
          <w:sz w:val="28"/>
          <w:szCs w:val="28"/>
        </w:rPr>
      </w:pPr>
      <w:r>
        <w:rPr>
          <w:color w:val="000000" w:themeColor="text1"/>
          <w:sz w:val="28"/>
          <w:szCs w:val="28"/>
        </w:rPr>
        <w:t>(Each/all) person was given a book.</w:t>
      </w:r>
    </w:p>
    <w:p w:rsidR="00AC5AF4" w:rsidRDefault="00AC5AF4" w:rsidP="002973A7">
      <w:pPr>
        <w:pStyle w:val="ListParagraph"/>
        <w:numPr>
          <w:ilvl w:val="0"/>
          <w:numId w:val="20"/>
        </w:numPr>
        <w:rPr>
          <w:color w:val="000000" w:themeColor="text1"/>
          <w:sz w:val="28"/>
          <w:szCs w:val="28"/>
        </w:rPr>
      </w:pPr>
      <w:r>
        <w:rPr>
          <w:color w:val="000000" w:themeColor="text1"/>
          <w:sz w:val="28"/>
          <w:szCs w:val="28"/>
        </w:rPr>
        <w:t>(Much/Many) documents need your signature.</w:t>
      </w:r>
    </w:p>
    <w:p w:rsidR="00AC5AF4" w:rsidRDefault="00AC5AF4" w:rsidP="002973A7">
      <w:pPr>
        <w:pStyle w:val="ListParagraph"/>
        <w:numPr>
          <w:ilvl w:val="0"/>
          <w:numId w:val="20"/>
        </w:numPr>
        <w:rPr>
          <w:color w:val="000000" w:themeColor="text1"/>
          <w:sz w:val="28"/>
          <w:szCs w:val="28"/>
        </w:rPr>
      </w:pPr>
      <w:r>
        <w:rPr>
          <w:color w:val="000000" w:themeColor="text1"/>
          <w:sz w:val="28"/>
          <w:szCs w:val="28"/>
        </w:rPr>
        <w:t>He does not expect(any/little)reward.</w:t>
      </w:r>
    </w:p>
    <w:p w:rsidR="00AC5AF4" w:rsidRDefault="00AC5AF4" w:rsidP="002973A7">
      <w:pPr>
        <w:pStyle w:val="ListParagraph"/>
        <w:numPr>
          <w:ilvl w:val="0"/>
          <w:numId w:val="20"/>
        </w:numPr>
        <w:rPr>
          <w:color w:val="000000" w:themeColor="text1"/>
          <w:sz w:val="28"/>
          <w:szCs w:val="28"/>
        </w:rPr>
      </w:pPr>
      <w:r>
        <w:rPr>
          <w:color w:val="000000" w:themeColor="text1"/>
          <w:sz w:val="28"/>
          <w:szCs w:val="28"/>
        </w:rPr>
        <w:t>(Few/Every) man has to do his share of work.</w:t>
      </w:r>
    </w:p>
    <w:p w:rsidR="00AC5AF4" w:rsidRDefault="00AC5AF4" w:rsidP="002973A7">
      <w:pPr>
        <w:pStyle w:val="ListParagraph"/>
        <w:numPr>
          <w:ilvl w:val="0"/>
          <w:numId w:val="20"/>
        </w:numPr>
        <w:rPr>
          <w:color w:val="000000" w:themeColor="text1"/>
          <w:sz w:val="28"/>
          <w:szCs w:val="28"/>
        </w:rPr>
      </w:pPr>
      <w:r>
        <w:rPr>
          <w:color w:val="000000" w:themeColor="text1"/>
          <w:sz w:val="28"/>
          <w:szCs w:val="28"/>
        </w:rPr>
        <w:t>A(Few/Little) effort on your part would work wonders.</w:t>
      </w:r>
    </w:p>
    <w:p w:rsidR="002B000C" w:rsidRDefault="002B000C" w:rsidP="002973A7">
      <w:pPr>
        <w:pStyle w:val="ListParagraph"/>
        <w:numPr>
          <w:ilvl w:val="0"/>
          <w:numId w:val="20"/>
        </w:numPr>
        <w:rPr>
          <w:color w:val="000000" w:themeColor="text1"/>
          <w:sz w:val="28"/>
          <w:szCs w:val="28"/>
        </w:rPr>
      </w:pPr>
      <w:r>
        <w:rPr>
          <w:color w:val="000000" w:themeColor="text1"/>
          <w:sz w:val="28"/>
          <w:szCs w:val="28"/>
        </w:rPr>
        <w:lastRenderedPageBreak/>
        <w:t>The space was not(enough/much) to keep all the boxes.</w:t>
      </w:r>
    </w:p>
    <w:p w:rsidR="002B000C" w:rsidRDefault="006D301E" w:rsidP="002973A7">
      <w:pPr>
        <w:pStyle w:val="ListParagraph"/>
        <w:numPr>
          <w:ilvl w:val="0"/>
          <w:numId w:val="20"/>
        </w:numPr>
        <w:rPr>
          <w:color w:val="000000" w:themeColor="text1"/>
          <w:sz w:val="28"/>
          <w:szCs w:val="28"/>
        </w:rPr>
      </w:pPr>
      <w:r>
        <w:rPr>
          <w:color w:val="000000" w:themeColor="text1"/>
          <w:sz w:val="28"/>
          <w:szCs w:val="28"/>
        </w:rPr>
        <w:t>He is no</w:t>
      </w:r>
      <w:r w:rsidR="002B000C">
        <w:rPr>
          <w:color w:val="000000" w:themeColor="text1"/>
          <w:sz w:val="28"/>
          <w:szCs w:val="28"/>
        </w:rPr>
        <w:t>t (any/much) more careful.</w:t>
      </w:r>
    </w:p>
    <w:p w:rsidR="002B000C" w:rsidRDefault="002B000C" w:rsidP="002973A7">
      <w:pPr>
        <w:pStyle w:val="ListParagraph"/>
        <w:numPr>
          <w:ilvl w:val="0"/>
          <w:numId w:val="20"/>
        </w:numPr>
        <w:rPr>
          <w:color w:val="000000" w:themeColor="text1"/>
          <w:sz w:val="28"/>
          <w:szCs w:val="28"/>
        </w:rPr>
      </w:pPr>
      <w:r>
        <w:rPr>
          <w:color w:val="000000" w:themeColor="text1"/>
          <w:sz w:val="28"/>
          <w:szCs w:val="28"/>
        </w:rPr>
        <w:t>(Several/ Many) ministers were dropped.</w:t>
      </w:r>
    </w:p>
    <w:p w:rsidR="002B000C" w:rsidRPr="00623330" w:rsidRDefault="002B000C" w:rsidP="00623330">
      <w:pPr>
        <w:ind w:left="2160"/>
        <w:rPr>
          <w:color w:val="000000" w:themeColor="text1"/>
          <w:sz w:val="28"/>
          <w:szCs w:val="28"/>
        </w:rPr>
      </w:pPr>
      <w:r w:rsidRPr="00623330">
        <w:rPr>
          <w:color w:val="000000" w:themeColor="text1"/>
          <w:sz w:val="28"/>
          <w:szCs w:val="28"/>
        </w:rPr>
        <w:t>10)He has(Many/Much) problems.</w:t>
      </w:r>
    </w:p>
    <w:p w:rsidR="00342BB5" w:rsidRDefault="00342BB5" w:rsidP="002B000C">
      <w:pPr>
        <w:pStyle w:val="ListParagraph"/>
        <w:ind w:left="2520"/>
        <w:rPr>
          <w:color w:val="000000" w:themeColor="text1"/>
          <w:sz w:val="28"/>
          <w:szCs w:val="28"/>
        </w:rPr>
      </w:pPr>
    </w:p>
    <w:p w:rsidR="002B000C" w:rsidRDefault="0007091F" w:rsidP="002B000C">
      <w:pPr>
        <w:pStyle w:val="ListParagraph"/>
        <w:ind w:left="2520"/>
        <w:rPr>
          <w:color w:val="000000" w:themeColor="text1"/>
          <w:sz w:val="28"/>
          <w:szCs w:val="28"/>
        </w:rPr>
      </w:pPr>
      <w:r>
        <w:rPr>
          <w:color w:val="000000" w:themeColor="text1"/>
          <w:sz w:val="28"/>
          <w:szCs w:val="28"/>
        </w:rPr>
        <w:t xml:space="preserve">3) </w:t>
      </w:r>
      <w:r w:rsidR="002B000C">
        <w:rPr>
          <w:color w:val="000000" w:themeColor="text1"/>
          <w:sz w:val="28"/>
          <w:szCs w:val="28"/>
        </w:rPr>
        <w:t>Fill in the blanks with any one of the following:</w:t>
      </w:r>
    </w:p>
    <w:p w:rsidR="002B000C" w:rsidRDefault="002B000C" w:rsidP="002B000C">
      <w:pPr>
        <w:pStyle w:val="ListParagraph"/>
        <w:ind w:left="2520"/>
        <w:rPr>
          <w:color w:val="000000" w:themeColor="text1"/>
          <w:sz w:val="28"/>
          <w:szCs w:val="28"/>
        </w:rPr>
      </w:pPr>
      <w:r>
        <w:rPr>
          <w:color w:val="000000" w:themeColor="text1"/>
          <w:sz w:val="28"/>
          <w:szCs w:val="28"/>
        </w:rPr>
        <w:t>Little, Few, A Little, A few, The little, the few.</w:t>
      </w:r>
    </w:p>
    <w:p w:rsidR="002B000C" w:rsidRDefault="002B000C" w:rsidP="002973A7">
      <w:pPr>
        <w:pStyle w:val="ListParagraph"/>
        <w:numPr>
          <w:ilvl w:val="0"/>
          <w:numId w:val="21"/>
        </w:numPr>
        <w:rPr>
          <w:color w:val="000000" w:themeColor="text1"/>
          <w:sz w:val="28"/>
          <w:szCs w:val="28"/>
        </w:rPr>
      </w:pPr>
      <w:r>
        <w:rPr>
          <w:color w:val="000000" w:themeColor="text1"/>
          <w:sz w:val="28"/>
          <w:szCs w:val="28"/>
        </w:rPr>
        <w:t>He invited _______ friends to a party.</w:t>
      </w:r>
    </w:p>
    <w:p w:rsidR="002B000C" w:rsidRDefault="002B000C" w:rsidP="002973A7">
      <w:pPr>
        <w:pStyle w:val="ListParagraph"/>
        <w:numPr>
          <w:ilvl w:val="0"/>
          <w:numId w:val="21"/>
        </w:numPr>
        <w:rPr>
          <w:color w:val="000000" w:themeColor="text1"/>
          <w:sz w:val="28"/>
          <w:szCs w:val="28"/>
        </w:rPr>
      </w:pPr>
      <w:r>
        <w:rPr>
          <w:color w:val="000000" w:themeColor="text1"/>
          <w:sz w:val="28"/>
          <w:szCs w:val="28"/>
        </w:rPr>
        <w:t>There was____ hope of his recovery.</w:t>
      </w:r>
    </w:p>
    <w:p w:rsidR="002B000C" w:rsidRDefault="002B000C" w:rsidP="002973A7">
      <w:pPr>
        <w:pStyle w:val="ListParagraph"/>
        <w:numPr>
          <w:ilvl w:val="0"/>
          <w:numId w:val="21"/>
        </w:numPr>
        <w:rPr>
          <w:color w:val="000000" w:themeColor="text1"/>
          <w:sz w:val="28"/>
          <w:szCs w:val="28"/>
        </w:rPr>
      </w:pPr>
      <w:r>
        <w:rPr>
          <w:color w:val="000000" w:themeColor="text1"/>
          <w:sz w:val="28"/>
          <w:szCs w:val="28"/>
        </w:rPr>
        <w:t>____ men are totally perfect.</w:t>
      </w:r>
    </w:p>
    <w:p w:rsidR="002B000C" w:rsidRDefault="002B000C" w:rsidP="002973A7">
      <w:pPr>
        <w:pStyle w:val="ListParagraph"/>
        <w:numPr>
          <w:ilvl w:val="0"/>
          <w:numId w:val="21"/>
        </w:numPr>
        <w:rPr>
          <w:color w:val="000000" w:themeColor="text1"/>
          <w:sz w:val="28"/>
          <w:szCs w:val="28"/>
        </w:rPr>
      </w:pPr>
      <w:r>
        <w:rPr>
          <w:color w:val="000000" w:themeColor="text1"/>
          <w:sz w:val="28"/>
          <w:szCs w:val="28"/>
        </w:rPr>
        <w:t>_______rupees he had were spent in buying food.</w:t>
      </w:r>
    </w:p>
    <w:p w:rsidR="002B000C" w:rsidRDefault="002B000C" w:rsidP="002973A7">
      <w:pPr>
        <w:pStyle w:val="ListParagraph"/>
        <w:numPr>
          <w:ilvl w:val="0"/>
          <w:numId w:val="21"/>
        </w:numPr>
        <w:rPr>
          <w:color w:val="000000" w:themeColor="text1"/>
          <w:sz w:val="28"/>
          <w:szCs w:val="28"/>
        </w:rPr>
      </w:pPr>
      <w:r>
        <w:rPr>
          <w:color w:val="000000" w:themeColor="text1"/>
          <w:sz w:val="28"/>
          <w:szCs w:val="28"/>
        </w:rPr>
        <w:t>The quarrel can be stopped if both rivals use ____ tact.</w:t>
      </w:r>
    </w:p>
    <w:p w:rsidR="00342BB5" w:rsidRDefault="00342BB5" w:rsidP="00342BB5">
      <w:pPr>
        <w:pStyle w:val="ListParagraph"/>
        <w:ind w:left="2880"/>
        <w:rPr>
          <w:color w:val="000000" w:themeColor="text1"/>
          <w:sz w:val="28"/>
          <w:szCs w:val="28"/>
        </w:rPr>
      </w:pPr>
    </w:p>
    <w:p w:rsidR="002B000C" w:rsidRDefault="009907B9" w:rsidP="009907B9">
      <w:pPr>
        <w:pStyle w:val="ListParagraph"/>
        <w:ind w:left="1440"/>
        <w:rPr>
          <w:color w:val="000000" w:themeColor="text1"/>
          <w:sz w:val="28"/>
          <w:szCs w:val="28"/>
        </w:rPr>
      </w:pPr>
      <w:r>
        <w:rPr>
          <w:color w:val="000000" w:themeColor="text1"/>
          <w:sz w:val="28"/>
          <w:szCs w:val="28"/>
        </w:rPr>
        <w:t>4)</w:t>
      </w:r>
      <w:r w:rsidR="002B000C">
        <w:rPr>
          <w:color w:val="000000" w:themeColor="text1"/>
          <w:sz w:val="28"/>
          <w:szCs w:val="28"/>
        </w:rPr>
        <w:t>Supply the underlined nouns with suitable adjectives of quality.</w:t>
      </w:r>
    </w:p>
    <w:p w:rsidR="002B000C" w:rsidRPr="002B000C" w:rsidRDefault="002B000C" w:rsidP="002973A7">
      <w:pPr>
        <w:pStyle w:val="ListParagraph"/>
        <w:numPr>
          <w:ilvl w:val="0"/>
          <w:numId w:val="22"/>
        </w:numPr>
        <w:rPr>
          <w:color w:val="000000" w:themeColor="text1"/>
          <w:sz w:val="28"/>
          <w:szCs w:val="28"/>
        </w:rPr>
      </w:pPr>
      <w:r>
        <w:rPr>
          <w:color w:val="000000" w:themeColor="text1"/>
          <w:sz w:val="28"/>
          <w:szCs w:val="28"/>
        </w:rPr>
        <w:t xml:space="preserve">The boy was sitting under a </w:t>
      </w:r>
      <w:r w:rsidRPr="002B000C">
        <w:rPr>
          <w:color w:val="000000" w:themeColor="text1"/>
          <w:sz w:val="28"/>
          <w:szCs w:val="28"/>
          <w:u w:val="single"/>
        </w:rPr>
        <w:t>tree.</w:t>
      </w:r>
    </w:p>
    <w:p w:rsidR="002B000C" w:rsidRPr="002B000C" w:rsidRDefault="002B000C" w:rsidP="002973A7">
      <w:pPr>
        <w:pStyle w:val="ListParagraph"/>
        <w:numPr>
          <w:ilvl w:val="0"/>
          <w:numId w:val="22"/>
        </w:numPr>
        <w:rPr>
          <w:color w:val="000000" w:themeColor="text1"/>
          <w:sz w:val="28"/>
          <w:szCs w:val="28"/>
        </w:rPr>
      </w:pPr>
      <w:r>
        <w:rPr>
          <w:color w:val="000000" w:themeColor="text1"/>
          <w:sz w:val="28"/>
          <w:szCs w:val="28"/>
        </w:rPr>
        <w:t xml:space="preserve">The </w:t>
      </w:r>
      <w:r w:rsidRPr="002B000C">
        <w:rPr>
          <w:color w:val="000000" w:themeColor="text1"/>
          <w:sz w:val="28"/>
          <w:szCs w:val="28"/>
          <w:u w:val="single"/>
        </w:rPr>
        <w:t>house</w:t>
      </w:r>
      <w:r>
        <w:rPr>
          <w:color w:val="000000" w:themeColor="text1"/>
          <w:sz w:val="28"/>
          <w:szCs w:val="28"/>
        </w:rPr>
        <w:t xml:space="preserve"> is on the bank of the </w:t>
      </w:r>
      <w:r w:rsidRPr="002B000C">
        <w:rPr>
          <w:color w:val="000000" w:themeColor="text1"/>
          <w:sz w:val="28"/>
          <w:szCs w:val="28"/>
          <w:u w:val="single"/>
        </w:rPr>
        <w:t>river.</w:t>
      </w:r>
    </w:p>
    <w:p w:rsidR="002B000C" w:rsidRDefault="002B000C" w:rsidP="002973A7">
      <w:pPr>
        <w:pStyle w:val="ListParagraph"/>
        <w:numPr>
          <w:ilvl w:val="0"/>
          <w:numId w:val="22"/>
        </w:numPr>
        <w:rPr>
          <w:color w:val="000000" w:themeColor="text1"/>
          <w:sz w:val="28"/>
          <w:szCs w:val="28"/>
        </w:rPr>
      </w:pPr>
      <w:r>
        <w:rPr>
          <w:color w:val="000000" w:themeColor="text1"/>
          <w:sz w:val="28"/>
          <w:szCs w:val="28"/>
        </w:rPr>
        <w:t xml:space="preserve">A </w:t>
      </w:r>
      <w:r w:rsidRPr="005912D3">
        <w:rPr>
          <w:color w:val="000000" w:themeColor="text1"/>
          <w:sz w:val="28"/>
          <w:szCs w:val="28"/>
          <w:u w:val="single"/>
        </w:rPr>
        <w:t>horse-man</w:t>
      </w:r>
      <w:r>
        <w:rPr>
          <w:color w:val="000000" w:themeColor="text1"/>
          <w:sz w:val="28"/>
          <w:szCs w:val="28"/>
        </w:rPr>
        <w:t xml:space="preserve"> was riding over the </w:t>
      </w:r>
      <w:r w:rsidRPr="005912D3">
        <w:rPr>
          <w:color w:val="000000" w:themeColor="text1"/>
          <w:sz w:val="28"/>
          <w:szCs w:val="28"/>
          <w:u w:val="single"/>
        </w:rPr>
        <w:t>land</w:t>
      </w:r>
      <w:r>
        <w:rPr>
          <w:color w:val="000000" w:themeColor="text1"/>
          <w:sz w:val="28"/>
          <w:szCs w:val="28"/>
        </w:rPr>
        <w:t>.</w:t>
      </w:r>
    </w:p>
    <w:p w:rsidR="005912D3" w:rsidRDefault="005912D3" w:rsidP="002973A7">
      <w:pPr>
        <w:pStyle w:val="ListParagraph"/>
        <w:numPr>
          <w:ilvl w:val="0"/>
          <w:numId w:val="22"/>
        </w:numPr>
        <w:rPr>
          <w:color w:val="000000" w:themeColor="text1"/>
          <w:sz w:val="28"/>
          <w:szCs w:val="28"/>
        </w:rPr>
      </w:pPr>
      <w:r w:rsidRPr="005912D3">
        <w:rPr>
          <w:color w:val="000000" w:themeColor="text1"/>
          <w:sz w:val="28"/>
          <w:szCs w:val="28"/>
          <w:u w:val="single"/>
        </w:rPr>
        <w:t>Students</w:t>
      </w:r>
      <w:r>
        <w:rPr>
          <w:color w:val="000000" w:themeColor="text1"/>
          <w:sz w:val="28"/>
          <w:szCs w:val="28"/>
        </w:rPr>
        <w:t xml:space="preserve"> were asked to describe the </w:t>
      </w:r>
      <w:r w:rsidRPr="005912D3">
        <w:rPr>
          <w:color w:val="000000" w:themeColor="text1"/>
          <w:sz w:val="28"/>
          <w:szCs w:val="28"/>
          <w:u w:val="single"/>
        </w:rPr>
        <w:t>scenery</w:t>
      </w:r>
      <w:r>
        <w:rPr>
          <w:color w:val="000000" w:themeColor="text1"/>
          <w:sz w:val="28"/>
          <w:szCs w:val="28"/>
        </w:rPr>
        <w:t>.</w:t>
      </w:r>
    </w:p>
    <w:p w:rsidR="005912D3" w:rsidRPr="00342BB5" w:rsidRDefault="005912D3" w:rsidP="002973A7">
      <w:pPr>
        <w:pStyle w:val="ListParagraph"/>
        <w:numPr>
          <w:ilvl w:val="0"/>
          <w:numId w:val="22"/>
        </w:numPr>
        <w:rPr>
          <w:color w:val="000000" w:themeColor="text1"/>
          <w:sz w:val="28"/>
          <w:szCs w:val="28"/>
        </w:rPr>
      </w:pPr>
      <w:r w:rsidRPr="005912D3">
        <w:rPr>
          <w:color w:val="000000" w:themeColor="text1"/>
          <w:sz w:val="28"/>
          <w:szCs w:val="28"/>
        </w:rPr>
        <w:t xml:space="preserve">They entered the </w:t>
      </w:r>
      <w:r w:rsidRPr="005912D3">
        <w:rPr>
          <w:color w:val="000000" w:themeColor="text1"/>
          <w:sz w:val="28"/>
          <w:szCs w:val="28"/>
          <w:u w:val="single"/>
        </w:rPr>
        <w:t xml:space="preserve">temple </w:t>
      </w:r>
      <w:r w:rsidRPr="005912D3">
        <w:rPr>
          <w:color w:val="000000" w:themeColor="text1"/>
          <w:sz w:val="28"/>
          <w:szCs w:val="28"/>
        </w:rPr>
        <w:t xml:space="preserve">in </w:t>
      </w:r>
      <w:r w:rsidRPr="005912D3">
        <w:rPr>
          <w:color w:val="000000" w:themeColor="text1"/>
          <w:sz w:val="28"/>
          <w:szCs w:val="28"/>
          <w:u w:val="single"/>
        </w:rPr>
        <w:t>silence.</w:t>
      </w:r>
    </w:p>
    <w:p w:rsidR="00342BB5" w:rsidRPr="005912D3" w:rsidRDefault="00342BB5" w:rsidP="00342BB5">
      <w:pPr>
        <w:pStyle w:val="ListParagraph"/>
        <w:ind w:left="3240"/>
        <w:rPr>
          <w:color w:val="000000" w:themeColor="text1"/>
          <w:sz w:val="28"/>
          <w:szCs w:val="28"/>
        </w:rPr>
      </w:pPr>
    </w:p>
    <w:p w:rsidR="005912D3" w:rsidRDefault="009907B9" w:rsidP="005912D3">
      <w:pPr>
        <w:pStyle w:val="ListParagraph"/>
        <w:ind w:left="3240"/>
        <w:jc w:val="both"/>
        <w:rPr>
          <w:color w:val="000000" w:themeColor="text1"/>
          <w:sz w:val="28"/>
          <w:szCs w:val="28"/>
        </w:rPr>
      </w:pPr>
      <w:r>
        <w:rPr>
          <w:color w:val="000000" w:themeColor="text1"/>
          <w:sz w:val="28"/>
          <w:szCs w:val="28"/>
        </w:rPr>
        <w:t>5)</w:t>
      </w:r>
      <w:r w:rsidR="005912D3" w:rsidRPr="005912D3">
        <w:rPr>
          <w:color w:val="000000" w:themeColor="text1"/>
          <w:sz w:val="28"/>
          <w:szCs w:val="28"/>
        </w:rPr>
        <w:t>Adjectives can be formed by adding the following suffixes to certain words</w:t>
      </w:r>
      <w:r w:rsidR="005912D3">
        <w:rPr>
          <w:color w:val="000000" w:themeColor="text1"/>
          <w:sz w:val="28"/>
          <w:szCs w:val="28"/>
        </w:rPr>
        <w:t xml:space="preserve"> ‘-y’,’-al’,</w:t>
      </w:r>
      <w:r w:rsidR="006D301E">
        <w:rPr>
          <w:color w:val="000000" w:themeColor="text1"/>
          <w:sz w:val="28"/>
          <w:szCs w:val="28"/>
        </w:rPr>
        <w:t xml:space="preserve"> ’-</w:t>
      </w:r>
      <w:proofErr w:type="spellStart"/>
      <w:r w:rsidR="006D301E">
        <w:rPr>
          <w:color w:val="000000" w:themeColor="text1"/>
          <w:sz w:val="28"/>
          <w:szCs w:val="28"/>
        </w:rPr>
        <w:t>ly</w:t>
      </w:r>
      <w:proofErr w:type="spellEnd"/>
      <w:r w:rsidR="005912D3">
        <w:rPr>
          <w:color w:val="000000" w:themeColor="text1"/>
          <w:sz w:val="28"/>
          <w:szCs w:val="28"/>
        </w:rPr>
        <w:t>’,</w:t>
      </w:r>
      <w:r w:rsidR="006D301E">
        <w:rPr>
          <w:color w:val="000000" w:themeColor="text1"/>
          <w:sz w:val="28"/>
          <w:szCs w:val="28"/>
        </w:rPr>
        <w:t xml:space="preserve"> </w:t>
      </w:r>
      <w:r w:rsidR="005912D3">
        <w:rPr>
          <w:color w:val="000000" w:themeColor="text1"/>
          <w:sz w:val="28"/>
          <w:szCs w:val="28"/>
        </w:rPr>
        <w:t>’-</w:t>
      </w:r>
      <w:proofErr w:type="spellStart"/>
      <w:r w:rsidR="005912D3">
        <w:rPr>
          <w:color w:val="000000" w:themeColor="text1"/>
          <w:sz w:val="28"/>
          <w:szCs w:val="28"/>
        </w:rPr>
        <w:t>ful</w:t>
      </w:r>
      <w:proofErr w:type="spellEnd"/>
      <w:r w:rsidR="005912D3">
        <w:rPr>
          <w:color w:val="000000" w:themeColor="text1"/>
          <w:sz w:val="28"/>
          <w:szCs w:val="28"/>
        </w:rPr>
        <w:t>’,</w:t>
      </w:r>
      <w:r w:rsidR="006D301E">
        <w:rPr>
          <w:color w:val="000000" w:themeColor="text1"/>
          <w:sz w:val="28"/>
          <w:szCs w:val="28"/>
        </w:rPr>
        <w:t xml:space="preserve"> </w:t>
      </w:r>
      <w:r w:rsidR="005912D3">
        <w:rPr>
          <w:color w:val="000000" w:themeColor="text1"/>
          <w:sz w:val="28"/>
          <w:szCs w:val="28"/>
        </w:rPr>
        <w:t>’-less’,</w:t>
      </w:r>
      <w:r w:rsidR="006D301E">
        <w:rPr>
          <w:color w:val="000000" w:themeColor="text1"/>
          <w:sz w:val="28"/>
          <w:szCs w:val="28"/>
        </w:rPr>
        <w:t xml:space="preserve"> </w:t>
      </w:r>
      <w:r w:rsidR="005912D3">
        <w:rPr>
          <w:color w:val="000000" w:themeColor="text1"/>
          <w:sz w:val="28"/>
          <w:szCs w:val="28"/>
        </w:rPr>
        <w:t>’-</w:t>
      </w:r>
      <w:proofErr w:type="spellStart"/>
      <w:r w:rsidR="005912D3">
        <w:rPr>
          <w:color w:val="000000" w:themeColor="text1"/>
          <w:sz w:val="28"/>
          <w:szCs w:val="28"/>
        </w:rPr>
        <w:t>ic</w:t>
      </w:r>
      <w:proofErr w:type="spellEnd"/>
      <w:r w:rsidR="005912D3">
        <w:rPr>
          <w:color w:val="000000" w:themeColor="text1"/>
          <w:sz w:val="28"/>
          <w:szCs w:val="28"/>
        </w:rPr>
        <w:t>’ etc</w:t>
      </w:r>
      <w:r w:rsidR="006D301E">
        <w:rPr>
          <w:color w:val="000000" w:themeColor="text1"/>
          <w:sz w:val="28"/>
          <w:szCs w:val="28"/>
        </w:rPr>
        <w:t>.,</w:t>
      </w:r>
    </w:p>
    <w:p w:rsidR="005912D3" w:rsidRDefault="005912D3" w:rsidP="005912D3">
      <w:pPr>
        <w:pStyle w:val="ListParagraph"/>
        <w:ind w:left="3240"/>
        <w:rPr>
          <w:color w:val="000000" w:themeColor="text1"/>
          <w:sz w:val="28"/>
          <w:szCs w:val="28"/>
        </w:rPr>
      </w:pPr>
      <w:r>
        <w:rPr>
          <w:color w:val="000000" w:themeColor="text1"/>
          <w:sz w:val="28"/>
          <w:szCs w:val="28"/>
        </w:rPr>
        <w:t>Make adjectives by adding proper suffixes to the words given below.</w:t>
      </w:r>
    </w:p>
    <w:p w:rsidR="005912D3" w:rsidRDefault="005912D3" w:rsidP="005912D3">
      <w:pPr>
        <w:pStyle w:val="ListParagraph"/>
        <w:ind w:left="3240"/>
        <w:rPr>
          <w:color w:val="000000" w:themeColor="text1"/>
          <w:sz w:val="28"/>
          <w:szCs w:val="28"/>
        </w:rPr>
      </w:pPr>
      <w:r>
        <w:rPr>
          <w:color w:val="000000" w:themeColor="text1"/>
          <w:sz w:val="28"/>
          <w:szCs w:val="28"/>
        </w:rPr>
        <w:t>1)Rock  2)Hope 3)friend 4) use 5) father 6) mercy 7) industry 8) adventure 9) tradition 10) gloom 11) care 12) danger 13)science 14)sympathy 15) fancy</w:t>
      </w:r>
    </w:p>
    <w:p w:rsidR="0007091F" w:rsidRDefault="0007091F" w:rsidP="005912D3">
      <w:pPr>
        <w:pStyle w:val="ListParagraph"/>
        <w:ind w:left="3240"/>
        <w:rPr>
          <w:color w:val="000000" w:themeColor="text1"/>
          <w:sz w:val="28"/>
          <w:szCs w:val="28"/>
        </w:rPr>
      </w:pPr>
    </w:p>
    <w:p w:rsidR="0007091F" w:rsidRDefault="0007091F" w:rsidP="005912D3">
      <w:pPr>
        <w:pStyle w:val="ListParagraph"/>
        <w:ind w:left="3240"/>
        <w:rPr>
          <w:color w:val="000000" w:themeColor="text1"/>
          <w:sz w:val="28"/>
          <w:szCs w:val="28"/>
        </w:rPr>
      </w:pPr>
    </w:p>
    <w:p w:rsidR="005912D3" w:rsidRDefault="009907B9" w:rsidP="005912D3">
      <w:pPr>
        <w:pStyle w:val="ListParagraph"/>
        <w:ind w:left="3240"/>
        <w:rPr>
          <w:color w:val="000000" w:themeColor="text1"/>
          <w:sz w:val="28"/>
          <w:szCs w:val="28"/>
        </w:rPr>
      </w:pPr>
      <w:r>
        <w:rPr>
          <w:color w:val="000000" w:themeColor="text1"/>
          <w:sz w:val="28"/>
          <w:szCs w:val="28"/>
        </w:rPr>
        <w:lastRenderedPageBreak/>
        <w:t>6)</w:t>
      </w:r>
      <w:r w:rsidR="005912D3">
        <w:rPr>
          <w:color w:val="000000" w:themeColor="text1"/>
          <w:sz w:val="28"/>
          <w:szCs w:val="28"/>
        </w:rPr>
        <w:t>Residents of India are called Indians. The adjectival of India is Indian. List of adjectival forms of the following countries.</w:t>
      </w:r>
    </w:p>
    <w:p w:rsidR="005912D3" w:rsidRDefault="0007091F" w:rsidP="0007091F">
      <w:pPr>
        <w:pStyle w:val="ListParagraph"/>
        <w:ind w:left="3960"/>
        <w:rPr>
          <w:color w:val="000000" w:themeColor="text1"/>
          <w:sz w:val="28"/>
          <w:szCs w:val="28"/>
        </w:rPr>
      </w:pPr>
      <w:r>
        <w:rPr>
          <w:color w:val="000000" w:themeColor="text1"/>
          <w:sz w:val="28"/>
          <w:szCs w:val="28"/>
        </w:rPr>
        <w:t>1)</w:t>
      </w:r>
      <w:r w:rsidR="009907B9">
        <w:rPr>
          <w:color w:val="000000" w:themeColor="text1"/>
          <w:sz w:val="28"/>
          <w:szCs w:val="28"/>
        </w:rPr>
        <w:t xml:space="preserve"> </w:t>
      </w:r>
      <w:r w:rsidR="00C65B46">
        <w:rPr>
          <w:color w:val="000000" w:themeColor="text1"/>
          <w:sz w:val="28"/>
          <w:szCs w:val="28"/>
        </w:rPr>
        <w:t xml:space="preserve">Japan 2) England </w:t>
      </w:r>
      <w:r>
        <w:rPr>
          <w:color w:val="000000" w:themeColor="text1"/>
          <w:sz w:val="28"/>
          <w:szCs w:val="28"/>
        </w:rPr>
        <w:t>3) Spain 4) America 5)</w:t>
      </w:r>
      <w:r w:rsidR="009907B9">
        <w:rPr>
          <w:color w:val="000000" w:themeColor="text1"/>
          <w:sz w:val="28"/>
          <w:szCs w:val="28"/>
        </w:rPr>
        <w:t xml:space="preserve"> </w:t>
      </w:r>
      <w:r>
        <w:rPr>
          <w:color w:val="000000" w:themeColor="text1"/>
          <w:sz w:val="28"/>
          <w:szCs w:val="28"/>
        </w:rPr>
        <w:t>Greece 6)</w:t>
      </w:r>
      <w:r w:rsidR="009907B9">
        <w:rPr>
          <w:color w:val="000000" w:themeColor="text1"/>
          <w:sz w:val="28"/>
          <w:szCs w:val="28"/>
        </w:rPr>
        <w:t xml:space="preserve"> </w:t>
      </w:r>
      <w:r w:rsidR="00C65B46">
        <w:rPr>
          <w:color w:val="000000" w:themeColor="text1"/>
          <w:sz w:val="28"/>
          <w:szCs w:val="28"/>
        </w:rPr>
        <w:t>Pakistan 7) Holland 8) Africa 9) Switzerland 10) Australia 11) Arabia 12) Turkey</w:t>
      </w:r>
      <w:r w:rsidR="009907B9">
        <w:rPr>
          <w:color w:val="000000" w:themeColor="text1"/>
          <w:sz w:val="28"/>
          <w:szCs w:val="28"/>
        </w:rPr>
        <w:t xml:space="preserve"> 13) France 14) Afgh</w:t>
      </w:r>
      <w:r w:rsidR="00C65B46">
        <w:rPr>
          <w:color w:val="000000" w:themeColor="text1"/>
          <w:sz w:val="28"/>
          <w:szCs w:val="28"/>
        </w:rPr>
        <w:t>an</w:t>
      </w:r>
      <w:r w:rsidR="009907B9">
        <w:rPr>
          <w:color w:val="000000" w:themeColor="text1"/>
          <w:sz w:val="28"/>
          <w:szCs w:val="28"/>
        </w:rPr>
        <w:t>istan</w:t>
      </w:r>
      <w:r w:rsidR="00C65B46">
        <w:rPr>
          <w:color w:val="000000" w:themeColor="text1"/>
          <w:sz w:val="28"/>
          <w:szCs w:val="28"/>
        </w:rPr>
        <w:t xml:space="preserve"> 15)</w:t>
      </w:r>
      <w:r w:rsidR="009907B9">
        <w:rPr>
          <w:color w:val="000000" w:themeColor="text1"/>
          <w:sz w:val="28"/>
          <w:szCs w:val="28"/>
        </w:rPr>
        <w:t xml:space="preserve"> </w:t>
      </w:r>
      <w:r w:rsidR="00C65B46">
        <w:rPr>
          <w:color w:val="000000" w:themeColor="text1"/>
          <w:sz w:val="28"/>
          <w:szCs w:val="28"/>
        </w:rPr>
        <w:t>Portugal.</w:t>
      </w:r>
    </w:p>
    <w:p w:rsidR="009907B9" w:rsidRDefault="009907B9" w:rsidP="0007091F">
      <w:pPr>
        <w:pStyle w:val="ListParagraph"/>
        <w:ind w:left="3960"/>
        <w:rPr>
          <w:color w:val="000000" w:themeColor="text1"/>
          <w:sz w:val="28"/>
          <w:szCs w:val="28"/>
        </w:rPr>
      </w:pPr>
    </w:p>
    <w:p w:rsidR="00736CC6" w:rsidRPr="00736CC6" w:rsidRDefault="00736CC6" w:rsidP="00736CC6">
      <w:pPr>
        <w:pStyle w:val="ListParagraph"/>
        <w:ind w:left="3960"/>
        <w:rPr>
          <w:bCs/>
          <w:color w:val="000000" w:themeColor="text1"/>
          <w:sz w:val="28"/>
          <w:szCs w:val="28"/>
        </w:rPr>
      </w:pPr>
      <w:r>
        <w:rPr>
          <w:bCs/>
          <w:color w:val="000000" w:themeColor="text1"/>
          <w:sz w:val="28"/>
          <w:szCs w:val="28"/>
        </w:rPr>
        <w:t xml:space="preserve">  </w:t>
      </w:r>
      <w:r w:rsidRPr="00736CC6">
        <w:rPr>
          <w:bCs/>
          <w:color w:val="000000" w:themeColor="text1"/>
          <w:sz w:val="28"/>
          <w:szCs w:val="28"/>
        </w:rPr>
        <w:t xml:space="preserve">Chapter Five </w:t>
      </w:r>
    </w:p>
    <w:p w:rsidR="009907B9" w:rsidRPr="00736CC6" w:rsidRDefault="00736CC6" w:rsidP="00736CC6">
      <w:pPr>
        <w:rPr>
          <w:bCs/>
          <w:color w:val="000000" w:themeColor="text1"/>
          <w:sz w:val="28"/>
          <w:szCs w:val="28"/>
        </w:rPr>
      </w:pPr>
      <w:r w:rsidRPr="00736CC6">
        <w:rPr>
          <w:bCs/>
          <w:color w:val="000000" w:themeColor="text1"/>
          <w:sz w:val="28"/>
          <w:szCs w:val="28"/>
        </w:rPr>
        <w:t xml:space="preserve">                                                         </w:t>
      </w:r>
      <w:r>
        <w:rPr>
          <w:bCs/>
          <w:color w:val="000000" w:themeColor="text1"/>
          <w:sz w:val="28"/>
          <w:szCs w:val="28"/>
        </w:rPr>
        <w:t xml:space="preserve">   </w:t>
      </w:r>
      <w:r w:rsidR="00C408A1" w:rsidRPr="00736CC6">
        <w:rPr>
          <w:bCs/>
          <w:color w:val="000000" w:themeColor="text1"/>
          <w:sz w:val="28"/>
          <w:szCs w:val="28"/>
        </w:rPr>
        <w:t>Articles, Sentence</w:t>
      </w:r>
    </w:p>
    <w:p w:rsidR="005912D3" w:rsidRDefault="005912D3" w:rsidP="005912D3">
      <w:pPr>
        <w:pStyle w:val="ListParagraph"/>
        <w:ind w:left="3240"/>
        <w:rPr>
          <w:color w:val="000000" w:themeColor="text1"/>
          <w:sz w:val="28"/>
          <w:szCs w:val="28"/>
        </w:rPr>
      </w:pPr>
    </w:p>
    <w:p w:rsidR="009907B9" w:rsidRDefault="009907B9" w:rsidP="005912D3">
      <w:pPr>
        <w:pStyle w:val="ListParagraph"/>
        <w:ind w:left="3240"/>
        <w:rPr>
          <w:color w:val="000000" w:themeColor="text1"/>
          <w:sz w:val="28"/>
          <w:szCs w:val="28"/>
        </w:rPr>
      </w:pPr>
      <w:r>
        <w:rPr>
          <w:color w:val="000000" w:themeColor="text1"/>
          <w:sz w:val="28"/>
          <w:szCs w:val="28"/>
        </w:rPr>
        <w:t>There are two types of Articles in English.</w:t>
      </w:r>
    </w:p>
    <w:p w:rsidR="00FF4E06" w:rsidRDefault="00FF4E06" w:rsidP="005912D3">
      <w:pPr>
        <w:pStyle w:val="ListParagraph"/>
        <w:ind w:left="3240"/>
        <w:rPr>
          <w:color w:val="000000" w:themeColor="text1"/>
          <w:sz w:val="28"/>
          <w:szCs w:val="28"/>
        </w:rPr>
      </w:pPr>
    </w:p>
    <w:p w:rsidR="009907B9" w:rsidRDefault="00FF4E06" w:rsidP="005912D3">
      <w:pPr>
        <w:pStyle w:val="ListParagraph"/>
        <w:ind w:left="3240"/>
        <w:rPr>
          <w:color w:val="000000" w:themeColor="text1"/>
          <w:sz w:val="28"/>
          <w:szCs w:val="28"/>
        </w:rPr>
      </w:pPr>
      <w:r>
        <w:rPr>
          <w:color w:val="000000" w:themeColor="text1"/>
          <w:sz w:val="28"/>
          <w:szCs w:val="28"/>
        </w:rPr>
        <w:t>1)The Definite Article:- T</w:t>
      </w:r>
      <w:r w:rsidR="009907B9">
        <w:rPr>
          <w:color w:val="000000" w:themeColor="text1"/>
          <w:sz w:val="28"/>
          <w:szCs w:val="28"/>
        </w:rPr>
        <w:t>he</w:t>
      </w:r>
    </w:p>
    <w:p w:rsidR="009907B9" w:rsidRDefault="00FF4E06" w:rsidP="005912D3">
      <w:pPr>
        <w:pStyle w:val="ListParagraph"/>
        <w:ind w:left="3240"/>
        <w:rPr>
          <w:color w:val="000000" w:themeColor="text1"/>
          <w:sz w:val="28"/>
          <w:szCs w:val="28"/>
        </w:rPr>
      </w:pPr>
      <w:r>
        <w:rPr>
          <w:color w:val="000000" w:themeColor="text1"/>
          <w:sz w:val="28"/>
          <w:szCs w:val="28"/>
        </w:rPr>
        <w:t>2)The Indefinite Article:-A,</w:t>
      </w:r>
      <w:r w:rsidR="00E34162">
        <w:rPr>
          <w:color w:val="000000" w:themeColor="text1"/>
          <w:sz w:val="28"/>
          <w:szCs w:val="28"/>
        </w:rPr>
        <w:t xml:space="preserve"> </w:t>
      </w:r>
      <w:r>
        <w:rPr>
          <w:color w:val="000000" w:themeColor="text1"/>
          <w:sz w:val="28"/>
          <w:szCs w:val="28"/>
        </w:rPr>
        <w:t>A</w:t>
      </w:r>
      <w:r w:rsidR="009907B9">
        <w:rPr>
          <w:color w:val="000000" w:themeColor="text1"/>
          <w:sz w:val="28"/>
          <w:szCs w:val="28"/>
        </w:rPr>
        <w:t>n.</w:t>
      </w:r>
    </w:p>
    <w:p w:rsidR="00FF4E06" w:rsidRDefault="00FF4E06" w:rsidP="005912D3">
      <w:pPr>
        <w:pStyle w:val="ListParagraph"/>
        <w:ind w:left="3240"/>
        <w:rPr>
          <w:color w:val="000000" w:themeColor="text1"/>
          <w:sz w:val="28"/>
          <w:szCs w:val="28"/>
        </w:rPr>
      </w:pPr>
    </w:p>
    <w:p w:rsidR="009907B9" w:rsidRDefault="009907B9" w:rsidP="005912D3">
      <w:pPr>
        <w:pStyle w:val="ListParagraph"/>
        <w:ind w:left="3240"/>
        <w:rPr>
          <w:color w:val="000000" w:themeColor="text1"/>
          <w:sz w:val="28"/>
          <w:szCs w:val="28"/>
        </w:rPr>
      </w:pPr>
      <w:r>
        <w:rPr>
          <w:color w:val="000000" w:themeColor="text1"/>
          <w:sz w:val="28"/>
          <w:szCs w:val="28"/>
        </w:rPr>
        <w:t>A and An refer to no particular thing so they are called Indefinite Artic</w:t>
      </w:r>
      <w:r w:rsidR="00DD6ACA">
        <w:rPr>
          <w:color w:val="000000" w:themeColor="text1"/>
          <w:sz w:val="28"/>
          <w:szCs w:val="28"/>
        </w:rPr>
        <w:t>l</w:t>
      </w:r>
      <w:r>
        <w:rPr>
          <w:color w:val="000000" w:themeColor="text1"/>
          <w:sz w:val="28"/>
          <w:szCs w:val="28"/>
        </w:rPr>
        <w:t>es.</w:t>
      </w:r>
    </w:p>
    <w:p w:rsidR="009907B9" w:rsidRDefault="009907B9" w:rsidP="005912D3">
      <w:pPr>
        <w:pStyle w:val="ListParagraph"/>
        <w:ind w:left="3240"/>
        <w:rPr>
          <w:color w:val="000000" w:themeColor="text1"/>
          <w:sz w:val="28"/>
          <w:szCs w:val="28"/>
        </w:rPr>
      </w:pPr>
      <w:r>
        <w:rPr>
          <w:color w:val="000000" w:themeColor="text1"/>
          <w:sz w:val="28"/>
          <w:szCs w:val="28"/>
        </w:rPr>
        <w:t>A is used with words beginning with a consonantal sound, such as a boy, a house, a human being, a historical novel, a university, a useful thing.</w:t>
      </w:r>
    </w:p>
    <w:p w:rsidR="009907B9" w:rsidRDefault="009907B9" w:rsidP="005912D3">
      <w:pPr>
        <w:pStyle w:val="ListParagraph"/>
        <w:ind w:left="3240"/>
        <w:rPr>
          <w:color w:val="000000" w:themeColor="text1"/>
          <w:sz w:val="28"/>
          <w:szCs w:val="28"/>
        </w:rPr>
      </w:pPr>
      <w:r>
        <w:rPr>
          <w:color w:val="000000" w:themeColor="text1"/>
          <w:sz w:val="28"/>
          <w:szCs w:val="28"/>
        </w:rPr>
        <w:t>An is used before words beginning with a vowel (a,</w:t>
      </w:r>
      <w:r w:rsidR="00E34162">
        <w:rPr>
          <w:color w:val="000000" w:themeColor="text1"/>
          <w:sz w:val="28"/>
          <w:szCs w:val="28"/>
        </w:rPr>
        <w:t xml:space="preserve"> </w:t>
      </w:r>
      <w:r>
        <w:rPr>
          <w:color w:val="000000" w:themeColor="text1"/>
          <w:sz w:val="28"/>
          <w:szCs w:val="28"/>
        </w:rPr>
        <w:t>e,</w:t>
      </w:r>
      <w:r w:rsidR="00E34162">
        <w:rPr>
          <w:color w:val="000000" w:themeColor="text1"/>
          <w:sz w:val="28"/>
          <w:szCs w:val="28"/>
        </w:rPr>
        <w:t xml:space="preserve"> </w:t>
      </w:r>
      <w:r>
        <w:rPr>
          <w:color w:val="000000" w:themeColor="text1"/>
          <w:sz w:val="28"/>
          <w:szCs w:val="28"/>
        </w:rPr>
        <w:t>I,</w:t>
      </w:r>
      <w:r w:rsidR="00E34162">
        <w:rPr>
          <w:color w:val="000000" w:themeColor="text1"/>
          <w:sz w:val="28"/>
          <w:szCs w:val="28"/>
        </w:rPr>
        <w:t xml:space="preserve"> </w:t>
      </w:r>
      <w:r>
        <w:rPr>
          <w:color w:val="000000" w:themeColor="text1"/>
          <w:sz w:val="28"/>
          <w:szCs w:val="28"/>
        </w:rPr>
        <w:t>o,</w:t>
      </w:r>
      <w:r w:rsidR="00E34162">
        <w:rPr>
          <w:color w:val="000000" w:themeColor="text1"/>
          <w:sz w:val="28"/>
          <w:szCs w:val="28"/>
        </w:rPr>
        <w:t xml:space="preserve"> </w:t>
      </w:r>
      <w:r>
        <w:rPr>
          <w:color w:val="000000" w:themeColor="text1"/>
          <w:sz w:val="28"/>
          <w:szCs w:val="28"/>
        </w:rPr>
        <w:t>u) and it’s vowel soun</w:t>
      </w:r>
      <w:r w:rsidR="00E34162">
        <w:rPr>
          <w:color w:val="000000" w:themeColor="text1"/>
          <w:sz w:val="28"/>
          <w:szCs w:val="28"/>
        </w:rPr>
        <w:t xml:space="preserve">d such as an hour, an </w:t>
      </w:r>
      <w:r w:rsidR="00503273">
        <w:rPr>
          <w:color w:val="000000" w:themeColor="text1"/>
          <w:sz w:val="28"/>
          <w:szCs w:val="28"/>
        </w:rPr>
        <w:t>hono</w:t>
      </w:r>
      <w:r w:rsidR="00E34162">
        <w:rPr>
          <w:color w:val="000000" w:themeColor="text1"/>
          <w:sz w:val="28"/>
          <w:szCs w:val="28"/>
        </w:rPr>
        <w:t>rable</w:t>
      </w:r>
      <w:r>
        <w:rPr>
          <w:color w:val="000000" w:themeColor="text1"/>
          <w:sz w:val="28"/>
          <w:szCs w:val="28"/>
        </w:rPr>
        <w:t xml:space="preserve"> man, an elephant, an apple etc.</w:t>
      </w:r>
    </w:p>
    <w:p w:rsidR="00B927AD" w:rsidRDefault="00B927AD" w:rsidP="005912D3">
      <w:pPr>
        <w:pStyle w:val="ListParagraph"/>
        <w:ind w:left="3240"/>
        <w:rPr>
          <w:color w:val="000000" w:themeColor="text1"/>
          <w:sz w:val="28"/>
          <w:szCs w:val="28"/>
        </w:rPr>
      </w:pPr>
      <w:r>
        <w:rPr>
          <w:color w:val="000000" w:themeColor="text1"/>
          <w:sz w:val="28"/>
          <w:szCs w:val="28"/>
        </w:rPr>
        <w:t>The Indefinite Article a or an is used</w:t>
      </w:r>
    </w:p>
    <w:p w:rsidR="00B927AD" w:rsidRDefault="00B927AD" w:rsidP="002973A7">
      <w:pPr>
        <w:pStyle w:val="ListParagraph"/>
        <w:numPr>
          <w:ilvl w:val="0"/>
          <w:numId w:val="23"/>
        </w:numPr>
        <w:rPr>
          <w:color w:val="000000" w:themeColor="text1"/>
          <w:sz w:val="28"/>
          <w:szCs w:val="28"/>
        </w:rPr>
      </w:pPr>
      <w:r>
        <w:rPr>
          <w:color w:val="000000" w:themeColor="text1"/>
          <w:sz w:val="28"/>
          <w:szCs w:val="28"/>
        </w:rPr>
        <w:t>Before a singular countable Noun, when it is mentioned for the first time and represents no particular person or thing.</w:t>
      </w:r>
    </w:p>
    <w:p w:rsidR="00BD7337" w:rsidRDefault="00BD7337" w:rsidP="00BD7337">
      <w:pPr>
        <w:pStyle w:val="ListParagraph"/>
        <w:ind w:left="3600"/>
        <w:rPr>
          <w:color w:val="000000" w:themeColor="text1"/>
          <w:sz w:val="28"/>
          <w:szCs w:val="28"/>
        </w:rPr>
      </w:pPr>
      <w:r>
        <w:rPr>
          <w:color w:val="000000" w:themeColor="text1"/>
          <w:sz w:val="28"/>
          <w:szCs w:val="28"/>
        </w:rPr>
        <w:t xml:space="preserve">Ex:-They live in </w:t>
      </w:r>
      <w:r w:rsidRPr="00BD7337">
        <w:rPr>
          <w:color w:val="000000" w:themeColor="text1"/>
          <w:sz w:val="28"/>
          <w:szCs w:val="28"/>
          <w:u w:val="single"/>
        </w:rPr>
        <w:t>a flat</w:t>
      </w:r>
      <w:r>
        <w:rPr>
          <w:color w:val="000000" w:themeColor="text1"/>
          <w:sz w:val="28"/>
          <w:szCs w:val="28"/>
        </w:rPr>
        <w:t>.</w:t>
      </w:r>
    </w:p>
    <w:p w:rsidR="00BD7337" w:rsidRDefault="00BD7337" w:rsidP="00BD7337">
      <w:pPr>
        <w:pStyle w:val="ListParagraph"/>
        <w:ind w:left="3600"/>
        <w:rPr>
          <w:color w:val="000000" w:themeColor="text1"/>
          <w:sz w:val="28"/>
          <w:szCs w:val="28"/>
        </w:rPr>
      </w:pPr>
      <w:r>
        <w:rPr>
          <w:color w:val="000000" w:themeColor="text1"/>
          <w:sz w:val="28"/>
          <w:szCs w:val="28"/>
        </w:rPr>
        <w:t xml:space="preserve">       There is </w:t>
      </w:r>
      <w:r w:rsidRPr="00BD7337">
        <w:rPr>
          <w:color w:val="000000" w:themeColor="text1"/>
          <w:sz w:val="28"/>
          <w:szCs w:val="28"/>
          <w:u w:val="single"/>
        </w:rPr>
        <w:t>a doctor</w:t>
      </w:r>
      <w:r>
        <w:rPr>
          <w:color w:val="000000" w:themeColor="text1"/>
          <w:sz w:val="28"/>
          <w:szCs w:val="28"/>
        </w:rPr>
        <w:t xml:space="preserve"> at the door.</w:t>
      </w:r>
    </w:p>
    <w:p w:rsidR="00BD7337" w:rsidRDefault="00BD7337" w:rsidP="00BD7337">
      <w:pPr>
        <w:pStyle w:val="ListParagraph"/>
        <w:ind w:left="3600"/>
        <w:rPr>
          <w:color w:val="000000" w:themeColor="text1"/>
          <w:sz w:val="28"/>
          <w:szCs w:val="28"/>
        </w:rPr>
      </w:pPr>
      <w:r>
        <w:rPr>
          <w:color w:val="000000" w:themeColor="text1"/>
          <w:sz w:val="28"/>
          <w:szCs w:val="28"/>
        </w:rPr>
        <w:t xml:space="preserve">        He needs </w:t>
      </w:r>
      <w:r w:rsidRPr="00BD7337">
        <w:rPr>
          <w:color w:val="000000" w:themeColor="text1"/>
          <w:sz w:val="28"/>
          <w:szCs w:val="28"/>
          <w:u w:val="single"/>
        </w:rPr>
        <w:t>a pen</w:t>
      </w:r>
      <w:r>
        <w:rPr>
          <w:color w:val="000000" w:themeColor="text1"/>
          <w:sz w:val="28"/>
          <w:szCs w:val="28"/>
        </w:rPr>
        <w:t>.</w:t>
      </w:r>
    </w:p>
    <w:p w:rsidR="00BD7337" w:rsidRDefault="00BD7337" w:rsidP="002973A7">
      <w:pPr>
        <w:pStyle w:val="ListParagraph"/>
        <w:numPr>
          <w:ilvl w:val="0"/>
          <w:numId w:val="23"/>
        </w:numPr>
        <w:rPr>
          <w:color w:val="000000" w:themeColor="text1"/>
          <w:sz w:val="28"/>
          <w:szCs w:val="28"/>
        </w:rPr>
      </w:pPr>
      <w:r>
        <w:rPr>
          <w:color w:val="000000" w:themeColor="text1"/>
          <w:sz w:val="28"/>
          <w:szCs w:val="28"/>
        </w:rPr>
        <w:t>In the usual meaning of one:</w:t>
      </w:r>
    </w:p>
    <w:p w:rsidR="00BD7337" w:rsidRDefault="00BD7337" w:rsidP="00BD7337">
      <w:pPr>
        <w:pStyle w:val="ListParagraph"/>
        <w:ind w:left="3600"/>
        <w:rPr>
          <w:color w:val="000000" w:themeColor="text1"/>
          <w:sz w:val="28"/>
          <w:szCs w:val="28"/>
        </w:rPr>
      </w:pPr>
      <w:r>
        <w:rPr>
          <w:color w:val="000000" w:themeColor="text1"/>
          <w:sz w:val="28"/>
          <w:szCs w:val="28"/>
        </w:rPr>
        <w:lastRenderedPageBreak/>
        <w:t xml:space="preserve">Ex:- He has </w:t>
      </w:r>
      <w:r w:rsidRPr="00BD7337">
        <w:rPr>
          <w:color w:val="000000" w:themeColor="text1"/>
          <w:sz w:val="28"/>
          <w:szCs w:val="28"/>
          <w:u w:val="single"/>
        </w:rPr>
        <w:t>a brother</w:t>
      </w:r>
      <w:r>
        <w:rPr>
          <w:color w:val="000000" w:themeColor="text1"/>
          <w:sz w:val="28"/>
          <w:szCs w:val="28"/>
        </w:rPr>
        <w:t xml:space="preserve"> and two sisters.</w:t>
      </w:r>
    </w:p>
    <w:p w:rsidR="00BD7337" w:rsidRDefault="00BD7337" w:rsidP="00BD7337">
      <w:pPr>
        <w:pStyle w:val="ListParagraph"/>
        <w:ind w:left="3600"/>
        <w:rPr>
          <w:color w:val="000000" w:themeColor="text1"/>
          <w:sz w:val="28"/>
          <w:szCs w:val="28"/>
        </w:rPr>
      </w:pPr>
      <w:r>
        <w:rPr>
          <w:color w:val="000000" w:themeColor="text1"/>
          <w:sz w:val="28"/>
          <w:szCs w:val="28"/>
        </w:rPr>
        <w:t xml:space="preserve">       I want to make </w:t>
      </w:r>
      <w:r w:rsidRPr="00BD7337">
        <w:rPr>
          <w:color w:val="000000" w:themeColor="text1"/>
          <w:sz w:val="28"/>
          <w:szCs w:val="28"/>
          <w:u w:val="single"/>
        </w:rPr>
        <w:t>a telephone call</w:t>
      </w:r>
      <w:r>
        <w:rPr>
          <w:color w:val="000000" w:themeColor="text1"/>
          <w:sz w:val="28"/>
          <w:szCs w:val="28"/>
        </w:rPr>
        <w:t>.</w:t>
      </w:r>
    </w:p>
    <w:p w:rsidR="00BD7337" w:rsidRDefault="00BD7337" w:rsidP="00BD7337">
      <w:pPr>
        <w:pStyle w:val="ListParagraph"/>
        <w:ind w:left="3600"/>
        <w:rPr>
          <w:color w:val="000000" w:themeColor="text1"/>
          <w:sz w:val="28"/>
          <w:szCs w:val="28"/>
        </w:rPr>
      </w:pPr>
      <w:r>
        <w:rPr>
          <w:color w:val="000000" w:themeColor="text1"/>
          <w:sz w:val="28"/>
          <w:szCs w:val="28"/>
        </w:rPr>
        <w:t xml:space="preserve">        I need </w:t>
      </w:r>
      <w:r w:rsidRPr="00BD7337">
        <w:rPr>
          <w:color w:val="000000" w:themeColor="text1"/>
          <w:sz w:val="28"/>
          <w:szCs w:val="28"/>
          <w:u w:val="single"/>
        </w:rPr>
        <w:t>an ink pen</w:t>
      </w:r>
    </w:p>
    <w:p w:rsidR="00BD7337" w:rsidRDefault="00BD7337" w:rsidP="002973A7">
      <w:pPr>
        <w:pStyle w:val="ListParagraph"/>
        <w:numPr>
          <w:ilvl w:val="0"/>
          <w:numId w:val="23"/>
        </w:numPr>
        <w:rPr>
          <w:color w:val="000000" w:themeColor="text1"/>
          <w:sz w:val="28"/>
          <w:szCs w:val="28"/>
        </w:rPr>
      </w:pPr>
      <w:r>
        <w:rPr>
          <w:color w:val="000000" w:themeColor="text1"/>
          <w:sz w:val="28"/>
          <w:szCs w:val="28"/>
        </w:rPr>
        <w:t>Before a singular noun which is used as an example of a class of things.</w:t>
      </w:r>
    </w:p>
    <w:p w:rsidR="00BD7337" w:rsidRDefault="00BD7337" w:rsidP="00BD7337">
      <w:pPr>
        <w:pStyle w:val="ListParagraph"/>
        <w:ind w:left="3600"/>
        <w:rPr>
          <w:color w:val="000000" w:themeColor="text1"/>
          <w:sz w:val="28"/>
          <w:szCs w:val="28"/>
        </w:rPr>
      </w:pPr>
      <w:r>
        <w:rPr>
          <w:color w:val="000000" w:themeColor="text1"/>
          <w:sz w:val="28"/>
          <w:szCs w:val="28"/>
        </w:rPr>
        <w:t>Ex</w:t>
      </w:r>
      <w:r w:rsidRPr="00BD7337">
        <w:rPr>
          <w:color w:val="000000" w:themeColor="text1"/>
          <w:sz w:val="28"/>
          <w:szCs w:val="28"/>
          <w:u w:val="single"/>
        </w:rPr>
        <w:t>:- A dog</w:t>
      </w:r>
      <w:r>
        <w:rPr>
          <w:color w:val="000000" w:themeColor="text1"/>
          <w:sz w:val="28"/>
          <w:szCs w:val="28"/>
        </w:rPr>
        <w:t xml:space="preserve"> is faithful to his master.</w:t>
      </w:r>
    </w:p>
    <w:p w:rsidR="00BD7337" w:rsidRDefault="00BD7337" w:rsidP="00BD7337">
      <w:pPr>
        <w:pStyle w:val="ListParagraph"/>
        <w:ind w:left="3600"/>
        <w:rPr>
          <w:color w:val="000000" w:themeColor="text1"/>
          <w:sz w:val="28"/>
          <w:szCs w:val="28"/>
        </w:rPr>
      </w:pPr>
      <w:r w:rsidRPr="00BD7337">
        <w:rPr>
          <w:color w:val="000000" w:themeColor="text1"/>
          <w:sz w:val="28"/>
          <w:szCs w:val="28"/>
          <w:u w:val="single"/>
        </w:rPr>
        <w:t xml:space="preserve">   A parrot</w:t>
      </w:r>
      <w:r>
        <w:rPr>
          <w:color w:val="000000" w:themeColor="text1"/>
          <w:sz w:val="28"/>
          <w:szCs w:val="28"/>
        </w:rPr>
        <w:t xml:space="preserve"> can repeat what you say.</w:t>
      </w:r>
    </w:p>
    <w:p w:rsidR="00BD7337" w:rsidRDefault="00BD7337" w:rsidP="002973A7">
      <w:pPr>
        <w:pStyle w:val="ListParagraph"/>
        <w:numPr>
          <w:ilvl w:val="0"/>
          <w:numId w:val="23"/>
        </w:numPr>
        <w:rPr>
          <w:color w:val="000000" w:themeColor="text1"/>
          <w:sz w:val="28"/>
          <w:szCs w:val="28"/>
        </w:rPr>
      </w:pPr>
      <w:r w:rsidRPr="00BD7337">
        <w:rPr>
          <w:color w:val="000000" w:themeColor="text1"/>
          <w:sz w:val="28"/>
          <w:szCs w:val="28"/>
        </w:rPr>
        <w:t>In the</w:t>
      </w:r>
      <w:r>
        <w:rPr>
          <w:color w:val="000000" w:themeColor="text1"/>
          <w:sz w:val="28"/>
          <w:szCs w:val="28"/>
        </w:rPr>
        <w:t xml:space="preserve"> rather vague sense of a certain</w:t>
      </w:r>
    </w:p>
    <w:p w:rsidR="00BD7337" w:rsidRDefault="00BD7337" w:rsidP="00BD7337">
      <w:pPr>
        <w:pStyle w:val="ListParagraph"/>
        <w:ind w:left="3600"/>
        <w:rPr>
          <w:color w:val="000000" w:themeColor="text1"/>
          <w:sz w:val="28"/>
          <w:szCs w:val="28"/>
        </w:rPr>
      </w:pPr>
      <w:r>
        <w:rPr>
          <w:color w:val="000000" w:themeColor="text1"/>
          <w:sz w:val="28"/>
          <w:szCs w:val="28"/>
        </w:rPr>
        <w:t xml:space="preserve">Ex: I saw </w:t>
      </w:r>
      <w:r w:rsidRPr="00BD7337">
        <w:rPr>
          <w:color w:val="000000" w:themeColor="text1"/>
          <w:sz w:val="28"/>
          <w:szCs w:val="28"/>
          <w:u w:val="single"/>
        </w:rPr>
        <w:t>a beggar</w:t>
      </w:r>
      <w:r>
        <w:rPr>
          <w:color w:val="000000" w:themeColor="text1"/>
          <w:sz w:val="28"/>
          <w:szCs w:val="28"/>
        </w:rPr>
        <w:t xml:space="preserve"> near the temple</w:t>
      </w:r>
    </w:p>
    <w:p w:rsidR="00BD7337" w:rsidRDefault="00BD7337" w:rsidP="00BD7337">
      <w:pPr>
        <w:pStyle w:val="ListParagraph"/>
        <w:ind w:left="3600"/>
        <w:rPr>
          <w:color w:val="000000" w:themeColor="text1"/>
          <w:sz w:val="28"/>
          <w:szCs w:val="28"/>
        </w:rPr>
      </w:pPr>
      <w:r>
        <w:rPr>
          <w:color w:val="000000" w:themeColor="text1"/>
          <w:sz w:val="28"/>
          <w:szCs w:val="28"/>
        </w:rPr>
        <w:t xml:space="preserve">       Let us go to </w:t>
      </w:r>
      <w:r w:rsidRPr="00BD7337">
        <w:rPr>
          <w:color w:val="000000" w:themeColor="text1"/>
          <w:sz w:val="28"/>
          <w:szCs w:val="28"/>
          <w:u w:val="single"/>
        </w:rPr>
        <w:t>a movie</w:t>
      </w:r>
      <w:r>
        <w:rPr>
          <w:color w:val="000000" w:themeColor="text1"/>
          <w:sz w:val="28"/>
          <w:szCs w:val="28"/>
        </w:rPr>
        <w:t>.</w:t>
      </w:r>
    </w:p>
    <w:p w:rsidR="00BD7337" w:rsidRDefault="00BD7337" w:rsidP="002973A7">
      <w:pPr>
        <w:pStyle w:val="ListParagraph"/>
        <w:numPr>
          <w:ilvl w:val="0"/>
          <w:numId w:val="23"/>
        </w:numPr>
        <w:rPr>
          <w:color w:val="000000" w:themeColor="text1"/>
          <w:sz w:val="28"/>
          <w:szCs w:val="28"/>
        </w:rPr>
      </w:pPr>
      <w:r>
        <w:rPr>
          <w:color w:val="000000" w:themeColor="text1"/>
          <w:sz w:val="28"/>
          <w:szCs w:val="28"/>
        </w:rPr>
        <w:t>Before singular nouns denoting profession, trade, class etc..</w:t>
      </w:r>
    </w:p>
    <w:p w:rsidR="00BD7337" w:rsidRDefault="00BD7337" w:rsidP="00BD7337">
      <w:pPr>
        <w:pStyle w:val="ListParagraph"/>
        <w:ind w:left="3600"/>
        <w:rPr>
          <w:color w:val="000000" w:themeColor="text1"/>
          <w:sz w:val="28"/>
          <w:szCs w:val="28"/>
        </w:rPr>
      </w:pPr>
      <w:r>
        <w:rPr>
          <w:color w:val="000000" w:themeColor="text1"/>
          <w:sz w:val="28"/>
          <w:szCs w:val="28"/>
        </w:rPr>
        <w:t>Ex: He wants to be an engineer.</w:t>
      </w:r>
    </w:p>
    <w:p w:rsidR="00BD7337" w:rsidRDefault="00BD7337" w:rsidP="00BD7337">
      <w:pPr>
        <w:pStyle w:val="ListParagraph"/>
        <w:ind w:left="3600"/>
        <w:rPr>
          <w:color w:val="000000" w:themeColor="text1"/>
          <w:sz w:val="28"/>
          <w:szCs w:val="28"/>
        </w:rPr>
      </w:pPr>
      <w:r>
        <w:rPr>
          <w:color w:val="000000" w:themeColor="text1"/>
          <w:sz w:val="28"/>
          <w:szCs w:val="28"/>
        </w:rPr>
        <w:t xml:space="preserve">     She is a good doctor.</w:t>
      </w:r>
    </w:p>
    <w:p w:rsidR="00BD7337" w:rsidRDefault="00BD7337" w:rsidP="002973A7">
      <w:pPr>
        <w:pStyle w:val="ListParagraph"/>
        <w:numPr>
          <w:ilvl w:val="0"/>
          <w:numId w:val="23"/>
        </w:numPr>
        <w:rPr>
          <w:color w:val="000000" w:themeColor="text1"/>
          <w:sz w:val="28"/>
          <w:szCs w:val="28"/>
        </w:rPr>
      </w:pPr>
      <w:r>
        <w:rPr>
          <w:color w:val="000000" w:themeColor="text1"/>
          <w:sz w:val="28"/>
          <w:szCs w:val="28"/>
        </w:rPr>
        <w:t>Before certain numerical and quantitative expressions:</w:t>
      </w:r>
    </w:p>
    <w:p w:rsidR="00BD7337" w:rsidRDefault="00BD7337" w:rsidP="00BD7337">
      <w:pPr>
        <w:pStyle w:val="ListParagraph"/>
        <w:ind w:left="3600"/>
        <w:rPr>
          <w:color w:val="000000" w:themeColor="text1"/>
          <w:sz w:val="28"/>
          <w:szCs w:val="28"/>
        </w:rPr>
      </w:pPr>
      <w:r>
        <w:rPr>
          <w:color w:val="000000" w:themeColor="text1"/>
          <w:sz w:val="28"/>
          <w:szCs w:val="28"/>
        </w:rPr>
        <w:t>Ex: Please give me a dozen bananas.</w:t>
      </w:r>
    </w:p>
    <w:p w:rsidR="00BD7337" w:rsidRDefault="00BD7337" w:rsidP="00BD7337">
      <w:pPr>
        <w:pStyle w:val="ListParagraph"/>
        <w:ind w:left="3600"/>
        <w:rPr>
          <w:color w:val="000000" w:themeColor="text1"/>
          <w:sz w:val="28"/>
          <w:szCs w:val="28"/>
        </w:rPr>
      </w:pPr>
      <w:r>
        <w:rPr>
          <w:color w:val="000000" w:themeColor="text1"/>
          <w:sz w:val="28"/>
          <w:szCs w:val="28"/>
        </w:rPr>
        <w:t xml:space="preserve">        I want a hundred rupee note.</w:t>
      </w:r>
    </w:p>
    <w:p w:rsidR="00703501" w:rsidRDefault="00160CCD" w:rsidP="002973A7">
      <w:pPr>
        <w:pStyle w:val="ListParagraph"/>
        <w:numPr>
          <w:ilvl w:val="0"/>
          <w:numId w:val="23"/>
        </w:numPr>
        <w:rPr>
          <w:color w:val="000000" w:themeColor="text1"/>
          <w:sz w:val="28"/>
          <w:szCs w:val="28"/>
        </w:rPr>
      </w:pPr>
      <w:r>
        <w:rPr>
          <w:color w:val="000000" w:themeColor="text1"/>
          <w:sz w:val="28"/>
          <w:szCs w:val="28"/>
        </w:rPr>
        <w:t>In the sense of “each” , “every”</w:t>
      </w:r>
    </w:p>
    <w:p w:rsidR="00160CCD" w:rsidRDefault="00160CCD" w:rsidP="00160CCD">
      <w:pPr>
        <w:pStyle w:val="ListParagraph"/>
        <w:ind w:left="3600"/>
        <w:rPr>
          <w:color w:val="000000" w:themeColor="text1"/>
          <w:sz w:val="28"/>
          <w:szCs w:val="28"/>
        </w:rPr>
      </w:pPr>
      <w:r>
        <w:rPr>
          <w:color w:val="000000" w:themeColor="text1"/>
          <w:sz w:val="28"/>
          <w:szCs w:val="28"/>
        </w:rPr>
        <w:t>Ex:- The c</w:t>
      </w:r>
      <w:r w:rsidR="00AF2CEE">
        <w:rPr>
          <w:color w:val="000000" w:themeColor="text1"/>
          <w:sz w:val="28"/>
          <w:szCs w:val="28"/>
        </w:rPr>
        <w:t>loth is twenty rupees a meter</w:t>
      </w:r>
      <w:r w:rsidR="002118AD">
        <w:rPr>
          <w:color w:val="000000" w:themeColor="text1"/>
          <w:sz w:val="28"/>
          <w:szCs w:val="28"/>
        </w:rPr>
        <w:t>.</w:t>
      </w:r>
    </w:p>
    <w:p w:rsidR="00160CCD" w:rsidRDefault="00160CCD" w:rsidP="00160CCD">
      <w:pPr>
        <w:pStyle w:val="ListParagraph"/>
        <w:ind w:left="3600"/>
        <w:rPr>
          <w:color w:val="000000" w:themeColor="text1"/>
          <w:sz w:val="28"/>
          <w:szCs w:val="28"/>
        </w:rPr>
      </w:pPr>
      <w:r>
        <w:rPr>
          <w:color w:val="000000" w:themeColor="text1"/>
          <w:sz w:val="28"/>
          <w:szCs w:val="28"/>
        </w:rPr>
        <w:t xml:space="preserve">   He comes twice a month.</w:t>
      </w:r>
    </w:p>
    <w:p w:rsidR="00160CCD" w:rsidRDefault="00160CCD" w:rsidP="002973A7">
      <w:pPr>
        <w:pStyle w:val="ListParagraph"/>
        <w:numPr>
          <w:ilvl w:val="0"/>
          <w:numId w:val="23"/>
        </w:numPr>
        <w:rPr>
          <w:color w:val="000000" w:themeColor="text1"/>
          <w:sz w:val="28"/>
          <w:szCs w:val="28"/>
        </w:rPr>
      </w:pPr>
      <w:r>
        <w:rPr>
          <w:color w:val="000000" w:themeColor="text1"/>
          <w:sz w:val="28"/>
          <w:szCs w:val="28"/>
        </w:rPr>
        <w:t>In exclamations before singular countable nouns.</w:t>
      </w:r>
    </w:p>
    <w:p w:rsidR="00160CCD" w:rsidRDefault="00160CCD" w:rsidP="00160CCD">
      <w:pPr>
        <w:pStyle w:val="ListParagraph"/>
        <w:ind w:left="3600"/>
        <w:rPr>
          <w:color w:val="000000" w:themeColor="text1"/>
          <w:sz w:val="28"/>
          <w:szCs w:val="28"/>
        </w:rPr>
      </w:pPr>
      <w:r>
        <w:rPr>
          <w:color w:val="000000" w:themeColor="text1"/>
          <w:sz w:val="28"/>
          <w:szCs w:val="28"/>
        </w:rPr>
        <w:t>Ex: What an excellent idea!</w:t>
      </w:r>
    </w:p>
    <w:p w:rsidR="00160CCD" w:rsidRDefault="00160CCD" w:rsidP="00160CCD">
      <w:pPr>
        <w:pStyle w:val="ListParagraph"/>
        <w:ind w:left="3600"/>
        <w:rPr>
          <w:color w:val="000000" w:themeColor="text1"/>
          <w:sz w:val="28"/>
          <w:szCs w:val="28"/>
        </w:rPr>
      </w:pPr>
      <w:r>
        <w:rPr>
          <w:color w:val="000000" w:themeColor="text1"/>
          <w:sz w:val="28"/>
          <w:szCs w:val="28"/>
        </w:rPr>
        <w:t xml:space="preserve"> What a great man!</w:t>
      </w:r>
    </w:p>
    <w:p w:rsidR="00160CCD" w:rsidRDefault="00160CCD" w:rsidP="00160CCD">
      <w:pPr>
        <w:pStyle w:val="ListParagraph"/>
        <w:ind w:left="3600"/>
        <w:rPr>
          <w:color w:val="000000" w:themeColor="text1"/>
          <w:sz w:val="28"/>
          <w:szCs w:val="28"/>
        </w:rPr>
      </w:pPr>
      <w:r>
        <w:rPr>
          <w:color w:val="000000" w:themeColor="text1"/>
          <w:sz w:val="28"/>
          <w:szCs w:val="28"/>
        </w:rPr>
        <w:t>What a beautiful picture!</w:t>
      </w:r>
    </w:p>
    <w:p w:rsidR="006E2FDB" w:rsidRDefault="006E2FDB" w:rsidP="00160CCD">
      <w:pPr>
        <w:pStyle w:val="ListParagraph"/>
        <w:ind w:left="3600"/>
        <w:rPr>
          <w:color w:val="000000" w:themeColor="text1"/>
          <w:sz w:val="28"/>
          <w:szCs w:val="28"/>
        </w:rPr>
      </w:pPr>
    </w:p>
    <w:p w:rsidR="006E2FDB" w:rsidRDefault="006E2FDB" w:rsidP="00160CCD">
      <w:pPr>
        <w:pStyle w:val="ListParagraph"/>
        <w:ind w:left="3600"/>
        <w:rPr>
          <w:color w:val="000000" w:themeColor="text1"/>
          <w:sz w:val="28"/>
          <w:szCs w:val="28"/>
        </w:rPr>
      </w:pPr>
    </w:p>
    <w:p w:rsidR="00160CCD" w:rsidRDefault="00160CCD" w:rsidP="00160CCD">
      <w:pPr>
        <w:pStyle w:val="ListParagraph"/>
        <w:ind w:left="3600"/>
        <w:rPr>
          <w:color w:val="000000" w:themeColor="text1"/>
          <w:sz w:val="28"/>
          <w:szCs w:val="28"/>
        </w:rPr>
      </w:pPr>
      <w:r>
        <w:rPr>
          <w:color w:val="000000" w:themeColor="text1"/>
          <w:sz w:val="28"/>
          <w:szCs w:val="28"/>
        </w:rPr>
        <w:t>The Indefinite Article is not used:</w:t>
      </w:r>
    </w:p>
    <w:p w:rsidR="00160CCD" w:rsidRDefault="00160CCD" w:rsidP="002973A7">
      <w:pPr>
        <w:pStyle w:val="ListParagraph"/>
        <w:numPr>
          <w:ilvl w:val="0"/>
          <w:numId w:val="25"/>
        </w:numPr>
        <w:rPr>
          <w:color w:val="000000" w:themeColor="text1"/>
          <w:sz w:val="28"/>
          <w:szCs w:val="28"/>
        </w:rPr>
      </w:pPr>
      <w:r>
        <w:rPr>
          <w:color w:val="000000" w:themeColor="text1"/>
          <w:sz w:val="28"/>
          <w:szCs w:val="28"/>
        </w:rPr>
        <w:t xml:space="preserve">Before Plural Nouns: </w:t>
      </w:r>
      <w:r w:rsidR="006E2FDB">
        <w:rPr>
          <w:color w:val="000000" w:themeColor="text1"/>
          <w:sz w:val="28"/>
          <w:szCs w:val="28"/>
        </w:rPr>
        <w:t xml:space="preserve">It is a dog. </w:t>
      </w:r>
      <w:r>
        <w:rPr>
          <w:color w:val="000000" w:themeColor="text1"/>
          <w:sz w:val="28"/>
          <w:szCs w:val="28"/>
        </w:rPr>
        <w:t>They are dogs.</w:t>
      </w:r>
    </w:p>
    <w:p w:rsidR="00160CCD" w:rsidRDefault="00160CCD" w:rsidP="002973A7">
      <w:pPr>
        <w:pStyle w:val="ListParagraph"/>
        <w:numPr>
          <w:ilvl w:val="0"/>
          <w:numId w:val="25"/>
        </w:numPr>
        <w:rPr>
          <w:color w:val="000000" w:themeColor="text1"/>
          <w:sz w:val="28"/>
          <w:szCs w:val="28"/>
        </w:rPr>
      </w:pPr>
      <w:r>
        <w:rPr>
          <w:color w:val="000000" w:themeColor="text1"/>
          <w:sz w:val="28"/>
          <w:szCs w:val="28"/>
        </w:rPr>
        <w:t>Before uncountable Nouns: It is sugar</w:t>
      </w:r>
    </w:p>
    <w:p w:rsidR="00160CCD" w:rsidRDefault="00160CCD" w:rsidP="002973A7">
      <w:pPr>
        <w:pStyle w:val="ListParagraph"/>
        <w:numPr>
          <w:ilvl w:val="0"/>
          <w:numId w:val="25"/>
        </w:numPr>
        <w:rPr>
          <w:color w:val="000000" w:themeColor="text1"/>
          <w:sz w:val="28"/>
          <w:szCs w:val="28"/>
        </w:rPr>
      </w:pPr>
      <w:r>
        <w:rPr>
          <w:color w:val="000000" w:themeColor="text1"/>
          <w:sz w:val="28"/>
          <w:szCs w:val="28"/>
        </w:rPr>
        <w:t>Before Abstract Nouns</w:t>
      </w:r>
      <w:r w:rsidR="002E771B">
        <w:rPr>
          <w:color w:val="000000" w:themeColor="text1"/>
          <w:sz w:val="28"/>
          <w:szCs w:val="28"/>
        </w:rPr>
        <w:t xml:space="preserve">: Beauty, Death, Fear </w:t>
      </w:r>
    </w:p>
    <w:p w:rsidR="002E771B" w:rsidRDefault="002E771B" w:rsidP="002E771B">
      <w:pPr>
        <w:pStyle w:val="ListParagraph"/>
        <w:ind w:left="3960"/>
        <w:rPr>
          <w:color w:val="000000" w:themeColor="text1"/>
          <w:sz w:val="28"/>
          <w:szCs w:val="28"/>
        </w:rPr>
      </w:pPr>
    </w:p>
    <w:p w:rsidR="00BD7337" w:rsidRPr="00BD7337" w:rsidRDefault="00BD7337" w:rsidP="00BD7337">
      <w:pPr>
        <w:pStyle w:val="ListParagraph"/>
        <w:ind w:left="3600"/>
        <w:rPr>
          <w:color w:val="000000" w:themeColor="text1"/>
          <w:sz w:val="28"/>
          <w:szCs w:val="28"/>
        </w:rPr>
      </w:pPr>
    </w:p>
    <w:p w:rsidR="00BD7337" w:rsidRDefault="00BD7337" w:rsidP="00BD7337">
      <w:pPr>
        <w:pStyle w:val="ListParagraph"/>
        <w:ind w:left="3600"/>
        <w:rPr>
          <w:color w:val="000000" w:themeColor="text1"/>
          <w:sz w:val="28"/>
          <w:szCs w:val="28"/>
        </w:rPr>
      </w:pPr>
    </w:p>
    <w:p w:rsidR="00B927AD" w:rsidRDefault="002E771B" w:rsidP="00B927AD">
      <w:pPr>
        <w:pStyle w:val="ListParagraph"/>
        <w:ind w:left="3600"/>
        <w:rPr>
          <w:color w:val="000000" w:themeColor="text1"/>
          <w:sz w:val="28"/>
          <w:szCs w:val="28"/>
        </w:rPr>
      </w:pPr>
      <w:r>
        <w:rPr>
          <w:color w:val="000000" w:themeColor="text1"/>
          <w:sz w:val="28"/>
          <w:szCs w:val="28"/>
        </w:rPr>
        <w:t>The Definite Article is used:</w:t>
      </w:r>
    </w:p>
    <w:p w:rsidR="002E771B" w:rsidRDefault="002E771B" w:rsidP="002973A7">
      <w:pPr>
        <w:pStyle w:val="ListParagraph"/>
        <w:numPr>
          <w:ilvl w:val="0"/>
          <w:numId w:val="26"/>
        </w:numPr>
        <w:rPr>
          <w:color w:val="000000" w:themeColor="text1"/>
          <w:sz w:val="28"/>
          <w:szCs w:val="28"/>
        </w:rPr>
      </w:pPr>
      <w:r>
        <w:rPr>
          <w:color w:val="000000" w:themeColor="text1"/>
          <w:sz w:val="28"/>
          <w:szCs w:val="28"/>
        </w:rPr>
        <w:t>Before nouns of which there is only one, or which are considered as unique.</w:t>
      </w:r>
    </w:p>
    <w:p w:rsidR="002E771B" w:rsidRDefault="002E771B" w:rsidP="002E771B">
      <w:pPr>
        <w:pStyle w:val="ListParagraph"/>
        <w:ind w:left="3960"/>
        <w:rPr>
          <w:color w:val="000000" w:themeColor="text1"/>
          <w:sz w:val="28"/>
          <w:szCs w:val="28"/>
        </w:rPr>
      </w:pPr>
      <w:r>
        <w:rPr>
          <w:color w:val="000000" w:themeColor="text1"/>
          <w:sz w:val="28"/>
          <w:szCs w:val="28"/>
        </w:rPr>
        <w:t>Ex:- the earth, the sky, the sun, the moon.</w:t>
      </w:r>
    </w:p>
    <w:p w:rsidR="002E771B" w:rsidRDefault="002E771B" w:rsidP="002973A7">
      <w:pPr>
        <w:pStyle w:val="ListParagraph"/>
        <w:numPr>
          <w:ilvl w:val="0"/>
          <w:numId w:val="26"/>
        </w:numPr>
        <w:rPr>
          <w:color w:val="000000" w:themeColor="text1"/>
          <w:sz w:val="28"/>
          <w:szCs w:val="28"/>
        </w:rPr>
      </w:pPr>
      <w:r>
        <w:rPr>
          <w:color w:val="000000" w:themeColor="text1"/>
          <w:sz w:val="28"/>
          <w:szCs w:val="28"/>
        </w:rPr>
        <w:t>With superlative degree adjectives:</w:t>
      </w:r>
    </w:p>
    <w:p w:rsidR="002E771B" w:rsidRDefault="002E771B" w:rsidP="002E771B">
      <w:pPr>
        <w:pStyle w:val="ListParagraph"/>
        <w:ind w:left="3960"/>
        <w:rPr>
          <w:color w:val="000000" w:themeColor="text1"/>
          <w:sz w:val="28"/>
          <w:szCs w:val="28"/>
        </w:rPr>
      </w:pPr>
      <w:r>
        <w:rPr>
          <w:color w:val="000000" w:themeColor="text1"/>
          <w:sz w:val="28"/>
          <w:szCs w:val="28"/>
        </w:rPr>
        <w:t>Ex:- She was the finest actress.</w:t>
      </w:r>
    </w:p>
    <w:p w:rsidR="002E771B" w:rsidRDefault="002E771B" w:rsidP="002E771B">
      <w:pPr>
        <w:pStyle w:val="ListParagraph"/>
        <w:ind w:left="3960"/>
        <w:rPr>
          <w:color w:val="000000" w:themeColor="text1"/>
          <w:sz w:val="28"/>
          <w:szCs w:val="28"/>
        </w:rPr>
      </w:pPr>
      <w:r>
        <w:rPr>
          <w:color w:val="000000" w:themeColor="text1"/>
          <w:sz w:val="28"/>
          <w:szCs w:val="28"/>
        </w:rPr>
        <w:t xml:space="preserve">       He has given you the most expensive pen.</w:t>
      </w:r>
    </w:p>
    <w:p w:rsidR="00342BB5" w:rsidRDefault="00342BB5" w:rsidP="002973A7">
      <w:pPr>
        <w:pStyle w:val="ListParagraph"/>
        <w:numPr>
          <w:ilvl w:val="0"/>
          <w:numId w:val="26"/>
        </w:numPr>
        <w:rPr>
          <w:color w:val="000000" w:themeColor="text1"/>
          <w:sz w:val="28"/>
          <w:szCs w:val="28"/>
        </w:rPr>
      </w:pPr>
      <w:r>
        <w:rPr>
          <w:color w:val="000000" w:themeColor="text1"/>
          <w:sz w:val="28"/>
          <w:szCs w:val="28"/>
        </w:rPr>
        <w:t>Before a noun which has become definite as a result of being mentioned a second time.</w:t>
      </w:r>
    </w:p>
    <w:p w:rsidR="00342BB5" w:rsidRDefault="00342BB5" w:rsidP="00342BB5">
      <w:pPr>
        <w:pStyle w:val="ListParagraph"/>
        <w:ind w:left="3960"/>
        <w:rPr>
          <w:color w:val="000000" w:themeColor="text1"/>
          <w:sz w:val="28"/>
          <w:szCs w:val="28"/>
        </w:rPr>
      </w:pPr>
      <w:r>
        <w:rPr>
          <w:color w:val="000000" w:themeColor="text1"/>
          <w:sz w:val="28"/>
          <w:szCs w:val="28"/>
        </w:rPr>
        <w:t>Ex: I saw a beggar while going to the temple. The beggar was blind.</w:t>
      </w:r>
    </w:p>
    <w:p w:rsidR="00342BB5" w:rsidRDefault="00342BB5" w:rsidP="00342BB5">
      <w:pPr>
        <w:pStyle w:val="ListParagraph"/>
        <w:ind w:left="3960"/>
        <w:rPr>
          <w:color w:val="000000" w:themeColor="text1"/>
          <w:sz w:val="28"/>
          <w:szCs w:val="28"/>
        </w:rPr>
      </w:pPr>
      <w:r>
        <w:rPr>
          <w:color w:val="000000" w:themeColor="text1"/>
          <w:sz w:val="28"/>
          <w:szCs w:val="28"/>
        </w:rPr>
        <w:t>There is a novel on the table. The novel is interesting.</w:t>
      </w:r>
    </w:p>
    <w:p w:rsidR="00342BB5" w:rsidRDefault="00342BB5" w:rsidP="002973A7">
      <w:pPr>
        <w:pStyle w:val="ListParagraph"/>
        <w:numPr>
          <w:ilvl w:val="0"/>
          <w:numId w:val="26"/>
        </w:numPr>
        <w:rPr>
          <w:color w:val="000000" w:themeColor="text1"/>
          <w:sz w:val="28"/>
          <w:szCs w:val="28"/>
        </w:rPr>
      </w:pPr>
      <w:r>
        <w:rPr>
          <w:color w:val="000000" w:themeColor="text1"/>
          <w:sz w:val="28"/>
          <w:szCs w:val="28"/>
        </w:rPr>
        <w:t>Before the names of seas, rivers, chains of mountains, groups of islands, plural names of countries, gulfs, provinces:</w:t>
      </w:r>
    </w:p>
    <w:p w:rsidR="00342BB5" w:rsidRDefault="00342BB5" w:rsidP="00342BB5">
      <w:pPr>
        <w:pStyle w:val="ListParagraph"/>
        <w:ind w:left="3960"/>
        <w:rPr>
          <w:color w:val="000000" w:themeColor="text1"/>
          <w:sz w:val="28"/>
          <w:szCs w:val="28"/>
        </w:rPr>
      </w:pPr>
      <w:r>
        <w:rPr>
          <w:color w:val="000000" w:themeColor="text1"/>
          <w:sz w:val="28"/>
          <w:szCs w:val="28"/>
        </w:rPr>
        <w:t>Ex: The Pacific Ocean.  The West Indies.</w:t>
      </w:r>
    </w:p>
    <w:p w:rsidR="00342BB5" w:rsidRDefault="00342BB5" w:rsidP="00342BB5">
      <w:pPr>
        <w:pStyle w:val="ListParagraph"/>
        <w:ind w:left="3960"/>
        <w:rPr>
          <w:color w:val="000000" w:themeColor="text1"/>
          <w:sz w:val="28"/>
          <w:szCs w:val="28"/>
        </w:rPr>
      </w:pPr>
      <w:r>
        <w:rPr>
          <w:color w:val="000000" w:themeColor="text1"/>
          <w:sz w:val="28"/>
          <w:szCs w:val="28"/>
        </w:rPr>
        <w:t xml:space="preserve">       The Himalayas. </w:t>
      </w:r>
      <w:r w:rsidR="00FF4E06">
        <w:rPr>
          <w:color w:val="000000" w:themeColor="text1"/>
          <w:sz w:val="28"/>
          <w:szCs w:val="28"/>
        </w:rPr>
        <w:t>The U.S.A., The Indian Constitution</w:t>
      </w:r>
    </w:p>
    <w:p w:rsidR="00342BB5" w:rsidRDefault="00FF4E06" w:rsidP="002973A7">
      <w:pPr>
        <w:pStyle w:val="ListParagraph"/>
        <w:numPr>
          <w:ilvl w:val="0"/>
          <w:numId w:val="26"/>
        </w:numPr>
        <w:rPr>
          <w:color w:val="000000" w:themeColor="text1"/>
          <w:sz w:val="28"/>
          <w:szCs w:val="28"/>
        </w:rPr>
      </w:pPr>
      <w:r>
        <w:rPr>
          <w:color w:val="000000" w:themeColor="text1"/>
          <w:sz w:val="28"/>
          <w:szCs w:val="28"/>
        </w:rPr>
        <w:t>Before musical instruments:</w:t>
      </w:r>
    </w:p>
    <w:p w:rsidR="00FF4E06" w:rsidRDefault="00FF4E06" w:rsidP="00FF4E06">
      <w:pPr>
        <w:pStyle w:val="ListParagraph"/>
        <w:ind w:left="3960"/>
        <w:rPr>
          <w:color w:val="000000" w:themeColor="text1"/>
          <w:sz w:val="28"/>
          <w:szCs w:val="28"/>
        </w:rPr>
      </w:pPr>
      <w:r>
        <w:rPr>
          <w:color w:val="000000" w:themeColor="text1"/>
          <w:sz w:val="28"/>
          <w:szCs w:val="28"/>
        </w:rPr>
        <w:t>Ex: He is learning to play the guitar.</w:t>
      </w:r>
    </w:p>
    <w:p w:rsidR="00FF4E06" w:rsidRDefault="00FF4E06" w:rsidP="00FF4E06">
      <w:pPr>
        <w:pStyle w:val="ListParagraph"/>
        <w:ind w:left="3960"/>
        <w:rPr>
          <w:color w:val="000000" w:themeColor="text1"/>
          <w:sz w:val="28"/>
          <w:szCs w:val="28"/>
        </w:rPr>
      </w:pPr>
      <w:r>
        <w:rPr>
          <w:color w:val="000000" w:themeColor="text1"/>
          <w:sz w:val="28"/>
          <w:szCs w:val="28"/>
        </w:rPr>
        <w:t>He can play the flute.</w:t>
      </w:r>
    </w:p>
    <w:p w:rsidR="00FF4E06" w:rsidRDefault="00FF4E06" w:rsidP="002973A7">
      <w:pPr>
        <w:pStyle w:val="ListParagraph"/>
        <w:numPr>
          <w:ilvl w:val="0"/>
          <w:numId w:val="26"/>
        </w:numPr>
        <w:rPr>
          <w:color w:val="000000" w:themeColor="text1"/>
          <w:sz w:val="28"/>
          <w:szCs w:val="28"/>
        </w:rPr>
      </w:pPr>
      <w:r>
        <w:rPr>
          <w:color w:val="000000" w:themeColor="text1"/>
          <w:sz w:val="28"/>
          <w:szCs w:val="28"/>
        </w:rPr>
        <w:t>With physical positions and parts of the body.</w:t>
      </w:r>
    </w:p>
    <w:p w:rsidR="00FF4E06" w:rsidRDefault="006D41A6" w:rsidP="00FF4E06">
      <w:pPr>
        <w:pStyle w:val="ListParagraph"/>
        <w:ind w:left="3960"/>
        <w:rPr>
          <w:color w:val="000000" w:themeColor="text1"/>
          <w:sz w:val="28"/>
          <w:szCs w:val="28"/>
        </w:rPr>
      </w:pPr>
      <w:r>
        <w:rPr>
          <w:color w:val="000000" w:themeColor="text1"/>
          <w:sz w:val="28"/>
          <w:szCs w:val="28"/>
        </w:rPr>
        <w:t>Ex: t</w:t>
      </w:r>
      <w:r w:rsidR="00FF4E06">
        <w:rPr>
          <w:color w:val="000000" w:themeColor="text1"/>
          <w:sz w:val="28"/>
          <w:szCs w:val="28"/>
        </w:rPr>
        <w:t>he top, the bottom, t</w:t>
      </w:r>
      <w:r w:rsidR="009B1F21">
        <w:rPr>
          <w:color w:val="000000" w:themeColor="text1"/>
          <w:sz w:val="28"/>
          <w:szCs w:val="28"/>
        </w:rPr>
        <w:t>he middle, the right, the left etc.,</w:t>
      </w:r>
    </w:p>
    <w:p w:rsidR="00FF4E06" w:rsidRDefault="00FF4E06" w:rsidP="002973A7">
      <w:pPr>
        <w:pStyle w:val="ListParagraph"/>
        <w:numPr>
          <w:ilvl w:val="0"/>
          <w:numId w:val="26"/>
        </w:numPr>
        <w:rPr>
          <w:color w:val="000000" w:themeColor="text1"/>
          <w:sz w:val="28"/>
          <w:szCs w:val="28"/>
        </w:rPr>
      </w:pPr>
      <w:r>
        <w:rPr>
          <w:color w:val="000000" w:themeColor="text1"/>
          <w:sz w:val="28"/>
          <w:szCs w:val="28"/>
        </w:rPr>
        <w:t>With the names of newspapers.</w:t>
      </w:r>
    </w:p>
    <w:p w:rsidR="00FF4E06" w:rsidRDefault="00FF4E06" w:rsidP="00FF4E06">
      <w:pPr>
        <w:pStyle w:val="ListParagraph"/>
        <w:ind w:left="3960"/>
        <w:rPr>
          <w:color w:val="000000" w:themeColor="text1"/>
          <w:sz w:val="28"/>
          <w:szCs w:val="28"/>
        </w:rPr>
      </w:pPr>
      <w:r>
        <w:rPr>
          <w:color w:val="000000" w:themeColor="text1"/>
          <w:sz w:val="28"/>
          <w:szCs w:val="28"/>
        </w:rPr>
        <w:t>Ex: The Indian Express</w:t>
      </w:r>
    </w:p>
    <w:p w:rsidR="00FF4E06" w:rsidRDefault="00FF4E06" w:rsidP="00FF4E06">
      <w:pPr>
        <w:pStyle w:val="ListParagraph"/>
        <w:ind w:left="3960"/>
        <w:rPr>
          <w:color w:val="000000" w:themeColor="text1"/>
          <w:sz w:val="28"/>
          <w:szCs w:val="28"/>
        </w:rPr>
      </w:pPr>
      <w:r>
        <w:rPr>
          <w:color w:val="000000" w:themeColor="text1"/>
          <w:sz w:val="28"/>
          <w:szCs w:val="28"/>
        </w:rPr>
        <w:t xml:space="preserve">       The Times of India</w:t>
      </w:r>
    </w:p>
    <w:p w:rsidR="00FF4E06" w:rsidRDefault="00FF4E06" w:rsidP="002973A7">
      <w:pPr>
        <w:pStyle w:val="ListParagraph"/>
        <w:numPr>
          <w:ilvl w:val="0"/>
          <w:numId w:val="26"/>
        </w:numPr>
        <w:rPr>
          <w:color w:val="000000" w:themeColor="text1"/>
          <w:sz w:val="28"/>
          <w:szCs w:val="28"/>
        </w:rPr>
      </w:pPr>
      <w:r>
        <w:rPr>
          <w:color w:val="000000" w:themeColor="text1"/>
          <w:sz w:val="28"/>
          <w:szCs w:val="28"/>
        </w:rPr>
        <w:t>With Ordinal numbers</w:t>
      </w:r>
    </w:p>
    <w:p w:rsidR="00FF4E06" w:rsidRDefault="00FF4E06" w:rsidP="00FF4E06">
      <w:pPr>
        <w:pStyle w:val="ListParagraph"/>
        <w:ind w:left="3960"/>
        <w:rPr>
          <w:color w:val="000000" w:themeColor="text1"/>
          <w:sz w:val="28"/>
          <w:szCs w:val="28"/>
        </w:rPr>
      </w:pPr>
      <w:r>
        <w:rPr>
          <w:color w:val="000000" w:themeColor="text1"/>
          <w:sz w:val="28"/>
          <w:szCs w:val="28"/>
        </w:rPr>
        <w:t>Ex: The first, The second, The third, The fourth</w:t>
      </w:r>
    </w:p>
    <w:p w:rsidR="00FF4E06" w:rsidRDefault="00FF4E06" w:rsidP="002973A7">
      <w:pPr>
        <w:pStyle w:val="ListParagraph"/>
        <w:numPr>
          <w:ilvl w:val="0"/>
          <w:numId w:val="26"/>
        </w:numPr>
        <w:rPr>
          <w:color w:val="000000" w:themeColor="text1"/>
          <w:sz w:val="28"/>
          <w:szCs w:val="28"/>
        </w:rPr>
      </w:pPr>
      <w:r>
        <w:rPr>
          <w:color w:val="000000" w:themeColor="text1"/>
          <w:sz w:val="28"/>
          <w:szCs w:val="28"/>
        </w:rPr>
        <w:t>Before the names of certain books.</w:t>
      </w:r>
    </w:p>
    <w:p w:rsidR="00FF4E06" w:rsidRDefault="00FF4E06" w:rsidP="00FF4E06">
      <w:pPr>
        <w:pStyle w:val="ListParagraph"/>
        <w:ind w:left="3960"/>
        <w:rPr>
          <w:color w:val="000000" w:themeColor="text1"/>
          <w:sz w:val="28"/>
          <w:szCs w:val="28"/>
        </w:rPr>
      </w:pPr>
      <w:r>
        <w:rPr>
          <w:color w:val="000000" w:themeColor="text1"/>
          <w:sz w:val="28"/>
          <w:szCs w:val="28"/>
        </w:rPr>
        <w:t>Ex: The Vedas, The Quran, The Ramayana</w:t>
      </w:r>
    </w:p>
    <w:p w:rsidR="00FF4E06" w:rsidRDefault="00FF4E06" w:rsidP="002973A7">
      <w:pPr>
        <w:pStyle w:val="ListParagraph"/>
        <w:numPr>
          <w:ilvl w:val="0"/>
          <w:numId w:val="26"/>
        </w:numPr>
        <w:rPr>
          <w:color w:val="000000" w:themeColor="text1"/>
          <w:sz w:val="28"/>
          <w:szCs w:val="28"/>
        </w:rPr>
      </w:pPr>
      <w:r>
        <w:rPr>
          <w:color w:val="000000" w:themeColor="text1"/>
          <w:sz w:val="28"/>
          <w:szCs w:val="28"/>
        </w:rPr>
        <w:lastRenderedPageBreak/>
        <w:t>Before a noun made definite by the addition of a phrase or clause</w:t>
      </w:r>
    </w:p>
    <w:p w:rsidR="00FF4E06" w:rsidRDefault="00FF4E06" w:rsidP="00FF4E06">
      <w:pPr>
        <w:pStyle w:val="ListParagraph"/>
        <w:ind w:left="3960"/>
        <w:rPr>
          <w:color w:val="000000" w:themeColor="text1"/>
          <w:sz w:val="28"/>
          <w:szCs w:val="28"/>
        </w:rPr>
      </w:pPr>
      <w:r>
        <w:rPr>
          <w:color w:val="000000" w:themeColor="text1"/>
          <w:sz w:val="28"/>
          <w:szCs w:val="28"/>
        </w:rPr>
        <w:t>Ex: The novel which you gave me missing.</w:t>
      </w:r>
    </w:p>
    <w:p w:rsidR="00FF4E06" w:rsidRDefault="00FF4E06" w:rsidP="00FF4E06">
      <w:pPr>
        <w:pStyle w:val="ListParagraph"/>
        <w:ind w:left="3960"/>
        <w:rPr>
          <w:color w:val="000000" w:themeColor="text1"/>
          <w:sz w:val="28"/>
          <w:szCs w:val="28"/>
        </w:rPr>
      </w:pPr>
      <w:r>
        <w:rPr>
          <w:color w:val="000000" w:themeColor="text1"/>
          <w:sz w:val="28"/>
          <w:szCs w:val="28"/>
        </w:rPr>
        <w:t xml:space="preserve">      The man on the horse is a soldier.</w:t>
      </w:r>
    </w:p>
    <w:p w:rsidR="00FF4E06" w:rsidRDefault="00FF4E06" w:rsidP="002973A7">
      <w:pPr>
        <w:pStyle w:val="ListParagraph"/>
        <w:numPr>
          <w:ilvl w:val="0"/>
          <w:numId w:val="26"/>
        </w:numPr>
        <w:rPr>
          <w:color w:val="000000" w:themeColor="text1"/>
          <w:sz w:val="28"/>
          <w:szCs w:val="28"/>
        </w:rPr>
      </w:pPr>
      <w:r>
        <w:rPr>
          <w:color w:val="000000" w:themeColor="text1"/>
          <w:sz w:val="28"/>
          <w:szCs w:val="28"/>
        </w:rPr>
        <w:t>With adjectives used as nouns.</w:t>
      </w:r>
    </w:p>
    <w:p w:rsidR="00FF4E06" w:rsidRDefault="00FF4E06" w:rsidP="00FF4E06">
      <w:pPr>
        <w:pStyle w:val="ListParagraph"/>
        <w:ind w:left="3960"/>
        <w:rPr>
          <w:color w:val="000000" w:themeColor="text1"/>
          <w:sz w:val="28"/>
          <w:szCs w:val="28"/>
        </w:rPr>
      </w:pPr>
      <w:r>
        <w:rPr>
          <w:color w:val="000000" w:themeColor="text1"/>
          <w:sz w:val="28"/>
          <w:szCs w:val="28"/>
        </w:rPr>
        <w:t>Ex: The rich are not always bad.</w:t>
      </w:r>
    </w:p>
    <w:p w:rsidR="00FF4E06" w:rsidRDefault="00FF4E06" w:rsidP="00FF4E06">
      <w:pPr>
        <w:pStyle w:val="ListParagraph"/>
        <w:ind w:left="3960"/>
        <w:rPr>
          <w:color w:val="000000" w:themeColor="text1"/>
          <w:sz w:val="28"/>
          <w:szCs w:val="28"/>
        </w:rPr>
      </w:pPr>
      <w:r>
        <w:rPr>
          <w:color w:val="000000" w:themeColor="text1"/>
          <w:sz w:val="28"/>
          <w:szCs w:val="28"/>
        </w:rPr>
        <w:t>The young are fickle-minded.</w:t>
      </w:r>
    </w:p>
    <w:p w:rsidR="00FF4E06" w:rsidRDefault="008810F7" w:rsidP="00FF4E06">
      <w:pPr>
        <w:rPr>
          <w:color w:val="000000" w:themeColor="text1"/>
          <w:sz w:val="28"/>
          <w:szCs w:val="28"/>
        </w:rPr>
      </w:pPr>
      <w:r>
        <w:rPr>
          <w:color w:val="000000" w:themeColor="text1"/>
          <w:sz w:val="28"/>
          <w:szCs w:val="28"/>
        </w:rPr>
        <w:t xml:space="preserve">       </w:t>
      </w:r>
      <w:r w:rsidR="006E2FDB">
        <w:rPr>
          <w:color w:val="000000" w:themeColor="text1"/>
          <w:sz w:val="28"/>
          <w:szCs w:val="28"/>
        </w:rPr>
        <w:t>The Definite Article is not used:</w:t>
      </w:r>
    </w:p>
    <w:p w:rsidR="006E2FDB" w:rsidRDefault="006E2FDB" w:rsidP="002973A7">
      <w:pPr>
        <w:pStyle w:val="ListParagraph"/>
        <w:numPr>
          <w:ilvl w:val="0"/>
          <w:numId w:val="27"/>
        </w:numPr>
        <w:rPr>
          <w:color w:val="000000" w:themeColor="text1"/>
          <w:sz w:val="28"/>
          <w:szCs w:val="28"/>
        </w:rPr>
      </w:pPr>
      <w:r>
        <w:rPr>
          <w:color w:val="000000" w:themeColor="text1"/>
          <w:sz w:val="28"/>
          <w:szCs w:val="28"/>
        </w:rPr>
        <w:t>Before names of diseases:</w:t>
      </w:r>
    </w:p>
    <w:p w:rsidR="006E2FDB" w:rsidRDefault="006E2FDB" w:rsidP="006E2FDB">
      <w:pPr>
        <w:pStyle w:val="ListParagraph"/>
        <w:ind w:left="800"/>
        <w:rPr>
          <w:color w:val="000000" w:themeColor="text1"/>
          <w:sz w:val="28"/>
          <w:szCs w:val="28"/>
        </w:rPr>
      </w:pPr>
      <w:r>
        <w:rPr>
          <w:color w:val="000000" w:themeColor="text1"/>
          <w:sz w:val="28"/>
          <w:szCs w:val="28"/>
        </w:rPr>
        <w:t>Ex: AIDS is a fatal disease.</w:t>
      </w:r>
    </w:p>
    <w:p w:rsidR="006E2FDB" w:rsidRDefault="006E2FDB" w:rsidP="002973A7">
      <w:pPr>
        <w:pStyle w:val="ListParagraph"/>
        <w:numPr>
          <w:ilvl w:val="0"/>
          <w:numId w:val="27"/>
        </w:numPr>
        <w:rPr>
          <w:color w:val="000000" w:themeColor="text1"/>
          <w:sz w:val="28"/>
          <w:szCs w:val="28"/>
        </w:rPr>
      </w:pPr>
      <w:r>
        <w:rPr>
          <w:color w:val="000000" w:themeColor="text1"/>
          <w:sz w:val="28"/>
          <w:szCs w:val="28"/>
        </w:rPr>
        <w:t>Before names of games.</w:t>
      </w:r>
    </w:p>
    <w:p w:rsidR="006E2FDB" w:rsidRDefault="006E2FDB" w:rsidP="006E2FDB">
      <w:pPr>
        <w:pStyle w:val="ListParagraph"/>
        <w:ind w:left="800"/>
        <w:rPr>
          <w:color w:val="000000" w:themeColor="text1"/>
          <w:sz w:val="28"/>
          <w:szCs w:val="28"/>
        </w:rPr>
      </w:pPr>
      <w:r>
        <w:rPr>
          <w:color w:val="000000" w:themeColor="text1"/>
          <w:sz w:val="28"/>
          <w:szCs w:val="28"/>
        </w:rPr>
        <w:t>Ex: Cricket is a popular game.</w:t>
      </w:r>
    </w:p>
    <w:p w:rsidR="006E2FDB" w:rsidRDefault="006E2FDB" w:rsidP="002973A7">
      <w:pPr>
        <w:pStyle w:val="ListParagraph"/>
        <w:numPr>
          <w:ilvl w:val="0"/>
          <w:numId w:val="27"/>
        </w:numPr>
        <w:rPr>
          <w:color w:val="000000" w:themeColor="text1"/>
          <w:sz w:val="28"/>
          <w:szCs w:val="28"/>
        </w:rPr>
      </w:pPr>
      <w:r>
        <w:rPr>
          <w:color w:val="000000" w:themeColor="text1"/>
          <w:sz w:val="28"/>
          <w:szCs w:val="28"/>
        </w:rPr>
        <w:t>Before names of meals.</w:t>
      </w:r>
    </w:p>
    <w:p w:rsidR="006E2FDB" w:rsidRDefault="006E2FDB" w:rsidP="006E2FDB">
      <w:pPr>
        <w:pStyle w:val="ListParagraph"/>
        <w:ind w:left="800"/>
        <w:rPr>
          <w:color w:val="000000" w:themeColor="text1"/>
          <w:sz w:val="28"/>
          <w:szCs w:val="28"/>
        </w:rPr>
      </w:pPr>
      <w:r>
        <w:rPr>
          <w:color w:val="000000" w:themeColor="text1"/>
          <w:sz w:val="28"/>
          <w:szCs w:val="28"/>
        </w:rPr>
        <w:t>Ex: Lunch is at 8’o clock.</w:t>
      </w:r>
    </w:p>
    <w:p w:rsidR="006E2FDB" w:rsidRDefault="006E2FDB" w:rsidP="002973A7">
      <w:pPr>
        <w:pStyle w:val="ListParagraph"/>
        <w:numPr>
          <w:ilvl w:val="0"/>
          <w:numId w:val="27"/>
        </w:numPr>
        <w:rPr>
          <w:color w:val="000000" w:themeColor="text1"/>
          <w:sz w:val="28"/>
          <w:szCs w:val="28"/>
        </w:rPr>
      </w:pPr>
      <w:r>
        <w:rPr>
          <w:color w:val="000000" w:themeColor="text1"/>
          <w:sz w:val="28"/>
          <w:szCs w:val="28"/>
        </w:rPr>
        <w:t>Before names of colors, days, months and seasons.</w:t>
      </w:r>
    </w:p>
    <w:p w:rsidR="006E2FDB" w:rsidRDefault="006E2FDB" w:rsidP="006E2FDB">
      <w:pPr>
        <w:pStyle w:val="ListParagraph"/>
        <w:ind w:left="800"/>
        <w:rPr>
          <w:color w:val="000000" w:themeColor="text1"/>
          <w:sz w:val="28"/>
          <w:szCs w:val="28"/>
        </w:rPr>
      </w:pPr>
      <w:r>
        <w:rPr>
          <w:color w:val="000000" w:themeColor="text1"/>
          <w:sz w:val="28"/>
          <w:szCs w:val="28"/>
        </w:rPr>
        <w:t>Ex: Green is soothing color.</w:t>
      </w:r>
    </w:p>
    <w:p w:rsidR="006E2FDB" w:rsidRDefault="006E2FDB" w:rsidP="002973A7">
      <w:pPr>
        <w:pStyle w:val="ListParagraph"/>
        <w:numPr>
          <w:ilvl w:val="0"/>
          <w:numId w:val="27"/>
        </w:numPr>
        <w:rPr>
          <w:color w:val="000000" w:themeColor="text1"/>
          <w:sz w:val="28"/>
          <w:szCs w:val="28"/>
        </w:rPr>
      </w:pPr>
      <w:r>
        <w:rPr>
          <w:color w:val="000000" w:themeColor="text1"/>
          <w:sz w:val="28"/>
          <w:szCs w:val="28"/>
        </w:rPr>
        <w:t>Before languages</w:t>
      </w:r>
    </w:p>
    <w:p w:rsidR="006E2FDB" w:rsidRDefault="006E2FDB" w:rsidP="006E2FDB">
      <w:pPr>
        <w:pStyle w:val="ListParagraph"/>
        <w:ind w:left="800"/>
        <w:rPr>
          <w:color w:val="000000" w:themeColor="text1"/>
          <w:sz w:val="28"/>
          <w:szCs w:val="28"/>
        </w:rPr>
      </w:pPr>
      <w:r>
        <w:rPr>
          <w:color w:val="000000" w:themeColor="text1"/>
          <w:sz w:val="28"/>
          <w:szCs w:val="28"/>
        </w:rPr>
        <w:t>Ex: They teach English.</w:t>
      </w:r>
    </w:p>
    <w:p w:rsidR="006E2FDB" w:rsidRDefault="006E2FDB" w:rsidP="002973A7">
      <w:pPr>
        <w:pStyle w:val="ListParagraph"/>
        <w:numPr>
          <w:ilvl w:val="0"/>
          <w:numId w:val="27"/>
        </w:numPr>
        <w:rPr>
          <w:color w:val="000000" w:themeColor="text1"/>
          <w:sz w:val="28"/>
          <w:szCs w:val="28"/>
        </w:rPr>
      </w:pPr>
      <w:r>
        <w:rPr>
          <w:color w:val="000000" w:themeColor="text1"/>
          <w:sz w:val="28"/>
          <w:szCs w:val="28"/>
        </w:rPr>
        <w:t>Before proper nouns</w:t>
      </w:r>
    </w:p>
    <w:p w:rsidR="006E2FDB" w:rsidRDefault="009B1F21" w:rsidP="006E2FDB">
      <w:pPr>
        <w:pStyle w:val="ListParagraph"/>
        <w:ind w:left="800"/>
        <w:rPr>
          <w:color w:val="000000" w:themeColor="text1"/>
          <w:sz w:val="28"/>
          <w:szCs w:val="28"/>
        </w:rPr>
      </w:pPr>
      <w:r>
        <w:rPr>
          <w:color w:val="000000" w:themeColor="text1"/>
          <w:sz w:val="28"/>
          <w:szCs w:val="28"/>
        </w:rPr>
        <w:t>Ex:</w:t>
      </w:r>
      <w:r w:rsidR="006E2FDB">
        <w:rPr>
          <w:color w:val="000000" w:themeColor="text1"/>
          <w:sz w:val="28"/>
          <w:szCs w:val="28"/>
        </w:rPr>
        <w:t xml:space="preserve"> </w:t>
      </w:r>
      <w:proofErr w:type="spellStart"/>
      <w:r>
        <w:rPr>
          <w:color w:val="000000" w:themeColor="text1"/>
          <w:sz w:val="28"/>
          <w:szCs w:val="28"/>
        </w:rPr>
        <w:t>Anuradha</w:t>
      </w:r>
      <w:proofErr w:type="spellEnd"/>
      <w:r>
        <w:rPr>
          <w:color w:val="000000" w:themeColor="text1"/>
          <w:sz w:val="28"/>
          <w:szCs w:val="28"/>
        </w:rPr>
        <w:t xml:space="preserve"> </w:t>
      </w:r>
      <w:r w:rsidR="006E2FDB">
        <w:rPr>
          <w:color w:val="000000" w:themeColor="text1"/>
          <w:sz w:val="28"/>
          <w:szCs w:val="28"/>
        </w:rPr>
        <w:t>has gone to Delhi.</w:t>
      </w:r>
    </w:p>
    <w:p w:rsidR="002700A8" w:rsidRDefault="002700A8" w:rsidP="006E2FDB">
      <w:pPr>
        <w:pStyle w:val="ListParagraph"/>
        <w:ind w:left="800"/>
        <w:rPr>
          <w:color w:val="000000" w:themeColor="text1"/>
          <w:sz w:val="28"/>
          <w:szCs w:val="28"/>
        </w:rPr>
      </w:pPr>
    </w:p>
    <w:p w:rsidR="002700A8" w:rsidRDefault="002700A8" w:rsidP="006E2FDB">
      <w:pPr>
        <w:pStyle w:val="ListParagraph"/>
        <w:ind w:left="800"/>
        <w:rPr>
          <w:color w:val="000000" w:themeColor="text1"/>
          <w:sz w:val="28"/>
          <w:szCs w:val="28"/>
        </w:rPr>
      </w:pPr>
      <w:r>
        <w:rPr>
          <w:color w:val="000000" w:themeColor="text1"/>
          <w:sz w:val="28"/>
          <w:szCs w:val="28"/>
        </w:rPr>
        <w:t>Exercise 1:</w:t>
      </w:r>
    </w:p>
    <w:p w:rsidR="002700A8" w:rsidRDefault="002700A8" w:rsidP="006E2FDB">
      <w:pPr>
        <w:pStyle w:val="ListParagraph"/>
        <w:ind w:left="800"/>
        <w:rPr>
          <w:color w:val="000000" w:themeColor="text1"/>
          <w:sz w:val="28"/>
          <w:szCs w:val="28"/>
        </w:rPr>
      </w:pPr>
      <w:r>
        <w:rPr>
          <w:color w:val="000000" w:themeColor="text1"/>
          <w:sz w:val="28"/>
          <w:szCs w:val="28"/>
        </w:rPr>
        <w:t>Insert A or An before the foll</w:t>
      </w:r>
      <w:r w:rsidR="005E5037">
        <w:rPr>
          <w:color w:val="000000" w:themeColor="text1"/>
          <w:sz w:val="28"/>
          <w:szCs w:val="28"/>
        </w:rPr>
        <w:t>owing phrases.</w:t>
      </w:r>
    </w:p>
    <w:p w:rsidR="005E5037" w:rsidRDefault="005E5037" w:rsidP="006E2FDB">
      <w:pPr>
        <w:pStyle w:val="ListParagraph"/>
        <w:ind w:left="800"/>
        <w:rPr>
          <w:color w:val="000000" w:themeColor="text1"/>
          <w:sz w:val="28"/>
          <w:szCs w:val="28"/>
        </w:rPr>
      </w:pPr>
      <w:r>
        <w:rPr>
          <w:color w:val="000000" w:themeColor="text1"/>
          <w:sz w:val="28"/>
          <w:szCs w:val="28"/>
        </w:rPr>
        <w:t>1)___Intelligent girl.</w:t>
      </w:r>
    </w:p>
    <w:p w:rsidR="005E5037" w:rsidRDefault="005E5037" w:rsidP="006E2FDB">
      <w:pPr>
        <w:pStyle w:val="ListParagraph"/>
        <w:ind w:left="800"/>
        <w:rPr>
          <w:color w:val="000000" w:themeColor="text1"/>
          <w:sz w:val="28"/>
          <w:szCs w:val="28"/>
        </w:rPr>
      </w:pPr>
      <w:r>
        <w:rPr>
          <w:color w:val="000000" w:themeColor="text1"/>
          <w:sz w:val="28"/>
          <w:szCs w:val="28"/>
        </w:rPr>
        <w:t>2)____Clever Student.</w:t>
      </w:r>
    </w:p>
    <w:p w:rsidR="005E5037" w:rsidRDefault="005E5037" w:rsidP="006E2FDB">
      <w:pPr>
        <w:pStyle w:val="ListParagraph"/>
        <w:ind w:left="800"/>
        <w:rPr>
          <w:color w:val="000000" w:themeColor="text1"/>
          <w:sz w:val="28"/>
          <w:szCs w:val="28"/>
        </w:rPr>
      </w:pPr>
      <w:r>
        <w:rPr>
          <w:color w:val="000000" w:themeColor="text1"/>
          <w:sz w:val="28"/>
          <w:szCs w:val="28"/>
        </w:rPr>
        <w:t>3)___ egg.</w:t>
      </w:r>
    </w:p>
    <w:p w:rsidR="00552D88" w:rsidRDefault="00552D88" w:rsidP="006E2FDB">
      <w:pPr>
        <w:pStyle w:val="ListParagraph"/>
        <w:ind w:left="800"/>
        <w:rPr>
          <w:color w:val="000000" w:themeColor="text1"/>
          <w:sz w:val="28"/>
          <w:szCs w:val="28"/>
        </w:rPr>
      </w:pPr>
      <w:r>
        <w:rPr>
          <w:color w:val="000000" w:themeColor="text1"/>
          <w:sz w:val="28"/>
          <w:szCs w:val="28"/>
        </w:rPr>
        <w:t>4)__ elephant.</w:t>
      </w:r>
    </w:p>
    <w:p w:rsidR="00552D88" w:rsidRDefault="00552D88" w:rsidP="006E2FDB">
      <w:pPr>
        <w:pStyle w:val="ListParagraph"/>
        <w:ind w:left="800"/>
        <w:rPr>
          <w:color w:val="000000" w:themeColor="text1"/>
          <w:sz w:val="28"/>
          <w:szCs w:val="28"/>
        </w:rPr>
      </w:pPr>
      <w:r>
        <w:rPr>
          <w:color w:val="000000" w:themeColor="text1"/>
          <w:sz w:val="28"/>
          <w:szCs w:val="28"/>
        </w:rPr>
        <w:t>5)___idea.</w:t>
      </w:r>
    </w:p>
    <w:p w:rsidR="00552D88" w:rsidRDefault="00552D88" w:rsidP="006E2FDB">
      <w:pPr>
        <w:pStyle w:val="ListParagraph"/>
        <w:ind w:left="800"/>
        <w:rPr>
          <w:color w:val="000000" w:themeColor="text1"/>
          <w:sz w:val="28"/>
          <w:szCs w:val="28"/>
        </w:rPr>
      </w:pPr>
      <w:r>
        <w:rPr>
          <w:color w:val="000000" w:themeColor="text1"/>
          <w:sz w:val="28"/>
          <w:szCs w:val="28"/>
        </w:rPr>
        <w:t>6)____ umbrella.</w:t>
      </w:r>
    </w:p>
    <w:p w:rsidR="00552D88" w:rsidRDefault="00552D88" w:rsidP="006E2FDB">
      <w:pPr>
        <w:pStyle w:val="ListParagraph"/>
        <w:ind w:left="800"/>
        <w:rPr>
          <w:color w:val="000000" w:themeColor="text1"/>
          <w:sz w:val="28"/>
          <w:szCs w:val="28"/>
        </w:rPr>
      </w:pPr>
      <w:r>
        <w:rPr>
          <w:color w:val="000000" w:themeColor="text1"/>
          <w:sz w:val="28"/>
          <w:szCs w:val="28"/>
        </w:rPr>
        <w:t>7)_____one rupee coin.</w:t>
      </w:r>
    </w:p>
    <w:p w:rsidR="00552D88" w:rsidRDefault="00552D88" w:rsidP="006E2FDB">
      <w:pPr>
        <w:pStyle w:val="ListParagraph"/>
        <w:ind w:left="800"/>
        <w:rPr>
          <w:color w:val="000000" w:themeColor="text1"/>
          <w:sz w:val="28"/>
          <w:szCs w:val="28"/>
        </w:rPr>
      </w:pPr>
      <w:r>
        <w:rPr>
          <w:color w:val="000000" w:themeColor="text1"/>
          <w:sz w:val="28"/>
          <w:szCs w:val="28"/>
        </w:rPr>
        <w:t>8)_______honest employee.</w:t>
      </w:r>
    </w:p>
    <w:p w:rsidR="00552D88" w:rsidRDefault="00552D88" w:rsidP="006E2FDB">
      <w:pPr>
        <w:pStyle w:val="ListParagraph"/>
        <w:ind w:left="800"/>
        <w:rPr>
          <w:color w:val="000000" w:themeColor="text1"/>
          <w:sz w:val="28"/>
          <w:szCs w:val="28"/>
        </w:rPr>
      </w:pPr>
      <w:r>
        <w:rPr>
          <w:color w:val="000000" w:themeColor="text1"/>
          <w:sz w:val="28"/>
          <w:szCs w:val="28"/>
        </w:rPr>
        <w:t>9)_______young man.</w:t>
      </w:r>
    </w:p>
    <w:p w:rsidR="00552D88" w:rsidRDefault="00552D88" w:rsidP="006E2FDB">
      <w:pPr>
        <w:pStyle w:val="ListParagraph"/>
        <w:ind w:left="800"/>
        <w:rPr>
          <w:color w:val="000000" w:themeColor="text1"/>
          <w:sz w:val="28"/>
          <w:szCs w:val="28"/>
        </w:rPr>
      </w:pPr>
      <w:r>
        <w:rPr>
          <w:color w:val="000000" w:themeColor="text1"/>
          <w:sz w:val="28"/>
          <w:szCs w:val="28"/>
        </w:rPr>
        <w:lastRenderedPageBreak/>
        <w:t>10)_______Black Dress.</w:t>
      </w:r>
    </w:p>
    <w:p w:rsidR="00552D88" w:rsidRDefault="00552D88" w:rsidP="006E2FDB">
      <w:pPr>
        <w:pStyle w:val="ListParagraph"/>
        <w:ind w:left="800"/>
        <w:rPr>
          <w:color w:val="000000" w:themeColor="text1"/>
          <w:sz w:val="28"/>
          <w:szCs w:val="28"/>
        </w:rPr>
      </w:pPr>
    </w:p>
    <w:p w:rsidR="00552D88" w:rsidRDefault="00552D88" w:rsidP="006E2FDB">
      <w:pPr>
        <w:pStyle w:val="ListParagraph"/>
        <w:ind w:left="800"/>
        <w:rPr>
          <w:color w:val="000000" w:themeColor="text1"/>
          <w:sz w:val="28"/>
          <w:szCs w:val="28"/>
        </w:rPr>
      </w:pPr>
      <w:r>
        <w:rPr>
          <w:color w:val="000000" w:themeColor="text1"/>
          <w:sz w:val="28"/>
          <w:szCs w:val="28"/>
        </w:rPr>
        <w:t>Exercise 2:</w:t>
      </w:r>
    </w:p>
    <w:p w:rsidR="00552D88" w:rsidRDefault="00552D88" w:rsidP="006E2FDB">
      <w:pPr>
        <w:pStyle w:val="ListParagraph"/>
        <w:ind w:left="800"/>
        <w:rPr>
          <w:color w:val="000000" w:themeColor="text1"/>
          <w:sz w:val="28"/>
          <w:szCs w:val="28"/>
        </w:rPr>
      </w:pPr>
      <w:r>
        <w:rPr>
          <w:color w:val="000000" w:themeColor="text1"/>
          <w:sz w:val="28"/>
          <w:szCs w:val="28"/>
        </w:rPr>
        <w:t>Fill in the blanks with A/An/The wherever necessary:</w:t>
      </w:r>
    </w:p>
    <w:p w:rsidR="00552D88" w:rsidRDefault="00552D88" w:rsidP="002973A7">
      <w:pPr>
        <w:pStyle w:val="ListParagraph"/>
        <w:numPr>
          <w:ilvl w:val="0"/>
          <w:numId w:val="28"/>
        </w:numPr>
        <w:rPr>
          <w:color w:val="000000" w:themeColor="text1"/>
          <w:sz w:val="28"/>
          <w:szCs w:val="28"/>
        </w:rPr>
      </w:pPr>
      <w:r>
        <w:rPr>
          <w:color w:val="000000" w:themeColor="text1"/>
          <w:sz w:val="28"/>
          <w:szCs w:val="28"/>
        </w:rPr>
        <w:t>He is ____ blind man.</w:t>
      </w:r>
    </w:p>
    <w:p w:rsidR="00552D88" w:rsidRDefault="00552D88" w:rsidP="002973A7">
      <w:pPr>
        <w:pStyle w:val="ListParagraph"/>
        <w:numPr>
          <w:ilvl w:val="0"/>
          <w:numId w:val="28"/>
        </w:numPr>
        <w:rPr>
          <w:color w:val="000000" w:themeColor="text1"/>
          <w:sz w:val="28"/>
          <w:szCs w:val="28"/>
        </w:rPr>
      </w:pPr>
      <w:r>
        <w:rPr>
          <w:color w:val="000000" w:themeColor="text1"/>
          <w:sz w:val="28"/>
          <w:szCs w:val="28"/>
        </w:rPr>
        <w:t>We have solved_____ most difficult problem.</w:t>
      </w:r>
    </w:p>
    <w:p w:rsidR="00552D88" w:rsidRDefault="00552D88" w:rsidP="002973A7">
      <w:pPr>
        <w:pStyle w:val="ListParagraph"/>
        <w:numPr>
          <w:ilvl w:val="0"/>
          <w:numId w:val="28"/>
        </w:numPr>
        <w:rPr>
          <w:color w:val="000000" w:themeColor="text1"/>
          <w:sz w:val="28"/>
          <w:szCs w:val="28"/>
        </w:rPr>
      </w:pPr>
      <w:r>
        <w:rPr>
          <w:color w:val="000000" w:themeColor="text1"/>
          <w:sz w:val="28"/>
          <w:szCs w:val="28"/>
        </w:rPr>
        <w:t>___milk is good for health.</w:t>
      </w:r>
    </w:p>
    <w:p w:rsidR="00552D88" w:rsidRDefault="00552D88" w:rsidP="002973A7">
      <w:pPr>
        <w:pStyle w:val="ListParagraph"/>
        <w:numPr>
          <w:ilvl w:val="0"/>
          <w:numId w:val="28"/>
        </w:numPr>
        <w:rPr>
          <w:color w:val="000000" w:themeColor="text1"/>
          <w:sz w:val="28"/>
          <w:szCs w:val="28"/>
        </w:rPr>
      </w:pPr>
      <w:r>
        <w:rPr>
          <w:color w:val="000000" w:themeColor="text1"/>
          <w:sz w:val="28"/>
          <w:szCs w:val="28"/>
        </w:rPr>
        <w:t>We teach___ English here.</w:t>
      </w:r>
    </w:p>
    <w:p w:rsidR="00552D88" w:rsidRDefault="00552D88" w:rsidP="002973A7">
      <w:pPr>
        <w:pStyle w:val="ListParagraph"/>
        <w:numPr>
          <w:ilvl w:val="0"/>
          <w:numId w:val="28"/>
        </w:numPr>
        <w:rPr>
          <w:color w:val="000000" w:themeColor="text1"/>
          <w:sz w:val="28"/>
          <w:szCs w:val="28"/>
        </w:rPr>
      </w:pPr>
      <w:r>
        <w:rPr>
          <w:color w:val="000000" w:themeColor="text1"/>
          <w:sz w:val="28"/>
          <w:szCs w:val="28"/>
        </w:rPr>
        <w:t>He is___ luckiest employee.</w:t>
      </w:r>
    </w:p>
    <w:p w:rsidR="00552D88" w:rsidRDefault="00552D88" w:rsidP="002973A7">
      <w:pPr>
        <w:pStyle w:val="ListParagraph"/>
        <w:numPr>
          <w:ilvl w:val="0"/>
          <w:numId w:val="28"/>
        </w:numPr>
        <w:rPr>
          <w:color w:val="000000" w:themeColor="text1"/>
          <w:sz w:val="28"/>
          <w:szCs w:val="28"/>
        </w:rPr>
      </w:pPr>
      <w:r>
        <w:rPr>
          <w:color w:val="000000" w:themeColor="text1"/>
          <w:sz w:val="28"/>
          <w:szCs w:val="28"/>
        </w:rPr>
        <w:t>___book which you gave me is excellent.</w:t>
      </w:r>
    </w:p>
    <w:p w:rsidR="00552D88" w:rsidRDefault="00552D88" w:rsidP="002973A7">
      <w:pPr>
        <w:pStyle w:val="ListParagraph"/>
        <w:numPr>
          <w:ilvl w:val="0"/>
          <w:numId w:val="28"/>
        </w:numPr>
        <w:rPr>
          <w:color w:val="000000" w:themeColor="text1"/>
          <w:sz w:val="28"/>
          <w:szCs w:val="28"/>
        </w:rPr>
      </w:pPr>
      <w:r>
        <w:rPr>
          <w:color w:val="000000" w:themeColor="text1"/>
          <w:sz w:val="28"/>
          <w:szCs w:val="28"/>
        </w:rPr>
        <w:t>He can play___ flute.</w:t>
      </w:r>
    </w:p>
    <w:p w:rsidR="00552D88" w:rsidRDefault="00552D88" w:rsidP="002973A7">
      <w:pPr>
        <w:pStyle w:val="ListParagraph"/>
        <w:numPr>
          <w:ilvl w:val="0"/>
          <w:numId w:val="28"/>
        </w:numPr>
        <w:rPr>
          <w:color w:val="000000" w:themeColor="text1"/>
          <w:sz w:val="28"/>
          <w:szCs w:val="28"/>
        </w:rPr>
      </w:pPr>
      <w:r>
        <w:rPr>
          <w:color w:val="000000" w:themeColor="text1"/>
          <w:sz w:val="28"/>
          <w:szCs w:val="28"/>
        </w:rPr>
        <w:t>Our manager sat in ___ second row.</w:t>
      </w:r>
    </w:p>
    <w:p w:rsidR="00552D88" w:rsidRDefault="00552D88" w:rsidP="002973A7">
      <w:pPr>
        <w:pStyle w:val="ListParagraph"/>
        <w:numPr>
          <w:ilvl w:val="0"/>
          <w:numId w:val="28"/>
        </w:numPr>
        <w:rPr>
          <w:color w:val="000000" w:themeColor="text1"/>
          <w:sz w:val="28"/>
          <w:szCs w:val="28"/>
        </w:rPr>
      </w:pPr>
      <w:r>
        <w:rPr>
          <w:color w:val="000000" w:themeColor="text1"/>
          <w:sz w:val="28"/>
          <w:szCs w:val="28"/>
        </w:rPr>
        <w:t>____ Chairman is out of station.</w:t>
      </w:r>
    </w:p>
    <w:p w:rsidR="00552D88" w:rsidRDefault="00552D88" w:rsidP="002973A7">
      <w:pPr>
        <w:pStyle w:val="ListParagraph"/>
        <w:numPr>
          <w:ilvl w:val="0"/>
          <w:numId w:val="28"/>
        </w:numPr>
        <w:rPr>
          <w:color w:val="000000" w:themeColor="text1"/>
          <w:sz w:val="28"/>
          <w:szCs w:val="28"/>
        </w:rPr>
      </w:pPr>
      <w:r>
        <w:rPr>
          <w:color w:val="000000" w:themeColor="text1"/>
          <w:sz w:val="28"/>
          <w:szCs w:val="28"/>
        </w:rPr>
        <w:t>___ Dog is faithful to his master.</w:t>
      </w:r>
    </w:p>
    <w:p w:rsidR="00552D88" w:rsidRDefault="00552D88" w:rsidP="002973A7">
      <w:pPr>
        <w:pStyle w:val="ListParagraph"/>
        <w:numPr>
          <w:ilvl w:val="0"/>
          <w:numId w:val="28"/>
        </w:numPr>
        <w:rPr>
          <w:color w:val="000000" w:themeColor="text1"/>
          <w:sz w:val="28"/>
          <w:szCs w:val="28"/>
        </w:rPr>
      </w:pPr>
      <w:r>
        <w:rPr>
          <w:color w:val="000000" w:themeColor="text1"/>
          <w:sz w:val="28"/>
          <w:szCs w:val="28"/>
        </w:rPr>
        <w:t>He come once __ week.</w:t>
      </w:r>
    </w:p>
    <w:p w:rsidR="00552D88" w:rsidRDefault="00552D88" w:rsidP="002973A7">
      <w:pPr>
        <w:pStyle w:val="ListParagraph"/>
        <w:numPr>
          <w:ilvl w:val="0"/>
          <w:numId w:val="28"/>
        </w:numPr>
        <w:rPr>
          <w:color w:val="000000" w:themeColor="text1"/>
          <w:sz w:val="28"/>
          <w:szCs w:val="28"/>
        </w:rPr>
      </w:pPr>
      <w:r>
        <w:rPr>
          <w:color w:val="000000" w:themeColor="text1"/>
          <w:sz w:val="28"/>
          <w:szCs w:val="28"/>
        </w:rPr>
        <w:t>This is not ___ chart I want.</w:t>
      </w:r>
    </w:p>
    <w:p w:rsidR="00552D88" w:rsidRDefault="00552D88" w:rsidP="002973A7">
      <w:pPr>
        <w:pStyle w:val="ListParagraph"/>
        <w:numPr>
          <w:ilvl w:val="0"/>
          <w:numId w:val="28"/>
        </w:numPr>
        <w:rPr>
          <w:color w:val="000000" w:themeColor="text1"/>
          <w:sz w:val="28"/>
          <w:szCs w:val="28"/>
        </w:rPr>
      </w:pPr>
      <w:r>
        <w:rPr>
          <w:color w:val="000000" w:themeColor="text1"/>
          <w:sz w:val="28"/>
          <w:szCs w:val="28"/>
        </w:rPr>
        <w:t>This is not ____ chart I want.</w:t>
      </w:r>
    </w:p>
    <w:p w:rsidR="00552D88" w:rsidRDefault="00552D88" w:rsidP="002973A7">
      <w:pPr>
        <w:pStyle w:val="ListParagraph"/>
        <w:numPr>
          <w:ilvl w:val="0"/>
          <w:numId w:val="28"/>
        </w:numPr>
        <w:rPr>
          <w:color w:val="000000" w:themeColor="text1"/>
          <w:sz w:val="28"/>
          <w:szCs w:val="28"/>
        </w:rPr>
      </w:pPr>
      <w:r>
        <w:rPr>
          <w:color w:val="000000" w:themeColor="text1"/>
          <w:sz w:val="28"/>
          <w:szCs w:val="28"/>
        </w:rPr>
        <w:t>Who is __ richest man in India?</w:t>
      </w:r>
    </w:p>
    <w:p w:rsidR="00F47045" w:rsidRPr="006D41A6" w:rsidRDefault="00552D88" w:rsidP="006D41A6">
      <w:pPr>
        <w:pStyle w:val="ListParagraph"/>
        <w:numPr>
          <w:ilvl w:val="0"/>
          <w:numId w:val="28"/>
        </w:numPr>
        <w:rPr>
          <w:color w:val="000000" w:themeColor="text1"/>
          <w:sz w:val="28"/>
          <w:szCs w:val="28"/>
        </w:rPr>
      </w:pPr>
      <w:r>
        <w:rPr>
          <w:color w:val="000000" w:themeColor="text1"/>
          <w:sz w:val="28"/>
          <w:szCs w:val="28"/>
        </w:rPr>
        <w:t>He has met___ mayor of this city.</w:t>
      </w:r>
      <w:r w:rsidR="00AC5AF4" w:rsidRPr="006D41A6">
        <w:rPr>
          <w:color w:val="000000" w:themeColor="text1"/>
          <w:sz w:val="28"/>
          <w:szCs w:val="28"/>
        </w:rPr>
        <w:t xml:space="preserve">  </w:t>
      </w:r>
    </w:p>
    <w:p w:rsidR="00F02194" w:rsidRPr="00326408" w:rsidRDefault="006D41A6" w:rsidP="006D41A6">
      <w:pPr>
        <w:pStyle w:val="ListParagraph"/>
        <w:ind w:firstLine="720"/>
        <w:rPr>
          <w:color w:val="000000" w:themeColor="text1"/>
          <w:sz w:val="28"/>
          <w:szCs w:val="28"/>
        </w:rPr>
      </w:pPr>
      <w:r>
        <w:rPr>
          <w:color w:val="000000" w:themeColor="text1"/>
          <w:sz w:val="28"/>
          <w:szCs w:val="28"/>
        </w:rPr>
        <w:t xml:space="preserve">                      </w:t>
      </w:r>
    </w:p>
    <w:p w:rsidR="00B347F2" w:rsidRPr="002700A8" w:rsidRDefault="00B347F2" w:rsidP="00F501F0">
      <w:pPr>
        <w:rPr>
          <w:b/>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sidRPr="002700A8">
        <w:rPr>
          <w:b/>
          <w:color w:val="000000" w:themeColor="text1"/>
          <w:sz w:val="28"/>
          <w:szCs w:val="28"/>
        </w:rPr>
        <w:t>Sentence</w:t>
      </w:r>
    </w:p>
    <w:p w:rsidR="00B347F2" w:rsidRDefault="00B347F2" w:rsidP="00F501F0">
      <w:pPr>
        <w:rPr>
          <w:color w:val="000000" w:themeColor="text1"/>
          <w:sz w:val="28"/>
          <w:szCs w:val="28"/>
        </w:rPr>
      </w:pPr>
      <w:r>
        <w:rPr>
          <w:color w:val="000000" w:themeColor="text1"/>
          <w:sz w:val="28"/>
          <w:szCs w:val="28"/>
        </w:rPr>
        <w:t>A group of words that ma</w:t>
      </w:r>
      <w:r w:rsidR="00EC555A">
        <w:rPr>
          <w:color w:val="000000" w:themeColor="text1"/>
          <w:sz w:val="28"/>
          <w:szCs w:val="28"/>
        </w:rPr>
        <w:t>kes complete sense is called a S</w:t>
      </w:r>
      <w:r>
        <w:rPr>
          <w:color w:val="000000" w:themeColor="text1"/>
          <w:sz w:val="28"/>
          <w:szCs w:val="28"/>
        </w:rPr>
        <w:t>entence.</w:t>
      </w:r>
    </w:p>
    <w:p w:rsidR="00B347F2" w:rsidRDefault="00B347F2" w:rsidP="00F501F0">
      <w:pPr>
        <w:rPr>
          <w:color w:val="000000" w:themeColor="text1"/>
          <w:sz w:val="28"/>
          <w:szCs w:val="28"/>
        </w:rPr>
      </w:pPr>
      <w:r>
        <w:rPr>
          <w:color w:val="000000" w:themeColor="text1"/>
          <w:sz w:val="28"/>
          <w:szCs w:val="28"/>
        </w:rPr>
        <w:t>Ex:- We are learning English.</w:t>
      </w:r>
    </w:p>
    <w:p w:rsidR="00B347F2" w:rsidRDefault="00B347F2" w:rsidP="00F501F0">
      <w:pPr>
        <w:rPr>
          <w:color w:val="000000" w:themeColor="text1"/>
          <w:sz w:val="28"/>
          <w:szCs w:val="28"/>
        </w:rPr>
      </w:pPr>
      <w:r>
        <w:rPr>
          <w:color w:val="000000" w:themeColor="text1"/>
          <w:sz w:val="28"/>
          <w:szCs w:val="28"/>
        </w:rPr>
        <w:t xml:space="preserve">        Birds fly in the air.</w:t>
      </w:r>
    </w:p>
    <w:p w:rsidR="00B347F2" w:rsidRDefault="00B347F2" w:rsidP="00F501F0">
      <w:pPr>
        <w:rPr>
          <w:color w:val="000000" w:themeColor="text1"/>
          <w:sz w:val="28"/>
          <w:szCs w:val="28"/>
        </w:rPr>
      </w:pPr>
      <w:r>
        <w:rPr>
          <w:color w:val="000000" w:themeColor="text1"/>
          <w:sz w:val="28"/>
          <w:szCs w:val="28"/>
        </w:rPr>
        <w:t xml:space="preserve">        Don’t disturb the class.</w:t>
      </w:r>
    </w:p>
    <w:p w:rsidR="00B347F2" w:rsidRDefault="00B347F2" w:rsidP="00F501F0">
      <w:pPr>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t>Kinds of Sentences</w:t>
      </w:r>
    </w:p>
    <w:p w:rsidR="00B347F2" w:rsidRDefault="00B347F2" w:rsidP="00F501F0">
      <w:pPr>
        <w:rPr>
          <w:color w:val="000000" w:themeColor="text1"/>
          <w:sz w:val="28"/>
          <w:szCs w:val="28"/>
        </w:rPr>
      </w:pPr>
      <w:r>
        <w:rPr>
          <w:color w:val="000000" w:themeColor="text1"/>
          <w:sz w:val="28"/>
          <w:szCs w:val="28"/>
        </w:rPr>
        <w:t>1.</w:t>
      </w:r>
      <w:r w:rsidR="00EC555A">
        <w:rPr>
          <w:color w:val="000000" w:themeColor="text1"/>
          <w:sz w:val="28"/>
          <w:szCs w:val="28"/>
        </w:rPr>
        <w:t xml:space="preserve"> </w:t>
      </w:r>
      <w:r>
        <w:rPr>
          <w:color w:val="000000" w:themeColor="text1"/>
          <w:sz w:val="28"/>
          <w:szCs w:val="28"/>
        </w:rPr>
        <w:t>Declarative Sentence or Assertive Sentence</w:t>
      </w:r>
    </w:p>
    <w:p w:rsidR="00B347F2" w:rsidRDefault="00B347F2" w:rsidP="00F501F0">
      <w:pPr>
        <w:rPr>
          <w:color w:val="000000" w:themeColor="text1"/>
          <w:sz w:val="28"/>
          <w:szCs w:val="28"/>
        </w:rPr>
      </w:pPr>
      <w:r>
        <w:rPr>
          <w:color w:val="000000" w:themeColor="text1"/>
          <w:sz w:val="28"/>
          <w:szCs w:val="28"/>
        </w:rPr>
        <w:t>2. Imperative Sentence</w:t>
      </w:r>
    </w:p>
    <w:p w:rsidR="00B347F2" w:rsidRDefault="00B347F2" w:rsidP="00F501F0">
      <w:pPr>
        <w:rPr>
          <w:color w:val="000000" w:themeColor="text1"/>
          <w:sz w:val="28"/>
          <w:szCs w:val="28"/>
        </w:rPr>
      </w:pPr>
      <w:r>
        <w:rPr>
          <w:color w:val="000000" w:themeColor="text1"/>
          <w:sz w:val="28"/>
          <w:szCs w:val="28"/>
        </w:rPr>
        <w:lastRenderedPageBreak/>
        <w:t>3. Exclamatory Sentence</w:t>
      </w:r>
    </w:p>
    <w:p w:rsidR="00B347F2" w:rsidRDefault="00B347F2" w:rsidP="00F501F0">
      <w:pPr>
        <w:rPr>
          <w:color w:val="000000" w:themeColor="text1"/>
          <w:sz w:val="28"/>
          <w:szCs w:val="28"/>
        </w:rPr>
      </w:pPr>
      <w:r>
        <w:rPr>
          <w:color w:val="000000" w:themeColor="text1"/>
          <w:sz w:val="28"/>
          <w:szCs w:val="28"/>
        </w:rPr>
        <w:t>4. Interrogative Sentence</w:t>
      </w:r>
    </w:p>
    <w:p w:rsidR="00B347F2" w:rsidRDefault="00B347F2" w:rsidP="00F501F0">
      <w:pPr>
        <w:rPr>
          <w:color w:val="000000" w:themeColor="text1"/>
          <w:sz w:val="28"/>
          <w:szCs w:val="28"/>
        </w:rPr>
      </w:pPr>
      <w:r>
        <w:rPr>
          <w:color w:val="000000" w:themeColor="text1"/>
          <w:sz w:val="28"/>
          <w:szCs w:val="28"/>
        </w:rPr>
        <w:t>1.</w:t>
      </w:r>
      <w:r w:rsidR="00EC555A">
        <w:rPr>
          <w:color w:val="000000" w:themeColor="text1"/>
          <w:sz w:val="28"/>
          <w:szCs w:val="28"/>
        </w:rPr>
        <w:t xml:space="preserve"> </w:t>
      </w:r>
      <w:r>
        <w:rPr>
          <w:color w:val="000000" w:themeColor="text1"/>
          <w:sz w:val="28"/>
          <w:szCs w:val="28"/>
        </w:rPr>
        <w:t>Declarative Sentence: A sentence that states or asserts or declares something is called Assertive or Declarative sentence.</w:t>
      </w:r>
    </w:p>
    <w:p w:rsidR="00B347F2" w:rsidRDefault="00B347F2" w:rsidP="00F501F0">
      <w:pPr>
        <w:rPr>
          <w:color w:val="000000" w:themeColor="text1"/>
          <w:sz w:val="28"/>
          <w:szCs w:val="28"/>
        </w:rPr>
      </w:pPr>
      <w:r>
        <w:rPr>
          <w:color w:val="000000" w:themeColor="text1"/>
          <w:sz w:val="28"/>
          <w:szCs w:val="28"/>
        </w:rPr>
        <w:t>Ex: Humpty Dumpty sat on a wall.</w:t>
      </w:r>
    </w:p>
    <w:p w:rsidR="00EC555A" w:rsidRDefault="00EC555A" w:rsidP="00F501F0">
      <w:pPr>
        <w:rPr>
          <w:color w:val="000000" w:themeColor="text1"/>
          <w:sz w:val="28"/>
          <w:szCs w:val="28"/>
        </w:rPr>
      </w:pPr>
      <w:r>
        <w:rPr>
          <w:color w:val="000000" w:themeColor="text1"/>
          <w:sz w:val="28"/>
          <w:szCs w:val="28"/>
        </w:rPr>
        <w:t xml:space="preserve">       The sun rises in the east.</w:t>
      </w:r>
    </w:p>
    <w:p w:rsidR="00EC555A" w:rsidRDefault="00EC555A" w:rsidP="00F501F0">
      <w:pPr>
        <w:rPr>
          <w:color w:val="000000" w:themeColor="text1"/>
          <w:sz w:val="28"/>
          <w:szCs w:val="28"/>
        </w:rPr>
      </w:pPr>
      <w:r>
        <w:rPr>
          <w:color w:val="000000" w:themeColor="text1"/>
          <w:sz w:val="28"/>
          <w:szCs w:val="28"/>
        </w:rPr>
        <w:t xml:space="preserve">        The sun sets in the west.</w:t>
      </w:r>
    </w:p>
    <w:p w:rsidR="00B347F2" w:rsidRDefault="00B347F2" w:rsidP="00F501F0">
      <w:pPr>
        <w:rPr>
          <w:color w:val="000000" w:themeColor="text1"/>
          <w:sz w:val="28"/>
          <w:szCs w:val="28"/>
        </w:rPr>
      </w:pPr>
      <w:r>
        <w:rPr>
          <w:color w:val="000000" w:themeColor="text1"/>
          <w:sz w:val="28"/>
          <w:szCs w:val="28"/>
        </w:rPr>
        <w:t>2.</w:t>
      </w:r>
      <w:r w:rsidR="00EC555A">
        <w:rPr>
          <w:color w:val="000000" w:themeColor="text1"/>
          <w:sz w:val="28"/>
          <w:szCs w:val="28"/>
        </w:rPr>
        <w:t xml:space="preserve"> </w:t>
      </w:r>
      <w:r>
        <w:rPr>
          <w:color w:val="000000" w:themeColor="text1"/>
          <w:sz w:val="28"/>
          <w:szCs w:val="28"/>
        </w:rPr>
        <w:t>Imperative Sentence: A sentence which express a command, a request or a wish is called an imperative sentence.</w:t>
      </w:r>
    </w:p>
    <w:p w:rsidR="00B347F2" w:rsidRDefault="00B347F2" w:rsidP="00F501F0">
      <w:pPr>
        <w:rPr>
          <w:color w:val="000000" w:themeColor="text1"/>
          <w:sz w:val="28"/>
          <w:szCs w:val="28"/>
        </w:rPr>
      </w:pPr>
      <w:r>
        <w:rPr>
          <w:color w:val="000000" w:themeColor="text1"/>
          <w:sz w:val="28"/>
          <w:szCs w:val="28"/>
        </w:rPr>
        <w:t>Ex: Be quiet</w:t>
      </w:r>
    </w:p>
    <w:p w:rsidR="00B347F2" w:rsidRDefault="00B347F2" w:rsidP="00F501F0">
      <w:pPr>
        <w:rPr>
          <w:color w:val="000000" w:themeColor="text1"/>
          <w:sz w:val="28"/>
          <w:szCs w:val="28"/>
        </w:rPr>
      </w:pPr>
      <w:r>
        <w:rPr>
          <w:color w:val="000000" w:themeColor="text1"/>
          <w:sz w:val="28"/>
          <w:szCs w:val="28"/>
        </w:rPr>
        <w:t xml:space="preserve">     Have mercy upon us.</w:t>
      </w:r>
    </w:p>
    <w:p w:rsidR="00EC555A" w:rsidRDefault="00EC555A" w:rsidP="00F501F0">
      <w:pPr>
        <w:rPr>
          <w:color w:val="000000" w:themeColor="text1"/>
          <w:sz w:val="28"/>
          <w:szCs w:val="28"/>
        </w:rPr>
      </w:pPr>
      <w:r>
        <w:rPr>
          <w:color w:val="000000" w:themeColor="text1"/>
          <w:sz w:val="28"/>
          <w:szCs w:val="28"/>
        </w:rPr>
        <w:t xml:space="preserve">     Shut the door.</w:t>
      </w:r>
    </w:p>
    <w:p w:rsidR="00EC555A" w:rsidRDefault="00EC555A" w:rsidP="00F501F0">
      <w:pPr>
        <w:rPr>
          <w:color w:val="000000" w:themeColor="text1"/>
          <w:sz w:val="28"/>
          <w:szCs w:val="28"/>
        </w:rPr>
      </w:pPr>
      <w:r>
        <w:rPr>
          <w:color w:val="000000" w:themeColor="text1"/>
          <w:sz w:val="28"/>
          <w:szCs w:val="28"/>
        </w:rPr>
        <w:t xml:space="preserve">     Go away from here.</w:t>
      </w:r>
    </w:p>
    <w:p w:rsidR="00B347F2" w:rsidRDefault="00B347F2" w:rsidP="00F501F0">
      <w:pPr>
        <w:rPr>
          <w:color w:val="000000" w:themeColor="text1"/>
          <w:sz w:val="28"/>
          <w:szCs w:val="28"/>
        </w:rPr>
      </w:pPr>
      <w:r>
        <w:rPr>
          <w:color w:val="000000" w:themeColor="text1"/>
          <w:sz w:val="28"/>
          <w:szCs w:val="28"/>
        </w:rPr>
        <w:t>3.</w:t>
      </w:r>
      <w:r w:rsidR="00EC555A">
        <w:rPr>
          <w:color w:val="000000" w:themeColor="text1"/>
          <w:sz w:val="28"/>
          <w:szCs w:val="28"/>
        </w:rPr>
        <w:t xml:space="preserve"> Exclamatory Sentence:- A sentence which expresses a sudden, strong feeling is called Exclamatory Sentence.</w:t>
      </w:r>
    </w:p>
    <w:p w:rsidR="00EC555A" w:rsidRDefault="00EC555A" w:rsidP="00F501F0">
      <w:pPr>
        <w:rPr>
          <w:color w:val="000000" w:themeColor="text1"/>
          <w:sz w:val="28"/>
          <w:szCs w:val="28"/>
        </w:rPr>
      </w:pPr>
      <w:r>
        <w:rPr>
          <w:color w:val="000000" w:themeColor="text1"/>
          <w:sz w:val="28"/>
          <w:szCs w:val="28"/>
        </w:rPr>
        <w:t>Ex:- How cold the night is!</w:t>
      </w:r>
    </w:p>
    <w:p w:rsidR="00EC555A" w:rsidRDefault="00EC555A" w:rsidP="00F501F0">
      <w:pPr>
        <w:rPr>
          <w:color w:val="000000" w:themeColor="text1"/>
          <w:sz w:val="28"/>
          <w:szCs w:val="28"/>
        </w:rPr>
      </w:pPr>
      <w:r>
        <w:rPr>
          <w:color w:val="000000" w:themeColor="text1"/>
          <w:sz w:val="28"/>
          <w:szCs w:val="28"/>
        </w:rPr>
        <w:t xml:space="preserve">       What a shame!</w:t>
      </w:r>
    </w:p>
    <w:p w:rsidR="00EC555A" w:rsidRDefault="00EC555A" w:rsidP="00F501F0">
      <w:pPr>
        <w:rPr>
          <w:color w:val="000000" w:themeColor="text1"/>
          <w:sz w:val="28"/>
          <w:szCs w:val="28"/>
        </w:rPr>
      </w:pPr>
      <w:r>
        <w:rPr>
          <w:color w:val="000000" w:themeColor="text1"/>
          <w:sz w:val="28"/>
          <w:szCs w:val="28"/>
        </w:rPr>
        <w:t xml:space="preserve">       How beautiful!</w:t>
      </w:r>
    </w:p>
    <w:p w:rsidR="00EC555A" w:rsidRDefault="00EC555A" w:rsidP="00F501F0">
      <w:pPr>
        <w:rPr>
          <w:color w:val="000000" w:themeColor="text1"/>
          <w:sz w:val="28"/>
          <w:szCs w:val="28"/>
        </w:rPr>
      </w:pPr>
      <w:r>
        <w:rPr>
          <w:color w:val="000000" w:themeColor="text1"/>
          <w:sz w:val="28"/>
          <w:szCs w:val="28"/>
        </w:rPr>
        <w:t xml:space="preserve">      What a great idea!</w:t>
      </w:r>
    </w:p>
    <w:p w:rsidR="00EC555A" w:rsidRDefault="00EC555A" w:rsidP="00F501F0">
      <w:pPr>
        <w:rPr>
          <w:color w:val="000000" w:themeColor="text1"/>
          <w:sz w:val="28"/>
          <w:szCs w:val="28"/>
        </w:rPr>
      </w:pPr>
      <w:r>
        <w:rPr>
          <w:color w:val="000000" w:themeColor="text1"/>
          <w:sz w:val="28"/>
          <w:szCs w:val="28"/>
        </w:rPr>
        <w:t>4. Interrogative Sentence:- A sentence which asks a question is called an Interrogative Sentence.</w:t>
      </w:r>
    </w:p>
    <w:p w:rsidR="00EC555A" w:rsidRDefault="00EC555A" w:rsidP="00F501F0">
      <w:pPr>
        <w:rPr>
          <w:color w:val="000000" w:themeColor="text1"/>
          <w:sz w:val="28"/>
          <w:szCs w:val="28"/>
        </w:rPr>
      </w:pPr>
      <w:r>
        <w:rPr>
          <w:color w:val="000000" w:themeColor="text1"/>
          <w:sz w:val="28"/>
          <w:szCs w:val="28"/>
        </w:rPr>
        <w:t>Ex:- Has he come?</w:t>
      </w:r>
    </w:p>
    <w:p w:rsidR="00EC555A" w:rsidRDefault="00EC555A" w:rsidP="00F501F0">
      <w:pPr>
        <w:rPr>
          <w:color w:val="000000" w:themeColor="text1"/>
          <w:sz w:val="28"/>
          <w:szCs w:val="28"/>
        </w:rPr>
      </w:pPr>
      <w:r>
        <w:rPr>
          <w:color w:val="000000" w:themeColor="text1"/>
          <w:sz w:val="28"/>
          <w:szCs w:val="28"/>
        </w:rPr>
        <w:t xml:space="preserve">        When did he go?</w:t>
      </w:r>
    </w:p>
    <w:p w:rsidR="00EC555A" w:rsidRDefault="00EC555A" w:rsidP="00F501F0">
      <w:pPr>
        <w:rPr>
          <w:color w:val="000000" w:themeColor="text1"/>
          <w:sz w:val="28"/>
          <w:szCs w:val="28"/>
        </w:rPr>
      </w:pPr>
      <w:r>
        <w:rPr>
          <w:color w:val="000000" w:themeColor="text1"/>
          <w:sz w:val="28"/>
          <w:szCs w:val="28"/>
        </w:rPr>
        <w:lastRenderedPageBreak/>
        <w:t xml:space="preserve">        How are you?</w:t>
      </w:r>
    </w:p>
    <w:p w:rsidR="00EC555A" w:rsidRDefault="00EC555A" w:rsidP="00F501F0">
      <w:pPr>
        <w:rPr>
          <w:color w:val="000000" w:themeColor="text1"/>
          <w:sz w:val="28"/>
          <w:szCs w:val="28"/>
        </w:rPr>
      </w:pPr>
      <w:r>
        <w:rPr>
          <w:color w:val="000000" w:themeColor="text1"/>
          <w:sz w:val="28"/>
          <w:szCs w:val="28"/>
        </w:rPr>
        <w:t xml:space="preserve">        Where are you going?</w:t>
      </w:r>
    </w:p>
    <w:p w:rsidR="006D155F" w:rsidRDefault="00815F72" w:rsidP="00F501F0">
      <w:pPr>
        <w:rPr>
          <w:color w:val="000000" w:themeColor="text1"/>
          <w:sz w:val="28"/>
          <w:szCs w:val="28"/>
        </w:rPr>
      </w:pPr>
      <w:r>
        <w:rPr>
          <w:color w:val="000000" w:themeColor="text1"/>
          <w:sz w:val="28"/>
          <w:szCs w:val="28"/>
        </w:rPr>
        <w:t>Exercise</w:t>
      </w:r>
      <w:r w:rsidR="00E57E36">
        <w:rPr>
          <w:color w:val="000000" w:themeColor="text1"/>
          <w:sz w:val="28"/>
          <w:szCs w:val="28"/>
        </w:rPr>
        <w:t>1</w:t>
      </w:r>
      <w:r>
        <w:rPr>
          <w:color w:val="000000" w:themeColor="text1"/>
          <w:sz w:val="28"/>
          <w:szCs w:val="28"/>
        </w:rPr>
        <w:t>:</w:t>
      </w:r>
      <w:r w:rsidR="00E57E36">
        <w:rPr>
          <w:color w:val="000000" w:themeColor="text1"/>
          <w:sz w:val="28"/>
          <w:szCs w:val="28"/>
        </w:rPr>
        <w:t>-</w:t>
      </w:r>
    </w:p>
    <w:p w:rsidR="00815F72" w:rsidRDefault="00815F72" w:rsidP="002973A7">
      <w:pPr>
        <w:pStyle w:val="ListParagraph"/>
        <w:numPr>
          <w:ilvl w:val="0"/>
          <w:numId w:val="29"/>
        </w:numPr>
        <w:rPr>
          <w:color w:val="000000" w:themeColor="text1"/>
          <w:sz w:val="28"/>
          <w:szCs w:val="28"/>
        </w:rPr>
      </w:pPr>
      <w:r>
        <w:rPr>
          <w:color w:val="000000" w:themeColor="text1"/>
          <w:sz w:val="28"/>
          <w:szCs w:val="28"/>
        </w:rPr>
        <w:t>Write  ten sentences about you</w:t>
      </w:r>
      <w:r w:rsidR="00E57E36">
        <w:rPr>
          <w:color w:val="000000" w:themeColor="text1"/>
          <w:sz w:val="28"/>
          <w:szCs w:val="28"/>
        </w:rPr>
        <w:t>.</w:t>
      </w:r>
    </w:p>
    <w:p w:rsidR="00E57E36" w:rsidRDefault="00E57E36" w:rsidP="002973A7">
      <w:pPr>
        <w:pStyle w:val="ListParagraph"/>
        <w:numPr>
          <w:ilvl w:val="0"/>
          <w:numId w:val="29"/>
        </w:numPr>
        <w:rPr>
          <w:color w:val="000000" w:themeColor="text1"/>
          <w:sz w:val="28"/>
          <w:szCs w:val="28"/>
        </w:rPr>
      </w:pPr>
      <w:r>
        <w:rPr>
          <w:color w:val="000000" w:themeColor="text1"/>
          <w:sz w:val="28"/>
          <w:szCs w:val="28"/>
        </w:rPr>
        <w:t>Imagine that you are watching cricket match. Express your sudden reactions in ten Exclamatory Sentences.</w:t>
      </w:r>
    </w:p>
    <w:p w:rsidR="00E57E36" w:rsidRDefault="00E57E36" w:rsidP="002973A7">
      <w:pPr>
        <w:pStyle w:val="ListParagraph"/>
        <w:numPr>
          <w:ilvl w:val="0"/>
          <w:numId w:val="29"/>
        </w:numPr>
        <w:rPr>
          <w:color w:val="000000" w:themeColor="text1"/>
          <w:sz w:val="28"/>
          <w:szCs w:val="28"/>
        </w:rPr>
      </w:pPr>
      <w:r>
        <w:rPr>
          <w:color w:val="000000" w:themeColor="text1"/>
          <w:sz w:val="28"/>
          <w:szCs w:val="28"/>
        </w:rPr>
        <w:t>You have met a train accident victim. Try to know the cause of the accident using five Interrogative Sentences.</w:t>
      </w:r>
    </w:p>
    <w:p w:rsidR="00E57E36" w:rsidRDefault="00E57E36" w:rsidP="00E57E36">
      <w:pPr>
        <w:pStyle w:val="ListParagraph"/>
        <w:rPr>
          <w:color w:val="000000" w:themeColor="text1"/>
          <w:sz w:val="28"/>
          <w:szCs w:val="28"/>
        </w:rPr>
      </w:pPr>
    </w:p>
    <w:p w:rsidR="00E57E36" w:rsidRPr="00815F72" w:rsidRDefault="00E57E36" w:rsidP="00E57E36">
      <w:pPr>
        <w:pStyle w:val="ListParagraph"/>
        <w:rPr>
          <w:color w:val="000000" w:themeColor="text1"/>
          <w:sz w:val="28"/>
          <w:szCs w:val="28"/>
        </w:rPr>
      </w:pPr>
      <w:r>
        <w:rPr>
          <w:color w:val="000000" w:themeColor="text1"/>
          <w:sz w:val="28"/>
          <w:szCs w:val="28"/>
        </w:rPr>
        <w:t xml:space="preserve">Exercise 2:- </w:t>
      </w:r>
    </w:p>
    <w:p w:rsidR="00815F72" w:rsidRDefault="00E57E36" w:rsidP="00F501F0">
      <w:pPr>
        <w:rPr>
          <w:color w:val="000000" w:themeColor="text1"/>
          <w:sz w:val="28"/>
          <w:szCs w:val="28"/>
        </w:rPr>
      </w:pPr>
      <w:r>
        <w:rPr>
          <w:color w:val="000000" w:themeColor="text1"/>
          <w:sz w:val="28"/>
          <w:szCs w:val="28"/>
        </w:rPr>
        <w:t xml:space="preserve"> Say whether each of the following sentences is Assertive, Imperative, Interrogative or Exclamatory:</w:t>
      </w:r>
    </w:p>
    <w:p w:rsidR="00E57E36" w:rsidRDefault="00E57E36" w:rsidP="002973A7">
      <w:pPr>
        <w:pStyle w:val="ListParagraph"/>
        <w:numPr>
          <w:ilvl w:val="0"/>
          <w:numId w:val="30"/>
        </w:numPr>
        <w:rPr>
          <w:color w:val="000000" w:themeColor="text1"/>
          <w:sz w:val="28"/>
          <w:szCs w:val="28"/>
        </w:rPr>
      </w:pPr>
      <w:r>
        <w:rPr>
          <w:color w:val="000000" w:themeColor="text1"/>
          <w:sz w:val="28"/>
          <w:szCs w:val="28"/>
        </w:rPr>
        <w:t xml:space="preserve"> How are you?</w:t>
      </w:r>
    </w:p>
    <w:p w:rsidR="00E57E36" w:rsidRDefault="00E57E36" w:rsidP="002973A7">
      <w:pPr>
        <w:pStyle w:val="ListParagraph"/>
        <w:numPr>
          <w:ilvl w:val="0"/>
          <w:numId w:val="30"/>
        </w:numPr>
        <w:rPr>
          <w:color w:val="000000" w:themeColor="text1"/>
          <w:sz w:val="28"/>
          <w:szCs w:val="28"/>
        </w:rPr>
      </w:pPr>
      <w:r>
        <w:rPr>
          <w:color w:val="000000" w:themeColor="text1"/>
          <w:sz w:val="28"/>
          <w:szCs w:val="28"/>
        </w:rPr>
        <w:t>What are you doing?</w:t>
      </w:r>
    </w:p>
    <w:p w:rsidR="00E57E36" w:rsidRDefault="00E57E36" w:rsidP="002973A7">
      <w:pPr>
        <w:pStyle w:val="ListParagraph"/>
        <w:numPr>
          <w:ilvl w:val="0"/>
          <w:numId w:val="30"/>
        </w:numPr>
        <w:rPr>
          <w:color w:val="000000" w:themeColor="text1"/>
          <w:sz w:val="28"/>
          <w:szCs w:val="28"/>
        </w:rPr>
      </w:pPr>
      <w:r>
        <w:rPr>
          <w:color w:val="000000" w:themeColor="text1"/>
          <w:sz w:val="28"/>
          <w:szCs w:val="28"/>
        </w:rPr>
        <w:t>What a wonderful idea!</w:t>
      </w:r>
    </w:p>
    <w:p w:rsidR="00E57E36" w:rsidRDefault="00E57E36" w:rsidP="002973A7">
      <w:pPr>
        <w:pStyle w:val="ListParagraph"/>
        <w:numPr>
          <w:ilvl w:val="0"/>
          <w:numId w:val="30"/>
        </w:numPr>
        <w:rPr>
          <w:color w:val="000000" w:themeColor="text1"/>
          <w:sz w:val="28"/>
          <w:szCs w:val="28"/>
        </w:rPr>
      </w:pPr>
      <w:r>
        <w:rPr>
          <w:color w:val="000000" w:themeColor="text1"/>
          <w:sz w:val="28"/>
          <w:szCs w:val="28"/>
        </w:rPr>
        <w:t>Get out from here.</w:t>
      </w:r>
    </w:p>
    <w:p w:rsidR="00E57E36" w:rsidRDefault="00E57E36" w:rsidP="002973A7">
      <w:pPr>
        <w:pStyle w:val="ListParagraph"/>
        <w:numPr>
          <w:ilvl w:val="0"/>
          <w:numId w:val="30"/>
        </w:numPr>
        <w:rPr>
          <w:color w:val="000000" w:themeColor="text1"/>
          <w:sz w:val="28"/>
          <w:szCs w:val="28"/>
        </w:rPr>
      </w:pPr>
      <w:r>
        <w:rPr>
          <w:color w:val="000000" w:themeColor="text1"/>
          <w:sz w:val="28"/>
          <w:szCs w:val="28"/>
        </w:rPr>
        <w:t>She took a hasty decision.</w:t>
      </w:r>
    </w:p>
    <w:p w:rsidR="00E57E36" w:rsidRDefault="00E57E36" w:rsidP="002973A7">
      <w:pPr>
        <w:pStyle w:val="ListParagraph"/>
        <w:numPr>
          <w:ilvl w:val="0"/>
          <w:numId w:val="30"/>
        </w:numPr>
        <w:rPr>
          <w:color w:val="000000" w:themeColor="text1"/>
          <w:sz w:val="28"/>
          <w:szCs w:val="28"/>
        </w:rPr>
      </w:pPr>
      <w:r>
        <w:rPr>
          <w:color w:val="000000" w:themeColor="text1"/>
          <w:sz w:val="28"/>
          <w:szCs w:val="28"/>
        </w:rPr>
        <w:t>They themselves have asked us not to come.</w:t>
      </w:r>
    </w:p>
    <w:p w:rsidR="00E57E36" w:rsidRDefault="00E57E36" w:rsidP="002973A7">
      <w:pPr>
        <w:pStyle w:val="ListParagraph"/>
        <w:numPr>
          <w:ilvl w:val="0"/>
          <w:numId w:val="30"/>
        </w:numPr>
        <w:rPr>
          <w:color w:val="000000" w:themeColor="text1"/>
          <w:sz w:val="28"/>
          <w:szCs w:val="28"/>
        </w:rPr>
      </w:pPr>
      <w:r>
        <w:rPr>
          <w:color w:val="000000" w:themeColor="text1"/>
          <w:sz w:val="28"/>
          <w:szCs w:val="28"/>
        </w:rPr>
        <w:t>Arise! Awake! and stop not till the goal is reached.</w:t>
      </w:r>
    </w:p>
    <w:p w:rsidR="00E57E36" w:rsidRDefault="00E57E36" w:rsidP="00E57E36">
      <w:pPr>
        <w:pStyle w:val="ListParagraph"/>
        <w:rPr>
          <w:color w:val="000000" w:themeColor="text1"/>
          <w:sz w:val="28"/>
          <w:szCs w:val="28"/>
        </w:rPr>
      </w:pPr>
      <w:r>
        <w:rPr>
          <w:color w:val="000000" w:themeColor="text1"/>
          <w:sz w:val="28"/>
          <w:szCs w:val="28"/>
        </w:rPr>
        <w:t>Constru</w:t>
      </w:r>
      <w:r w:rsidR="00B67443">
        <w:rPr>
          <w:color w:val="000000" w:themeColor="text1"/>
          <w:sz w:val="28"/>
          <w:szCs w:val="28"/>
        </w:rPr>
        <w:t>ction of Questions:</w:t>
      </w:r>
    </w:p>
    <w:p w:rsidR="00B67443" w:rsidRDefault="00B67443" w:rsidP="00E57E36">
      <w:pPr>
        <w:pStyle w:val="ListParagraph"/>
        <w:rPr>
          <w:color w:val="000000" w:themeColor="text1"/>
          <w:sz w:val="28"/>
          <w:szCs w:val="28"/>
        </w:rPr>
      </w:pPr>
    </w:p>
    <w:p w:rsidR="00B67443" w:rsidRDefault="00B67443" w:rsidP="00E57E36">
      <w:pPr>
        <w:pStyle w:val="ListParagraph"/>
        <w:rPr>
          <w:color w:val="000000" w:themeColor="text1"/>
          <w:sz w:val="28"/>
          <w:szCs w:val="28"/>
        </w:rPr>
      </w:pPr>
      <w:r>
        <w:rPr>
          <w:color w:val="000000" w:themeColor="text1"/>
          <w:sz w:val="28"/>
          <w:szCs w:val="28"/>
        </w:rPr>
        <w:t xml:space="preserve"> A Question is a structure which typically has the verb in front of the subject and which is used to ask someone about something.</w:t>
      </w:r>
    </w:p>
    <w:p w:rsidR="00B67443" w:rsidRDefault="00B67443" w:rsidP="00E57E36">
      <w:pPr>
        <w:pStyle w:val="ListParagraph"/>
        <w:rPr>
          <w:color w:val="000000" w:themeColor="text1"/>
          <w:sz w:val="28"/>
          <w:szCs w:val="28"/>
        </w:rPr>
      </w:pPr>
      <w:r>
        <w:rPr>
          <w:color w:val="000000" w:themeColor="text1"/>
          <w:sz w:val="28"/>
          <w:szCs w:val="28"/>
        </w:rPr>
        <w:t>There are three types of questions:</w:t>
      </w:r>
    </w:p>
    <w:p w:rsidR="00B67443" w:rsidRDefault="00B67443" w:rsidP="00E57E36">
      <w:pPr>
        <w:pStyle w:val="ListParagraph"/>
        <w:rPr>
          <w:color w:val="000000" w:themeColor="text1"/>
          <w:sz w:val="28"/>
          <w:szCs w:val="28"/>
        </w:rPr>
      </w:pPr>
      <w:r>
        <w:rPr>
          <w:color w:val="000000" w:themeColor="text1"/>
          <w:sz w:val="28"/>
          <w:szCs w:val="28"/>
        </w:rPr>
        <w:t>1 Yes / No Questions: These are questions for which the answer is yes or no.</w:t>
      </w:r>
    </w:p>
    <w:p w:rsidR="00B67443" w:rsidRDefault="00B67443" w:rsidP="00E57E36">
      <w:pPr>
        <w:pStyle w:val="ListParagraph"/>
        <w:rPr>
          <w:color w:val="000000" w:themeColor="text1"/>
          <w:sz w:val="28"/>
          <w:szCs w:val="28"/>
        </w:rPr>
      </w:pPr>
      <w:r>
        <w:rPr>
          <w:color w:val="000000" w:themeColor="text1"/>
          <w:sz w:val="28"/>
          <w:szCs w:val="28"/>
        </w:rPr>
        <w:t>2 Information Questions: These are questions for which the answer is more than yes or no, there must be some information in the answer.</w:t>
      </w:r>
    </w:p>
    <w:p w:rsidR="00B67443" w:rsidRDefault="00B67443" w:rsidP="00E57E36">
      <w:pPr>
        <w:pStyle w:val="ListParagraph"/>
        <w:rPr>
          <w:color w:val="000000" w:themeColor="text1"/>
          <w:sz w:val="28"/>
          <w:szCs w:val="28"/>
        </w:rPr>
      </w:pPr>
      <w:r>
        <w:rPr>
          <w:color w:val="000000" w:themeColor="text1"/>
          <w:sz w:val="28"/>
          <w:szCs w:val="28"/>
        </w:rPr>
        <w:t>3. Tag Questions: A Question consisting of an auxiliary verb followed by a pronoun, which is used at the end of a tag question.</w:t>
      </w:r>
    </w:p>
    <w:p w:rsidR="00B67443" w:rsidRDefault="00B67443" w:rsidP="00E57E36">
      <w:pPr>
        <w:pStyle w:val="ListParagraph"/>
        <w:rPr>
          <w:color w:val="000000" w:themeColor="text1"/>
          <w:sz w:val="28"/>
          <w:szCs w:val="28"/>
        </w:rPr>
      </w:pPr>
    </w:p>
    <w:p w:rsidR="00B67443" w:rsidRDefault="00B67443" w:rsidP="00E57E36">
      <w:pPr>
        <w:pStyle w:val="ListParagraph"/>
        <w:rPr>
          <w:color w:val="000000" w:themeColor="text1"/>
          <w:sz w:val="28"/>
          <w:szCs w:val="28"/>
        </w:rPr>
      </w:pPr>
      <w:r>
        <w:rPr>
          <w:color w:val="000000" w:themeColor="text1"/>
          <w:sz w:val="28"/>
          <w:szCs w:val="28"/>
        </w:rPr>
        <w:t>Yes / No Questions:</w:t>
      </w:r>
    </w:p>
    <w:p w:rsidR="00B67443" w:rsidRDefault="00B67443" w:rsidP="00E57E36">
      <w:pPr>
        <w:pStyle w:val="ListParagraph"/>
        <w:rPr>
          <w:color w:val="000000" w:themeColor="text1"/>
          <w:sz w:val="28"/>
          <w:szCs w:val="28"/>
        </w:rPr>
      </w:pPr>
      <w:r>
        <w:rPr>
          <w:color w:val="000000" w:themeColor="text1"/>
          <w:sz w:val="28"/>
          <w:szCs w:val="28"/>
        </w:rPr>
        <w:t>Yes/ No Questions are formed by putting the verb before the subject.</w:t>
      </w:r>
    </w:p>
    <w:p w:rsidR="00194BEA" w:rsidRDefault="00194BEA" w:rsidP="00E57E36">
      <w:pPr>
        <w:pStyle w:val="ListParagraph"/>
        <w:rPr>
          <w:color w:val="000000" w:themeColor="text1"/>
          <w:sz w:val="28"/>
          <w:szCs w:val="28"/>
        </w:rPr>
      </w:pPr>
    </w:p>
    <w:p w:rsidR="00B67443" w:rsidRDefault="00B67443" w:rsidP="00E57E36">
      <w:pPr>
        <w:pStyle w:val="ListParagraph"/>
        <w:rPr>
          <w:color w:val="000000" w:themeColor="text1"/>
          <w:sz w:val="28"/>
          <w:szCs w:val="28"/>
        </w:rPr>
      </w:pPr>
      <w:r>
        <w:rPr>
          <w:color w:val="000000" w:themeColor="text1"/>
          <w:sz w:val="28"/>
          <w:szCs w:val="28"/>
        </w:rPr>
        <w:t>With the help of ‘Be- am, is, are</w:t>
      </w:r>
      <w:r w:rsidR="00844AE4">
        <w:rPr>
          <w:color w:val="000000" w:themeColor="text1"/>
          <w:sz w:val="28"/>
          <w:szCs w:val="28"/>
        </w:rPr>
        <w:t>, was, were</w:t>
      </w:r>
      <w:r>
        <w:rPr>
          <w:color w:val="000000" w:themeColor="text1"/>
          <w:sz w:val="28"/>
          <w:szCs w:val="28"/>
        </w:rPr>
        <w:t>’ form of verbs:</w:t>
      </w:r>
    </w:p>
    <w:p w:rsidR="00B67443" w:rsidRDefault="00B67443" w:rsidP="00E57E36">
      <w:pPr>
        <w:pStyle w:val="ListParagraph"/>
        <w:rPr>
          <w:color w:val="000000" w:themeColor="text1"/>
          <w:sz w:val="28"/>
          <w:szCs w:val="28"/>
        </w:rPr>
      </w:pPr>
      <w:r>
        <w:rPr>
          <w:color w:val="000000" w:themeColor="text1"/>
          <w:sz w:val="28"/>
          <w:szCs w:val="28"/>
        </w:rPr>
        <w:t xml:space="preserve">Affirmative Questions                     </w:t>
      </w:r>
      <w:r w:rsidR="00844AE4">
        <w:rPr>
          <w:color w:val="000000" w:themeColor="text1"/>
          <w:sz w:val="28"/>
          <w:szCs w:val="28"/>
        </w:rPr>
        <w:t xml:space="preserve">                              </w:t>
      </w:r>
      <w:r>
        <w:rPr>
          <w:color w:val="000000" w:themeColor="text1"/>
          <w:sz w:val="28"/>
          <w:szCs w:val="28"/>
        </w:rPr>
        <w:t>Negative Questions</w:t>
      </w:r>
    </w:p>
    <w:p w:rsidR="00B67443" w:rsidRDefault="00B67443" w:rsidP="00844AE4">
      <w:pPr>
        <w:pStyle w:val="ListParagraph"/>
        <w:rPr>
          <w:color w:val="000000" w:themeColor="text1"/>
          <w:sz w:val="28"/>
          <w:szCs w:val="28"/>
        </w:rPr>
      </w:pPr>
      <w:r>
        <w:rPr>
          <w:color w:val="000000" w:themeColor="text1"/>
          <w:sz w:val="28"/>
          <w:szCs w:val="28"/>
        </w:rPr>
        <w:t>Are you a student?</w:t>
      </w:r>
      <w:r w:rsidR="00844AE4">
        <w:rPr>
          <w:color w:val="000000" w:themeColor="text1"/>
          <w:sz w:val="28"/>
          <w:szCs w:val="28"/>
        </w:rPr>
        <w:tab/>
        <w:t xml:space="preserve">                                                        </w:t>
      </w:r>
      <w:r w:rsidR="00844AE4" w:rsidRPr="00844AE4">
        <w:rPr>
          <w:color w:val="000000" w:themeColor="text1"/>
          <w:sz w:val="28"/>
          <w:szCs w:val="28"/>
        </w:rPr>
        <w:t>Are n</w:t>
      </w:r>
      <w:r w:rsidR="009B1F21">
        <w:rPr>
          <w:color w:val="000000" w:themeColor="text1"/>
          <w:sz w:val="28"/>
          <w:szCs w:val="28"/>
        </w:rPr>
        <w:t xml:space="preserve"> </w:t>
      </w:r>
      <w:r w:rsidR="00844AE4" w:rsidRPr="00844AE4">
        <w:rPr>
          <w:color w:val="000000" w:themeColor="text1"/>
          <w:sz w:val="28"/>
          <w:szCs w:val="28"/>
        </w:rPr>
        <w:t>’t you a student?</w:t>
      </w:r>
    </w:p>
    <w:p w:rsidR="00844AE4" w:rsidRDefault="00844AE4" w:rsidP="00844AE4">
      <w:pPr>
        <w:pStyle w:val="ListParagraph"/>
        <w:rPr>
          <w:color w:val="000000" w:themeColor="text1"/>
          <w:sz w:val="28"/>
          <w:szCs w:val="28"/>
        </w:rPr>
      </w:pPr>
      <w:r>
        <w:rPr>
          <w:color w:val="000000" w:themeColor="text1"/>
          <w:sz w:val="28"/>
          <w:szCs w:val="28"/>
        </w:rPr>
        <w:t>Is he an engineer?                                                         Is n’</w:t>
      </w:r>
      <w:proofErr w:type="spellStart"/>
      <w:r>
        <w:rPr>
          <w:color w:val="000000" w:themeColor="text1"/>
          <w:sz w:val="28"/>
          <w:szCs w:val="28"/>
        </w:rPr>
        <w:t>t he</w:t>
      </w:r>
      <w:proofErr w:type="spellEnd"/>
      <w:r>
        <w:rPr>
          <w:color w:val="000000" w:themeColor="text1"/>
          <w:sz w:val="28"/>
          <w:szCs w:val="28"/>
        </w:rPr>
        <w:t xml:space="preserve"> an engineer?</w:t>
      </w:r>
    </w:p>
    <w:p w:rsidR="00844AE4" w:rsidRDefault="00844AE4" w:rsidP="00844AE4">
      <w:pPr>
        <w:pStyle w:val="ListParagraph"/>
        <w:rPr>
          <w:color w:val="000000" w:themeColor="text1"/>
          <w:sz w:val="28"/>
          <w:szCs w:val="28"/>
        </w:rPr>
      </w:pPr>
      <w:r>
        <w:rPr>
          <w:color w:val="000000" w:themeColor="text1"/>
          <w:sz w:val="28"/>
          <w:szCs w:val="28"/>
        </w:rPr>
        <w:t>Are you bored?                                                              Are n ‘t your bored?</w:t>
      </w:r>
    </w:p>
    <w:p w:rsidR="00844AE4" w:rsidRDefault="00844AE4" w:rsidP="00844AE4">
      <w:pPr>
        <w:pStyle w:val="ListParagraph"/>
        <w:rPr>
          <w:color w:val="000000" w:themeColor="text1"/>
          <w:sz w:val="28"/>
          <w:szCs w:val="28"/>
        </w:rPr>
      </w:pPr>
      <w:r>
        <w:rPr>
          <w:color w:val="000000" w:themeColor="text1"/>
          <w:sz w:val="28"/>
          <w:szCs w:val="28"/>
        </w:rPr>
        <w:t>Was it a pencil box?                                                      Was n‘ t a pencil box?</w:t>
      </w:r>
    </w:p>
    <w:p w:rsidR="00194BEA" w:rsidRDefault="00194BEA" w:rsidP="00844AE4">
      <w:pPr>
        <w:pStyle w:val="ListParagraph"/>
        <w:rPr>
          <w:color w:val="000000" w:themeColor="text1"/>
          <w:sz w:val="28"/>
          <w:szCs w:val="28"/>
        </w:rPr>
      </w:pPr>
    </w:p>
    <w:p w:rsidR="00844AE4" w:rsidRDefault="00844AE4" w:rsidP="00844AE4">
      <w:pPr>
        <w:pStyle w:val="ListParagraph"/>
        <w:rPr>
          <w:color w:val="000000" w:themeColor="text1"/>
          <w:sz w:val="28"/>
          <w:szCs w:val="28"/>
        </w:rPr>
      </w:pPr>
      <w:r>
        <w:rPr>
          <w:color w:val="000000" w:themeColor="text1"/>
          <w:sz w:val="28"/>
          <w:szCs w:val="28"/>
        </w:rPr>
        <w:t>With the help of have, has:</w:t>
      </w:r>
    </w:p>
    <w:p w:rsidR="00194BEA" w:rsidRDefault="00194BEA" w:rsidP="00844AE4">
      <w:pPr>
        <w:pStyle w:val="ListParagraph"/>
        <w:rPr>
          <w:color w:val="000000" w:themeColor="text1"/>
          <w:sz w:val="28"/>
          <w:szCs w:val="28"/>
        </w:rPr>
      </w:pPr>
    </w:p>
    <w:p w:rsidR="00844AE4" w:rsidRDefault="00844AE4" w:rsidP="00844AE4">
      <w:pPr>
        <w:pStyle w:val="ListParagraph"/>
        <w:rPr>
          <w:color w:val="000000" w:themeColor="text1"/>
          <w:sz w:val="28"/>
          <w:szCs w:val="28"/>
        </w:rPr>
      </w:pPr>
      <w:r>
        <w:rPr>
          <w:color w:val="000000" w:themeColor="text1"/>
          <w:sz w:val="28"/>
          <w:szCs w:val="28"/>
        </w:rPr>
        <w:t>Affirmative Questions:                                             Negative Questions:</w:t>
      </w:r>
    </w:p>
    <w:p w:rsidR="00844AE4" w:rsidRDefault="00844AE4" w:rsidP="00844AE4">
      <w:pPr>
        <w:pStyle w:val="ListParagraph"/>
        <w:rPr>
          <w:color w:val="000000" w:themeColor="text1"/>
          <w:sz w:val="28"/>
          <w:szCs w:val="28"/>
        </w:rPr>
      </w:pPr>
      <w:r>
        <w:rPr>
          <w:color w:val="000000" w:themeColor="text1"/>
          <w:sz w:val="28"/>
          <w:szCs w:val="28"/>
        </w:rPr>
        <w:t>Have I exceeded my limit?</w:t>
      </w:r>
      <w:r>
        <w:rPr>
          <w:color w:val="000000" w:themeColor="text1"/>
          <w:sz w:val="28"/>
          <w:szCs w:val="28"/>
        </w:rPr>
        <w:tab/>
      </w:r>
      <w:r>
        <w:rPr>
          <w:color w:val="000000" w:themeColor="text1"/>
          <w:sz w:val="28"/>
          <w:szCs w:val="28"/>
        </w:rPr>
        <w:tab/>
      </w:r>
      <w:r>
        <w:rPr>
          <w:color w:val="000000" w:themeColor="text1"/>
          <w:sz w:val="28"/>
          <w:szCs w:val="28"/>
        </w:rPr>
        <w:tab/>
        <w:t xml:space="preserve">     Have n</w:t>
      </w:r>
      <w:r w:rsidR="00116FDF">
        <w:rPr>
          <w:color w:val="000000" w:themeColor="text1"/>
          <w:sz w:val="28"/>
          <w:szCs w:val="28"/>
        </w:rPr>
        <w:t xml:space="preserve"> </w:t>
      </w:r>
      <w:r>
        <w:rPr>
          <w:color w:val="000000" w:themeColor="text1"/>
          <w:sz w:val="28"/>
          <w:szCs w:val="28"/>
        </w:rPr>
        <w:t>’t they come?</w:t>
      </w:r>
    </w:p>
    <w:p w:rsidR="00844AE4" w:rsidRDefault="00844AE4" w:rsidP="00844AE4">
      <w:pPr>
        <w:pStyle w:val="ListParagraph"/>
        <w:rPr>
          <w:color w:val="000000" w:themeColor="text1"/>
          <w:sz w:val="28"/>
          <w:szCs w:val="28"/>
        </w:rPr>
      </w:pPr>
      <w:r>
        <w:rPr>
          <w:color w:val="000000" w:themeColor="text1"/>
          <w:sz w:val="28"/>
          <w:szCs w:val="28"/>
        </w:rPr>
        <w:t>Has the child gone to school?</w:t>
      </w:r>
      <w:r>
        <w:rPr>
          <w:color w:val="000000" w:themeColor="text1"/>
          <w:sz w:val="28"/>
          <w:szCs w:val="28"/>
        </w:rPr>
        <w:tab/>
      </w:r>
      <w:r>
        <w:rPr>
          <w:color w:val="000000" w:themeColor="text1"/>
          <w:sz w:val="28"/>
          <w:szCs w:val="28"/>
        </w:rPr>
        <w:tab/>
      </w:r>
      <w:r>
        <w:rPr>
          <w:color w:val="000000" w:themeColor="text1"/>
          <w:sz w:val="28"/>
          <w:szCs w:val="28"/>
        </w:rPr>
        <w:tab/>
        <w:t xml:space="preserve">     Has n</w:t>
      </w:r>
      <w:r w:rsidR="00116FDF">
        <w:rPr>
          <w:color w:val="000000" w:themeColor="text1"/>
          <w:sz w:val="28"/>
          <w:szCs w:val="28"/>
        </w:rPr>
        <w:t xml:space="preserve"> </w:t>
      </w:r>
      <w:r>
        <w:rPr>
          <w:color w:val="000000" w:themeColor="text1"/>
          <w:sz w:val="28"/>
          <w:szCs w:val="28"/>
        </w:rPr>
        <w:t>’t she attended?</w:t>
      </w:r>
    </w:p>
    <w:p w:rsidR="00844AE4" w:rsidRDefault="00844AE4" w:rsidP="00844AE4">
      <w:pPr>
        <w:pStyle w:val="ListParagraph"/>
        <w:rPr>
          <w:color w:val="000000" w:themeColor="text1"/>
          <w:sz w:val="28"/>
          <w:szCs w:val="28"/>
        </w:rPr>
      </w:pPr>
      <w:r>
        <w:rPr>
          <w:color w:val="000000" w:themeColor="text1"/>
          <w:sz w:val="28"/>
          <w:szCs w:val="28"/>
        </w:rPr>
        <w:t>Have you posted the letter?</w:t>
      </w:r>
      <w:r>
        <w:rPr>
          <w:color w:val="000000" w:themeColor="text1"/>
          <w:sz w:val="28"/>
          <w:szCs w:val="28"/>
        </w:rPr>
        <w:tab/>
      </w:r>
      <w:r>
        <w:rPr>
          <w:color w:val="000000" w:themeColor="text1"/>
          <w:sz w:val="28"/>
          <w:szCs w:val="28"/>
        </w:rPr>
        <w:tab/>
      </w:r>
      <w:r>
        <w:rPr>
          <w:color w:val="000000" w:themeColor="text1"/>
          <w:sz w:val="28"/>
          <w:szCs w:val="28"/>
        </w:rPr>
        <w:tab/>
        <w:t xml:space="preserve">     Have n</w:t>
      </w:r>
      <w:r w:rsidR="00116FDF">
        <w:rPr>
          <w:color w:val="000000" w:themeColor="text1"/>
          <w:sz w:val="28"/>
          <w:szCs w:val="28"/>
        </w:rPr>
        <w:t xml:space="preserve"> </w:t>
      </w:r>
      <w:r>
        <w:rPr>
          <w:color w:val="000000" w:themeColor="text1"/>
          <w:sz w:val="28"/>
          <w:szCs w:val="28"/>
        </w:rPr>
        <w:t>’t you checked it?</w:t>
      </w:r>
    </w:p>
    <w:p w:rsidR="00194BEA" w:rsidRDefault="00194BEA" w:rsidP="00844AE4">
      <w:pPr>
        <w:pStyle w:val="ListParagraph"/>
        <w:rPr>
          <w:color w:val="000000" w:themeColor="text1"/>
          <w:sz w:val="28"/>
          <w:szCs w:val="28"/>
        </w:rPr>
      </w:pPr>
      <w:r>
        <w:rPr>
          <w:color w:val="000000" w:themeColor="text1"/>
          <w:sz w:val="28"/>
          <w:szCs w:val="28"/>
        </w:rPr>
        <w:t>When “’have”’ is used as a main verb , the verb “do” is used as the auxiliary to make the interrogative sentence. Examine the following sentences:</w:t>
      </w:r>
    </w:p>
    <w:p w:rsidR="00D646D9" w:rsidRPr="00D646D9" w:rsidRDefault="00194BEA" w:rsidP="00D646D9">
      <w:pPr>
        <w:pStyle w:val="ListParagraph"/>
        <w:rPr>
          <w:color w:val="000000" w:themeColor="text1"/>
          <w:sz w:val="28"/>
          <w:szCs w:val="28"/>
        </w:rPr>
      </w:pPr>
      <w:r>
        <w:rPr>
          <w:color w:val="000000" w:themeColor="text1"/>
          <w:sz w:val="28"/>
          <w:szCs w:val="28"/>
        </w:rPr>
        <w:t>Affirmative Questions:</w:t>
      </w:r>
      <w:r w:rsidR="00D646D9">
        <w:rPr>
          <w:color w:val="000000" w:themeColor="text1"/>
          <w:sz w:val="28"/>
          <w:szCs w:val="28"/>
        </w:rPr>
        <w:t xml:space="preserve">    </w:t>
      </w:r>
      <w:r w:rsidR="00D646D9">
        <w:rPr>
          <w:color w:val="000000" w:themeColor="text1"/>
          <w:sz w:val="28"/>
          <w:szCs w:val="28"/>
        </w:rPr>
        <w:tab/>
      </w:r>
      <w:r w:rsidR="00D646D9">
        <w:rPr>
          <w:color w:val="000000" w:themeColor="text1"/>
          <w:sz w:val="28"/>
          <w:szCs w:val="28"/>
        </w:rPr>
        <w:tab/>
      </w:r>
      <w:r w:rsidR="00D646D9">
        <w:rPr>
          <w:color w:val="000000" w:themeColor="text1"/>
          <w:sz w:val="28"/>
          <w:szCs w:val="28"/>
        </w:rPr>
        <w:tab/>
      </w:r>
      <w:r w:rsidR="00D646D9">
        <w:rPr>
          <w:color w:val="000000" w:themeColor="text1"/>
          <w:sz w:val="28"/>
          <w:szCs w:val="28"/>
        </w:rPr>
        <w:tab/>
      </w:r>
      <w:r w:rsidR="00D646D9">
        <w:rPr>
          <w:color w:val="000000" w:themeColor="text1"/>
          <w:sz w:val="28"/>
          <w:szCs w:val="28"/>
        </w:rPr>
        <w:tab/>
        <w:t>Negative Questions:</w:t>
      </w:r>
    </w:p>
    <w:p w:rsidR="00194BEA" w:rsidRDefault="00194BEA" w:rsidP="00844AE4">
      <w:pPr>
        <w:pStyle w:val="ListParagraph"/>
        <w:rPr>
          <w:color w:val="000000" w:themeColor="text1"/>
          <w:sz w:val="28"/>
          <w:szCs w:val="28"/>
        </w:rPr>
      </w:pPr>
      <w:r>
        <w:rPr>
          <w:color w:val="000000" w:themeColor="text1"/>
          <w:sz w:val="28"/>
          <w:szCs w:val="28"/>
        </w:rPr>
        <w:t>Does she have a pen?</w:t>
      </w:r>
      <w:r w:rsidR="00D646D9">
        <w:rPr>
          <w:color w:val="000000" w:themeColor="text1"/>
          <w:sz w:val="28"/>
          <w:szCs w:val="28"/>
        </w:rPr>
        <w:tab/>
      </w:r>
      <w:r w:rsidR="00D646D9">
        <w:rPr>
          <w:color w:val="000000" w:themeColor="text1"/>
          <w:sz w:val="28"/>
          <w:szCs w:val="28"/>
        </w:rPr>
        <w:tab/>
      </w:r>
      <w:r w:rsidR="00D646D9">
        <w:rPr>
          <w:color w:val="000000" w:themeColor="text1"/>
          <w:sz w:val="28"/>
          <w:szCs w:val="28"/>
        </w:rPr>
        <w:tab/>
        <w:t>Does n’</w:t>
      </w:r>
      <w:proofErr w:type="spellStart"/>
      <w:r w:rsidR="00D646D9">
        <w:rPr>
          <w:color w:val="000000" w:themeColor="text1"/>
          <w:sz w:val="28"/>
          <w:szCs w:val="28"/>
        </w:rPr>
        <w:t>t he</w:t>
      </w:r>
      <w:proofErr w:type="spellEnd"/>
      <w:r w:rsidR="00D646D9">
        <w:rPr>
          <w:color w:val="000000" w:themeColor="text1"/>
          <w:sz w:val="28"/>
          <w:szCs w:val="28"/>
        </w:rPr>
        <w:t xml:space="preserve"> go to college?</w:t>
      </w:r>
    </w:p>
    <w:p w:rsidR="00194BEA" w:rsidRDefault="00194BEA" w:rsidP="00844AE4">
      <w:pPr>
        <w:pStyle w:val="ListParagraph"/>
        <w:rPr>
          <w:color w:val="000000" w:themeColor="text1"/>
          <w:sz w:val="28"/>
          <w:szCs w:val="28"/>
        </w:rPr>
      </w:pPr>
      <w:r>
        <w:rPr>
          <w:color w:val="000000" w:themeColor="text1"/>
          <w:sz w:val="28"/>
          <w:szCs w:val="28"/>
        </w:rPr>
        <w:t>Do the students have books?</w:t>
      </w:r>
      <w:r w:rsidR="00D646D9">
        <w:rPr>
          <w:color w:val="000000" w:themeColor="text1"/>
          <w:sz w:val="28"/>
          <w:szCs w:val="28"/>
        </w:rPr>
        <w:tab/>
      </w:r>
      <w:r w:rsidR="00D646D9">
        <w:rPr>
          <w:color w:val="000000" w:themeColor="text1"/>
          <w:sz w:val="28"/>
          <w:szCs w:val="28"/>
        </w:rPr>
        <w:tab/>
        <w:t>Do n</w:t>
      </w:r>
      <w:r w:rsidR="00116FDF">
        <w:rPr>
          <w:color w:val="000000" w:themeColor="text1"/>
          <w:sz w:val="28"/>
          <w:szCs w:val="28"/>
        </w:rPr>
        <w:t xml:space="preserve"> </w:t>
      </w:r>
      <w:r w:rsidR="00D646D9">
        <w:rPr>
          <w:color w:val="000000" w:themeColor="text1"/>
          <w:sz w:val="28"/>
          <w:szCs w:val="28"/>
        </w:rPr>
        <w:t xml:space="preserve">’t you go out in the evening?          </w:t>
      </w:r>
    </w:p>
    <w:p w:rsidR="00194BEA" w:rsidRDefault="00194BEA" w:rsidP="00844AE4">
      <w:pPr>
        <w:pStyle w:val="ListParagraph"/>
        <w:rPr>
          <w:color w:val="000000" w:themeColor="text1"/>
          <w:sz w:val="28"/>
          <w:szCs w:val="28"/>
        </w:rPr>
      </w:pPr>
      <w:r>
        <w:rPr>
          <w:color w:val="000000" w:themeColor="text1"/>
          <w:sz w:val="28"/>
          <w:szCs w:val="28"/>
        </w:rPr>
        <w:t>Does the club have a swimming pool?</w:t>
      </w:r>
      <w:r w:rsidR="00D646D9">
        <w:rPr>
          <w:color w:val="000000" w:themeColor="text1"/>
          <w:sz w:val="28"/>
          <w:szCs w:val="28"/>
        </w:rPr>
        <w:t xml:space="preserve">  Does n</w:t>
      </w:r>
      <w:r w:rsidR="00116FDF">
        <w:rPr>
          <w:color w:val="000000" w:themeColor="text1"/>
          <w:sz w:val="28"/>
          <w:szCs w:val="28"/>
        </w:rPr>
        <w:t xml:space="preserve"> </w:t>
      </w:r>
      <w:r w:rsidR="00D646D9">
        <w:rPr>
          <w:color w:val="000000" w:themeColor="text1"/>
          <w:sz w:val="28"/>
          <w:szCs w:val="28"/>
        </w:rPr>
        <w:t>’t she go to school?</w:t>
      </w:r>
    </w:p>
    <w:p w:rsidR="00D646D9" w:rsidRDefault="00D646D9" w:rsidP="00844AE4">
      <w:pPr>
        <w:pStyle w:val="ListParagraph"/>
        <w:rPr>
          <w:color w:val="000000" w:themeColor="text1"/>
          <w:sz w:val="28"/>
          <w:szCs w:val="28"/>
        </w:rPr>
      </w:pPr>
      <w:r>
        <w:rPr>
          <w:color w:val="000000" w:themeColor="text1"/>
          <w:sz w:val="28"/>
          <w:szCs w:val="28"/>
        </w:rPr>
        <w:t xml:space="preserve">    </w:t>
      </w:r>
    </w:p>
    <w:p w:rsidR="00D646D9" w:rsidRDefault="00D646D9" w:rsidP="00844AE4">
      <w:pPr>
        <w:pStyle w:val="ListParagraph"/>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t>INFORMATION QUESTIONS</w:t>
      </w:r>
    </w:p>
    <w:p w:rsidR="00225C56" w:rsidRDefault="00225C56" w:rsidP="00844AE4">
      <w:pPr>
        <w:pStyle w:val="ListParagraph"/>
        <w:rPr>
          <w:color w:val="000000" w:themeColor="text1"/>
          <w:sz w:val="28"/>
          <w:szCs w:val="28"/>
        </w:rPr>
      </w:pPr>
    </w:p>
    <w:p w:rsidR="00225C56" w:rsidRDefault="00225C56" w:rsidP="00844AE4">
      <w:pPr>
        <w:pStyle w:val="ListParagraph"/>
        <w:rPr>
          <w:color w:val="000000" w:themeColor="text1"/>
          <w:sz w:val="28"/>
          <w:szCs w:val="28"/>
        </w:rPr>
      </w:pPr>
      <w:r>
        <w:rPr>
          <w:color w:val="000000" w:themeColor="text1"/>
          <w:sz w:val="28"/>
          <w:szCs w:val="28"/>
        </w:rPr>
        <w:t>The Question words are Who ,What ,Which ,When ,Where ,How ,Why and whose etc..</w:t>
      </w:r>
    </w:p>
    <w:p w:rsidR="00225C56" w:rsidRDefault="00225C56" w:rsidP="002973A7">
      <w:pPr>
        <w:pStyle w:val="ListParagraph"/>
        <w:numPr>
          <w:ilvl w:val="0"/>
          <w:numId w:val="31"/>
        </w:numPr>
        <w:rPr>
          <w:color w:val="000000" w:themeColor="text1"/>
          <w:sz w:val="28"/>
          <w:szCs w:val="28"/>
        </w:rPr>
      </w:pPr>
      <w:r>
        <w:rPr>
          <w:color w:val="000000" w:themeColor="text1"/>
          <w:sz w:val="28"/>
          <w:szCs w:val="28"/>
        </w:rPr>
        <w:t>Who and What in subject questions: A subject question is one in which the subject is unknown.</w:t>
      </w:r>
    </w:p>
    <w:p w:rsidR="00225C56" w:rsidRDefault="00225C56" w:rsidP="00844AE4">
      <w:pPr>
        <w:pStyle w:val="ListParagraph"/>
        <w:rPr>
          <w:color w:val="000000" w:themeColor="text1"/>
          <w:sz w:val="28"/>
          <w:szCs w:val="28"/>
        </w:rPr>
      </w:pPr>
      <w:r>
        <w:rPr>
          <w:color w:val="000000" w:themeColor="text1"/>
          <w:sz w:val="28"/>
          <w:szCs w:val="28"/>
        </w:rPr>
        <w:t>Ex:- Who/What + Verb+_____</w:t>
      </w:r>
    </w:p>
    <w:p w:rsidR="00225C56" w:rsidRDefault="00225C56" w:rsidP="00844AE4">
      <w:pPr>
        <w:pStyle w:val="ListParagraph"/>
        <w:rPr>
          <w:color w:val="000000" w:themeColor="text1"/>
          <w:sz w:val="28"/>
          <w:szCs w:val="28"/>
        </w:rPr>
      </w:pPr>
      <w:r>
        <w:rPr>
          <w:color w:val="000000" w:themeColor="text1"/>
          <w:sz w:val="28"/>
          <w:szCs w:val="28"/>
        </w:rPr>
        <w:t>Who opened the box?</w:t>
      </w:r>
    </w:p>
    <w:p w:rsidR="00225C56" w:rsidRDefault="00225C56" w:rsidP="00844AE4">
      <w:pPr>
        <w:pStyle w:val="ListParagraph"/>
        <w:rPr>
          <w:color w:val="000000" w:themeColor="text1"/>
          <w:sz w:val="28"/>
          <w:szCs w:val="28"/>
        </w:rPr>
      </w:pPr>
      <w:r>
        <w:rPr>
          <w:color w:val="000000" w:themeColor="text1"/>
          <w:sz w:val="28"/>
          <w:szCs w:val="28"/>
        </w:rPr>
        <w:t>What happened there?</w:t>
      </w:r>
    </w:p>
    <w:p w:rsidR="00D62960" w:rsidRDefault="00D62960" w:rsidP="00844AE4">
      <w:pPr>
        <w:pStyle w:val="ListParagraph"/>
        <w:rPr>
          <w:color w:val="000000" w:themeColor="text1"/>
          <w:sz w:val="28"/>
          <w:szCs w:val="28"/>
        </w:rPr>
      </w:pPr>
      <w:r>
        <w:rPr>
          <w:color w:val="000000" w:themeColor="text1"/>
          <w:sz w:val="28"/>
          <w:szCs w:val="28"/>
        </w:rPr>
        <w:lastRenderedPageBreak/>
        <w:t>Who dropped you?</w:t>
      </w:r>
    </w:p>
    <w:p w:rsidR="00D62960" w:rsidRDefault="00D62960" w:rsidP="00844AE4">
      <w:pPr>
        <w:pStyle w:val="ListParagraph"/>
        <w:rPr>
          <w:color w:val="000000" w:themeColor="text1"/>
          <w:sz w:val="28"/>
          <w:szCs w:val="28"/>
        </w:rPr>
      </w:pPr>
      <w:r>
        <w:rPr>
          <w:color w:val="000000" w:themeColor="text1"/>
          <w:sz w:val="28"/>
          <w:szCs w:val="28"/>
        </w:rPr>
        <w:t>What went wrong?</w:t>
      </w:r>
    </w:p>
    <w:p w:rsidR="00D62960" w:rsidRDefault="00D62960" w:rsidP="00844AE4">
      <w:pPr>
        <w:pStyle w:val="ListParagraph"/>
        <w:rPr>
          <w:color w:val="000000" w:themeColor="text1"/>
          <w:sz w:val="28"/>
          <w:szCs w:val="28"/>
        </w:rPr>
      </w:pPr>
      <w:r>
        <w:rPr>
          <w:color w:val="000000" w:themeColor="text1"/>
          <w:sz w:val="28"/>
          <w:szCs w:val="28"/>
        </w:rPr>
        <w:t>Who closed the door?</w:t>
      </w:r>
    </w:p>
    <w:p w:rsidR="00225C56" w:rsidRDefault="00225C56" w:rsidP="00844AE4">
      <w:pPr>
        <w:pStyle w:val="ListParagraph"/>
        <w:rPr>
          <w:color w:val="000000" w:themeColor="text1"/>
          <w:sz w:val="28"/>
          <w:szCs w:val="28"/>
        </w:rPr>
      </w:pPr>
    </w:p>
    <w:p w:rsidR="00D646D9" w:rsidRPr="00504D94" w:rsidRDefault="00225C56" w:rsidP="002973A7">
      <w:pPr>
        <w:pStyle w:val="ListParagraph"/>
        <w:numPr>
          <w:ilvl w:val="0"/>
          <w:numId w:val="31"/>
        </w:numPr>
        <w:rPr>
          <w:color w:val="000000" w:themeColor="text1"/>
          <w:sz w:val="28"/>
          <w:szCs w:val="28"/>
        </w:rPr>
      </w:pPr>
      <w:r w:rsidRPr="00504D94">
        <w:rPr>
          <w:color w:val="000000" w:themeColor="text1"/>
          <w:sz w:val="28"/>
          <w:szCs w:val="28"/>
        </w:rPr>
        <w:t>Whom and What are used in a question to know the object of a verb</w:t>
      </w:r>
    </w:p>
    <w:p w:rsidR="00194BEA" w:rsidRDefault="00225C56" w:rsidP="00844AE4">
      <w:pPr>
        <w:pStyle w:val="ListParagraph"/>
        <w:rPr>
          <w:color w:val="000000" w:themeColor="text1"/>
          <w:sz w:val="28"/>
          <w:szCs w:val="28"/>
        </w:rPr>
      </w:pPr>
      <w:r>
        <w:rPr>
          <w:color w:val="000000" w:themeColor="text1"/>
          <w:sz w:val="28"/>
          <w:szCs w:val="28"/>
        </w:rPr>
        <w:t xml:space="preserve">Whom/ What + auxiliary </w:t>
      </w:r>
      <w:r w:rsidR="00504D94">
        <w:rPr>
          <w:color w:val="000000" w:themeColor="text1"/>
          <w:sz w:val="28"/>
          <w:szCs w:val="28"/>
        </w:rPr>
        <w:t>verb(</w:t>
      </w:r>
      <w:r>
        <w:rPr>
          <w:color w:val="000000" w:themeColor="text1"/>
          <w:sz w:val="28"/>
          <w:szCs w:val="28"/>
        </w:rPr>
        <w:t xml:space="preserve">do, does, did </w:t>
      </w:r>
      <w:r w:rsidR="00504D94">
        <w:rPr>
          <w:color w:val="000000" w:themeColor="text1"/>
          <w:sz w:val="28"/>
          <w:szCs w:val="28"/>
        </w:rPr>
        <w:t xml:space="preserve">) </w:t>
      </w:r>
      <w:r>
        <w:rPr>
          <w:color w:val="000000" w:themeColor="text1"/>
          <w:sz w:val="28"/>
          <w:szCs w:val="28"/>
        </w:rPr>
        <w:t>+ Subject + Verb + ___</w:t>
      </w:r>
    </w:p>
    <w:p w:rsidR="00225C56" w:rsidRDefault="00225C56" w:rsidP="00844AE4">
      <w:pPr>
        <w:pStyle w:val="ListParagraph"/>
        <w:rPr>
          <w:color w:val="000000" w:themeColor="text1"/>
          <w:sz w:val="28"/>
          <w:szCs w:val="28"/>
        </w:rPr>
      </w:pPr>
      <w:r>
        <w:rPr>
          <w:color w:val="000000" w:themeColor="text1"/>
          <w:sz w:val="28"/>
          <w:szCs w:val="28"/>
        </w:rPr>
        <w:t xml:space="preserve">Ex: </w:t>
      </w:r>
      <w:r w:rsidR="00D62960">
        <w:rPr>
          <w:color w:val="000000" w:themeColor="text1"/>
          <w:sz w:val="28"/>
          <w:szCs w:val="28"/>
        </w:rPr>
        <w:t xml:space="preserve"> </w:t>
      </w:r>
      <w:r>
        <w:rPr>
          <w:color w:val="000000" w:themeColor="text1"/>
          <w:sz w:val="28"/>
          <w:szCs w:val="28"/>
        </w:rPr>
        <w:t>Whom does he like?</w:t>
      </w:r>
    </w:p>
    <w:p w:rsidR="00225C56" w:rsidRDefault="00225C56" w:rsidP="00844AE4">
      <w:pPr>
        <w:pStyle w:val="ListParagraph"/>
        <w:rPr>
          <w:color w:val="000000" w:themeColor="text1"/>
          <w:sz w:val="28"/>
          <w:szCs w:val="28"/>
        </w:rPr>
      </w:pPr>
      <w:r>
        <w:rPr>
          <w:color w:val="000000" w:themeColor="text1"/>
          <w:sz w:val="28"/>
          <w:szCs w:val="28"/>
        </w:rPr>
        <w:t xml:space="preserve">      </w:t>
      </w:r>
      <w:r w:rsidR="00D62960">
        <w:rPr>
          <w:color w:val="000000" w:themeColor="text1"/>
          <w:sz w:val="28"/>
          <w:szCs w:val="28"/>
        </w:rPr>
        <w:t xml:space="preserve"> </w:t>
      </w:r>
      <w:r>
        <w:rPr>
          <w:color w:val="000000" w:themeColor="text1"/>
          <w:sz w:val="28"/>
          <w:szCs w:val="28"/>
        </w:rPr>
        <w:t>What did she buy at the store?</w:t>
      </w:r>
    </w:p>
    <w:p w:rsidR="00D62960" w:rsidRDefault="00D62960" w:rsidP="00844AE4">
      <w:pPr>
        <w:pStyle w:val="ListParagraph"/>
        <w:rPr>
          <w:color w:val="000000" w:themeColor="text1"/>
          <w:sz w:val="28"/>
          <w:szCs w:val="28"/>
        </w:rPr>
      </w:pPr>
      <w:r>
        <w:rPr>
          <w:color w:val="000000" w:themeColor="text1"/>
          <w:sz w:val="28"/>
          <w:szCs w:val="28"/>
        </w:rPr>
        <w:t xml:space="preserve">       Whom do you like the most?</w:t>
      </w:r>
    </w:p>
    <w:p w:rsidR="00D62960" w:rsidRDefault="00D62960" w:rsidP="00844AE4">
      <w:pPr>
        <w:pStyle w:val="ListParagraph"/>
        <w:rPr>
          <w:color w:val="000000" w:themeColor="text1"/>
          <w:sz w:val="28"/>
          <w:szCs w:val="28"/>
        </w:rPr>
      </w:pPr>
      <w:r>
        <w:rPr>
          <w:color w:val="000000" w:themeColor="text1"/>
          <w:sz w:val="28"/>
          <w:szCs w:val="28"/>
        </w:rPr>
        <w:t xml:space="preserve">       What did she bring from the trip ?</w:t>
      </w:r>
    </w:p>
    <w:p w:rsidR="00D62960" w:rsidRDefault="00D62960" w:rsidP="00844AE4">
      <w:pPr>
        <w:pStyle w:val="ListParagraph"/>
        <w:rPr>
          <w:color w:val="000000" w:themeColor="text1"/>
          <w:sz w:val="28"/>
          <w:szCs w:val="28"/>
        </w:rPr>
      </w:pPr>
      <w:r>
        <w:rPr>
          <w:color w:val="000000" w:themeColor="text1"/>
          <w:sz w:val="28"/>
          <w:szCs w:val="28"/>
        </w:rPr>
        <w:t xml:space="preserve">       What do you think about him?</w:t>
      </w:r>
    </w:p>
    <w:p w:rsidR="00504D94" w:rsidRDefault="00504D94" w:rsidP="00844AE4">
      <w:pPr>
        <w:pStyle w:val="ListParagraph"/>
        <w:rPr>
          <w:color w:val="000000" w:themeColor="text1"/>
          <w:sz w:val="28"/>
          <w:szCs w:val="28"/>
        </w:rPr>
      </w:pPr>
    </w:p>
    <w:p w:rsidR="00504D94" w:rsidRDefault="00504D94" w:rsidP="002973A7">
      <w:pPr>
        <w:pStyle w:val="ListParagraph"/>
        <w:numPr>
          <w:ilvl w:val="0"/>
          <w:numId w:val="31"/>
        </w:numPr>
        <w:rPr>
          <w:color w:val="000000" w:themeColor="text1"/>
          <w:sz w:val="28"/>
          <w:szCs w:val="28"/>
        </w:rPr>
      </w:pPr>
      <w:r>
        <w:rPr>
          <w:color w:val="000000" w:themeColor="text1"/>
          <w:sz w:val="28"/>
          <w:szCs w:val="28"/>
        </w:rPr>
        <w:t>When is used to ask questions about the time something happened, happens or will happen.</w:t>
      </w:r>
    </w:p>
    <w:p w:rsidR="00504D94" w:rsidRDefault="00504D94" w:rsidP="00504D94">
      <w:pPr>
        <w:pStyle w:val="ListParagraph"/>
        <w:ind w:left="1080"/>
        <w:rPr>
          <w:color w:val="000000" w:themeColor="text1"/>
          <w:sz w:val="28"/>
          <w:szCs w:val="28"/>
        </w:rPr>
      </w:pPr>
      <w:r>
        <w:rPr>
          <w:color w:val="000000" w:themeColor="text1"/>
          <w:sz w:val="28"/>
          <w:szCs w:val="28"/>
        </w:rPr>
        <w:t>Ex: When did he come to Delhi?</w:t>
      </w:r>
    </w:p>
    <w:p w:rsidR="00504D94" w:rsidRDefault="00504D94" w:rsidP="00504D94">
      <w:pPr>
        <w:pStyle w:val="ListParagraph"/>
        <w:ind w:left="1080"/>
        <w:rPr>
          <w:color w:val="000000" w:themeColor="text1"/>
          <w:sz w:val="28"/>
          <w:szCs w:val="28"/>
        </w:rPr>
      </w:pPr>
      <w:r>
        <w:rPr>
          <w:color w:val="000000" w:themeColor="text1"/>
          <w:sz w:val="28"/>
          <w:szCs w:val="28"/>
        </w:rPr>
        <w:t xml:space="preserve">      When are you going?</w:t>
      </w:r>
    </w:p>
    <w:p w:rsidR="00504D94" w:rsidRDefault="00504D94" w:rsidP="00504D94">
      <w:pPr>
        <w:pStyle w:val="ListParagraph"/>
        <w:ind w:left="1080"/>
        <w:rPr>
          <w:color w:val="000000" w:themeColor="text1"/>
          <w:sz w:val="28"/>
          <w:szCs w:val="28"/>
        </w:rPr>
      </w:pPr>
      <w:r>
        <w:rPr>
          <w:color w:val="000000" w:themeColor="text1"/>
          <w:sz w:val="28"/>
          <w:szCs w:val="28"/>
        </w:rPr>
        <w:t xml:space="preserve">      When will they declare the result?</w:t>
      </w:r>
    </w:p>
    <w:p w:rsidR="00D62960" w:rsidRDefault="00D62960" w:rsidP="00504D94">
      <w:pPr>
        <w:pStyle w:val="ListParagraph"/>
        <w:ind w:left="1080"/>
        <w:rPr>
          <w:color w:val="000000" w:themeColor="text1"/>
          <w:sz w:val="28"/>
          <w:szCs w:val="28"/>
        </w:rPr>
      </w:pPr>
      <w:r>
        <w:rPr>
          <w:color w:val="000000" w:themeColor="text1"/>
          <w:sz w:val="28"/>
          <w:szCs w:val="28"/>
        </w:rPr>
        <w:t xml:space="preserve">  </w:t>
      </w:r>
      <w:r w:rsidR="00116FDF">
        <w:rPr>
          <w:color w:val="000000" w:themeColor="text1"/>
          <w:sz w:val="28"/>
          <w:szCs w:val="28"/>
        </w:rPr>
        <w:t xml:space="preserve">    </w:t>
      </w:r>
      <w:r>
        <w:rPr>
          <w:color w:val="000000" w:themeColor="text1"/>
          <w:sz w:val="28"/>
          <w:szCs w:val="28"/>
        </w:rPr>
        <w:t>When are you leaving to USA?</w:t>
      </w:r>
    </w:p>
    <w:p w:rsidR="00D62960" w:rsidRDefault="00D62960" w:rsidP="00504D94">
      <w:pPr>
        <w:pStyle w:val="ListParagraph"/>
        <w:ind w:left="1080"/>
        <w:rPr>
          <w:color w:val="000000" w:themeColor="text1"/>
          <w:sz w:val="28"/>
          <w:szCs w:val="28"/>
        </w:rPr>
      </w:pPr>
      <w:r>
        <w:rPr>
          <w:color w:val="000000" w:themeColor="text1"/>
          <w:sz w:val="28"/>
          <w:szCs w:val="28"/>
        </w:rPr>
        <w:t xml:space="preserve">   </w:t>
      </w:r>
      <w:r w:rsidR="00116FDF">
        <w:rPr>
          <w:color w:val="000000" w:themeColor="text1"/>
          <w:sz w:val="28"/>
          <w:szCs w:val="28"/>
        </w:rPr>
        <w:t xml:space="preserve">   </w:t>
      </w:r>
      <w:r>
        <w:rPr>
          <w:color w:val="000000" w:themeColor="text1"/>
          <w:sz w:val="28"/>
          <w:szCs w:val="28"/>
        </w:rPr>
        <w:t>When will you visit our place?</w:t>
      </w:r>
    </w:p>
    <w:p w:rsidR="00504D94" w:rsidRDefault="00504D94" w:rsidP="00504D94">
      <w:pPr>
        <w:pStyle w:val="ListParagraph"/>
        <w:ind w:left="1080"/>
        <w:rPr>
          <w:color w:val="000000" w:themeColor="text1"/>
          <w:sz w:val="28"/>
          <w:szCs w:val="28"/>
        </w:rPr>
      </w:pPr>
    </w:p>
    <w:p w:rsidR="00504D94" w:rsidRDefault="00504D94" w:rsidP="002973A7">
      <w:pPr>
        <w:pStyle w:val="ListParagraph"/>
        <w:numPr>
          <w:ilvl w:val="0"/>
          <w:numId w:val="31"/>
        </w:numPr>
        <w:rPr>
          <w:color w:val="000000" w:themeColor="text1"/>
          <w:sz w:val="28"/>
          <w:szCs w:val="28"/>
        </w:rPr>
      </w:pPr>
      <w:r>
        <w:rPr>
          <w:color w:val="000000" w:themeColor="text1"/>
          <w:sz w:val="28"/>
          <w:szCs w:val="28"/>
        </w:rPr>
        <w:t>Why is used to ask question about the reason for something.</w:t>
      </w:r>
    </w:p>
    <w:p w:rsidR="00504D94" w:rsidRDefault="00504D94" w:rsidP="00504D94">
      <w:pPr>
        <w:pStyle w:val="ListParagraph"/>
        <w:ind w:left="1080"/>
        <w:rPr>
          <w:color w:val="000000" w:themeColor="text1"/>
          <w:sz w:val="28"/>
          <w:szCs w:val="28"/>
        </w:rPr>
      </w:pPr>
      <w:r>
        <w:rPr>
          <w:color w:val="000000" w:themeColor="text1"/>
          <w:sz w:val="28"/>
          <w:szCs w:val="28"/>
        </w:rPr>
        <w:t>Ex: Why do you speak so loudly?</w:t>
      </w:r>
    </w:p>
    <w:p w:rsidR="00840EDE" w:rsidRDefault="00504D94" w:rsidP="00840EDE">
      <w:pPr>
        <w:pStyle w:val="ListParagraph"/>
        <w:ind w:left="1080"/>
        <w:rPr>
          <w:color w:val="000000" w:themeColor="text1"/>
          <w:sz w:val="28"/>
          <w:szCs w:val="28"/>
        </w:rPr>
      </w:pPr>
      <w:r>
        <w:rPr>
          <w:color w:val="000000" w:themeColor="text1"/>
          <w:sz w:val="28"/>
          <w:szCs w:val="28"/>
        </w:rPr>
        <w:t xml:space="preserve">  </w:t>
      </w:r>
      <w:r w:rsidR="00840EDE">
        <w:rPr>
          <w:color w:val="000000" w:themeColor="text1"/>
          <w:sz w:val="28"/>
          <w:szCs w:val="28"/>
        </w:rPr>
        <w:t xml:space="preserve">     Why are you following her?</w:t>
      </w:r>
    </w:p>
    <w:p w:rsidR="00504D94" w:rsidRPr="00840EDE" w:rsidRDefault="00840EDE" w:rsidP="00840EDE">
      <w:pPr>
        <w:pStyle w:val="ListParagraph"/>
        <w:ind w:left="1080"/>
        <w:rPr>
          <w:color w:val="000000" w:themeColor="text1"/>
          <w:sz w:val="28"/>
          <w:szCs w:val="28"/>
        </w:rPr>
      </w:pPr>
      <w:r>
        <w:rPr>
          <w:color w:val="000000" w:themeColor="text1"/>
          <w:sz w:val="28"/>
          <w:szCs w:val="28"/>
        </w:rPr>
        <w:t xml:space="preserve">       </w:t>
      </w:r>
      <w:r w:rsidRPr="00840EDE">
        <w:rPr>
          <w:color w:val="000000" w:themeColor="text1"/>
          <w:sz w:val="28"/>
          <w:szCs w:val="28"/>
        </w:rPr>
        <w:t>Why did you do join the institute?</w:t>
      </w:r>
    </w:p>
    <w:p w:rsidR="00840EDE" w:rsidRDefault="00116FDF" w:rsidP="00504D94">
      <w:pPr>
        <w:pStyle w:val="ListParagraph"/>
        <w:ind w:left="1080"/>
        <w:rPr>
          <w:color w:val="000000" w:themeColor="text1"/>
          <w:sz w:val="28"/>
          <w:szCs w:val="28"/>
        </w:rPr>
      </w:pPr>
      <w:r>
        <w:rPr>
          <w:color w:val="000000" w:themeColor="text1"/>
          <w:sz w:val="28"/>
          <w:szCs w:val="28"/>
        </w:rPr>
        <w:t xml:space="preserve">       Why are </w:t>
      </w:r>
      <w:r w:rsidR="00840EDE">
        <w:rPr>
          <w:color w:val="000000" w:themeColor="text1"/>
          <w:sz w:val="28"/>
          <w:szCs w:val="28"/>
        </w:rPr>
        <w:t>your clothes so dirty?</w:t>
      </w:r>
    </w:p>
    <w:p w:rsidR="00840EDE" w:rsidRDefault="00116FDF" w:rsidP="00504D94">
      <w:pPr>
        <w:pStyle w:val="ListParagraph"/>
        <w:ind w:left="1080"/>
        <w:rPr>
          <w:color w:val="000000" w:themeColor="text1"/>
          <w:sz w:val="28"/>
          <w:szCs w:val="28"/>
        </w:rPr>
      </w:pPr>
      <w:r>
        <w:rPr>
          <w:color w:val="000000" w:themeColor="text1"/>
          <w:sz w:val="28"/>
          <w:szCs w:val="28"/>
        </w:rPr>
        <w:t xml:space="preserve">        </w:t>
      </w:r>
      <w:r w:rsidR="00840EDE">
        <w:rPr>
          <w:color w:val="000000" w:themeColor="text1"/>
          <w:sz w:val="28"/>
          <w:szCs w:val="28"/>
        </w:rPr>
        <w:t>Why was my flight cancelled?</w:t>
      </w:r>
    </w:p>
    <w:p w:rsidR="00840EDE" w:rsidRDefault="00840EDE" w:rsidP="00504D94">
      <w:pPr>
        <w:pStyle w:val="ListParagraph"/>
        <w:ind w:left="1080"/>
        <w:rPr>
          <w:color w:val="000000" w:themeColor="text1"/>
          <w:sz w:val="28"/>
          <w:szCs w:val="28"/>
        </w:rPr>
      </w:pPr>
    </w:p>
    <w:p w:rsidR="00840EDE" w:rsidRDefault="00840EDE" w:rsidP="00504D94">
      <w:pPr>
        <w:pStyle w:val="ListParagraph"/>
        <w:ind w:left="1080"/>
        <w:rPr>
          <w:color w:val="000000" w:themeColor="text1"/>
          <w:sz w:val="28"/>
          <w:szCs w:val="28"/>
        </w:rPr>
      </w:pPr>
    </w:p>
    <w:p w:rsidR="00504D94" w:rsidRPr="00504D94" w:rsidRDefault="00504D94" w:rsidP="002973A7">
      <w:pPr>
        <w:pStyle w:val="ListParagraph"/>
        <w:numPr>
          <w:ilvl w:val="0"/>
          <w:numId w:val="31"/>
        </w:numPr>
        <w:rPr>
          <w:color w:val="000000" w:themeColor="text1"/>
          <w:sz w:val="28"/>
          <w:szCs w:val="28"/>
        </w:rPr>
      </w:pPr>
      <w:r>
        <w:rPr>
          <w:color w:val="000000" w:themeColor="text1"/>
          <w:sz w:val="28"/>
          <w:szCs w:val="28"/>
        </w:rPr>
        <w:t>Where is used to ask question about place, position or direction</w:t>
      </w:r>
    </w:p>
    <w:p w:rsidR="00786635" w:rsidRDefault="00504D94" w:rsidP="00504D94">
      <w:pPr>
        <w:rPr>
          <w:color w:val="000000" w:themeColor="text1"/>
          <w:sz w:val="28"/>
          <w:szCs w:val="28"/>
        </w:rPr>
      </w:pPr>
      <w:r>
        <w:rPr>
          <w:color w:val="000000" w:themeColor="text1"/>
          <w:sz w:val="28"/>
          <w:szCs w:val="28"/>
        </w:rPr>
        <w:t xml:space="preserve">   </w:t>
      </w:r>
      <w:r w:rsidR="00786635">
        <w:rPr>
          <w:color w:val="000000" w:themeColor="text1"/>
          <w:sz w:val="28"/>
          <w:szCs w:val="28"/>
        </w:rPr>
        <w:t xml:space="preserve">        Ex: </w:t>
      </w:r>
      <w:r w:rsidR="00840EDE">
        <w:rPr>
          <w:color w:val="000000" w:themeColor="text1"/>
          <w:sz w:val="28"/>
          <w:szCs w:val="28"/>
        </w:rPr>
        <w:t xml:space="preserve">   </w:t>
      </w:r>
      <w:r w:rsidR="00786635">
        <w:rPr>
          <w:color w:val="000000" w:themeColor="text1"/>
          <w:sz w:val="28"/>
          <w:szCs w:val="28"/>
        </w:rPr>
        <w:t>where does she live</w:t>
      </w:r>
      <w:r w:rsidR="00840EDE">
        <w:rPr>
          <w:color w:val="000000" w:themeColor="text1"/>
          <w:sz w:val="28"/>
          <w:szCs w:val="28"/>
        </w:rPr>
        <w:t>?</w:t>
      </w:r>
    </w:p>
    <w:p w:rsidR="00786635" w:rsidRDefault="00786635" w:rsidP="00504D94">
      <w:pPr>
        <w:rPr>
          <w:color w:val="000000" w:themeColor="text1"/>
          <w:sz w:val="28"/>
          <w:szCs w:val="28"/>
        </w:rPr>
      </w:pPr>
      <w:r>
        <w:rPr>
          <w:color w:val="000000" w:themeColor="text1"/>
          <w:sz w:val="28"/>
          <w:szCs w:val="28"/>
        </w:rPr>
        <w:t xml:space="preserve">                 </w:t>
      </w:r>
      <w:r w:rsidR="00840EDE">
        <w:rPr>
          <w:color w:val="000000" w:themeColor="text1"/>
          <w:sz w:val="28"/>
          <w:szCs w:val="28"/>
        </w:rPr>
        <w:t xml:space="preserve">   </w:t>
      </w:r>
      <w:r>
        <w:rPr>
          <w:color w:val="000000" w:themeColor="text1"/>
          <w:sz w:val="28"/>
          <w:szCs w:val="28"/>
        </w:rPr>
        <w:t>Where he has gone?</w:t>
      </w:r>
    </w:p>
    <w:p w:rsidR="00786635" w:rsidRDefault="00786635" w:rsidP="00504D94">
      <w:pPr>
        <w:rPr>
          <w:color w:val="000000" w:themeColor="text1"/>
          <w:sz w:val="28"/>
          <w:szCs w:val="28"/>
        </w:rPr>
      </w:pPr>
      <w:r>
        <w:rPr>
          <w:color w:val="000000" w:themeColor="text1"/>
          <w:sz w:val="28"/>
          <w:szCs w:val="28"/>
        </w:rPr>
        <w:lastRenderedPageBreak/>
        <w:t xml:space="preserve">                 </w:t>
      </w:r>
      <w:r w:rsidR="00840EDE">
        <w:rPr>
          <w:color w:val="000000" w:themeColor="text1"/>
          <w:sz w:val="28"/>
          <w:szCs w:val="28"/>
        </w:rPr>
        <w:t xml:space="preserve">  </w:t>
      </w:r>
      <w:r w:rsidR="00116FDF">
        <w:rPr>
          <w:color w:val="000000" w:themeColor="text1"/>
          <w:sz w:val="28"/>
          <w:szCs w:val="28"/>
        </w:rPr>
        <w:t xml:space="preserve"> </w:t>
      </w:r>
      <w:r>
        <w:rPr>
          <w:color w:val="000000" w:themeColor="text1"/>
          <w:sz w:val="28"/>
          <w:szCs w:val="28"/>
        </w:rPr>
        <w:t>Where are they working?</w:t>
      </w:r>
    </w:p>
    <w:p w:rsidR="00840EDE" w:rsidRDefault="00840EDE" w:rsidP="00504D94">
      <w:pPr>
        <w:rPr>
          <w:color w:val="000000" w:themeColor="text1"/>
          <w:sz w:val="28"/>
          <w:szCs w:val="28"/>
        </w:rPr>
      </w:pPr>
      <w:r>
        <w:rPr>
          <w:color w:val="000000" w:themeColor="text1"/>
          <w:sz w:val="28"/>
          <w:szCs w:val="28"/>
        </w:rPr>
        <w:t xml:space="preserve">                   </w:t>
      </w:r>
      <w:r w:rsidR="00116FDF">
        <w:rPr>
          <w:color w:val="000000" w:themeColor="text1"/>
          <w:sz w:val="28"/>
          <w:szCs w:val="28"/>
        </w:rPr>
        <w:t xml:space="preserve"> </w:t>
      </w:r>
      <w:r>
        <w:rPr>
          <w:color w:val="000000" w:themeColor="text1"/>
          <w:sz w:val="28"/>
          <w:szCs w:val="28"/>
        </w:rPr>
        <w:t>Where is he from?</w:t>
      </w:r>
    </w:p>
    <w:p w:rsidR="00840EDE" w:rsidRDefault="00840EDE" w:rsidP="00504D94">
      <w:pPr>
        <w:rPr>
          <w:color w:val="000000" w:themeColor="text1"/>
          <w:sz w:val="28"/>
          <w:szCs w:val="28"/>
        </w:rPr>
      </w:pPr>
      <w:r>
        <w:rPr>
          <w:color w:val="000000" w:themeColor="text1"/>
          <w:sz w:val="28"/>
          <w:szCs w:val="28"/>
        </w:rPr>
        <w:t xml:space="preserve">                    </w:t>
      </w:r>
      <w:r w:rsidR="00116FDF">
        <w:rPr>
          <w:color w:val="000000" w:themeColor="text1"/>
          <w:sz w:val="28"/>
          <w:szCs w:val="28"/>
        </w:rPr>
        <w:t xml:space="preserve"> Where are </w:t>
      </w:r>
      <w:proofErr w:type="spellStart"/>
      <w:r w:rsidR="00116FDF">
        <w:rPr>
          <w:color w:val="000000" w:themeColor="text1"/>
          <w:sz w:val="28"/>
          <w:szCs w:val="28"/>
        </w:rPr>
        <w:t>Anu</w:t>
      </w:r>
      <w:r w:rsidR="00282DE0">
        <w:rPr>
          <w:color w:val="000000" w:themeColor="text1"/>
          <w:sz w:val="28"/>
          <w:szCs w:val="28"/>
        </w:rPr>
        <w:t>radha</w:t>
      </w:r>
      <w:proofErr w:type="spellEnd"/>
      <w:r w:rsidR="00116FDF">
        <w:rPr>
          <w:color w:val="000000" w:themeColor="text1"/>
          <w:sz w:val="28"/>
          <w:szCs w:val="28"/>
        </w:rPr>
        <w:t xml:space="preserve"> </w:t>
      </w:r>
      <w:r w:rsidR="00282DE0">
        <w:rPr>
          <w:color w:val="000000" w:themeColor="text1"/>
          <w:sz w:val="28"/>
          <w:szCs w:val="28"/>
        </w:rPr>
        <w:t xml:space="preserve">and </w:t>
      </w:r>
      <w:proofErr w:type="spellStart"/>
      <w:r w:rsidR="00282DE0">
        <w:rPr>
          <w:color w:val="000000" w:themeColor="text1"/>
          <w:sz w:val="28"/>
          <w:szCs w:val="28"/>
        </w:rPr>
        <w:t>Gangadhar</w:t>
      </w:r>
      <w:proofErr w:type="spellEnd"/>
      <w:r>
        <w:rPr>
          <w:color w:val="000000" w:themeColor="text1"/>
          <w:sz w:val="28"/>
          <w:szCs w:val="28"/>
        </w:rPr>
        <w:t xml:space="preserve"> from?</w:t>
      </w:r>
    </w:p>
    <w:p w:rsidR="00786635" w:rsidRDefault="00786635" w:rsidP="002973A7">
      <w:pPr>
        <w:pStyle w:val="ListParagraph"/>
        <w:numPr>
          <w:ilvl w:val="0"/>
          <w:numId w:val="31"/>
        </w:numPr>
        <w:rPr>
          <w:color w:val="000000" w:themeColor="text1"/>
          <w:sz w:val="28"/>
          <w:szCs w:val="28"/>
        </w:rPr>
      </w:pPr>
      <w:r>
        <w:rPr>
          <w:color w:val="000000" w:themeColor="text1"/>
          <w:sz w:val="28"/>
          <w:szCs w:val="28"/>
        </w:rPr>
        <w:t>How is usually used to ask about the method used for doing something.</w:t>
      </w:r>
    </w:p>
    <w:p w:rsidR="00786635" w:rsidRDefault="00786635" w:rsidP="00786635">
      <w:pPr>
        <w:pStyle w:val="ListParagraph"/>
        <w:ind w:left="1080"/>
        <w:rPr>
          <w:color w:val="000000" w:themeColor="text1"/>
          <w:sz w:val="28"/>
          <w:szCs w:val="28"/>
        </w:rPr>
      </w:pPr>
      <w:r>
        <w:rPr>
          <w:color w:val="000000" w:themeColor="text1"/>
          <w:sz w:val="28"/>
          <w:szCs w:val="28"/>
        </w:rPr>
        <w:t>Ex: How do you go to the office?</w:t>
      </w:r>
    </w:p>
    <w:p w:rsidR="00786635" w:rsidRDefault="00786635" w:rsidP="00786635">
      <w:pPr>
        <w:pStyle w:val="ListParagraph"/>
        <w:ind w:left="1080"/>
        <w:rPr>
          <w:color w:val="000000" w:themeColor="text1"/>
          <w:sz w:val="28"/>
          <w:szCs w:val="28"/>
        </w:rPr>
      </w:pPr>
      <w:r>
        <w:rPr>
          <w:color w:val="000000" w:themeColor="text1"/>
          <w:sz w:val="28"/>
          <w:szCs w:val="28"/>
        </w:rPr>
        <w:t xml:space="preserve">      How much do you exercise?</w:t>
      </w:r>
    </w:p>
    <w:p w:rsidR="00786635" w:rsidRDefault="00786635" w:rsidP="00786635">
      <w:pPr>
        <w:pStyle w:val="ListParagraph"/>
        <w:ind w:left="1080"/>
        <w:rPr>
          <w:color w:val="000000" w:themeColor="text1"/>
          <w:sz w:val="28"/>
          <w:szCs w:val="28"/>
        </w:rPr>
      </w:pPr>
      <w:r>
        <w:rPr>
          <w:color w:val="000000" w:themeColor="text1"/>
          <w:sz w:val="28"/>
          <w:szCs w:val="28"/>
        </w:rPr>
        <w:t xml:space="preserve">      How much does it cost to go out to eat?</w:t>
      </w:r>
    </w:p>
    <w:p w:rsidR="00840EDE" w:rsidRDefault="00840EDE" w:rsidP="00786635">
      <w:pPr>
        <w:pStyle w:val="ListParagraph"/>
        <w:ind w:left="1080"/>
        <w:rPr>
          <w:color w:val="000000" w:themeColor="text1"/>
          <w:sz w:val="28"/>
          <w:szCs w:val="28"/>
        </w:rPr>
      </w:pPr>
      <w:r>
        <w:rPr>
          <w:color w:val="000000" w:themeColor="text1"/>
          <w:sz w:val="28"/>
          <w:szCs w:val="28"/>
        </w:rPr>
        <w:t xml:space="preserve">      How spicy is the food at the restaurant?</w:t>
      </w:r>
    </w:p>
    <w:p w:rsidR="00840EDE" w:rsidRDefault="00840EDE" w:rsidP="00786635">
      <w:pPr>
        <w:pStyle w:val="ListParagraph"/>
        <w:ind w:left="1080"/>
        <w:rPr>
          <w:color w:val="000000" w:themeColor="text1"/>
          <w:sz w:val="28"/>
          <w:szCs w:val="28"/>
        </w:rPr>
      </w:pPr>
      <w:r>
        <w:rPr>
          <w:color w:val="000000" w:themeColor="text1"/>
          <w:sz w:val="28"/>
          <w:szCs w:val="28"/>
        </w:rPr>
        <w:t xml:space="preserve">      How far is it to your house?</w:t>
      </w:r>
    </w:p>
    <w:p w:rsidR="008F11F6" w:rsidRDefault="008F11F6" w:rsidP="00786635">
      <w:pPr>
        <w:pStyle w:val="ListParagraph"/>
        <w:ind w:left="1080"/>
        <w:rPr>
          <w:color w:val="000000" w:themeColor="text1"/>
          <w:sz w:val="28"/>
          <w:szCs w:val="28"/>
        </w:rPr>
      </w:pPr>
    </w:p>
    <w:p w:rsidR="00786635" w:rsidRDefault="00786635" w:rsidP="002973A7">
      <w:pPr>
        <w:pStyle w:val="ListParagraph"/>
        <w:numPr>
          <w:ilvl w:val="0"/>
          <w:numId w:val="31"/>
        </w:numPr>
        <w:rPr>
          <w:color w:val="000000" w:themeColor="text1"/>
          <w:sz w:val="28"/>
          <w:szCs w:val="28"/>
        </w:rPr>
      </w:pPr>
      <w:r>
        <w:rPr>
          <w:color w:val="000000" w:themeColor="text1"/>
          <w:sz w:val="28"/>
          <w:szCs w:val="28"/>
        </w:rPr>
        <w:t>Who is a pronoun used for person in general?</w:t>
      </w:r>
    </w:p>
    <w:p w:rsidR="00786635" w:rsidRDefault="008F11F6" w:rsidP="00786635">
      <w:pPr>
        <w:pStyle w:val="ListParagraph"/>
        <w:ind w:left="1080"/>
        <w:rPr>
          <w:color w:val="000000" w:themeColor="text1"/>
          <w:sz w:val="28"/>
          <w:szCs w:val="28"/>
        </w:rPr>
      </w:pPr>
      <w:r>
        <w:rPr>
          <w:color w:val="000000" w:themeColor="text1"/>
          <w:sz w:val="28"/>
          <w:szCs w:val="28"/>
        </w:rPr>
        <w:t>Ex: who broke the glass?</w:t>
      </w:r>
    </w:p>
    <w:p w:rsidR="008F11F6" w:rsidRDefault="00116FDF" w:rsidP="00786635">
      <w:pPr>
        <w:pStyle w:val="ListParagraph"/>
        <w:ind w:left="1080"/>
        <w:rPr>
          <w:color w:val="000000" w:themeColor="text1"/>
          <w:sz w:val="28"/>
          <w:szCs w:val="28"/>
        </w:rPr>
      </w:pPr>
      <w:r>
        <w:rPr>
          <w:color w:val="000000" w:themeColor="text1"/>
          <w:sz w:val="28"/>
          <w:szCs w:val="28"/>
        </w:rPr>
        <w:t xml:space="preserve">       </w:t>
      </w:r>
      <w:r w:rsidR="008F11F6">
        <w:rPr>
          <w:color w:val="000000" w:themeColor="text1"/>
          <w:sz w:val="28"/>
          <w:szCs w:val="28"/>
        </w:rPr>
        <w:t>Who will come to receive you?</w:t>
      </w:r>
    </w:p>
    <w:p w:rsidR="008F11F6" w:rsidRDefault="00116FDF" w:rsidP="00786635">
      <w:pPr>
        <w:pStyle w:val="ListParagraph"/>
        <w:ind w:left="1080"/>
        <w:rPr>
          <w:color w:val="000000" w:themeColor="text1"/>
          <w:sz w:val="28"/>
          <w:szCs w:val="28"/>
        </w:rPr>
      </w:pPr>
      <w:r>
        <w:rPr>
          <w:color w:val="000000" w:themeColor="text1"/>
          <w:sz w:val="28"/>
          <w:szCs w:val="28"/>
        </w:rPr>
        <w:t xml:space="preserve">       </w:t>
      </w:r>
      <w:r w:rsidR="008F11F6">
        <w:rPr>
          <w:color w:val="000000" w:themeColor="text1"/>
          <w:sz w:val="28"/>
          <w:szCs w:val="28"/>
        </w:rPr>
        <w:t>Who is going to cover this?</w:t>
      </w:r>
    </w:p>
    <w:p w:rsidR="005C46B7" w:rsidRDefault="00116FDF" w:rsidP="00786635">
      <w:pPr>
        <w:pStyle w:val="ListParagraph"/>
        <w:ind w:left="1080"/>
        <w:rPr>
          <w:color w:val="000000" w:themeColor="text1"/>
          <w:sz w:val="28"/>
          <w:szCs w:val="28"/>
        </w:rPr>
      </w:pPr>
      <w:r>
        <w:rPr>
          <w:color w:val="000000" w:themeColor="text1"/>
          <w:sz w:val="28"/>
          <w:szCs w:val="28"/>
        </w:rPr>
        <w:t xml:space="preserve">     </w:t>
      </w:r>
      <w:r w:rsidR="005C46B7">
        <w:rPr>
          <w:color w:val="000000" w:themeColor="text1"/>
          <w:sz w:val="28"/>
          <w:szCs w:val="28"/>
        </w:rPr>
        <w:t>Who is your best friend?</w:t>
      </w:r>
    </w:p>
    <w:p w:rsidR="005C46B7" w:rsidRDefault="00116FDF" w:rsidP="00786635">
      <w:pPr>
        <w:pStyle w:val="ListParagraph"/>
        <w:ind w:left="1080"/>
        <w:rPr>
          <w:color w:val="000000" w:themeColor="text1"/>
          <w:sz w:val="28"/>
          <w:szCs w:val="28"/>
        </w:rPr>
      </w:pPr>
      <w:r>
        <w:rPr>
          <w:color w:val="000000" w:themeColor="text1"/>
          <w:sz w:val="28"/>
          <w:szCs w:val="28"/>
        </w:rPr>
        <w:t xml:space="preserve">     </w:t>
      </w:r>
      <w:r w:rsidR="005C46B7">
        <w:rPr>
          <w:color w:val="000000" w:themeColor="text1"/>
          <w:sz w:val="28"/>
          <w:szCs w:val="28"/>
        </w:rPr>
        <w:t>Who did you meet?</w:t>
      </w:r>
    </w:p>
    <w:p w:rsidR="008F11F6" w:rsidRDefault="008F11F6" w:rsidP="00786635">
      <w:pPr>
        <w:pStyle w:val="ListParagraph"/>
        <w:ind w:left="1080"/>
        <w:rPr>
          <w:color w:val="000000" w:themeColor="text1"/>
          <w:sz w:val="28"/>
          <w:szCs w:val="28"/>
        </w:rPr>
      </w:pPr>
    </w:p>
    <w:p w:rsidR="008F11F6" w:rsidRDefault="008F11F6" w:rsidP="002973A7">
      <w:pPr>
        <w:pStyle w:val="ListParagraph"/>
        <w:numPr>
          <w:ilvl w:val="0"/>
          <w:numId w:val="31"/>
        </w:numPr>
        <w:rPr>
          <w:color w:val="000000" w:themeColor="text1"/>
          <w:sz w:val="28"/>
          <w:szCs w:val="28"/>
        </w:rPr>
      </w:pPr>
      <w:r>
        <w:rPr>
          <w:color w:val="000000" w:themeColor="text1"/>
          <w:sz w:val="28"/>
          <w:szCs w:val="28"/>
        </w:rPr>
        <w:t>What is a pronoun used for things or objects in general. It is also an adjective used for persons, things or objects in general.</w:t>
      </w:r>
    </w:p>
    <w:p w:rsidR="008F11F6" w:rsidRDefault="00116FDF" w:rsidP="008F11F6">
      <w:pPr>
        <w:pStyle w:val="ListParagraph"/>
        <w:ind w:left="1080"/>
        <w:rPr>
          <w:color w:val="000000" w:themeColor="text1"/>
          <w:sz w:val="28"/>
          <w:szCs w:val="28"/>
        </w:rPr>
      </w:pPr>
      <w:r>
        <w:rPr>
          <w:color w:val="000000" w:themeColor="text1"/>
          <w:sz w:val="28"/>
          <w:szCs w:val="28"/>
        </w:rPr>
        <w:t>Ex: W</w:t>
      </w:r>
      <w:r w:rsidR="00D62960">
        <w:rPr>
          <w:color w:val="000000" w:themeColor="text1"/>
          <w:sz w:val="28"/>
          <w:szCs w:val="28"/>
        </w:rPr>
        <w:t>hat is she doing?</w:t>
      </w:r>
    </w:p>
    <w:p w:rsidR="00D62960" w:rsidRDefault="00D62960" w:rsidP="008F11F6">
      <w:pPr>
        <w:pStyle w:val="ListParagraph"/>
        <w:ind w:left="1080"/>
        <w:rPr>
          <w:color w:val="000000" w:themeColor="text1"/>
          <w:sz w:val="28"/>
          <w:szCs w:val="28"/>
        </w:rPr>
      </w:pPr>
      <w:r>
        <w:rPr>
          <w:color w:val="000000" w:themeColor="text1"/>
          <w:sz w:val="28"/>
          <w:szCs w:val="28"/>
        </w:rPr>
        <w:t xml:space="preserve">     </w:t>
      </w:r>
      <w:r w:rsidR="00116FDF">
        <w:rPr>
          <w:color w:val="000000" w:themeColor="text1"/>
          <w:sz w:val="28"/>
          <w:szCs w:val="28"/>
        </w:rPr>
        <w:t xml:space="preserve">  </w:t>
      </w:r>
      <w:r>
        <w:rPr>
          <w:color w:val="000000" w:themeColor="text1"/>
          <w:sz w:val="28"/>
          <w:szCs w:val="28"/>
        </w:rPr>
        <w:t>What kind of people read novels</w:t>
      </w:r>
      <w:r w:rsidR="005C46B7">
        <w:rPr>
          <w:color w:val="000000" w:themeColor="text1"/>
          <w:sz w:val="28"/>
          <w:szCs w:val="28"/>
        </w:rPr>
        <w:t>?</w:t>
      </w:r>
    </w:p>
    <w:p w:rsidR="00D62960" w:rsidRDefault="00D62960" w:rsidP="008F11F6">
      <w:pPr>
        <w:pStyle w:val="ListParagraph"/>
        <w:ind w:left="1080"/>
        <w:rPr>
          <w:color w:val="000000" w:themeColor="text1"/>
          <w:sz w:val="28"/>
          <w:szCs w:val="28"/>
        </w:rPr>
      </w:pPr>
      <w:r>
        <w:rPr>
          <w:color w:val="000000" w:themeColor="text1"/>
          <w:sz w:val="28"/>
          <w:szCs w:val="28"/>
        </w:rPr>
        <w:t xml:space="preserve">    </w:t>
      </w:r>
      <w:r w:rsidR="00116FDF">
        <w:rPr>
          <w:color w:val="000000" w:themeColor="text1"/>
          <w:sz w:val="28"/>
          <w:szCs w:val="28"/>
        </w:rPr>
        <w:t xml:space="preserve">  </w:t>
      </w:r>
      <w:r>
        <w:rPr>
          <w:color w:val="000000" w:themeColor="text1"/>
          <w:sz w:val="28"/>
          <w:szCs w:val="28"/>
        </w:rPr>
        <w:t xml:space="preserve"> What languages do you know?</w:t>
      </w:r>
    </w:p>
    <w:p w:rsidR="00D62960" w:rsidRDefault="00D62960" w:rsidP="008F11F6">
      <w:pPr>
        <w:pStyle w:val="ListParagraph"/>
        <w:ind w:left="1080"/>
        <w:rPr>
          <w:color w:val="000000" w:themeColor="text1"/>
          <w:sz w:val="28"/>
          <w:szCs w:val="28"/>
        </w:rPr>
      </w:pPr>
      <w:r>
        <w:rPr>
          <w:color w:val="000000" w:themeColor="text1"/>
          <w:sz w:val="28"/>
          <w:szCs w:val="28"/>
        </w:rPr>
        <w:t xml:space="preserve">      </w:t>
      </w:r>
      <w:r w:rsidR="00116FDF">
        <w:rPr>
          <w:color w:val="000000" w:themeColor="text1"/>
          <w:sz w:val="28"/>
          <w:szCs w:val="28"/>
        </w:rPr>
        <w:t xml:space="preserve">  </w:t>
      </w:r>
      <w:r>
        <w:rPr>
          <w:color w:val="000000" w:themeColor="text1"/>
          <w:sz w:val="28"/>
          <w:szCs w:val="28"/>
        </w:rPr>
        <w:t>What did he ask?</w:t>
      </w:r>
    </w:p>
    <w:p w:rsidR="005C46B7" w:rsidRDefault="005C46B7" w:rsidP="008F11F6">
      <w:pPr>
        <w:pStyle w:val="ListParagraph"/>
        <w:ind w:left="1080"/>
        <w:rPr>
          <w:color w:val="000000" w:themeColor="text1"/>
          <w:sz w:val="28"/>
          <w:szCs w:val="28"/>
        </w:rPr>
      </w:pPr>
      <w:r>
        <w:rPr>
          <w:color w:val="000000" w:themeColor="text1"/>
          <w:sz w:val="28"/>
          <w:szCs w:val="28"/>
        </w:rPr>
        <w:t xml:space="preserve">      </w:t>
      </w:r>
      <w:r w:rsidR="00116FDF">
        <w:rPr>
          <w:color w:val="000000" w:themeColor="text1"/>
          <w:sz w:val="28"/>
          <w:szCs w:val="28"/>
        </w:rPr>
        <w:t xml:space="preserve">  </w:t>
      </w:r>
      <w:r>
        <w:rPr>
          <w:color w:val="000000" w:themeColor="text1"/>
          <w:sz w:val="28"/>
          <w:szCs w:val="28"/>
        </w:rPr>
        <w:t>What is your hometown?</w:t>
      </w:r>
    </w:p>
    <w:p w:rsidR="005C46B7" w:rsidRDefault="005C46B7" w:rsidP="002973A7">
      <w:pPr>
        <w:pStyle w:val="ListParagraph"/>
        <w:numPr>
          <w:ilvl w:val="0"/>
          <w:numId w:val="31"/>
        </w:numPr>
        <w:rPr>
          <w:color w:val="000000" w:themeColor="text1"/>
          <w:sz w:val="28"/>
          <w:szCs w:val="28"/>
        </w:rPr>
      </w:pPr>
      <w:r>
        <w:rPr>
          <w:color w:val="000000" w:themeColor="text1"/>
          <w:sz w:val="28"/>
          <w:szCs w:val="28"/>
        </w:rPr>
        <w:t>Which is both pronoun and adjective. It shows a choice between two alternatives.</w:t>
      </w:r>
    </w:p>
    <w:p w:rsidR="005C46B7" w:rsidRDefault="005C46B7" w:rsidP="005C46B7">
      <w:pPr>
        <w:pStyle w:val="ListParagraph"/>
        <w:ind w:left="1080"/>
        <w:rPr>
          <w:color w:val="000000" w:themeColor="text1"/>
          <w:sz w:val="28"/>
          <w:szCs w:val="28"/>
        </w:rPr>
      </w:pPr>
      <w:r>
        <w:rPr>
          <w:color w:val="000000" w:themeColor="text1"/>
          <w:sz w:val="28"/>
          <w:szCs w:val="28"/>
        </w:rPr>
        <w:t>Ex: Which do you prefer, Classical or Popular music?</w:t>
      </w:r>
    </w:p>
    <w:p w:rsidR="005C46B7" w:rsidRDefault="005C46B7" w:rsidP="005C46B7">
      <w:pPr>
        <w:pStyle w:val="ListParagraph"/>
        <w:ind w:left="1080"/>
        <w:rPr>
          <w:color w:val="000000" w:themeColor="text1"/>
          <w:sz w:val="28"/>
          <w:szCs w:val="28"/>
        </w:rPr>
      </w:pPr>
      <w:r>
        <w:rPr>
          <w:color w:val="000000" w:themeColor="text1"/>
          <w:sz w:val="28"/>
          <w:szCs w:val="28"/>
        </w:rPr>
        <w:t xml:space="preserve">     </w:t>
      </w:r>
      <w:r w:rsidR="00116FDF">
        <w:rPr>
          <w:color w:val="000000" w:themeColor="text1"/>
          <w:sz w:val="28"/>
          <w:szCs w:val="28"/>
        </w:rPr>
        <w:t xml:space="preserve"> </w:t>
      </w:r>
      <w:r>
        <w:rPr>
          <w:color w:val="000000" w:themeColor="text1"/>
          <w:sz w:val="28"/>
          <w:szCs w:val="28"/>
        </w:rPr>
        <w:t>Which boy was the last to leave?</w:t>
      </w:r>
    </w:p>
    <w:p w:rsidR="005C46B7" w:rsidRDefault="005C46B7" w:rsidP="005C46B7">
      <w:pPr>
        <w:pStyle w:val="ListParagraph"/>
        <w:ind w:left="1080"/>
        <w:rPr>
          <w:color w:val="000000" w:themeColor="text1"/>
          <w:sz w:val="28"/>
          <w:szCs w:val="28"/>
        </w:rPr>
      </w:pPr>
      <w:r>
        <w:rPr>
          <w:color w:val="000000" w:themeColor="text1"/>
          <w:sz w:val="28"/>
          <w:szCs w:val="28"/>
        </w:rPr>
        <w:t xml:space="preserve">     </w:t>
      </w:r>
      <w:r w:rsidR="00116FDF">
        <w:rPr>
          <w:color w:val="000000" w:themeColor="text1"/>
          <w:sz w:val="28"/>
          <w:szCs w:val="28"/>
        </w:rPr>
        <w:t xml:space="preserve"> </w:t>
      </w:r>
      <w:r>
        <w:rPr>
          <w:color w:val="000000" w:themeColor="text1"/>
          <w:sz w:val="28"/>
          <w:szCs w:val="28"/>
        </w:rPr>
        <w:t>Which is your favorite fruit?</w:t>
      </w:r>
    </w:p>
    <w:p w:rsidR="005C46B7" w:rsidRDefault="005C46B7" w:rsidP="005C46B7">
      <w:pPr>
        <w:pStyle w:val="ListParagraph"/>
        <w:ind w:left="1080"/>
        <w:rPr>
          <w:color w:val="000000" w:themeColor="text1"/>
          <w:sz w:val="28"/>
          <w:szCs w:val="28"/>
        </w:rPr>
      </w:pPr>
      <w:r>
        <w:rPr>
          <w:color w:val="000000" w:themeColor="text1"/>
          <w:sz w:val="28"/>
          <w:szCs w:val="28"/>
        </w:rPr>
        <w:t xml:space="preserve">     </w:t>
      </w:r>
      <w:r w:rsidR="00116FDF">
        <w:rPr>
          <w:color w:val="000000" w:themeColor="text1"/>
          <w:sz w:val="28"/>
          <w:szCs w:val="28"/>
        </w:rPr>
        <w:t xml:space="preserve"> </w:t>
      </w:r>
      <w:r>
        <w:rPr>
          <w:color w:val="000000" w:themeColor="text1"/>
          <w:sz w:val="28"/>
          <w:szCs w:val="28"/>
        </w:rPr>
        <w:t>Which class did you miss yesterday, Chemistry or Mathematics?</w:t>
      </w:r>
    </w:p>
    <w:p w:rsidR="005C46B7" w:rsidRDefault="005C46B7" w:rsidP="005C46B7">
      <w:pPr>
        <w:pStyle w:val="ListParagraph"/>
        <w:ind w:left="1080"/>
        <w:rPr>
          <w:color w:val="000000" w:themeColor="text1"/>
          <w:sz w:val="28"/>
          <w:szCs w:val="28"/>
        </w:rPr>
      </w:pPr>
      <w:r>
        <w:rPr>
          <w:color w:val="000000" w:themeColor="text1"/>
          <w:sz w:val="28"/>
          <w:szCs w:val="28"/>
        </w:rPr>
        <w:t xml:space="preserve">      Which faculty do you like the most, Computers or </w:t>
      </w:r>
      <w:proofErr w:type="spellStart"/>
      <w:r>
        <w:rPr>
          <w:color w:val="000000" w:themeColor="text1"/>
          <w:sz w:val="28"/>
          <w:szCs w:val="28"/>
        </w:rPr>
        <w:t>Statitstics</w:t>
      </w:r>
      <w:proofErr w:type="spellEnd"/>
      <w:r>
        <w:rPr>
          <w:color w:val="000000" w:themeColor="text1"/>
          <w:sz w:val="28"/>
          <w:szCs w:val="28"/>
        </w:rPr>
        <w:t>?</w:t>
      </w:r>
    </w:p>
    <w:p w:rsidR="005C46B7" w:rsidRDefault="005C46B7" w:rsidP="005C46B7">
      <w:pPr>
        <w:pStyle w:val="ListParagraph"/>
        <w:ind w:left="1080"/>
        <w:rPr>
          <w:color w:val="000000" w:themeColor="text1"/>
          <w:sz w:val="28"/>
          <w:szCs w:val="28"/>
        </w:rPr>
      </w:pPr>
    </w:p>
    <w:p w:rsidR="005C46B7" w:rsidRDefault="005C46B7" w:rsidP="002973A7">
      <w:pPr>
        <w:pStyle w:val="ListParagraph"/>
        <w:numPr>
          <w:ilvl w:val="0"/>
          <w:numId w:val="31"/>
        </w:numPr>
        <w:rPr>
          <w:color w:val="000000" w:themeColor="text1"/>
          <w:sz w:val="28"/>
          <w:szCs w:val="28"/>
        </w:rPr>
      </w:pPr>
      <w:r>
        <w:rPr>
          <w:color w:val="000000" w:themeColor="text1"/>
          <w:sz w:val="28"/>
          <w:szCs w:val="28"/>
        </w:rPr>
        <w:t>Whose is used as an adjective and also as a possessive pronoun.</w:t>
      </w:r>
    </w:p>
    <w:p w:rsidR="005C46B7" w:rsidRDefault="005C46B7" w:rsidP="005C46B7">
      <w:pPr>
        <w:pStyle w:val="ListParagraph"/>
        <w:ind w:left="1080"/>
        <w:rPr>
          <w:color w:val="000000" w:themeColor="text1"/>
          <w:sz w:val="28"/>
          <w:szCs w:val="28"/>
        </w:rPr>
      </w:pPr>
      <w:r>
        <w:rPr>
          <w:color w:val="000000" w:themeColor="text1"/>
          <w:sz w:val="28"/>
          <w:szCs w:val="28"/>
        </w:rPr>
        <w:t>Ex: Whose is this typewriter?</w:t>
      </w:r>
    </w:p>
    <w:p w:rsidR="005C46B7" w:rsidRDefault="00116FDF" w:rsidP="005C46B7">
      <w:pPr>
        <w:pStyle w:val="ListParagraph"/>
        <w:ind w:left="1080"/>
        <w:rPr>
          <w:color w:val="000000" w:themeColor="text1"/>
          <w:sz w:val="28"/>
          <w:szCs w:val="28"/>
        </w:rPr>
      </w:pPr>
      <w:r>
        <w:rPr>
          <w:color w:val="000000" w:themeColor="text1"/>
          <w:sz w:val="28"/>
          <w:szCs w:val="28"/>
        </w:rPr>
        <w:t xml:space="preserve">      </w:t>
      </w:r>
      <w:r w:rsidR="005C46B7">
        <w:rPr>
          <w:color w:val="000000" w:themeColor="text1"/>
          <w:sz w:val="28"/>
          <w:szCs w:val="28"/>
        </w:rPr>
        <w:t>Whose books are these?</w:t>
      </w:r>
    </w:p>
    <w:p w:rsidR="005C46B7" w:rsidRDefault="00116FDF" w:rsidP="005C46B7">
      <w:pPr>
        <w:pStyle w:val="ListParagraph"/>
        <w:ind w:left="1080"/>
        <w:rPr>
          <w:color w:val="000000" w:themeColor="text1"/>
          <w:sz w:val="28"/>
          <w:szCs w:val="28"/>
        </w:rPr>
      </w:pPr>
      <w:r>
        <w:rPr>
          <w:color w:val="000000" w:themeColor="text1"/>
          <w:sz w:val="28"/>
          <w:szCs w:val="28"/>
        </w:rPr>
        <w:t xml:space="preserve">       </w:t>
      </w:r>
      <w:r w:rsidR="005C46B7">
        <w:rPr>
          <w:color w:val="000000" w:themeColor="text1"/>
          <w:sz w:val="28"/>
          <w:szCs w:val="28"/>
        </w:rPr>
        <w:t xml:space="preserve">Whose </w:t>
      </w:r>
      <w:r w:rsidR="00EF061A">
        <w:rPr>
          <w:color w:val="000000" w:themeColor="text1"/>
          <w:sz w:val="28"/>
          <w:szCs w:val="28"/>
        </w:rPr>
        <w:t>Umbre</w:t>
      </w:r>
      <w:r w:rsidR="005C46B7">
        <w:rPr>
          <w:color w:val="000000" w:themeColor="text1"/>
          <w:sz w:val="28"/>
          <w:szCs w:val="28"/>
        </w:rPr>
        <w:t xml:space="preserve">lla </w:t>
      </w:r>
      <w:r w:rsidR="00EF061A">
        <w:rPr>
          <w:color w:val="000000" w:themeColor="text1"/>
          <w:sz w:val="28"/>
          <w:szCs w:val="28"/>
        </w:rPr>
        <w:t>did you bring</w:t>
      </w:r>
      <w:r w:rsidR="005C46B7">
        <w:rPr>
          <w:color w:val="000000" w:themeColor="text1"/>
          <w:sz w:val="28"/>
          <w:szCs w:val="28"/>
        </w:rPr>
        <w:t>?</w:t>
      </w:r>
    </w:p>
    <w:p w:rsidR="005C46B7" w:rsidRDefault="00116FDF" w:rsidP="005C46B7">
      <w:pPr>
        <w:pStyle w:val="ListParagraph"/>
        <w:ind w:left="1080"/>
        <w:rPr>
          <w:color w:val="000000" w:themeColor="text1"/>
          <w:sz w:val="28"/>
          <w:szCs w:val="28"/>
        </w:rPr>
      </w:pPr>
      <w:r>
        <w:rPr>
          <w:color w:val="000000" w:themeColor="text1"/>
          <w:sz w:val="28"/>
          <w:szCs w:val="28"/>
        </w:rPr>
        <w:t xml:space="preserve">       </w:t>
      </w:r>
      <w:r w:rsidR="005C46B7">
        <w:rPr>
          <w:color w:val="000000" w:themeColor="text1"/>
          <w:sz w:val="28"/>
          <w:szCs w:val="28"/>
        </w:rPr>
        <w:t>Whose shirt did you wear</w:t>
      </w:r>
      <w:r w:rsidR="00EF061A">
        <w:rPr>
          <w:color w:val="000000" w:themeColor="text1"/>
          <w:sz w:val="28"/>
          <w:szCs w:val="28"/>
        </w:rPr>
        <w:t>?</w:t>
      </w:r>
    </w:p>
    <w:p w:rsidR="00EF061A" w:rsidRDefault="00116FDF" w:rsidP="005C46B7">
      <w:pPr>
        <w:pStyle w:val="ListParagraph"/>
        <w:ind w:left="1080"/>
        <w:rPr>
          <w:color w:val="000000" w:themeColor="text1"/>
          <w:sz w:val="28"/>
          <w:szCs w:val="28"/>
        </w:rPr>
      </w:pPr>
      <w:r>
        <w:rPr>
          <w:color w:val="000000" w:themeColor="text1"/>
          <w:sz w:val="28"/>
          <w:szCs w:val="28"/>
        </w:rPr>
        <w:t xml:space="preserve">       </w:t>
      </w:r>
      <w:r w:rsidR="00EF061A">
        <w:rPr>
          <w:color w:val="000000" w:themeColor="text1"/>
          <w:sz w:val="28"/>
          <w:szCs w:val="28"/>
        </w:rPr>
        <w:t>Whose house did she buy?</w:t>
      </w:r>
    </w:p>
    <w:p w:rsidR="00EF061A" w:rsidRDefault="00EF061A" w:rsidP="005C46B7">
      <w:pPr>
        <w:pStyle w:val="ListParagraph"/>
        <w:ind w:left="1080"/>
        <w:rPr>
          <w:color w:val="000000" w:themeColor="text1"/>
          <w:sz w:val="28"/>
          <w:szCs w:val="28"/>
        </w:rPr>
      </w:pPr>
    </w:p>
    <w:p w:rsidR="00EF061A" w:rsidRDefault="00EF061A" w:rsidP="002973A7">
      <w:pPr>
        <w:pStyle w:val="ListParagraph"/>
        <w:numPr>
          <w:ilvl w:val="0"/>
          <w:numId w:val="31"/>
        </w:numPr>
        <w:rPr>
          <w:color w:val="000000" w:themeColor="text1"/>
          <w:sz w:val="28"/>
          <w:szCs w:val="28"/>
        </w:rPr>
      </w:pPr>
      <w:r>
        <w:rPr>
          <w:color w:val="000000" w:themeColor="text1"/>
          <w:sz w:val="28"/>
          <w:szCs w:val="28"/>
        </w:rPr>
        <w:t>When is used to express the notion of time.</w:t>
      </w:r>
    </w:p>
    <w:p w:rsidR="00EF061A" w:rsidRDefault="00EF061A" w:rsidP="00EF061A">
      <w:pPr>
        <w:pStyle w:val="ListParagraph"/>
        <w:ind w:left="1080"/>
        <w:rPr>
          <w:color w:val="000000" w:themeColor="text1"/>
          <w:sz w:val="28"/>
          <w:szCs w:val="28"/>
        </w:rPr>
      </w:pPr>
      <w:r>
        <w:rPr>
          <w:color w:val="000000" w:themeColor="text1"/>
          <w:sz w:val="28"/>
          <w:szCs w:val="28"/>
        </w:rPr>
        <w:t>Ex: When did he visit his parents?</w:t>
      </w:r>
    </w:p>
    <w:p w:rsidR="00EF061A" w:rsidRDefault="00EF061A" w:rsidP="00EF061A">
      <w:pPr>
        <w:pStyle w:val="ListParagraph"/>
        <w:ind w:left="1080"/>
        <w:rPr>
          <w:color w:val="000000" w:themeColor="text1"/>
          <w:sz w:val="28"/>
          <w:szCs w:val="28"/>
        </w:rPr>
      </w:pPr>
      <w:r>
        <w:rPr>
          <w:color w:val="000000" w:themeColor="text1"/>
          <w:sz w:val="28"/>
          <w:szCs w:val="28"/>
        </w:rPr>
        <w:t xml:space="preserve">       When are you coming?</w:t>
      </w:r>
    </w:p>
    <w:p w:rsidR="00EF061A" w:rsidRDefault="00EF061A" w:rsidP="00EF061A">
      <w:pPr>
        <w:pStyle w:val="ListParagraph"/>
        <w:ind w:left="1080"/>
        <w:rPr>
          <w:color w:val="000000" w:themeColor="text1"/>
          <w:sz w:val="28"/>
          <w:szCs w:val="28"/>
        </w:rPr>
      </w:pPr>
      <w:r>
        <w:rPr>
          <w:color w:val="000000" w:themeColor="text1"/>
          <w:sz w:val="28"/>
          <w:szCs w:val="28"/>
        </w:rPr>
        <w:t xml:space="preserve">       When will they declare the result?</w:t>
      </w:r>
    </w:p>
    <w:p w:rsidR="00EF061A" w:rsidRDefault="00116FDF" w:rsidP="00EF061A">
      <w:pPr>
        <w:pStyle w:val="ListParagraph"/>
        <w:ind w:left="1080"/>
        <w:rPr>
          <w:color w:val="000000" w:themeColor="text1"/>
          <w:sz w:val="28"/>
          <w:szCs w:val="28"/>
        </w:rPr>
      </w:pPr>
      <w:r>
        <w:rPr>
          <w:color w:val="000000" w:themeColor="text1"/>
          <w:sz w:val="28"/>
          <w:szCs w:val="28"/>
        </w:rPr>
        <w:t xml:space="preserve">       </w:t>
      </w:r>
      <w:r w:rsidR="00EF061A">
        <w:rPr>
          <w:color w:val="000000" w:themeColor="text1"/>
          <w:sz w:val="28"/>
          <w:szCs w:val="28"/>
        </w:rPr>
        <w:t>When are you leaving to Singapore?</w:t>
      </w:r>
    </w:p>
    <w:p w:rsidR="00EF061A" w:rsidRDefault="00116FDF" w:rsidP="00EF061A">
      <w:pPr>
        <w:pStyle w:val="ListParagraph"/>
        <w:ind w:left="1080"/>
        <w:rPr>
          <w:color w:val="000000" w:themeColor="text1"/>
          <w:sz w:val="28"/>
          <w:szCs w:val="28"/>
        </w:rPr>
      </w:pPr>
      <w:r>
        <w:rPr>
          <w:color w:val="000000" w:themeColor="text1"/>
          <w:sz w:val="28"/>
          <w:szCs w:val="28"/>
        </w:rPr>
        <w:t xml:space="preserve">        </w:t>
      </w:r>
      <w:r w:rsidR="00EF061A">
        <w:rPr>
          <w:color w:val="000000" w:themeColor="text1"/>
          <w:sz w:val="28"/>
          <w:szCs w:val="28"/>
        </w:rPr>
        <w:t>When can I meet you?</w:t>
      </w:r>
    </w:p>
    <w:p w:rsidR="00EF061A" w:rsidRDefault="00EF061A" w:rsidP="002973A7">
      <w:pPr>
        <w:pStyle w:val="ListParagraph"/>
        <w:numPr>
          <w:ilvl w:val="0"/>
          <w:numId w:val="31"/>
        </w:numPr>
        <w:rPr>
          <w:color w:val="000000" w:themeColor="text1"/>
          <w:sz w:val="28"/>
          <w:szCs w:val="28"/>
        </w:rPr>
      </w:pPr>
      <w:r>
        <w:rPr>
          <w:color w:val="000000" w:themeColor="text1"/>
          <w:sz w:val="28"/>
          <w:szCs w:val="28"/>
        </w:rPr>
        <w:t>Where is used to indicate place.</w:t>
      </w:r>
    </w:p>
    <w:p w:rsidR="00EF061A" w:rsidRDefault="00EF061A" w:rsidP="00EF061A">
      <w:pPr>
        <w:pStyle w:val="ListParagraph"/>
        <w:ind w:left="1080"/>
        <w:rPr>
          <w:color w:val="000000" w:themeColor="text1"/>
          <w:sz w:val="28"/>
          <w:szCs w:val="28"/>
        </w:rPr>
      </w:pPr>
      <w:r>
        <w:rPr>
          <w:color w:val="000000" w:themeColor="text1"/>
          <w:sz w:val="28"/>
          <w:szCs w:val="28"/>
        </w:rPr>
        <w:t>Ex: Where has he gone?</w:t>
      </w:r>
    </w:p>
    <w:p w:rsidR="00EF061A" w:rsidRDefault="00EF061A" w:rsidP="00EF061A">
      <w:pPr>
        <w:pStyle w:val="ListParagraph"/>
        <w:ind w:left="1080"/>
        <w:rPr>
          <w:color w:val="000000" w:themeColor="text1"/>
          <w:sz w:val="28"/>
          <w:szCs w:val="28"/>
        </w:rPr>
      </w:pPr>
      <w:r>
        <w:rPr>
          <w:color w:val="000000" w:themeColor="text1"/>
          <w:sz w:val="28"/>
          <w:szCs w:val="28"/>
        </w:rPr>
        <w:t xml:space="preserve">        Where did you put my suitcase?</w:t>
      </w:r>
    </w:p>
    <w:p w:rsidR="00EF061A" w:rsidRDefault="00EF061A" w:rsidP="00EF061A">
      <w:pPr>
        <w:pStyle w:val="ListParagraph"/>
        <w:ind w:left="1080"/>
        <w:rPr>
          <w:color w:val="000000" w:themeColor="text1"/>
          <w:sz w:val="28"/>
          <w:szCs w:val="28"/>
        </w:rPr>
      </w:pPr>
      <w:r>
        <w:rPr>
          <w:color w:val="000000" w:themeColor="text1"/>
          <w:sz w:val="28"/>
          <w:szCs w:val="28"/>
        </w:rPr>
        <w:t xml:space="preserve">        Where are they working?</w:t>
      </w:r>
    </w:p>
    <w:p w:rsidR="00EF061A" w:rsidRDefault="00EF061A" w:rsidP="00EF061A">
      <w:pPr>
        <w:pStyle w:val="ListParagraph"/>
        <w:ind w:left="1080"/>
        <w:rPr>
          <w:color w:val="000000" w:themeColor="text1"/>
          <w:sz w:val="28"/>
          <w:szCs w:val="28"/>
        </w:rPr>
      </w:pPr>
      <w:r>
        <w:rPr>
          <w:color w:val="000000" w:themeColor="text1"/>
          <w:sz w:val="28"/>
          <w:szCs w:val="28"/>
        </w:rPr>
        <w:t xml:space="preserve">   </w:t>
      </w:r>
      <w:r w:rsidR="00116FDF">
        <w:rPr>
          <w:color w:val="000000" w:themeColor="text1"/>
          <w:sz w:val="28"/>
          <w:szCs w:val="28"/>
        </w:rPr>
        <w:t xml:space="preserve">     </w:t>
      </w:r>
      <w:r>
        <w:rPr>
          <w:color w:val="000000" w:themeColor="text1"/>
          <w:sz w:val="28"/>
          <w:szCs w:val="28"/>
        </w:rPr>
        <w:t>Where are you going?</w:t>
      </w:r>
    </w:p>
    <w:p w:rsidR="00EF061A" w:rsidRDefault="00AE7AF9" w:rsidP="00EF061A">
      <w:pPr>
        <w:pStyle w:val="ListParagraph"/>
        <w:ind w:left="1080"/>
        <w:rPr>
          <w:color w:val="000000" w:themeColor="text1"/>
          <w:sz w:val="28"/>
          <w:szCs w:val="28"/>
        </w:rPr>
      </w:pPr>
      <w:r>
        <w:rPr>
          <w:color w:val="000000" w:themeColor="text1"/>
          <w:sz w:val="28"/>
          <w:szCs w:val="28"/>
        </w:rPr>
        <w:t xml:space="preserve">  </w:t>
      </w:r>
      <w:r w:rsidR="00116FDF">
        <w:rPr>
          <w:color w:val="000000" w:themeColor="text1"/>
          <w:sz w:val="28"/>
          <w:szCs w:val="28"/>
        </w:rPr>
        <w:t xml:space="preserve">       </w:t>
      </w:r>
      <w:r w:rsidR="00EF061A">
        <w:rPr>
          <w:color w:val="000000" w:themeColor="text1"/>
          <w:sz w:val="28"/>
          <w:szCs w:val="28"/>
        </w:rPr>
        <w:t>Where are you coming from?</w:t>
      </w:r>
    </w:p>
    <w:p w:rsidR="00AE7AF9" w:rsidRDefault="00AE7AF9" w:rsidP="00EF061A">
      <w:pPr>
        <w:pStyle w:val="ListParagraph"/>
        <w:ind w:left="1080"/>
        <w:rPr>
          <w:color w:val="000000" w:themeColor="text1"/>
          <w:sz w:val="28"/>
          <w:szCs w:val="28"/>
        </w:rPr>
      </w:pPr>
    </w:p>
    <w:p w:rsidR="00EF061A" w:rsidRDefault="00EF061A" w:rsidP="002973A7">
      <w:pPr>
        <w:pStyle w:val="ListParagraph"/>
        <w:numPr>
          <w:ilvl w:val="0"/>
          <w:numId w:val="31"/>
        </w:numPr>
        <w:rPr>
          <w:color w:val="000000" w:themeColor="text1"/>
          <w:sz w:val="28"/>
          <w:szCs w:val="28"/>
        </w:rPr>
      </w:pPr>
      <w:r>
        <w:rPr>
          <w:color w:val="000000" w:themeColor="text1"/>
          <w:sz w:val="28"/>
          <w:szCs w:val="28"/>
        </w:rPr>
        <w:t>Why is used to know the reason.</w:t>
      </w:r>
    </w:p>
    <w:p w:rsidR="00EF061A" w:rsidRDefault="00EF061A" w:rsidP="00EF061A">
      <w:pPr>
        <w:pStyle w:val="ListParagraph"/>
        <w:ind w:left="1080"/>
        <w:rPr>
          <w:color w:val="000000" w:themeColor="text1"/>
          <w:sz w:val="28"/>
          <w:szCs w:val="28"/>
        </w:rPr>
      </w:pPr>
      <w:r>
        <w:rPr>
          <w:color w:val="000000" w:themeColor="text1"/>
          <w:sz w:val="28"/>
          <w:szCs w:val="28"/>
        </w:rPr>
        <w:t>Ex: why have you come late?</w:t>
      </w:r>
    </w:p>
    <w:p w:rsidR="00EF061A" w:rsidRDefault="00116FDF" w:rsidP="00EF061A">
      <w:pPr>
        <w:pStyle w:val="ListParagraph"/>
        <w:ind w:left="1080"/>
        <w:rPr>
          <w:color w:val="000000" w:themeColor="text1"/>
          <w:sz w:val="28"/>
          <w:szCs w:val="28"/>
        </w:rPr>
      </w:pPr>
      <w:r>
        <w:rPr>
          <w:color w:val="000000" w:themeColor="text1"/>
          <w:sz w:val="28"/>
          <w:szCs w:val="28"/>
        </w:rPr>
        <w:t xml:space="preserve">       </w:t>
      </w:r>
      <w:r w:rsidR="00EF061A">
        <w:rPr>
          <w:color w:val="000000" w:themeColor="text1"/>
          <w:sz w:val="28"/>
          <w:szCs w:val="28"/>
        </w:rPr>
        <w:t>Why did you join the institute?</w:t>
      </w:r>
    </w:p>
    <w:p w:rsidR="00EF061A" w:rsidRDefault="00116FDF" w:rsidP="00EF061A">
      <w:pPr>
        <w:pStyle w:val="ListParagraph"/>
        <w:ind w:left="1080"/>
        <w:rPr>
          <w:color w:val="000000" w:themeColor="text1"/>
          <w:sz w:val="28"/>
          <w:szCs w:val="28"/>
        </w:rPr>
      </w:pPr>
      <w:r>
        <w:rPr>
          <w:color w:val="000000" w:themeColor="text1"/>
          <w:sz w:val="28"/>
          <w:szCs w:val="28"/>
        </w:rPr>
        <w:t xml:space="preserve">       </w:t>
      </w:r>
      <w:r w:rsidR="00EF061A">
        <w:rPr>
          <w:color w:val="000000" w:themeColor="text1"/>
          <w:sz w:val="28"/>
          <w:szCs w:val="28"/>
        </w:rPr>
        <w:t>Why are your clothes so dirty?</w:t>
      </w:r>
    </w:p>
    <w:p w:rsidR="00EF061A" w:rsidRDefault="00116FDF" w:rsidP="00EF061A">
      <w:pPr>
        <w:pStyle w:val="ListParagraph"/>
        <w:ind w:left="1080"/>
        <w:rPr>
          <w:color w:val="000000" w:themeColor="text1"/>
          <w:sz w:val="28"/>
          <w:szCs w:val="28"/>
        </w:rPr>
      </w:pPr>
      <w:r>
        <w:rPr>
          <w:color w:val="000000" w:themeColor="text1"/>
          <w:sz w:val="28"/>
          <w:szCs w:val="28"/>
        </w:rPr>
        <w:t xml:space="preserve">       </w:t>
      </w:r>
      <w:r w:rsidR="00EF061A">
        <w:rPr>
          <w:color w:val="000000" w:themeColor="text1"/>
          <w:sz w:val="28"/>
          <w:szCs w:val="28"/>
        </w:rPr>
        <w:t>Why should we hire you?</w:t>
      </w:r>
    </w:p>
    <w:p w:rsidR="00AE7AF9" w:rsidRDefault="00116FDF" w:rsidP="00EF061A">
      <w:pPr>
        <w:pStyle w:val="ListParagraph"/>
        <w:ind w:left="1080"/>
        <w:rPr>
          <w:color w:val="000000" w:themeColor="text1"/>
          <w:sz w:val="28"/>
          <w:szCs w:val="28"/>
        </w:rPr>
      </w:pPr>
      <w:r>
        <w:rPr>
          <w:color w:val="000000" w:themeColor="text1"/>
          <w:sz w:val="28"/>
          <w:szCs w:val="28"/>
        </w:rPr>
        <w:t xml:space="preserve">       </w:t>
      </w:r>
      <w:r w:rsidR="00AE7AF9">
        <w:rPr>
          <w:color w:val="000000" w:themeColor="text1"/>
          <w:sz w:val="28"/>
          <w:szCs w:val="28"/>
        </w:rPr>
        <w:t>Why are you going to Delhi?</w:t>
      </w:r>
    </w:p>
    <w:p w:rsidR="00AE7AF9" w:rsidRDefault="00AE7AF9" w:rsidP="00EF061A">
      <w:pPr>
        <w:pStyle w:val="ListParagraph"/>
        <w:ind w:left="1080"/>
        <w:rPr>
          <w:color w:val="000000" w:themeColor="text1"/>
          <w:sz w:val="28"/>
          <w:szCs w:val="28"/>
        </w:rPr>
      </w:pPr>
    </w:p>
    <w:p w:rsidR="00AE7AF9" w:rsidRDefault="00AE7AF9" w:rsidP="002973A7">
      <w:pPr>
        <w:pStyle w:val="ListParagraph"/>
        <w:numPr>
          <w:ilvl w:val="0"/>
          <w:numId w:val="31"/>
        </w:numPr>
        <w:rPr>
          <w:color w:val="000000" w:themeColor="text1"/>
          <w:sz w:val="28"/>
          <w:szCs w:val="28"/>
        </w:rPr>
      </w:pPr>
      <w:r>
        <w:rPr>
          <w:color w:val="000000" w:themeColor="text1"/>
          <w:sz w:val="28"/>
          <w:szCs w:val="28"/>
        </w:rPr>
        <w:t xml:space="preserve">How is used to know by what means, or which way, an action is   </w:t>
      </w:r>
      <w:r w:rsidR="00116FDF">
        <w:rPr>
          <w:color w:val="000000" w:themeColor="text1"/>
          <w:sz w:val="28"/>
          <w:szCs w:val="28"/>
        </w:rPr>
        <w:t xml:space="preserve">    </w:t>
      </w:r>
      <w:r>
        <w:rPr>
          <w:color w:val="000000" w:themeColor="text1"/>
          <w:sz w:val="28"/>
          <w:szCs w:val="28"/>
        </w:rPr>
        <w:t>achieved.</w:t>
      </w:r>
    </w:p>
    <w:p w:rsidR="00AE7AF9" w:rsidRDefault="00AE7AF9" w:rsidP="00AE7AF9">
      <w:pPr>
        <w:pStyle w:val="ListParagraph"/>
        <w:ind w:left="1080"/>
        <w:rPr>
          <w:color w:val="000000" w:themeColor="text1"/>
          <w:sz w:val="28"/>
          <w:szCs w:val="28"/>
        </w:rPr>
      </w:pPr>
      <w:r>
        <w:rPr>
          <w:color w:val="000000" w:themeColor="text1"/>
          <w:sz w:val="28"/>
          <w:szCs w:val="28"/>
        </w:rPr>
        <w:t>Ex: How did you reach there?</w:t>
      </w:r>
    </w:p>
    <w:p w:rsidR="00AE7AF9" w:rsidRDefault="00AE7AF9" w:rsidP="00AE7AF9">
      <w:pPr>
        <w:pStyle w:val="ListParagraph"/>
        <w:ind w:left="1080"/>
        <w:rPr>
          <w:color w:val="000000" w:themeColor="text1"/>
          <w:sz w:val="28"/>
          <w:szCs w:val="28"/>
        </w:rPr>
      </w:pPr>
      <w:r>
        <w:rPr>
          <w:color w:val="000000" w:themeColor="text1"/>
          <w:sz w:val="28"/>
          <w:szCs w:val="28"/>
        </w:rPr>
        <w:t xml:space="preserve">      How did you do your homework?</w:t>
      </w:r>
    </w:p>
    <w:p w:rsidR="00AE7AF9" w:rsidRDefault="00AE7AF9" w:rsidP="00AE7AF9">
      <w:pPr>
        <w:pStyle w:val="ListParagraph"/>
        <w:ind w:left="1080"/>
        <w:rPr>
          <w:color w:val="000000" w:themeColor="text1"/>
          <w:sz w:val="28"/>
          <w:szCs w:val="28"/>
        </w:rPr>
      </w:pPr>
      <w:r>
        <w:rPr>
          <w:color w:val="000000" w:themeColor="text1"/>
          <w:sz w:val="28"/>
          <w:szCs w:val="28"/>
        </w:rPr>
        <w:t xml:space="preserve">      How are you?</w:t>
      </w:r>
    </w:p>
    <w:p w:rsidR="00AE7AF9" w:rsidRDefault="00AE7AF9" w:rsidP="00AE7AF9">
      <w:pPr>
        <w:pStyle w:val="ListParagraph"/>
        <w:ind w:left="1080"/>
        <w:rPr>
          <w:color w:val="000000" w:themeColor="text1"/>
          <w:sz w:val="28"/>
          <w:szCs w:val="28"/>
        </w:rPr>
      </w:pPr>
      <w:r>
        <w:rPr>
          <w:color w:val="000000" w:themeColor="text1"/>
          <w:sz w:val="28"/>
          <w:szCs w:val="28"/>
        </w:rPr>
        <w:lastRenderedPageBreak/>
        <w:t xml:space="preserve">      How long is he going to stay?</w:t>
      </w:r>
    </w:p>
    <w:p w:rsidR="00AE7AF9" w:rsidRDefault="00AE7AF9" w:rsidP="00AE7AF9">
      <w:pPr>
        <w:pStyle w:val="ListParagraph"/>
        <w:ind w:left="1080"/>
        <w:rPr>
          <w:color w:val="000000" w:themeColor="text1"/>
          <w:sz w:val="28"/>
          <w:szCs w:val="28"/>
        </w:rPr>
      </w:pPr>
      <w:r>
        <w:rPr>
          <w:color w:val="000000" w:themeColor="text1"/>
          <w:sz w:val="28"/>
          <w:szCs w:val="28"/>
        </w:rPr>
        <w:t xml:space="preserve">       How much money </w:t>
      </w:r>
      <w:r w:rsidR="00306E57">
        <w:rPr>
          <w:color w:val="000000" w:themeColor="text1"/>
          <w:sz w:val="28"/>
          <w:szCs w:val="28"/>
        </w:rPr>
        <w:t xml:space="preserve">will it take to finish </w:t>
      </w:r>
      <w:r>
        <w:rPr>
          <w:color w:val="000000" w:themeColor="text1"/>
          <w:sz w:val="28"/>
          <w:szCs w:val="28"/>
        </w:rPr>
        <w:t>this project?</w:t>
      </w:r>
    </w:p>
    <w:p w:rsidR="00306E57" w:rsidRDefault="00306E57" w:rsidP="00AE7AF9">
      <w:pPr>
        <w:pStyle w:val="ListParagraph"/>
        <w:ind w:left="1080"/>
        <w:rPr>
          <w:color w:val="000000" w:themeColor="text1"/>
          <w:sz w:val="28"/>
          <w:szCs w:val="28"/>
        </w:rPr>
      </w:pPr>
    </w:p>
    <w:p w:rsidR="00306E57" w:rsidRDefault="00306E57" w:rsidP="00306E57">
      <w:pPr>
        <w:rPr>
          <w:color w:val="000000" w:themeColor="text1"/>
          <w:sz w:val="28"/>
          <w:szCs w:val="28"/>
        </w:rPr>
      </w:pPr>
      <w:r w:rsidRPr="00306E57">
        <w:rPr>
          <w:color w:val="000000" w:themeColor="text1"/>
          <w:sz w:val="28"/>
          <w:szCs w:val="28"/>
        </w:rPr>
        <w:t xml:space="preserve">           </w:t>
      </w:r>
      <w:r w:rsidRPr="00306E57">
        <w:rPr>
          <w:color w:val="000000" w:themeColor="text1"/>
          <w:sz w:val="28"/>
          <w:szCs w:val="28"/>
        </w:rPr>
        <w:tab/>
      </w:r>
      <w:r w:rsidRPr="00306E57">
        <w:rPr>
          <w:color w:val="000000" w:themeColor="text1"/>
          <w:sz w:val="28"/>
          <w:szCs w:val="28"/>
        </w:rPr>
        <w:tab/>
      </w:r>
      <w:r w:rsidRPr="00306E57">
        <w:rPr>
          <w:color w:val="000000" w:themeColor="text1"/>
          <w:sz w:val="28"/>
          <w:szCs w:val="28"/>
        </w:rPr>
        <w:tab/>
      </w:r>
      <w:r w:rsidRPr="00306E57">
        <w:rPr>
          <w:color w:val="000000" w:themeColor="text1"/>
          <w:sz w:val="28"/>
          <w:szCs w:val="28"/>
        </w:rPr>
        <w:tab/>
      </w:r>
      <w:r w:rsidRPr="00306E57">
        <w:rPr>
          <w:color w:val="000000" w:themeColor="text1"/>
          <w:sz w:val="28"/>
          <w:szCs w:val="28"/>
        </w:rPr>
        <w:tab/>
        <w:t>Tag Questions:</w:t>
      </w:r>
    </w:p>
    <w:p w:rsidR="00306E57" w:rsidRDefault="00306E57" w:rsidP="00306E57">
      <w:pPr>
        <w:rPr>
          <w:color w:val="000000" w:themeColor="text1"/>
          <w:sz w:val="28"/>
          <w:szCs w:val="28"/>
        </w:rPr>
      </w:pPr>
      <w:r>
        <w:rPr>
          <w:color w:val="000000" w:themeColor="text1"/>
          <w:sz w:val="28"/>
          <w:szCs w:val="28"/>
        </w:rPr>
        <w:t>A question consists of an auxiliary verb followed by a pronoun which is used at the end of a Tag question.</w:t>
      </w:r>
    </w:p>
    <w:p w:rsidR="00306E57" w:rsidRDefault="00306E57" w:rsidP="00306E57">
      <w:pPr>
        <w:rPr>
          <w:color w:val="000000" w:themeColor="text1"/>
          <w:sz w:val="28"/>
          <w:szCs w:val="28"/>
        </w:rPr>
      </w:pPr>
      <w:r>
        <w:rPr>
          <w:color w:val="000000" w:themeColor="text1"/>
          <w:sz w:val="28"/>
          <w:szCs w:val="28"/>
        </w:rPr>
        <w:t>Ex:- He is here. Is n ’t he? (An Affirmative remark has a negative tag.)</w:t>
      </w:r>
    </w:p>
    <w:p w:rsidR="00306E57" w:rsidRDefault="00306E57" w:rsidP="00306E57">
      <w:pPr>
        <w:rPr>
          <w:color w:val="000000" w:themeColor="text1"/>
          <w:sz w:val="28"/>
          <w:szCs w:val="28"/>
        </w:rPr>
      </w:pPr>
      <w:r>
        <w:rPr>
          <w:color w:val="000000" w:themeColor="text1"/>
          <w:sz w:val="28"/>
          <w:szCs w:val="28"/>
        </w:rPr>
        <w:t xml:space="preserve">        He is not here. Is he?( A negative remark has an affirmative tag.)</w:t>
      </w:r>
    </w:p>
    <w:p w:rsidR="00306E57" w:rsidRDefault="00306E57" w:rsidP="00EA6DD1">
      <w:pPr>
        <w:ind w:left="2160" w:firstLine="720"/>
        <w:rPr>
          <w:color w:val="000000" w:themeColor="text1"/>
          <w:sz w:val="28"/>
          <w:szCs w:val="28"/>
        </w:rPr>
      </w:pPr>
      <w:r>
        <w:rPr>
          <w:color w:val="000000" w:themeColor="text1"/>
          <w:sz w:val="28"/>
          <w:szCs w:val="28"/>
        </w:rPr>
        <w:t>Exercise -1:</w:t>
      </w:r>
    </w:p>
    <w:p w:rsidR="00306E57" w:rsidRDefault="00306E57" w:rsidP="00306E57">
      <w:pPr>
        <w:rPr>
          <w:color w:val="000000" w:themeColor="text1"/>
          <w:sz w:val="28"/>
          <w:szCs w:val="28"/>
        </w:rPr>
      </w:pPr>
      <w:r>
        <w:rPr>
          <w:color w:val="000000" w:themeColor="text1"/>
          <w:sz w:val="28"/>
          <w:szCs w:val="28"/>
        </w:rPr>
        <w:t>Make Questions with the sentences given below by using question words Who, What ,Which, Whose, When, Where, Why, How, How often, How much, How Many and how long</w:t>
      </w:r>
    </w:p>
    <w:p w:rsidR="00306E57" w:rsidRDefault="00306E57" w:rsidP="00306E57">
      <w:pPr>
        <w:rPr>
          <w:color w:val="000000" w:themeColor="text1"/>
          <w:sz w:val="28"/>
          <w:szCs w:val="28"/>
        </w:rPr>
      </w:pPr>
      <w:r>
        <w:rPr>
          <w:color w:val="000000" w:themeColor="text1"/>
          <w:sz w:val="28"/>
          <w:szCs w:val="28"/>
        </w:rPr>
        <w:t>1.He prefers coffee to tea.</w:t>
      </w:r>
    </w:p>
    <w:p w:rsidR="00306E57" w:rsidRDefault="00306E57" w:rsidP="00306E57">
      <w:pPr>
        <w:rPr>
          <w:color w:val="000000" w:themeColor="text1"/>
          <w:sz w:val="28"/>
          <w:szCs w:val="28"/>
        </w:rPr>
      </w:pPr>
      <w:r>
        <w:rPr>
          <w:color w:val="000000" w:themeColor="text1"/>
          <w:sz w:val="28"/>
          <w:szCs w:val="28"/>
        </w:rPr>
        <w:t>2.This is my book.</w:t>
      </w:r>
    </w:p>
    <w:p w:rsidR="00306E57" w:rsidRDefault="00306E57" w:rsidP="00306E57">
      <w:pPr>
        <w:rPr>
          <w:color w:val="000000" w:themeColor="text1"/>
          <w:sz w:val="28"/>
          <w:szCs w:val="28"/>
        </w:rPr>
      </w:pPr>
      <w:r>
        <w:rPr>
          <w:color w:val="000000" w:themeColor="text1"/>
          <w:sz w:val="28"/>
          <w:szCs w:val="28"/>
        </w:rPr>
        <w:t xml:space="preserve">3. </w:t>
      </w:r>
      <w:proofErr w:type="spellStart"/>
      <w:r>
        <w:rPr>
          <w:color w:val="000000" w:themeColor="text1"/>
          <w:sz w:val="28"/>
          <w:szCs w:val="28"/>
        </w:rPr>
        <w:t>Valmiki</w:t>
      </w:r>
      <w:proofErr w:type="spellEnd"/>
      <w:r>
        <w:rPr>
          <w:color w:val="000000" w:themeColor="text1"/>
          <w:sz w:val="28"/>
          <w:szCs w:val="28"/>
        </w:rPr>
        <w:t xml:space="preserve"> wrote Ramayana.</w:t>
      </w:r>
    </w:p>
    <w:p w:rsidR="00EA6DD1" w:rsidRDefault="00306E57" w:rsidP="00306E57">
      <w:pPr>
        <w:rPr>
          <w:color w:val="000000" w:themeColor="text1"/>
          <w:sz w:val="28"/>
          <w:szCs w:val="28"/>
        </w:rPr>
      </w:pPr>
      <w:r>
        <w:rPr>
          <w:color w:val="000000" w:themeColor="text1"/>
          <w:sz w:val="28"/>
          <w:szCs w:val="28"/>
        </w:rPr>
        <w:t>4. I have kept my book on the table.</w:t>
      </w:r>
    </w:p>
    <w:p w:rsidR="00EA6DD1" w:rsidRDefault="00EA6DD1" w:rsidP="00306E57">
      <w:pPr>
        <w:rPr>
          <w:color w:val="000000" w:themeColor="text1"/>
          <w:sz w:val="28"/>
          <w:szCs w:val="28"/>
        </w:rPr>
      </w:pPr>
      <w:r>
        <w:rPr>
          <w:color w:val="000000" w:themeColor="text1"/>
          <w:sz w:val="28"/>
          <w:szCs w:val="28"/>
        </w:rPr>
        <w:t>5. These are our student’s photos.</w:t>
      </w:r>
    </w:p>
    <w:p w:rsidR="00EA6DD1" w:rsidRDefault="00EA6DD1" w:rsidP="00306E57">
      <w:pPr>
        <w:rPr>
          <w:color w:val="000000" w:themeColor="text1"/>
          <w:sz w:val="28"/>
          <w:szCs w:val="28"/>
        </w:rPr>
      </w:pPr>
      <w:r>
        <w:rPr>
          <w:color w:val="000000" w:themeColor="text1"/>
          <w:sz w:val="28"/>
          <w:szCs w:val="28"/>
        </w:rPr>
        <w:t>6. She regularly goes to the library.</w:t>
      </w:r>
    </w:p>
    <w:p w:rsidR="00EA6DD1" w:rsidRDefault="00EA6DD1" w:rsidP="00306E57">
      <w:pPr>
        <w:rPr>
          <w:color w:val="000000" w:themeColor="text1"/>
          <w:sz w:val="28"/>
          <w:szCs w:val="28"/>
        </w:rPr>
      </w:pPr>
      <w:r>
        <w:rPr>
          <w:color w:val="000000" w:themeColor="text1"/>
          <w:sz w:val="28"/>
          <w:szCs w:val="28"/>
        </w:rPr>
        <w:t xml:space="preserve">7. We have wasted nearly three </w:t>
      </w:r>
      <w:proofErr w:type="spellStart"/>
      <w:r>
        <w:rPr>
          <w:color w:val="000000" w:themeColor="text1"/>
          <w:sz w:val="28"/>
          <w:szCs w:val="28"/>
        </w:rPr>
        <w:t>litres</w:t>
      </w:r>
      <w:proofErr w:type="spellEnd"/>
      <w:r>
        <w:rPr>
          <w:color w:val="000000" w:themeColor="text1"/>
          <w:sz w:val="28"/>
          <w:szCs w:val="28"/>
        </w:rPr>
        <w:t xml:space="preserve"> of petrol.</w:t>
      </w:r>
    </w:p>
    <w:p w:rsidR="00EA6DD1" w:rsidRDefault="00EA6DD1" w:rsidP="00306E57">
      <w:pPr>
        <w:rPr>
          <w:color w:val="000000" w:themeColor="text1"/>
          <w:sz w:val="28"/>
          <w:szCs w:val="28"/>
        </w:rPr>
      </w:pPr>
      <w:r>
        <w:rPr>
          <w:color w:val="000000" w:themeColor="text1"/>
          <w:sz w:val="28"/>
          <w:szCs w:val="28"/>
        </w:rPr>
        <w:t>8. We come here on foot.</w:t>
      </w:r>
    </w:p>
    <w:p w:rsidR="00EA6DD1" w:rsidRDefault="00EA6DD1" w:rsidP="00306E57">
      <w:pPr>
        <w:rPr>
          <w:color w:val="000000" w:themeColor="text1"/>
          <w:sz w:val="28"/>
          <w:szCs w:val="28"/>
        </w:rPr>
      </w:pPr>
      <w:r>
        <w:rPr>
          <w:color w:val="000000" w:themeColor="text1"/>
          <w:sz w:val="28"/>
          <w:szCs w:val="28"/>
        </w:rPr>
        <w:t>9. They spend two hours a day for their studies.</w:t>
      </w:r>
    </w:p>
    <w:p w:rsidR="00EA6DD1" w:rsidRDefault="00EA6DD1" w:rsidP="00306E57">
      <w:pPr>
        <w:rPr>
          <w:color w:val="000000" w:themeColor="text1"/>
          <w:sz w:val="28"/>
          <w:szCs w:val="28"/>
        </w:rPr>
      </w:pPr>
      <w:r>
        <w:rPr>
          <w:color w:val="000000" w:themeColor="text1"/>
          <w:sz w:val="28"/>
          <w:szCs w:val="28"/>
        </w:rPr>
        <w:t>10. Nearly 300 people lost their lives in a train accident.</w:t>
      </w:r>
    </w:p>
    <w:p w:rsidR="00EA6DD1" w:rsidRDefault="00AF20F0" w:rsidP="00306E57">
      <w:pPr>
        <w:rPr>
          <w:color w:val="000000" w:themeColor="text1"/>
          <w:sz w:val="28"/>
          <w:szCs w:val="28"/>
        </w:rPr>
      </w:pPr>
      <w:r>
        <w:rPr>
          <w:color w:val="000000" w:themeColor="text1"/>
          <w:sz w:val="28"/>
          <w:szCs w:val="28"/>
        </w:rPr>
        <w:t xml:space="preserve">11. We </w:t>
      </w:r>
      <w:r w:rsidR="008E45B4">
        <w:rPr>
          <w:color w:val="000000" w:themeColor="text1"/>
          <w:sz w:val="28"/>
          <w:szCs w:val="28"/>
        </w:rPr>
        <w:t>have</w:t>
      </w:r>
      <w:r w:rsidR="00EA6DD1">
        <w:rPr>
          <w:color w:val="000000" w:themeColor="text1"/>
          <w:sz w:val="28"/>
          <w:szCs w:val="28"/>
        </w:rPr>
        <w:t xml:space="preserve"> been waiting for you for three hours.</w:t>
      </w:r>
    </w:p>
    <w:p w:rsidR="00EA6DD1" w:rsidRDefault="00EA6DD1" w:rsidP="00306E57">
      <w:pPr>
        <w:rPr>
          <w:color w:val="000000" w:themeColor="text1"/>
          <w:sz w:val="28"/>
          <w:szCs w:val="28"/>
        </w:rPr>
      </w:pPr>
      <w:r>
        <w:rPr>
          <w:color w:val="000000" w:themeColor="text1"/>
          <w:sz w:val="28"/>
          <w:szCs w:val="28"/>
        </w:rPr>
        <w:lastRenderedPageBreak/>
        <w:t>12. He is a stupid.</w:t>
      </w:r>
    </w:p>
    <w:p w:rsidR="00EA6DD1" w:rsidRDefault="00EA6DD1" w:rsidP="00306E57">
      <w:pPr>
        <w:rPr>
          <w:color w:val="000000" w:themeColor="text1"/>
          <w:sz w:val="28"/>
          <w:szCs w:val="28"/>
        </w:rPr>
      </w:pPr>
      <w:r>
        <w:rPr>
          <w:color w:val="000000" w:themeColor="text1"/>
          <w:sz w:val="28"/>
          <w:szCs w:val="28"/>
        </w:rPr>
        <w:t>13. Elderly people don’t like loud music.</w:t>
      </w:r>
    </w:p>
    <w:p w:rsidR="00EA6DD1" w:rsidRDefault="00EA6DD1" w:rsidP="00306E57">
      <w:pPr>
        <w:rPr>
          <w:color w:val="000000" w:themeColor="text1"/>
          <w:sz w:val="28"/>
          <w:szCs w:val="28"/>
        </w:rPr>
      </w:pPr>
      <w:r>
        <w:rPr>
          <w:color w:val="000000" w:themeColor="text1"/>
          <w:sz w:val="28"/>
          <w:szCs w:val="28"/>
        </w:rPr>
        <w:t>14. They have followed the rules.</w:t>
      </w:r>
    </w:p>
    <w:p w:rsidR="00EA6DD1" w:rsidRDefault="00EA6DD1" w:rsidP="00306E57">
      <w:pPr>
        <w:rPr>
          <w:color w:val="000000" w:themeColor="text1"/>
          <w:sz w:val="28"/>
          <w:szCs w:val="28"/>
        </w:rPr>
      </w:pPr>
      <w:r>
        <w:rPr>
          <w:color w:val="000000" w:themeColor="text1"/>
          <w:sz w:val="28"/>
          <w:szCs w:val="28"/>
        </w:rPr>
        <w:t>15. The students never miss a class because the teacher is popular.</w:t>
      </w:r>
    </w:p>
    <w:p w:rsidR="00844AE4" w:rsidRPr="00EA6DD1" w:rsidRDefault="00AE7AF9" w:rsidP="00EA6DD1">
      <w:pPr>
        <w:rPr>
          <w:color w:val="000000" w:themeColor="text1"/>
          <w:sz w:val="28"/>
          <w:szCs w:val="28"/>
        </w:rPr>
      </w:pPr>
      <w:r>
        <w:rPr>
          <w:color w:val="000000" w:themeColor="text1"/>
          <w:sz w:val="28"/>
          <w:szCs w:val="28"/>
        </w:rPr>
        <w:t xml:space="preserve"> </w:t>
      </w:r>
    </w:p>
    <w:p w:rsidR="00EC555A" w:rsidRDefault="00EC555A" w:rsidP="00F501F0">
      <w:pPr>
        <w:rPr>
          <w:color w:val="000000" w:themeColor="text1"/>
          <w:sz w:val="28"/>
          <w:szCs w:val="28"/>
        </w:rPr>
      </w:pPr>
      <w:r>
        <w:rPr>
          <w:color w:val="000000" w:themeColor="text1"/>
          <w:sz w:val="28"/>
          <w:szCs w:val="28"/>
        </w:rPr>
        <w:t xml:space="preserve">                         </w:t>
      </w:r>
      <w:r>
        <w:rPr>
          <w:color w:val="000000" w:themeColor="text1"/>
          <w:sz w:val="28"/>
          <w:szCs w:val="28"/>
        </w:rPr>
        <w:tab/>
      </w:r>
      <w:r>
        <w:rPr>
          <w:color w:val="000000" w:themeColor="text1"/>
          <w:sz w:val="28"/>
          <w:szCs w:val="28"/>
        </w:rPr>
        <w:tab/>
        <w:t>SENTENCE PATTERNS</w:t>
      </w:r>
    </w:p>
    <w:p w:rsidR="00EC555A" w:rsidRDefault="00EC555A" w:rsidP="00F501F0">
      <w:pPr>
        <w:rPr>
          <w:color w:val="000000" w:themeColor="text1"/>
          <w:sz w:val="28"/>
          <w:szCs w:val="28"/>
        </w:rPr>
      </w:pPr>
      <w:r>
        <w:rPr>
          <w:color w:val="000000" w:themeColor="text1"/>
          <w:sz w:val="28"/>
          <w:szCs w:val="28"/>
        </w:rPr>
        <w:t xml:space="preserve">A </w:t>
      </w:r>
      <w:r w:rsidR="00F61A35">
        <w:rPr>
          <w:color w:val="000000" w:themeColor="text1"/>
          <w:sz w:val="28"/>
          <w:szCs w:val="28"/>
        </w:rPr>
        <w:t>Sentenc</w:t>
      </w:r>
      <w:r>
        <w:rPr>
          <w:color w:val="000000" w:themeColor="text1"/>
          <w:sz w:val="28"/>
          <w:szCs w:val="28"/>
        </w:rPr>
        <w:t>e consists of four important parts. They are Subject, Verb, Object, Complement.</w:t>
      </w:r>
    </w:p>
    <w:p w:rsidR="00EC555A" w:rsidRDefault="00BF16FE" w:rsidP="00F501F0">
      <w:pPr>
        <w:rPr>
          <w:color w:val="000000" w:themeColor="text1"/>
          <w:sz w:val="28"/>
          <w:szCs w:val="28"/>
        </w:rPr>
      </w:pPr>
      <w:r>
        <w:rPr>
          <w:color w:val="000000" w:themeColor="text1"/>
          <w:sz w:val="28"/>
          <w:szCs w:val="28"/>
        </w:rPr>
        <w:t>1.The Subject: The subject denotes the person or thing about which something is said.</w:t>
      </w:r>
    </w:p>
    <w:p w:rsidR="00BF16FE" w:rsidRDefault="00BF16FE" w:rsidP="00F501F0">
      <w:pPr>
        <w:rPr>
          <w:color w:val="000000" w:themeColor="text1"/>
          <w:sz w:val="28"/>
          <w:szCs w:val="28"/>
        </w:rPr>
      </w:pPr>
      <w:r>
        <w:rPr>
          <w:color w:val="000000" w:themeColor="text1"/>
          <w:sz w:val="28"/>
          <w:szCs w:val="28"/>
        </w:rPr>
        <w:t>The Predicate: What is said about the subject is the Predicate.</w:t>
      </w:r>
    </w:p>
    <w:p w:rsidR="00BF16FE" w:rsidRDefault="00BF16FE" w:rsidP="00F501F0">
      <w:pPr>
        <w:rPr>
          <w:color w:val="000000" w:themeColor="text1"/>
          <w:sz w:val="28"/>
          <w:szCs w:val="28"/>
        </w:rPr>
      </w:pPr>
      <w:r>
        <w:rPr>
          <w:color w:val="000000" w:themeColor="text1"/>
          <w:sz w:val="28"/>
          <w:szCs w:val="28"/>
        </w:rPr>
        <w:t>2.Verb: The Verb follows the subject; it generally shows the action of the sentence.</w:t>
      </w:r>
      <w:r w:rsidR="00F61A35">
        <w:rPr>
          <w:color w:val="000000" w:themeColor="text1"/>
          <w:sz w:val="28"/>
          <w:szCs w:val="28"/>
        </w:rPr>
        <w:t xml:space="preserve"> The verb may be a verb phrase. A verb phrase consists of one or more auxiliaries and one main verb. The auxiliaries always precede the main verb. Its function in a sentence is to make a statement about the subject of the sentence.</w:t>
      </w:r>
    </w:p>
    <w:p w:rsidR="00BF16FE" w:rsidRDefault="00BF16FE" w:rsidP="00F501F0">
      <w:pPr>
        <w:rPr>
          <w:color w:val="000000" w:themeColor="text1"/>
          <w:sz w:val="28"/>
          <w:szCs w:val="28"/>
        </w:rPr>
      </w:pPr>
      <w:r>
        <w:rPr>
          <w:color w:val="000000" w:themeColor="text1"/>
          <w:sz w:val="28"/>
          <w:szCs w:val="28"/>
        </w:rPr>
        <w:t>3. Object: The object-word like the subject-word, is a noun or some word or words doing the work of a noun. The object relating to a thing is called the direct object that relating to person is called the indirect object.</w:t>
      </w:r>
    </w:p>
    <w:p w:rsidR="00BF16FE" w:rsidRDefault="00BF16FE" w:rsidP="00F501F0">
      <w:pPr>
        <w:rPr>
          <w:color w:val="000000" w:themeColor="text1"/>
          <w:sz w:val="28"/>
          <w:szCs w:val="28"/>
        </w:rPr>
      </w:pPr>
      <w:r>
        <w:rPr>
          <w:color w:val="000000" w:themeColor="text1"/>
          <w:sz w:val="28"/>
          <w:szCs w:val="28"/>
        </w:rPr>
        <w:t>4.Complement: A noun group or adjective which comes after a link verb such as “be” and gives more information about the subject or object of the clause.</w:t>
      </w:r>
    </w:p>
    <w:p w:rsidR="00E30014" w:rsidRDefault="00E30014" w:rsidP="00F501F0">
      <w:pPr>
        <w:rPr>
          <w:color w:val="000000" w:themeColor="text1"/>
          <w:sz w:val="28"/>
          <w:szCs w:val="28"/>
        </w:rPr>
      </w:pPr>
      <w:r>
        <w:rPr>
          <w:color w:val="000000" w:themeColor="text1"/>
          <w:sz w:val="28"/>
          <w:szCs w:val="28"/>
        </w:rPr>
        <w:t>1) subject +  be + compliment</w:t>
      </w:r>
    </w:p>
    <w:p w:rsidR="00E30014" w:rsidRDefault="00E30014" w:rsidP="00F501F0">
      <w:pPr>
        <w:rPr>
          <w:color w:val="000000" w:themeColor="text1"/>
          <w:sz w:val="28"/>
          <w:szCs w:val="28"/>
        </w:rPr>
      </w:pPr>
      <w:r>
        <w:rPr>
          <w:color w:val="000000" w:themeColor="text1"/>
          <w:sz w:val="28"/>
          <w:szCs w:val="28"/>
        </w:rPr>
        <w:t>Ex: She is a doctor</w:t>
      </w:r>
      <w:r w:rsidR="003D77E5">
        <w:rPr>
          <w:color w:val="000000" w:themeColor="text1"/>
          <w:sz w:val="28"/>
          <w:szCs w:val="28"/>
        </w:rPr>
        <w:t>.</w:t>
      </w:r>
      <w:r>
        <w:rPr>
          <w:color w:val="000000" w:themeColor="text1"/>
          <w:sz w:val="28"/>
          <w:szCs w:val="28"/>
        </w:rPr>
        <w:t>(noun)</w:t>
      </w:r>
    </w:p>
    <w:p w:rsidR="00E30014" w:rsidRDefault="00E30014" w:rsidP="00F501F0">
      <w:pPr>
        <w:rPr>
          <w:color w:val="000000" w:themeColor="text1"/>
          <w:sz w:val="28"/>
          <w:szCs w:val="28"/>
        </w:rPr>
      </w:pPr>
      <w:r>
        <w:rPr>
          <w:color w:val="000000" w:themeColor="text1"/>
          <w:sz w:val="28"/>
          <w:szCs w:val="28"/>
        </w:rPr>
        <w:t xml:space="preserve">       He is tall</w:t>
      </w:r>
      <w:r w:rsidR="003D77E5">
        <w:rPr>
          <w:color w:val="000000" w:themeColor="text1"/>
          <w:sz w:val="28"/>
          <w:szCs w:val="28"/>
        </w:rPr>
        <w:t>.</w:t>
      </w:r>
      <w:r>
        <w:rPr>
          <w:color w:val="000000" w:themeColor="text1"/>
          <w:sz w:val="28"/>
          <w:szCs w:val="28"/>
        </w:rPr>
        <w:t>(adjective)</w:t>
      </w:r>
    </w:p>
    <w:p w:rsidR="00E30014" w:rsidRDefault="00E30014" w:rsidP="00F501F0">
      <w:pPr>
        <w:rPr>
          <w:color w:val="000000" w:themeColor="text1"/>
          <w:sz w:val="28"/>
          <w:szCs w:val="28"/>
        </w:rPr>
      </w:pPr>
      <w:r>
        <w:rPr>
          <w:color w:val="000000" w:themeColor="text1"/>
          <w:sz w:val="28"/>
          <w:szCs w:val="28"/>
        </w:rPr>
        <w:t xml:space="preserve">      They are students(</w:t>
      </w:r>
      <w:r w:rsidR="003D77E5">
        <w:rPr>
          <w:color w:val="000000" w:themeColor="text1"/>
          <w:sz w:val="28"/>
          <w:szCs w:val="28"/>
        </w:rPr>
        <w:t>.</w:t>
      </w:r>
      <w:r>
        <w:rPr>
          <w:color w:val="000000" w:themeColor="text1"/>
          <w:sz w:val="28"/>
          <w:szCs w:val="28"/>
        </w:rPr>
        <w:t>noun)</w:t>
      </w:r>
    </w:p>
    <w:p w:rsidR="00E30014" w:rsidRDefault="00E30014" w:rsidP="00F501F0">
      <w:pPr>
        <w:rPr>
          <w:color w:val="000000" w:themeColor="text1"/>
          <w:sz w:val="28"/>
          <w:szCs w:val="28"/>
        </w:rPr>
      </w:pPr>
      <w:r>
        <w:rPr>
          <w:color w:val="000000" w:themeColor="text1"/>
          <w:sz w:val="28"/>
          <w:szCs w:val="28"/>
        </w:rPr>
        <w:lastRenderedPageBreak/>
        <w:t>2) Subject + Predicate</w:t>
      </w:r>
    </w:p>
    <w:p w:rsidR="00E30014" w:rsidRDefault="00E30014" w:rsidP="00F501F0">
      <w:pPr>
        <w:rPr>
          <w:color w:val="000000" w:themeColor="text1"/>
          <w:sz w:val="28"/>
          <w:szCs w:val="28"/>
        </w:rPr>
      </w:pPr>
      <w:r>
        <w:rPr>
          <w:color w:val="000000" w:themeColor="text1"/>
          <w:sz w:val="28"/>
          <w:szCs w:val="28"/>
        </w:rPr>
        <w:t>Ex:- She is an innocent girl.</w:t>
      </w:r>
    </w:p>
    <w:p w:rsidR="00E30014" w:rsidRDefault="00E30014" w:rsidP="00F501F0">
      <w:pPr>
        <w:rPr>
          <w:color w:val="000000" w:themeColor="text1"/>
          <w:sz w:val="28"/>
          <w:szCs w:val="28"/>
        </w:rPr>
      </w:pPr>
      <w:r>
        <w:rPr>
          <w:color w:val="000000" w:themeColor="text1"/>
          <w:sz w:val="28"/>
          <w:szCs w:val="28"/>
        </w:rPr>
        <w:t xml:space="preserve">         He taught me English.</w:t>
      </w:r>
    </w:p>
    <w:p w:rsidR="00E30014" w:rsidRDefault="00E30014" w:rsidP="00F501F0">
      <w:pPr>
        <w:rPr>
          <w:color w:val="000000" w:themeColor="text1"/>
          <w:sz w:val="28"/>
          <w:szCs w:val="28"/>
        </w:rPr>
      </w:pPr>
      <w:r>
        <w:rPr>
          <w:color w:val="000000" w:themeColor="text1"/>
          <w:sz w:val="28"/>
          <w:szCs w:val="28"/>
        </w:rPr>
        <w:t xml:space="preserve">         It was a memorable experience.</w:t>
      </w:r>
    </w:p>
    <w:p w:rsidR="00E30014" w:rsidRDefault="00E30014" w:rsidP="00F501F0">
      <w:pPr>
        <w:rPr>
          <w:color w:val="000000" w:themeColor="text1"/>
          <w:sz w:val="28"/>
          <w:szCs w:val="28"/>
        </w:rPr>
      </w:pPr>
      <w:r>
        <w:rPr>
          <w:color w:val="000000" w:themeColor="text1"/>
          <w:sz w:val="28"/>
          <w:szCs w:val="28"/>
        </w:rPr>
        <w:t>3. Subject +  verb + indirect object + direct object</w:t>
      </w:r>
    </w:p>
    <w:p w:rsidR="00E30014" w:rsidRDefault="00E30014" w:rsidP="00F501F0">
      <w:pPr>
        <w:rPr>
          <w:color w:val="000000" w:themeColor="text1"/>
          <w:sz w:val="28"/>
          <w:szCs w:val="28"/>
        </w:rPr>
      </w:pPr>
      <w:r>
        <w:rPr>
          <w:color w:val="000000" w:themeColor="text1"/>
          <w:sz w:val="28"/>
          <w:szCs w:val="28"/>
        </w:rPr>
        <w:t xml:space="preserve">  Ex:-He gave me a pen.</w:t>
      </w:r>
    </w:p>
    <w:p w:rsidR="00E30014" w:rsidRDefault="00E30014" w:rsidP="00F501F0">
      <w:pPr>
        <w:rPr>
          <w:color w:val="000000" w:themeColor="text1"/>
          <w:sz w:val="28"/>
          <w:szCs w:val="28"/>
        </w:rPr>
      </w:pPr>
      <w:r>
        <w:rPr>
          <w:color w:val="000000" w:themeColor="text1"/>
          <w:sz w:val="28"/>
          <w:szCs w:val="28"/>
        </w:rPr>
        <w:t>They have offered him a drink.</w:t>
      </w:r>
    </w:p>
    <w:p w:rsidR="00E30014" w:rsidRDefault="00E30014" w:rsidP="00F501F0">
      <w:pPr>
        <w:rPr>
          <w:color w:val="000000" w:themeColor="text1"/>
          <w:sz w:val="28"/>
          <w:szCs w:val="28"/>
        </w:rPr>
      </w:pPr>
      <w:r>
        <w:rPr>
          <w:color w:val="000000" w:themeColor="text1"/>
          <w:sz w:val="28"/>
          <w:szCs w:val="28"/>
        </w:rPr>
        <w:t>We are presenting her a gift</w:t>
      </w:r>
    </w:p>
    <w:p w:rsidR="00E30014" w:rsidRDefault="00E30014" w:rsidP="00F501F0">
      <w:pPr>
        <w:rPr>
          <w:color w:val="000000" w:themeColor="text1"/>
          <w:sz w:val="28"/>
          <w:szCs w:val="28"/>
        </w:rPr>
      </w:pPr>
      <w:r>
        <w:rPr>
          <w:color w:val="000000" w:themeColor="text1"/>
          <w:sz w:val="28"/>
          <w:szCs w:val="28"/>
        </w:rPr>
        <w:t>4. Subject + verb + Direct object</w:t>
      </w:r>
    </w:p>
    <w:p w:rsidR="00E30014" w:rsidRDefault="00E30014" w:rsidP="00F501F0">
      <w:pPr>
        <w:rPr>
          <w:color w:val="000000" w:themeColor="text1"/>
          <w:sz w:val="28"/>
          <w:szCs w:val="28"/>
        </w:rPr>
      </w:pPr>
      <w:r>
        <w:rPr>
          <w:color w:val="000000" w:themeColor="text1"/>
          <w:sz w:val="28"/>
          <w:szCs w:val="28"/>
        </w:rPr>
        <w:t xml:space="preserve">   Ex:-Police arrested the thief.</w:t>
      </w:r>
    </w:p>
    <w:p w:rsidR="00E30014" w:rsidRDefault="00E30014" w:rsidP="00F501F0">
      <w:pPr>
        <w:rPr>
          <w:color w:val="000000" w:themeColor="text1"/>
          <w:sz w:val="28"/>
          <w:szCs w:val="28"/>
        </w:rPr>
      </w:pPr>
      <w:r>
        <w:rPr>
          <w:color w:val="000000" w:themeColor="text1"/>
          <w:sz w:val="28"/>
          <w:szCs w:val="28"/>
        </w:rPr>
        <w:t xml:space="preserve">   He has won the first prize.</w:t>
      </w:r>
    </w:p>
    <w:p w:rsidR="00E30014" w:rsidRDefault="00E30014" w:rsidP="00F501F0">
      <w:pPr>
        <w:rPr>
          <w:color w:val="000000" w:themeColor="text1"/>
          <w:sz w:val="28"/>
          <w:szCs w:val="28"/>
        </w:rPr>
      </w:pPr>
      <w:r>
        <w:rPr>
          <w:color w:val="000000" w:themeColor="text1"/>
          <w:sz w:val="28"/>
          <w:szCs w:val="28"/>
        </w:rPr>
        <w:t xml:space="preserve">  The USA attacked Iraq.</w:t>
      </w:r>
    </w:p>
    <w:p w:rsidR="00E30014" w:rsidRDefault="00E30014" w:rsidP="00F501F0">
      <w:pPr>
        <w:rPr>
          <w:color w:val="000000" w:themeColor="text1"/>
          <w:sz w:val="28"/>
          <w:szCs w:val="28"/>
        </w:rPr>
      </w:pPr>
      <w:r>
        <w:rPr>
          <w:color w:val="000000" w:themeColor="text1"/>
          <w:sz w:val="28"/>
          <w:szCs w:val="28"/>
        </w:rPr>
        <w:t>They have closed the factory.</w:t>
      </w:r>
    </w:p>
    <w:p w:rsidR="00E30014" w:rsidRDefault="00E30014" w:rsidP="00F501F0">
      <w:pPr>
        <w:rPr>
          <w:color w:val="000000" w:themeColor="text1"/>
          <w:sz w:val="28"/>
          <w:szCs w:val="28"/>
        </w:rPr>
      </w:pPr>
      <w:r>
        <w:rPr>
          <w:color w:val="000000" w:themeColor="text1"/>
          <w:sz w:val="28"/>
          <w:szCs w:val="28"/>
        </w:rPr>
        <w:t xml:space="preserve">5. Subject + Verb + Direct Object + Preposition + Indirect Object </w:t>
      </w:r>
    </w:p>
    <w:p w:rsidR="00E30014" w:rsidRDefault="00E30014" w:rsidP="00F501F0">
      <w:pPr>
        <w:rPr>
          <w:color w:val="000000" w:themeColor="text1"/>
          <w:sz w:val="28"/>
          <w:szCs w:val="28"/>
        </w:rPr>
      </w:pPr>
      <w:r>
        <w:rPr>
          <w:color w:val="000000" w:themeColor="text1"/>
          <w:sz w:val="28"/>
          <w:szCs w:val="28"/>
        </w:rPr>
        <w:t>Ex:-He has given money to all the students.</w:t>
      </w:r>
    </w:p>
    <w:p w:rsidR="00E30014" w:rsidRDefault="00E30014" w:rsidP="00F501F0">
      <w:pPr>
        <w:rPr>
          <w:color w:val="000000" w:themeColor="text1"/>
          <w:sz w:val="28"/>
          <w:szCs w:val="28"/>
        </w:rPr>
      </w:pPr>
      <w:r>
        <w:rPr>
          <w:color w:val="000000" w:themeColor="text1"/>
          <w:sz w:val="28"/>
          <w:szCs w:val="28"/>
        </w:rPr>
        <w:t xml:space="preserve">      They brought dresses to all the soldiers.</w:t>
      </w:r>
    </w:p>
    <w:p w:rsidR="00E30014" w:rsidRDefault="00E30014" w:rsidP="00F501F0">
      <w:pPr>
        <w:rPr>
          <w:color w:val="000000" w:themeColor="text1"/>
          <w:sz w:val="28"/>
          <w:szCs w:val="28"/>
        </w:rPr>
      </w:pPr>
      <w:r>
        <w:rPr>
          <w:color w:val="000000" w:themeColor="text1"/>
          <w:sz w:val="28"/>
          <w:szCs w:val="28"/>
        </w:rPr>
        <w:t>6. Subject + Verb + Object + Complement</w:t>
      </w:r>
    </w:p>
    <w:p w:rsidR="00E30014" w:rsidRDefault="00E30014" w:rsidP="00F501F0">
      <w:pPr>
        <w:rPr>
          <w:color w:val="000000" w:themeColor="text1"/>
          <w:sz w:val="28"/>
          <w:szCs w:val="28"/>
        </w:rPr>
      </w:pPr>
      <w:r>
        <w:rPr>
          <w:color w:val="000000" w:themeColor="text1"/>
          <w:sz w:val="28"/>
          <w:szCs w:val="28"/>
        </w:rPr>
        <w:t xml:space="preserve">  Ex:-  They made me happy.</w:t>
      </w:r>
    </w:p>
    <w:p w:rsidR="00E30014" w:rsidRDefault="00E30014" w:rsidP="00F501F0">
      <w:pPr>
        <w:rPr>
          <w:color w:val="000000" w:themeColor="text1"/>
          <w:sz w:val="28"/>
          <w:szCs w:val="28"/>
        </w:rPr>
      </w:pPr>
      <w:r>
        <w:rPr>
          <w:color w:val="000000" w:themeColor="text1"/>
          <w:sz w:val="28"/>
          <w:szCs w:val="28"/>
        </w:rPr>
        <w:t>They painted the house blue.</w:t>
      </w:r>
    </w:p>
    <w:p w:rsidR="00E30014" w:rsidRDefault="00E30014" w:rsidP="00F501F0">
      <w:pPr>
        <w:rPr>
          <w:color w:val="000000" w:themeColor="text1"/>
          <w:sz w:val="28"/>
          <w:szCs w:val="28"/>
        </w:rPr>
      </w:pPr>
      <w:r>
        <w:rPr>
          <w:color w:val="000000" w:themeColor="text1"/>
          <w:sz w:val="28"/>
          <w:szCs w:val="28"/>
        </w:rPr>
        <w:t>His article made him popular.</w:t>
      </w:r>
    </w:p>
    <w:p w:rsidR="00E30014" w:rsidRDefault="00E30014" w:rsidP="00F501F0">
      <w:pPr>
        <w:rPr>
          <w:color w:val="000000" w:themeColor="text1"/>
          <w:sz w:val="28"/>
          <w:szCs w:val="28"/>
        </w:rPr>
      </w:pPr>
      <w:r>
        <w:rPr>
          <w:color w:val="000000" w:themeColor="text1"/>
          <w:sz w:val="28"/>
          <w:szCs w:val="28"/>
        </w:rPr>
        <w:t>7. Subject + Verb + Noun/Pronoun +(to be) + Complement</w:t>
      </w:r>
    </w:p>
    <w:p w:rsidR="00E30014" w:rsidRDefault="00F61A35" w:rsidP="00F501F0">
      <w:pPr>
        <w:rPr>
          <w:color w:val="000000" w:themeColor="text1"/>
          <w:sz w:val="28"/>
          <w:szCs w:val="28"/>
        </w:rPr>
      </w:pPr>
      <w:r>
        <w:rPr>
          <w:color w:val="000000" w:themeColor="text1"/>
          <w:sz w:val="28"/>
          <w:szCs w:val="28"/>
        </w:rPr>
        <w:t>Ex:-</w:t>
      </w:r>
      <w:r w:rsidR="00E30014">
        <w:rPr>
          <w:color w:val="000000" w:themeColor="text1"/>
          <w:sz w:val="28"/>
          <w:szCs w:val="28"/>
        </w:rPr>
        <w:t>We took him to be innocent.</w:t>
      </w:r>
    </w:p>
    <w:p w:rsidR="00E30014" w:rsidRDefault="00E30014" w:rsidP="00F501F0">
      <w:pPr>
        <w:rPr>
          <w:color w:val="000000" w:themeColor="text1"/>
          <w:sz w:val="28"/>
          <w:szCs w:val="28"/>
        </w:rPr>
      </w:pPr>
      <w:r>
        <w:rPr>
          <w:color w:val="000000" w:themeColor="text1"/>
          <w:sz w:val="28"/>
          <w:szCs w:val="28"/>
        </w:rPr>
        <w:lastRenderedPageBreak/>
        <w:t>We thought him to be foolish.</w:t>
      </w:r>
    </w:p>
    <w:p w:rsidR="00E30014" w:rsidRDefault="00E30014" w:rsidP="00F501F0">
      <w:pPr>
        <w:rPr>
          <w:color w:val="000000" w:themeColor="text1"/>
          <w:sz w:val="28"/>
          <w:szCs w:val="28"/>
        </w:rPr>
      </w:pPr>
      <w:r>
        <w:rPr>
          <w:color w:val="000000" w:themeColor="text1"/>
          <w:sz w:val="28"/>
          <w:szCs w:val="28"/>
        </w:rPr>
        <w:t>We believed the boy to be good.</w:t>
      </w:r>
    </w:p>
    <w:p w:rsidR="00DA4839" w:rsidRDefault="00DA4839" w:rsidP="00DA4839">
      <w:pPr>
        <w:ind w:left="2880" w:firstLine="720"/>
        <w:rPr>
          <w:color w:val="000000" w:themeColor="text1"/>
          <w:sz w:val="28"/>
          <w:szCs w:val="28"/>
        </w:rPr>
      </w:pPr>
      <w:r>
        <w:rPr>
          <w:color w:val="000000" w:themeColor="text1"/>
          <w:sz w:val="28"/>
          <w:szCs w:val="28"/>
        </w:rPr>
        <w:t>Exercise:</w:t>
      </w:r>
    </w:p>
    <w:p w:rsidR="00DA4839" w:rsidRDefault="00DA4839" w:rsidP="00DA4839">
      <w:pPr>
        <w:rPr>
          <w:color w:val="000000" w:themeColor="text1"/>
          <w:sz w:val="28"/>
          <w:szCs w:val="28"/>
        </w:rPr>
      </w:pPr>
      <w:r>
        <w:rPr>
          <w:color w:val="000000" w:themeColor="text1"/>
          <w:sz w:val="28"/>
          <w:szCs w:val="28"/>
        </w:rPr>
        <w:t>Write sentences based on the following patterns.</w:t>
      </w:r>
    </w:p>
    <w:p w:rsidR="00DA4839" w:rsidRDefault="00DA4839" w:rsidP="00DA4839">
      <w:pPr>
        <w:rPr>
          <w:color w:val="000000" w:themeColor="text1"/>
          <w:sz w:val="28"/>
          <w:szCs w:val="28"/>
        </w:rPr>
      </w:pPr>
      <w:r>
        <w:rPr>
          <w:color w:val="000000" w:themeColor="text1"/>
          <w:sz w:val="28"/>
          <w:szCs w:val="28"/>
        </w:rPr>
        <w:t>1.Subject + Verb + Object + Preposition + Prepositional Object</w:t>
      </w:r>
    </w:p>
    <w:p w:rsidR="001F18ED" w:rsidRDefault="001F18ED" w:rsidP="00DA4839">
      <w:pPr>
        <w:rPr>
          <w:color w:val="000000" w:themeColor="text1"/>
          <w:sz w:val="28"/>
          <w:szCs w:val="28"/>
        </w:rPr>
      </w:pPr>
      <w:r>
        <w:rPr>
          <w:color w:val="000000" w:themeColor="text1"/>
          <w:sz w:val="28"/>
          <w:szCs w:val="28"/>
        </w:rPr>
        <w:t>2. Subject + Verb + Direct Object</w:t>
      </w:r>
    </w:p>
    <w:p w:rsidR="001F18ED" w:rsidRDefault="001F18ED" w:rsidP="00DA4839">
      <w:pPr>
        <w:rPr>
          <w:color w:val="000000" w:themeColor="text1"/>
          <w:sz w:val="28"/>
          <w:szCs w:val="28"/>
        </w:rPr>
      </w:pPr>
      <w:r>
        <w:rPr>
          <w:color w:val="000000" w:themeColor="text1"/>
          <w:sz w:val="28"/>
          <w:szCs w:val="28"/>
        </w:rPr>
        <w:t>3. Subject + Verb + Indirect Object+ Direct Object</w:t>
      </w:r>
    </w:p>
    <w:p w:rsidR="001F18ED" w:rsidRDefault="001F18ED" w:rsidP="00DA4839">
      <w:pPr>
        <w:rPr>
          <w:color w:val="000000" w:themeColor="text1"/>
          <w:sz w:val="28"/>
          <w:szCs w:val="28"/>
        </w:rPr>
      </w:pPr>
      <w:r>
        <w:rPr>
          <w:color w:val="000000" w:themeColor="text1"/>
          <w:sz w:val="28"/>
          <w:szCs w:val="28"/>
        </w:rPr>
        <w:t>4. Subject + Verb + noun/pronoun.</w:t>
      </w:r>
    </w:p>
    <w:p w:rsidR="001F18ED" w:rsidRDefault="001F18ED" w:rsidP="00DA4839">
      <w:pPr>
        <w:rPr>
          <w:color w:val="000000" w:themeColor="text1"/>
          <w:sz w:val="28"/>
          <w:szCs w:val="28"/>
        </w:rPr>
      </w:pPr>
      <w:r>
        <w:rPr>
          <w:color w:val="000000" w:themeColor="text1"/>
          <w:sz w:val="28"/>
          <w:szCs w:val="28"/>
        </w:rPr>
        <w:t xml:space="preserve">                  The Basic Sentence and Its Importance in Communication</w:t>
      </w:r>
    </w:p>
    <w:p w:rsidR="001F18ED" w:rsidRDefault="001F18ED" w:rsidP="00DA4839">
      <w:pPr>
        <w:rPr>
          <w:color w:val="000000" w:themeColor="text1"/>
          <w:sz w:val="28"/>
          <w:szCs w:val="28"/>
        </w:rPr>
      </w:pPr>
      <w:r>
        <w:rPr>
          <w:color w:val="000000" w:themeColor="text1"/>
          <w:sz w:val="28"/>
          <w:szCs w:val="28"/>
        </w:rPr>
        <w:t>The basic parts of every sentence area its subject and its verb. So, it is important that you can recognize them. The form of the verb can depend on the subject.</w:t>
      </w:r>
    </w:p>
    <w:p w:rsidR="00F3623B" w:rsidRPr="00F3623B" w:rsidRDefault="00F3623B" w:rsidP="00F3623B">
      <w:pPr>
        <w:ind w:left="1080"/>
        <w:rPr>
          <w:color w:val="000000" w:themeColor="text1"/>
          <w:sz w:val="28"/>
          <w:szCs w:val="28"/>
        </w:rPr>
      </w:pPr>
      <w:r>
        <w:rPr>
          <w:color w:val="000000" w:themeColor="text1"/>
          <w:sz w:val="28"/>
          <w:szCs w:val="28"/>
        </w:rPr>
        <w:t xml:space="preserve"> </w:t>
      </w:r>
    </w:p>
    <w:p w:rsidR="00E30014" w:rsidRDefault="001F18ED" w:rsidP="002973A7">
      <w:pPr>
        <w:pStyle w:val="ListParagraph"/>
        <w:numPr>
          <w:ilvl w:val="1"/>
          <w:numId w:val="32"/>
        </w:numPr>
        <w:rPr>
          <w:color w:val="000000" w:themeColor="text1"/>
          <w:sz w:val="28"/>
          <w:szCs w:val="28"/>
        </w:rPr>
      </w:pPr>
      <w:r>
        <w:rPr>
          <w:color w:val="000000" w:themeColor="text1"/>
          <w:sz w:val="28"/>
          <w:szCs w:val="28"/>
        </w:rPr>
        <w:t>The Sentence</w:t>
      </w:r>
    </w:p>
    <w:p w:rsidR="001F18ED" w:rsidRDefault="001F18ED" w:rsidP="001F18ED">
      <w:pPr>
        <w:pStyle w:val="ListParagraph"/>
        <w:rPr>
          <w:color w:val="000000" w:themeColor="text1"/>
          <w:sz w:val="28"/>
          <w:szCs w:val="28"/>
        </w:rPr>
      </w:pPr>
      <w:r>
        <w:rPr>
          <w:color w:val="000000" w:themeColor="text1"/>
          <w:sz w:val="28"/>
          <w:szCs w:val="28"/>
        </w:rPr>
        <w:t>Look at the words below. Are they sentence or not? Answer ‘yes’ or ‘no’ and say why.</w:t>
      </w:r>
    </w:p>
    <w:p w:rsidR="001F18ED" w:rsidRDefault="001F18ED" w:rsidP="001F18ED">
      <w:pPr>
        <w:pStyle w:val="ListParagraph"/>
        <w:rPr>
          <w:color w:val="000000" w:themeColor="text1"/>
          <w:sz w:val="28"/>
          <w:szCs w:val="28"/>
        </w:rPr>
      </w:pPr>
      <w:r>
        <w:rPr>
          <w:color w:val="000000" w:themeColor="text1"/>
          <w:sz w:val="28"/>
          <w:szCs w:val="28"/>
        </w:rPr>
        <w:t>Ex: She student</w:t>
      </w:r>
    </w:p>
    <w:p w:rsidR="001F18ED" w:rsidRDefault="001F18ED" w:rsidP="001F18ED">
      <w:pPr>
        <w:pStyle w:val="ListParagraph"/>
        <w:rPr>
          <w:color w:val="000000" w:themeColor="text1"/>
          <w:sz w:val="28"/>
          <w:szCs w:val="28"/>
        </w:rPr>
      </w:pPr>
      <w:r>
        <w:rPr>
          <w:color w:val="000000" w:themeColor="text1"/>
          <w:sz w:val="28"/>
          <w:szCs w:val="28"/>
        </w:rPr>
        <w:t>Answer: No. Because there is no verb. Correct Answer is She is a student.</w:t>
      </w:r>
    </w:p>
    <w:p w:rsidR="001F18ED" w:rsidRDefault="001F18ED" w:rsidP="001F18ED">
      <w:pPr>
        <w:pStyle w:val="ListParagraph"/>
        <w:rPr>
          <w:color w:val="000000" w:themeColor="text1"/>
          <w:sz w:val="28"/>
          <w:szCs w:val="28"/>
        </w:rPr>
      </w:pPr>
      <w:r>
        <w:rPr>
          <w:color w:val="000000" w:themeColor="text1"/>
          <w:sz w:val="28"/>
          <w:szCs w:val="28"/>
        </w:rPr>
        <w:t>1.Ram a manager.</w:t>
      </w:r>
    </w:p>
    <w:p w:rsidR="001F18ED" w:rsidRDefault="001F18ED" w:rsidP="001F18ED">
      <w:pPr>
        <w:pStyle w:val="ListParagraph"/>
        <w:rPr>
          <w:color w:val="000000" w:themeColor="text1"/>
          <w:sz w:val="28"/>
          <w:szCs w:val="28"/>
        </w:rPr>
      </w:pPr>
      <w:r>
        <w:rPr>
          <w:color w:val="000000" w:themeColor="text1"/>
          <w:sz w:val="28"/>
          <w:szCs w:val="28"/>
        </w:rPr>
        <w:t>2. Ram is a manager.</w:t>
      </w:r>
    </w:p>
    <w:p w:rsidR="001F18ED" w:rsidRDefault="001F18ED" w:rsidP="001F18ED">
      <w:pPr>
        <w:pStyle w:val="ListParagraph"/>
        <w:rPr>
          <w:color w:val="000000" w:themeColor="text1"/>
          <w:sz w:val="28"/>
          <w:szCs w:val="28"/>
        </w:rPr>
      </w:pPr>
      <w:r>
        <w:rPr>
          <w:color w:val="000000" w:themeColor="text1"/>
          <w:sz w:val="28"/>
          <w:szCs w:val="28"/>
        </w:rPr>
        <w:t>3. Ram the manager of the shop.</w:t>
      </w:r>
    </w:p>
    <w:p w:rsidR="001F18ED" w:rsidRDefault="001F18ED" w:rsidP="001F18ED">
      <w:pPr>
        <w:pStyle w:val="ListParagraph"/>
        <w:rPr>
          <w:color w:val="000000" w:themeColor="text1"/>
          <w:sz w:val="28"/>
          <w:szCs w:val="28"/>
        </w:rPr>
      </w:pPr>
      <w:r>
        <w:rPr>
          <w:color w:val="000000" w:themeColor="text1"/>
          <w:sz w:val="28"/>
          <w:szCs w:val="28"/>
        </w:rPr>
        <w:t>4. Ram is the manager of the shop.</w:t>
      </w:r>
    </w:p>
    <w:p w:rsidR="001F18ED" w:rsidRDefault="001F18ED" w:rsidP="001F18ED">
      <w:pPr>
        <w:pStyle w:val="ListParagraph"/>
        <w:rPr>
          <w:color w:val="000000" w:themeColor="text1"/>
          <w:sz w:val="28"/>
          <w:szCs w:val="28"/>
        </w:rPr>
      </w:pPr>
      <w:r>
        <w:rPr>
          <w:color w:val="000000" w:themeColor="text1"/>
          <w:sz w:val="28"/>
          <w:szCs w:val="28"/>
        </w:rPr>
        <w:t>5. Ram works at the shop on the corner.</w:t>
      </w:r>
    </w:p>
    <w:p w:rsidR="001F18ED" w:rsidRDefault="001F18ED" w:rsidP="001F18ED">
      <w:pPr>
        <w:pStyle w:val="ListParagraph"/>
        <w:rPr>
          <w:color w:val="000000" w:themeColor="text1"/>
          <w:sz w:val="28"/>
          <w:szCs w:val="28"/>
        </w:rPr>
      </w:pPr>
      <w:r>
        <w:rPr>
          <w:color w:val="000000" w:themeColor="text1"/>
          <w:sz w:val="28"/>
          <w:szCs w:val="28"/>
        </w:rPr>
        <w:t>6. Ram at the shop on the corner of the street.</w:t>
      </w:r>
    </w:p>
    <w:p w:rsidR="001F18ED" w:rsidRDefault="001F18ED" w:rsidP="001F18ED">
      <w:pPr>
        <w:pStyle w:val="ListParagraph"/>
        <w:rPr>
          <w:color w:val="000000" w:themeColor="text1"/>
          <w:sz w:val="28"/>
          <w:szCs w:val="28"/>
        </w:rPr>
      </w:pPr>
      <w:r>
        <w:rPr>
          <w:color w:val="000000" w:themeColor="text1"/>
          <w:sz w:val="28"/>
          <w:szCs w:val="28"/>
        </w:rPr>
        <w:t>7. Works six days a week.</w:t>
      </w:r>
    </w:p>
    <w:p w:rsidR="001F18ED" w:rsidRDefault="001F18ED" w:rsidP="001F18ED">
      <w:pPr>
        <w:pStyle w:val="ListParagraph"/>
        <w:rPr>
          <w:color w:val="000000" w:themeColor="text1"/>
          <w:sz w:val="28"/>
          <w:szCs w:val="28"/>
        </w:rPr>
      </w:pPr>
      <w:r>
        <w:rPr>
          <w:color w:val="000000" w:themeColor="text1"/>
          <w:sz w:val="28"/>
          <w:szCs w:val="28"/>
        </w:rPr>
        <w:t>8. He works six days a week.</w:t>
      </w:r>
    </w:p>
    <w:p w:rsidR="001F18ED" w:rsidRDefault="001F18ED" w:rsidP="001F18ED">
      <w:pPr>
        <w:pStyle w:val="ListParagraph"/>
        <w:rPr>
          <w:color w:val="000000" w:themeColor="text1"/>
          <w:sz w:val="28"/>
          <w:szCs w:val="28"/>
        </w:rPr>
      </w:pPr>
      <w:r>
        <w:rPr>
          <w:color w:val="000000" w:themeColor="text1"/>
          <w:sz w:val="28"/>
          <w:szCs w:val="28"/>
        </w:rPr>
        <w:t>9. Some of my friends from Bengal.</w:t>
      </w:r>
    </w:p>
    <w:p w:rsidR="001F18ED" w:rsidRDefault="001F18ED" w:rsidP="001F18ED">
      <w:pPr>
        <w:pStyle w:val="ListParagraph"/>
        <w:rPr>
          <w:color w:val="000000" w:themeColor="text1"/>
          <w:sz w:val="28"/>
          <w:szCs w:val="28"/>
        </w:rPr>
      </w:pPr>
      <w:r>
        <w:rPr>
          <w:color w:val="000000" w:themeColor="text1"/>
          <w:sz w:val="28"/>
          <w:szCs w:val="28"/>
        </w:rPr>
        <w:t>10. Some of my friends are from Bengal.</w:t>
      </w:r>
    </w:p>
    <w:p w:rsidR="001F18ED" w:rsidRDefault="001F18ED" w:rsidP="001F18ED">
      <w:pPr>
        <w:pStyle w:val="ListParagraph"/>
        <w:rPr>
          <w:color w:val="000000" w:themeColor="text1"/>
          <w:sz w:val="28"/>
          <w:szCs w:val="28"/>
        </w:rPr>
      </w:pPr>
      <w:r>
        <w:rPr>
          <w:color w:val="000000" w:themeColor="text1"/>
          <w:sz w:val="28"/>
          <w:szCs w:val="28"/>
        </w:rPr>
        <w:lastRenderedPageBreak/>
        <w:t>11. Some of my friends from Bengal have come to visit me.</w:t>
      </w:r>
    </w:p>
    <w:p w:rsidR="001F18ED" w:rsidRDefault="001F18ED" w:rsidP="001F18ED">
      <w:pPr>
        <w:pStyle w:val="ListParagraph"/>
        <w:rPr>
          <w:color w:val="000000" w:themeColor="text1"/>
          <w:sz w:val="28"/>
          <w:szCs w:val="28"/>
        </w:rPr>
      </w:pPr>
      <w:r>
        <w:rPr>
          <w:color w:val="000000" w:themeColor="text1"/>
          <w:sz w:val="28"/>
          <w:szCs w:val="28"/>
        </w:rPr>
        <w:t>12. Are you a student?</w:t>
      </w:r>
    </w:p>
    <w:p w:rsidR="001F18ED" w:rsidRDefault="001F18ED" w:rsidP="001F18ED">
      <w:pPr>
        <w:pStyle w:val="ListParagraph"/>
        <w:rPr>
          <w:color w:val="000000" w:themeColor="text1"/>
          <w:sz w:val="28"/>
          <w:szCs w:val="28"/>
        </w:rPr>
      </w:pPr>
      <w:r>
        <w:rPr>
          <w:color w:val="000000" w:themeColor="text1"/>
          <w:sz w:val="28"/>
          <w:szCs w:val="28"/>
        </w:rPr>
        <w:t>13. I student.</w:t>
      </w:r>
    </w:p>
    <w:p w:rsidR="001F18ED" w:rsidRDefault="001F18ED" w:rsidP="001F18ED">
      <w:pPr>
        <w:pStyle w:val="ListParagraph"/>
        <w:rPr>
          <w:color w:val="000000" w:themeColor="text1"/>
          <w:sz w:val="28"/>
          <w:szCs w:val="28"/>
        </w:rPr>
      </w:pPr>
      <w:r>
        <w:rPr>
          <w:color w:val="000000" w:themeColor="text1"/>
          <w:sz w:val="28"/>
          <w:szCs w:val="28"/>
        </w:rPr>
        <w:t>14. I am student.</w:t>
      </w:r>
    </w:p>
    <w:p w:rsidR="001F18ED" w:rsidRDefault="001F18ED" w:rsidP="001F18ED">
      <w:pPr>
        <w:pStyle w:val="ListParagraph"/>
        <w:rPr>
          <w:color w:val="000000" w:themeColor="text1"/>
          <w:sz w:val="28"/>
          <w:szCs w:val="28"/>
        </w:rPr>
      </w:pPr>
      <w:r>
        <w:rPr>
          <w:color w:val="000000" w:themeColor="text1"/>
          <w:sz w:val="28"/>
          <w:szCs w:val="28"/>
        </w:rPr>
        <w:t>15. I am a student.</w:t>
      </w:r>
    </w:p>
    <w:p w:rsidR="002E679A" w:rsidRDefault="002E679A" w:rsidP="002E679A">
      <w:pPr>
        <w:rPr>
          <w:color w:val="000000" w:themeColor="text1"/>
          <w:sz w:val="28"/>
          <w:szCs w:val="28"/>
        </w:rPr>
      </w:pPr>
      <w:r>
        <w:rPr>
          <w:color w:val="000000" w:themeColor="text1"/>
          <w:sz w:val="28"/>
          <w:szCs w:val="28"/>
        </w:rPr>
        <w:t>1.2   Singular or Plural?</w:t>
      </w:r>
    </w:p>
    <w:p w:rsidR="002E679A" w:rsidRDefault="002E679A" w:rsidP="002E679A">
      <w:pPr>
        <w:rPr>
          <w:color w:val="000000" w:themeColor="text1"/>
          <w:sz w:val="28"/>
          <w:szCs w:val="28"/>
        </w:rPr>
      </w:pPr>
      <w:r>
        <w:rPr>
          <w:color w:val="000000" w:themeColor="text1"/>
          <w:sz w:val="28"/>
          <w:szCs w:val="28"/>
        </w:rPr>
        <w:t>Find the word that decides whether the subject is singular or plural.</w:t>
      </w:r>
    </w:p>
    <w:p w:rsidR="002E679A" w:rsidRDefault="002E679A" w:rsidP="002E679A">
      <w:pPr>
        <w:rPr>
          <w:color w:val="000000" w:themeColor="text1"/>
          <w:sz w:val="28"/>
          <w:szCs w:val="28"/>
        </w:rPr>
      </w:pPr>
      <w:r>
        <w:rPr>
          <w:color w:val="000000" w:themeColor="text1"/>
          <w:sz w:val="28"/>
          <w:szCs w:val="28"/>
        </w:rPr>
        <w:t>Example: One of my days at school.</w:t>
      </w:r>
    </w:p>
    <w:p w:rsidR="002E679A" w:rsidRDefault="002E679A" w:rsidP="002E679A">
      <w:pPr>
        <w:rPr>
          <w:color w:val="000000" w:themeColor="text1"/>
          <w:sz w:val="28"/>
          <w:szCs w:val="28"/>
        </w:rPr>
      </w:pPr>
      <w:r>
        <w:rPr>
          <w:color w:val="000000" w:themeColor="text1"/>
          <w:sz w:val="28"/>
          <w:szCs w:val="28"/>
        </w:rPr>
        <w:t>Answer: One- Singular(only one day)</w:t>
      </w:r>
    </w:p>
    <w:p w:rsidR="002E679A" w:rsidRDefault="002E679A" w:rsidP="002E679A">
      <w:pPr>
        <w:rPr>
          <w:color w:val="000000" w:themeColor="text1"/>
          <w:sz w:val="28"/>
          <w:szCs w:val="28"/>
        </w:rPr>
      </w:pPr>
      <w:r>
        <w:rPr>
          <w:color w:val="000000" w:themeColor="text1"/>
          <w:sz w:val="28"/>
          <w:szCs w:val="28"/>
        </w:rPr>
        <w:t>Example: My father and my brother</w:t>
      </w:r>
    </w:p>
    <w:p w:rsidR="002E679A" w:rsidRDefault="002E679A" w:rsidP="002E679A">
      <w:pPr>
        <w:rPr>
          <w:color w:val="000000" w:themeColor="text1"/>
          <w:sz w:val="28"/>
          <w:szCs w:val="28"/>
        </w:rPr>
      </w:pPr>
      <w:r>
        <w:rPr>
          <w:color w:val="000000" w:themeColor="text1"/>
          <w:sz w:val="28"/>
          <w:szCs w:val="28"/>
        </w:rPr>
        <w:t>Answer: and-Plural(more than one)</w:t>
      </w:r>
    </w:p>
    <w:p w:rsidR="002E679A" w:rsidRDefault="002E679A" w:rsidP="002E679A">
      <w:pPr>
        <w:rPr>
          <w:color w:val="000000" w:themeColor="text1"/>
          <w:sz w:val="28"/>
          <w:szCs w:val="28"/>
        </w:rPr>
      </w:pPr>
      <w:r>
        <w:rPr>
          <w:color w:val="000000" w:themeColor="text1"/>
          <w:sz w:val="28"/>
          <w:szCs w:val="28"/>
        </w:rPr>
        <w:t>1.The best student in the class.</w:t>
      </w:r>
    </w:p>
    <w:p w:rsidR="002E679A" w:rsidRDefault="002E679A" w:rsidP="002E679A">
      <w:pPr>
        <w:rPr>
          <w:color w:val="000000" w:themeColor="text1"/>
          <w:sz w:val="28"/>
          <w:szCs w:val="28"/>
        </w:rPr>
      </w:pPr>
      <w:r>
        <w:rPr>
          <w:color w:val="000000" w:themeColor="text1"/>
          <w:sz w:val="28"/>
          <w:szCs w:val="28"/>
        </w:rPr>
        <w:t>2.The best students in the class.</w:t>
      </w:r>
    </w:p>
    <w:p w:rsidR="002E679A" w:rsidRDefault="002E679A" w:rsidP="002E679A">
      <w:pPr>
        <w:rPr>
          <w:color w:val="000000" w:themeColor="text1"/>
          <w:sz w:val="28"/>
          <w:szCs w:val="28"/>
        </w:rPr>
      </w:pPr>
      <w:r>
        <w:rPr>
          <w:color w:val="000000" w:themeColor="text1"/>
          <w:sz w:val="28"/>
          <w:szCs w:val="28"/>
        </w:rPr>
        <w:t>3.One of the best students in the class.</w:t>
      </w:r>
    </w:p>
    <w:p w:rsidR="002E679A" w:rsidRDefault="002E679A" w:rsidP="002E679A">
      <w:pPr>
        <w:rPr>
          <w:color w:val="000000" w:themeColor="text1"/>
          <w:sz w:val="28"/>
          <w:szCs w:val="28"/>
        </w:rPr>
      </w:pPr>
      <w:r>
        <w:rPr>
          <w:color w:val="000000" w:themeColor="text1"/>
          <w:sz w:val="28"/>
          <w:szCs w:val="28"/>
        </w:rPr>
        <w:t>4. The best student in the class and the worst student in the class.</w:t>
      </w:r>
    </w:p>
    <w:p w:rsidR="002E679A" w:rsidRDefault="002E679A" w:rsidP="002E679A">
      <w:pPr>
        <w:rPr>
          <w:color w:val="000000" w:themeColor="text1"/>
          <w:sz w:val="28"/>
          <w:szCs w:val="28"/>
        </w:rPr>
      </w:pPr>
      <w:r>
        <w:rPr>
          <w:color w:val="000000" w:themeColor="text1"/>
          <w:sz w:val="28"/>
          <w:szCs w:val="28"/>
        </w:rPr>
        <w:t>5. Some of the best students in the class.</w:t>
      </w:r>
    </w:p>
    <w:p w:rsidR="002E679A" w:rsidRDefault="002E679A" w:rsidP="002E679A">
      <w:pPr>
        <w:rPr>
          <w:color w:val="000000" w:themeColor="text1"/>
          <w:sz w:val="28"/>
          <w:szCs w:val="28"/>
        </w:rPr>
      </w:pPr>
      <w:r>
        <w:rPr>
          <w:color w:val="000000" w:themeColor="text1"/>
          <w:sz w:val="28"/>
          <w:szCs w:val="28"/>
        </w:rPr>
        <w:t>6.Money</w:t>
      </w:r>
    </w:p>
    <w:p w:rsidR="002E679A" w:rsidRDefault="002E679A" w:rsidP="002E679A">
      <w:pPr>
        <w:rPr>
          <w:color w:val="000000" w:themeColor="text1"/>
          <w:sz w:val="28"/>
          <w:szCs w:val="28"/>
        </w:rPr>
      </w:pPr>
      <w:r>
        <w:rPr>
          <w:color w:val="000000" w:themeColor="text1"/>
          <w:sz w:val="28"/>
          <w:szCs w:val="28"/>
        </w:rPr>
        <w:t>7. Money Problems</w:t>
      </w:r>
    </w:p>
    <w:p w:rsidR="002E679A" w:rsidRDefault="002E679A" w:rsidP="002E679A">
      <w:pPr>
        <w:rPr>
          <w:color w:val="000000" w:themeColor="text1"/>
          <w:sz w:val="28"/>
          <w:szCs w:val="28"/>
        </w:rPr>
      </w:pPr>
      <w:r>
        <w:rPr>
          <w:color w:val="000000" w:themeColor="text1"/>
          <w:sz w:val="28"/>
          <w:szCs w:val="28"/>
        </w:rPr>
        <w:t>8. Problems with money.</w:t>
      </w:r>
    </w:p>
    <w:p w:rsidR="002E679A" w:rsidRDefault="002E679A" w:rsidP="002E679A">
      <w:pPr>
        <w:rPr>
          <w:color w:val="000000" w:themeColor="text1"/>
          <w:sz w:val="28"/>
          <w:szCs w:val="28"/>
        </w:rPr>
      </w:pPr>
      <w:r>
        <w:rPr>
          <w:color w:val="000000" w:themeColor="text1"/>
          <w:sz w:val="28"/>
          <w:szCs w:val="28"/>
        </w:rPr>
        <w:t>9.Travelling</w:t>
      </w:r>
    </w:p>
    <w:p w:rsidR="002E679A" w:rsidRDefault="002E679A" w:rsidP="002E679A">
      <w:pPr>
        <w:rPr>
          <w:color w:val="000000" w:themeColor="text1"/>
          <w:sz w:val="28"/>
          <w:szCs w:val="28"/>
        </w:rPr>
      </w:pPr>
      <w:r>
        <w:rPr>
          <w:color w:val="000000" w:themeColor="text1"/>
          <w:sz w:val="28"/>
          <w:szCs w:val="28"/>
        </w:rPr>
        <w:t>10.Travelling to foreign countries.</w:t>
      </w:r>
    </w:p>
    <w:p w:rsidR="002E679A" w:rsidRDefault="002E679A" w:rsidP="002E679A">
      <w:pPr>
        <w:rPr>
          <w:color w:val="000000" w:themeColor="text1"/>
          <w:sz w:val="28"/>
          <w:szCs w:val="28"/>
        </w:rPr>
      </w:pPr>
      <w:r>
        <w:rPr>
          <w:color w:val="000000" w:themeColor="text1"/>
          <w:sz w:val="28"/>
          <w:szCs w:val="28"/>
        </w:rPr>
        <w:t>11. The result of yesterday’s match.</w:t>
      </w:r>
    </w:p>
    <w:p w:rsidR="002E679A" w:rsidRDefault="002E679A" w:rsidP="002E679A">
      <w:pPr>
        <w:rPr>
          <w:color w:val="000000" w:themeColor="text1"/>
          <w:sz w:val="28"/>
          <w:szCs w:val="28"/>
        </w:rPr>
      </w:pPr>
      <w:r>
        <w:rPr>
          <w:color w:val="000000" w:themeColor="text1"/>
          <w:sz w:val="28"/>
          <w:szCs w:val="28"/>
        </w:rPr>
        <w:t>12. The result of yesterday matches.</w:t>
      </w:r>
    </w:p>
    <w:p w:rsidR="002E679A" w:rsidRDefault="002E679A" w:rsidP="002E679A">
      <w:pPr>
        <w:rPr>
          <w:color w:val="000000" w:themeColor="text1"/>
          <w:sz w:val="28"/>
          <w:szCs w:val="28"/>
        </w:rPr>
      </w:pPr>
      <w:r>
        <w:rPr>
          <w:color w:val="000000" w:themeColor="text1"/>
          <w:sz w:val="28"/>
          <w:szCs w:val="28"/>
        </w:rPr>
        <w:lastRenderedPageBreak/>
        <w:t>13. The results of yesterday matches</w:t>
      </w:r>
    </w:p>
    <w:p w:rsidR="002E679A" w:rsidRDefault="006D41A6" w:rsidP="002E679A">
      <w:pPr>
        <w:rPr>
          <w:color w:val="000000" w:themeColor="text1"/>
          <w:sz w:val="28"/>
          <w:szCs w:val="28"/>
        </w:rPr>
      </w:pPr>
      <w:r>
        <w:rPr>
          <w:color w:val="000000" w:themeColor="text1"/>
          <w:sz w:val="28"/>
          <w:szCs w:val="28"/>
        </w:rPr>
        <w:t xml:space="preserve">14. Tomorrow’s </w:t>
      </w:r>
      <w:proofErr w:type="spellStart"/>
      <w:r>
        <w:rPr>
          <w:color w:val="000000" w:themeColor="text1"/>
          <w:sz w:val="28"/>
          <w:szCs w:val="28"/>
        </w:rPr>
        <w:t>Program</w:t>
      </w:r>
      <w:r w:rsidR="002E679A">
        <w:rPr>
          <w:color w:val="000000" w:themeColor="text1"/>
          <w:sz w:val="28"/>
          <w:szCs w:val="28"/>
        </w:rPr>
        <w:t>me</w:t>
      </w:r>
      <w:proofErr w:type="spellEnd"/>
      <w:r w:rsidR="002E679A">
        <w:rPr>
          <w:color w:val="000000" w:themeColor="text1"/>
          <w:sz w:val="28"/>
          <w:szCs w:val="28"/>
        </w:rPr>
        <w:t>.</w:t>
      </w:r>
    </w:p>
    <w:p w:rsidR="002E679A" w:rsidRDefault="002E679A" w:rsidP="002E679A">
      <w:pPr>
        <w:rPr>
          <w:color w:val="000000" w:themeColor="text1"/>
          <w:sz w:val="28"/>
          <w:szCs w:val="28"/>
        </w:rPr>
      </w:pPr>
      <w:r>
        <w:rPr>
          <w:color w:val="000000" w:themeColor="text1"/>
          <w:sz w:val="28"/>
          <w:szCs w:val="28"/>
        </w:rPr>
        <w:t>15. The car doors.</w:t>
      </w:r>
    </w:p>
    <w:p w:rsidR="00205A13" w:rsidRDefault="00205A13" w:rsidP="00F501F0">
      <w:pPr>
        <w:rPr>
          <w:color w:val="000000" w:themeColor="text1"/>
          <w:sz w:val="28"/>
          <w:szCs w:val="28"/>
        </w:rPr>
      </w:pPr>
      <w:r>
        <w:rPr>
          <w:color w:val="000000" w:themeColor="text1"/>
          <w:sz w:val="28"/>
          <w:szCs w:val="28"/>
        </w:rPr>
        <w:t>1.3 Subject and Verb Agreement</w:t>
      </w:r>
    </w:p>
    <w:p w:rsidR="00205A13" w:rsidRDefault="00205A13" w:rsidP="00F501F0">
      <w:pPr>
        <w:rPr>
          <w:color w:val="000000" w:themeColor="text1"/>
          <w:sz w:val="28"/>
          <w:szCs w:val="28"/>
        </w:rPr>
      </w:pPr>
      <w:r>
        <w:rPr>
          <w:color w:val="000000" w:themeColor="text1"/>
          <w:sz w:val="28"/>
          <w:szCs w:val="28"/>
        </w:rPr>
        <w:t>Fill in the gaps with the correct form of the verb in brackets.</w:t>
      </w:r>
    </w:p>
    <w:p w:rsidR="00205A13" w:rsidRDefault="00205A13" w:rsidP="00F501F0">
      <w:pPr>
        <w:rPr>
          <w:color w:val="000000" w:themeColor="text1"/>
          <w:sz w:val="28"/>
          <w:szCs w:val="28"/>
        </w:rPr>
      </w:pPr>
      <w:r>
        <w:rPr>
          <w:color w:val="000000" w:themeColor="text1"/>
          <w:sz w:val="28"/>
          <w:szCs w:val="28"/>
        </w:rPr>
        <w:t>Example: He____(do) not know what to do.</w:t>
      </w:r>
    </w:p>
    <w:p w:rsidR="00205A13" w:rsidRDefault="00205A13" w:rsidP="00F501F0">
      <w:pPr>
        <w:rPr>
          <w:color w:val="000000" w:themeColor="text1"/>
          <w:sz w:val="28"/>
          <w:szCs w:val="28"/>
        </w:rPr>
      </w:pPr>
      <w:r>
        <w:rPr>
          <w:color w:val="000000" w:themeColor="text1"/>
          <w:sz w:val="28"/>
          <w:szCs w:val="28"/>
        </w:rPr>
        <w:t>Answer: He does not know what to do.</w:t>
      </w:r>
    </w:p>
    <w:p w:rsidR="00205A13" w:rsidRDefault="00205A13" w:rsidP="00F501F0">
      <w:pPr>
        <w:rPr>
          <w:color w:val="000000" w:themeColor="text1"/>
          <w:sz w:val="28"/>
          <w:szCs w:val="28"/>
        </w:rPr>
      </w:pPr>
      <w:r>
        <w:rPr>
          <w:color w:val="000000" w:themeColor="text1"/>
          <w:sz w:val="28"/>
          <w:szCs w:val="28"/>
        </w:rPr>
        <w:t>Look at this. My Cassette recorder ___(have) stopped working.</w:t>
      </w:r>
    </w:p>
    <w:p w:rsidR="00205A13" w:rsidRDefault="00205A13" w:rsidP="00F501F0">
      <w:pPr>
        <w:rPr>
          <w:color w:val="000000" w:themeColor="text1"/>
          <w:sz w:val="28"/>
          <w:szCs w:val="28"/>
        </w:rPr>
      </w:pPr>
      <w:r>
        <w:rPr>
          <w:color w:val="000000" w:themeColor="text1"/>
          <w:sz w:val="28"/>
          <w:szCs w:val="28"/>
        </w:rPr>
        <w:t>I _____(think) it____(have) been broken. Who____(do) you think broke it? When i</w:t>
      </w:r>
    </w:p>
    <w:p w:rsidR="00203D49" w:rsidRDefault="00205A13" w:rsidP="00F501F0">
      <w:pPr>
        <w:rPr>
          <w:color w:val="000000" w:themeColor="text1"/>
          <w:sz w:val="28"/>
          <w:szCs w:val="28"/>
        </w:rPr>
      </w:pPr>
      <w:r>
        <w:rPr>
          <w:color w:val="000000" w:themeColor="text1"/>
          <w:sz w:val="28"/>
          <w:szCs w:val="28"/>
        </w:rPr>
        <w:t>_____(find) them. I’ll kill them. England___(have) a temperature climate. I____(do) not get very cold in winter. If you____(go) there in the summer, you___(do) not need many warm clothes.</w:t>
      </w:r>
      <w:r w:rsidR="00203D49">
        <w:rPr>
          <w:color w:val="000000" w:themeColor="text1"/>
          <w:sz w:val="28"/>
          <w:szCs w:val="28"/>
        </w:rPr>
        <w:t xml:space="preserve"> But people still____(have) to wear a jacket, because the weather ______(change) from day to day. You ____ (will) also need an umbrella, it always_____(rain). If you ____(have) forgotten to buy one, clothes shops____(sell) them. An Umbrella_____(do) not cost very much and it ___(be) easy to carry. But be careful. Don’t lose it when it___(be) not raining.</w:t>
      </w:r>
    </w:p>
    <w:p w:rsidR="00203D49" w:rsidRDefault="00203D49" w:rsidP="00F501F0">
      <w:pPr>
        <w:rPr>
          <w:color w:val="000000" w:themeColor="text1"/>
          <w:sz w:val="28"/>
          <w:szCs w:val="28"/>
        </w:rPr>
      </w:pPr>
      <w:r>
        <w:rPr>
          <w:color w:val="000000" w:themeColor="text1"/>
          <w:sz w:val="28"/>
          <w:szCs w:val="28"/>
        </w:rPr>
        <w:t>1.4. Agreement with the verb – be past tense</w:t>
      </w:r>
    </w:p>
    <w:p w:rsidR="00203D49" w:rsidRDefault="00203D49" w:rsidP="00F501F0">
      <w:pPr>
        <w:rPr>
          <w:color w:val="000000" w:themeColor="text1"/>
          <w:sz w:val="28"/>
          <w:szCs w:val="28"/>
        </w:rPr>
      </w:pPr>
      <w:r>
        <w:rPr>
          <w:color w:val="000000" w:themeColor="text1"/>
          <w:sz w:val="28"/>
          <w:szCs w:val="28"/>
        </w:rPr>
        <w:t>Fill in the gap with was or were</w:t>
      </w:r>
    </w:p>
    <w:p w:rsidR="00203D49" w:rsidRDefault="00203D49" w:rsidP="00F501F0">
      <w:pPr>
        <w:rPr>
          <w:color w:val="000000" w:themeColor="text1"/>
          <w:sz w:val="28"/>
          <w:szCs w:val="28"/>
        </w:rPr>
      </w:pPr>
      <w:r>
        <w:rPr>
          <w:color w:val="000000" w:themeColor="text1"/>
          <w:sz w:val="28"/>
          <w:szCs w:val="28"/>
        </w:rPr>
        <w:t>Example: Where _____ the children yesterday?</w:t>
      </w:r>
    </w:p>
    <w:p w:rsidR="00203D49" w:rsidRDefault="00203D49" w:rsidP="00F501F0">
      <w:pPr>
        <w:rPr>
          <w:color w:val="000000" w:themeColor="text1"/>
          <w:sz w:val="28"/>
          <w:szCs w:val="28"/>
        </w:rPr>
      </w:pPr>
      <w:r>
        <w:rPr>
          <w:color w:val="000000" w:themeColor="text1"/>
          <w:sz w:val="28"/>
          <w:szCs w:val="28"/>
        </w:rPr>
        <w:t>Answer: Where were the children yesterday?</w:t>
      </w:r>
    </w:p>
    <w:p w:rsidR="00203D49" w:rsidRDefault="00203D49" w:rsidP="002973A7">
      <w:pPr>
        <w:pStyle w:val="ListParagraph"/>
        <w:numPr>
          <w:ilvl w:val="0"/>
          <w:numId w:val="33"/>
        </w:numPr>
        <w:rPr>
          <w:color w:val="000000" w:themeColor="text1"/>
          <w:sz w:val="28"/>
          <w:szCs w:val="28"/>
        </w:rPr>
      </w:pPr>
      <w:r>
        <w:rPr>
          <w:color w:val="000000" w:themeColor="text1"/>
          <w:sz w:val="28"/>
          <w:szCs w:val="28"/>
        </w:rPr>
        <w:t>I ___ born in 1966.</w:t>
      </w:r>
    </w:p>
    <w:p w:rsidR="00203D49" w:rsidRDefault="00203D49" w:rsidP="002973A7">
      <w:pPr>
        <w:pStyle w:val="ListParagraph"/>
        <w:numPr>
          <w:ilvl w:val="0"/>
          <w:numId w:val="33"/>
        </w:numPr>
        <w:rPr>
          <w:color w:val="000000" w:themeColor="text1"/>
          <w:sz w:val="28"/>
          <w:szCs w:val="28"/>
        </w:rPr>
      </w:pPr>
      <w:r>
        <w:rPr>
          <w:color w:val="000000" w:themeColor="text1"/>
          <w:sz w:val="28"/>
          <w:szCs w:val="28"/>
        </w:rPr>
        <w:t>My wife ____ born in the same year.</w:t>
      </w:r>
    </w:p>
    <w:p w:rsidR="00203D49" w:rsidRDefault="00203D49" w:rsidP="002973A7">
      <w:pPr>
        <w:pStyle w:val="ListParagraph"/>
        <w:numPr>
          <w:ilvl w:val="0"/>
          <w:numId w:val="33"/>
        </w:numPr>
        <w:rPr>
          <w:color w:val="000000" w:themeColor="text1"/>
          <w:sz w:val="28"/>
          <w:szCs w:val="28"/>
        </w:rPr>
      </w:pPr>
      <w:r>
        <w:rPr>
          <w:color w:val="000000" w:themeColor="text1"/>
          <w:sz w:val="28"/>
          <w:szCs w:val="28"/>
        </w:rPr>
        <w:t>My wife and I ____ were at school together.</w:t>
      </w:r>
    </w:p>
    <w:p w:rsidR="00500DE2" w:rsidRDefault="00203D49" w:rsidP="002973A7">
      <w:pPr>
        <w:pStyle w:val="ListParagraph"/>
        <w:numPr>
          <w:ilvl w:val="0"/>
          <w:numId w:val="33"/>
        </w:numPr>
        <w:rPr>
          <w:color w:val="000000" w:themeColor="text1"/>
          <w:sz w:val="28"/>
          <w:szCs w:val="28"/>
        </w:rPr>
      </w:pPr>
      <w:r>
        <w:rPr>
          <w:color w:val="000000" w:themeColor="text1"/>
          <w:sz w:val="28"/>
          <w:szCs w:val="28"/>
        </w:rPr>
        <w:t>We ____ good friends</w:t>
      </w:r>
    </w:p>
    <w:p w:rsidR="00500DE2" w:rsidRDefault="00500DE2" w:rsidP="002973A7">
      <w:pPr>
        <w:pStyle w:val="ListParagraph"/>
        <w:numPr>
          <w:ilvl w:val="0"/>
          <w:numId w:val="33"/>
        </w:numPr>
        <w:rPr>
          <w:color w:val="000000" w:themeColor="text1"/>
          <w:sz w:val="28"/>
          <w:szCs w:val="28"/>
        </w:rPr>
      </w:pPr>
      <w:r>
        <w:rPr>
          <w:color w:val="000000" w:themeColor="text1"/>
          <w:sz w:val="28"/>
          <w:szCs w:val="28"/>
        </w:rPr>
        <w:t xml:space="preserve">When he ___ at school, John did very well in </w:t>
      </w:r>
      <w:proofErr w:type="spellStart"/>
      <w:r>
        <w:rPr>
          <w:color w:val="000000" w:themeColor="text1"/>
          <w:sz w:val="28"/>
          <w:szCs w:val="28"/>
        </w:rPr>
        <w:t>Maths</w:t>
      </w:r>
      <w:proofErr w:type="spellEnd"/>
      <w:r>
        <w:rPr>
          <w:color w:val="000000" w:themeColor="text1"/>
          <w:sz w:val="28"/>
          <w:szCs w:val="28"/>
        </w:rPr>
        <w:t>.</w:t>
      </w:r>
    </w:p>
    <w:p w:rsidR="00500DE2" w:rsidRDefault="00500DE2" w:rsidP="002973A7">
      <w:pPr>
        <w:pStyle w:val="ListParagraph"/>
        <w:numPr>
          <w:ilvl w:val="0"/>
          <w:numId w:val="33"/>
        </w:numPr>
        <w:rPr>
          <w:color w:val="000000" w:themeColor="text1"/>
          <w:sz w:val="28"/>
          <w:szCs w:val="28"/>
        </w:rPr>
      </w:pPr>
      <w:r>
        <w:rPr>
          <w:color w:val="000000" w:themeColor="text1"/>
          <w:sz w:val="28"/>
          <w:szCs w:val="28"/>
        </w:rPr>
        <w:lastRenderedPageBreak/>
        <w:t>Why ____ the shops in the High Street closed yesterday.</w:t>
      </w:r>
    </w:p>
    <w:p w:rsidR="00500DE2" w:rsidRDefault="00500DE2" w:rsidP="002973A7">
      <w:pPr>
        <w:pStyle w:val="ListParagraph"/>
        <w:numPr>
          <w:ilvl w:val="0"/>
          <w:numId w:val="33"/>
        </w:numPr>
        <w:rPr>
          <w:color w:val="000000" w:themeColor="text1"/>
          <w:sz w:val="28"/>
          <w:szCs w:val="28"/>
        </w:rPr>
      </w:pPr>
      <w:r>
        <w:rPr>
          <w:color w:val="000000" w:themeColor="text1"/>
          <w:sz w:val="28"/>
          <w:szCs w:val="28"/>
        </w:rPr>
        <w:t>The ships in the High Street ____ closed because it ____ a holiday.</w:t>
      </w:r>
    </w:p>
    <w:p w:rsidR="00500DE2" w:rsidRDefault="00500DE2" w:rsidP="002973A7">
      <w:pPr>
        <w:pStyle w:val="ListParagraph"/>
        <w:numPr>
          <w:ilvl w:val="0"/>
          <w:numId w:val="33"/>
        </w:numPr>
        <w:rPr>
          <w:color w:val="000000" w:themeColor="text1"/>
          <w:sz w:val="28"/>
          <w:szCs w:val="28"/>
        </w:rPr>
      </w:pPr>
      <w:r>
        <w:rPr>
          <w:color w:val="000000" w:themeColor="text1"/>
          <w:sz w:val="28"/>
          <w:szCs w:val="28"/>
        </w:rPr>
        <w:t>The company’s Managing Director_____ very sick.</w:t>
      </w:r>
    </w:p>
    <w:p w:rsidR="00500DE2" w:rsidRDefault="00500DE2" w:rsidP="002973A7">
      <w:pPr>
        <w:pStyle w:val="ListParagraph"/>
        <w:numPr>
          <w:ilvl w:val="0"/>
          <w:numId w:val="33"/>
        </w:numPr>
        <w:rPr>
          <w:color w:val="000000" w:themeColor="text1"/>
          <w:sz w:val="28"/>
          <w:szCs w:val="28"/>
        </w:rPr>
      </w:pPr>
      <w:r>
        <w:rPr>
          <w:color w:val="000000" w:themeColor="text1"/>
          <w:sz w:val="28"/>
          <w:szCs w:val="28"/>
        </w:rPr>
        <w:t>The company’s employees______ not very rich.</w:t>
      </w:r>
    </w:p>
    <w:p w:rsidR="00500DE2" w:rsidRDefault="00500DE2" w:rsidP="002973A7">
      <w:pPr>
        <w:pStyle w:val="ListParagraph"/>
        <w:numPr>
          <w:ilvl w:val="0"/>
          <w:numId w:val="33"/>
        </w:numPr>
        <w:rPr>
          <w:color w:val="000000" w:themeColor="text1"/>
          <w:sz w:val="28"/>
          <w:szCs w:val="28"/>
        </w:rPr>
      </w:pPr>
      <w:r>
        <w:rPr>
          <w:color w:val="000000" w:themeColor="text1"/>
          <w:sz w:val="28"/>
          <w:szCs w:val="28"/>
        </w:rPr>
        <w:t>The car doors ______ locked.</w:t>
      </w:r>
    </w:p>
    <w:p w:rsidR="00500DE2" w:rsidRDefault="00500DE2" w:rsidP="00500DE2">
      <w:pPr>
        <w:pStyle w:val="ListParagraph"/>
        <w:rPr>
          <w:color w:val="000000" w:themeColor="text1"/>
          <w:sz w:val="28"/>
          <w:szCs w:val="28"/>
        </w:rPr>
      </w:pPr>
    </w:p>
    <w:p w:rsidR="00500DE2" w:rsidRDefault="00500DE2" w:rsidP="00500DE2">
      <w:pPr>
        <w:pStyle w:val="ListParagraph"/>
        <w:rPr>
          <w:color w:val="000000" w:themeColor="text1"/>
          <w:sz w:val="28"/>
          <w:szCs w:val="28"/>
        </w:rPr>
      </w:pPr>
      <w:r>
        <w:rPr>
          <w:color w:val="000000" w:themeColor="text1"/>
          <w:sz w:val="28"/>
          <w:szCs w:val="28"/>
        </w:rPr>
        <w:t>MORE ABOUT THE BASIC SENTENCE</w:t>
      </w:r>
    </w:p>
    <w:p w:rsidR="00B347F2" w:rsidRDefault="00500DE2" w:rsidP="00500DE2">
      <w:pPr>
        <w:pStyle w:val="ListParagraph"/>
        <w:rPr>
          <w:color w:val="000000" w:themeColor="text1"/>
          <w:sz w:val="28"/>
          <w:szCs w:val="28"/>
        </w:rPr>
      </w:pPr>
      <w:r>
        <w:rPr>
          <w:color w:val="000000" w:themeColor="text1"/>
          <w:sz w:val="28"/>
          <w:szCs w:val="28"/>
        </w:rPr>
        <w:t xml:space="preserve">We use not to make negative sentence. We use an apostrophe </w:t>
      </w:r>
      <w:proofErr w:type="spellStart"/>
      <w:r>
        <w:rPr>
          <w:color w:val="000000" w:themeColor="text1"/>
          <w:sz w:val="28"/>
          <w:szCs w:val="28"/>
        </w:rPr>
        <w:t>n’t</w:t>
      </w:r>
      <w:proofErr w:type="spellEnd"/>
      <w:r>
        <w:rPr>
          <w:color w:val="000000" w:themeColor="text1"/>
          <w:sz w:val="28"/>
          <w:szCs w:val="28"/>
        </w:rPr>
        <w:t xml:space="preserve"> for short forms.</w:t>
      </w:r>
      <w:r w:rsidR="00205A13" w:rsidRPr="00203D49">
        <w:rPr>
          <w:color w:val="000000" w:themeColor="text1"/>
          <w:sz w:val="28"/>
          <w:szCs w:val="28"/>
        </w:rPr>
        <w:t xml:space="preserve"> </w:t>
      </w:r>
      <w:r w:rsidR="00B347F2" w:rsidRPr="00203D49">
        <w:rPr>
          <w:color w:val="000000" w:themeColor="text1"/>
          <w:sz w:val="28"/>
          <w:szCs w:val="28"/>
        </w:rPr>
        <w:t xml:space="preserve">   </w:t>
      </w:r>
      <w:r>
        <w:rPr>
          <w:color w:val="000000" w:themeColor="text1"/>
          <w:sz w:val="28"/>
          <w:szCs w:val="28"/>
        </w:rPr>
        <w:t>The subject and verb usually come before the other parts of a sentence, but the exact order depends on the type of sentence. Word order is very important in English.</w:t>
      </w:r>
    </w:p>
    <w:p w:rsidR="00500DE2" w:rsidRDefault="00500DE2" w:rsidP="00500DE2">
      <w:pPr>
        <w:pStyle w:val="ListParagraph"/>
        <w:rPr>
          <w:color w:val="000000" w:themeColor="text1"/>
          <w:sz w:val="28"/>
          <w:szCs w:val="28"/>
        </w:rPr>
      </w:pPr>
    </w:p>
    <w:p w:rsidR="00500DE2" w:rsidRDefault="00500DE2" w:rsidP="00500DE2">
      <w:pPr>
        <w:pStyle w:val="ListParagraph"/>
        <w:rPr>
          <w:color w:val="000000" w:themeColor="text1"/>
          <w:sz w:val="28"/>
          <w:szCs w:val="28"/>
        </w:rPr>
      </w:pPr>
      <w:r>
        <w:rPr>
          <w:color w:val="000000" w:themeColor="text1"/>
          <w:sz w:val="28"/>
          <w:szCs w:val="28"/>
        </w:rPr>
        <w:t>2.1 Word Order</w:t>
      </w:r>
    </w:p>
    <w:p w:rsidR="00500DE2" w:rsidRDefault="00500DE2" w:rsidP="00500DE2">
      <w:pPr>
        <w:pStyle w:val="ListParagraph"/>
        <w:rPr>
          <w:color w:val="000000" w:themeColor="text1"/>
          <w:sz w:val="28"/>
          <w:szCs w:val="28"/>
        </w:rPr>
      </w:pPr>
      <w:r>
        <w:rPr>
          <w:color w:val="000000" w:themeColor="text1"/>
          <w:sz w:val="28"/>
          <w:szCs w:val="28"/>
        </w:rPr>
        <w:t>Change the order of the words or groups of words to make a correct sentence.</w:t>
      </w:r>
    </w:p>
    <w:p w:rsidR="00500DE2" w:rsidRDefault="00500DE2" w:rsidP="00500DE2">
      <w:pPr>
        <w:pStyle w:val="ListParagraph"/>
        <w:rPr>
          <w:color w:val="000000" w:themeColor="text1"/>
          <w:sz w:val="28"/>
          <w:szCs w:val="28"/>
        </w:rPr>
      </w:pPr>
      <w:r>
        <w:rPr>
          <w:color w:val="000000" w:themeColor="text1"/>
          <w:sz w:val="28"/>
          <w:szCs w:val="28"/>
        </w:rPr>
        <w:t>Example: am/very/happy/I</w:t>
      </w:r>
    </w:p>
    <w:p w:rsidR="00500DE2" w:rsidRDefault="00500DE2" w:rsidP="00500DE2">
      <w:pPr>
        <w:pStyle w:val="ListParagraph"/>
        <w:rPr>
          <w:color w:val="000000" w:themeColor="text1"/>
          <w:sz w:val="28"/>
          <w:szCs w:val="28"/>
        </w:rPr>
      </w:pPr>
      <w:r>
        <w:rPr>
          <w:color w:val="000000" w:themeColor="text1"/>
          <w:sz w:val="28"/>
          <w:szCs w:val="28"/>
        </w:rPr>
        <w:t>Answer: I am very happy.</w:t>
      </w:r>
    </w:p>
    <w:p w:rsidR="00500DE2" w:rsidRDefault="00500DE2" w:rsidP="002973A7">
      <w:pPr>
        <w:pStyle w:val="ListParagraph"/>
        <w:numPr>
          <w:ilvl w:val="0"/>
          <w:numId w:val="34"/>
        </w:numPr>
        <w:rPr>
          <w:color w:val="000000" w:themeColor="text1"/>
          <w:sz w:val="28"/>
          <w:szCs w:val="28"/>
        </w:rPr>
      </w:pPr>
      <w:r>
        <w:rPr>
          <w:color w:val="000000" w:themeColor="text1"/>
          <w:sz w:val="28"/>
          <w:szCs w:val="28"/>
        </w:rPr>
        <w:t>Wanted/ last week/to see the doctor/I</w:t>
      </w:r>
    </w:p>
    <w:p w:rsidR="00500DE2" w:rsidRDefault="00500DE2" w:rsidP="002973A7">
      <w:pPr>
        <w:pStyle w:val="ListParagraph"/>
        <w:numPr>
          <w:ilvl w:val="0"/>
          <w:numId w:val="34"/>
        </w:numPr>
        <w:rPr>
          <w:color w:val="000000" w:themeColor="text1"/>
          <w:sz w:val="28"/>
          <w:szCs w:val="28"/>
        </w:rPr>
      </w:pPr>
      <w:r>
        <w:rPr>
          <w:color w:val="000000" w:themeColor="text1"/>
          <w:sz w:val="28"/>
          <w:szCs w:val="28"/>
        </w:rPr>
        <w:t>Not/feeling/I/was/well.</w:t>
      </w:r>
    </w:p>
    <w:p w:rsidR="00500DE2" w:rsidRDefault="00500DE2" w:rsidP="002973A7">
      <w:pPr>
        <w:pStyle w:val="ListParagraph"/>
        <w:numPr>
          <w:ilvl w:val="0"/>
          <w:numId w:val="34"/>
        </w:numPr>
        <w:rPr>
          <w:color w:val="000000" w:themeColor="text1"/>
          <w:sz w:val="28"/>
          <w:szCs w:val="28"/>
        </w:rPr>
      </w:pPr>
      <w:r>
        <w:rPr>
          <w:color w:val="000000" w:themeColor="text1"/>
          <w:sz w:val="28"/>
          <w:szCs w:val="28"/>
        </w:rPr>
        <w:t>a terrible headache/had/I.</w:t>
      </w:r>
    </w:p>
    <w:p w:rsidR="00500DE2" w:rsidRDefault="00500DE2" w:rsidP="002973A7">
      <w:pPr>
        <w:pStyle w:val="ListParagraph"/>
        <w:numPr>
          <w:ilvl w:val="0"/>
          <w:numId w:val="34"/>
        </w:numPr>
        <w:rPr>
          <w:color w:val="000000" w:themeColor="text1"/>
          <w:sz w:val="28"/>
          <w:szCs w:val="28"/>
        </w:rPr>
      </w:pPr>
      <w:r>
        <w:rPr>
          <w:color w:val="000000" w:themeColor="text1"/>
          <w:sz w:val="28"/>
          <w:szCs w:val="28"/>
        </w:rPr>
        <w:t>headaches/never usually/get/I.</w:t>
      </w:r>
    </w:p>
    <w:p w:rsidR="00836959" w:rsidRDefault="00836959" w:rsidP="002973A7">
      <w:pPr>
        <w:pStyle w:val="ListParagraph"/>
        <w:numPr>
          <w:ilvl w:val="0"/>
          <w:numId w:val="34"/>
        </w:numPr>
        <w:rPr>
          <w:color w:val="000000" w:themeColor="text1"/>
          <w:sz w:val="28"/>
          <w:szCs w:val="28"/>
        </w:rPr>
      </w:pPr>
      <w:r>
        <w:rPr>
          <w:color w:val="000000" w:themeColor="text1"/>
          <w:sz w:val="28"/>
          <w:szCs w:val="28"/>
        </w:rPr>
        <w:t>me/asked/about the headache/ the doctor.</w:t>
      </w:r>
    </w:p>
    <w:p w:rsidR="00836959" w:rsidRDefault="00836959" w:rsidP="002973A7">
      <w:pPr>
        <w:pStyle w:val="ListParagraph"/>
        <w:numPr>
          <w:ilvl w:val="0"/>
          <w:numId w:val="34"/>
        </w:numPr>
        <w:rPr>
          <w:color w:val="000000" w:themeColor="text1"/>
          <w:sz w:val="28"/>
          <w:szCs w:val="28"/>
        </w:rPr>
      </w:pPr>
      <w:r>
        <w:rPr>
          <w:color w:val="000000" w:themeColor="text1"/>
          <w:sz w:val="28"/>
          <w:szCs w:val="28"/>
        </w:rPr>
        <w:t>a number of question/ he/asked.</w:t>
      </w:r>
    </w:p>
    <w:p w:rsidR="00836959" w:rsidRDefault="00836959" w:rsidP="002973A7">
      <w:pPr>
        <w:pStyle w:val="ListParagraph"/>
        <w:numPr>
          <w:ilvl w:val="0"/>
          <w:numId w:val="34"/>
        </w:numPr>
        <w:rPr>
          <w:color w:val="000000" w:themeColor="text1"/>
          <w:sz w:val="28"/>
          <w:szCs w:val="28"/>
        </w:rPr>
      </w:pPr>
      <w:r>
        <w:rPr>
          <w:color w:val="000000" w:themeColor="text1"/>
          <w:sz w:val="28"/>
          <w:szCs w:val="28"/>
        </w:rPr>
        <w:t>This headache/start/?/when did.</w:t>
      </w:r>
    </w:p>
    <w:p w:rsidR="00836959" w:rsidRDefault="00836959" w:rsidP="002973A7">
      <w:pPr>
        <w:pStyle w:val="ListParagraph"/>
        <w:numPr>
          <w:ilvl w:val="0"/>
          <w:numId w:val="34"/>
        </w:numPr>
        <w:rPr>
          <w:color w:val="000000" w:themeColor="text1"/>
          <w:sz w:val="28"/>
          <w:szCs w:val="28"/>
        </w:rPr>
      </w:pPr>
      <w:r>
        <w:rPr>
          <w:color w:val="000000" w:themeColor="text1"/>
          <w:sz w:val="28"/>
          <w:szCs w:val="28"/>
        </w:rPr>
        <w:t>Keep you awake at night/the headache/?/did.</w:t>
      </w:r>
    </w:p>
    <w:p w:rsidR="00836959" w:rsidRDefault="00836959" w:rsidP="002973A7">
      <w:pPr>
        <w:pStyle w:val="ListParagraph"/>
        <w:numPr>
          <w:ilvl w:val="0"/>
          <w:numId w:val="34"/>
        </w:numPr>
        <w:rPr>
          <w:color w:val="000000" w:themeColor="text1"/>
          <w:sz w:val="28"/>
          <w:szCs w:val="28"/>
        </w:rPr>
      </w:pPr>
      <w:r>
        <w:rPr>
          <w:color w:val="000000" w:themeColor="text1"/>
          <w:sz w:val="28"/>
          <w:szCs w:val="28"/>
        </w:rPr>
        <w:t>Like this/how long have you/?/been feeling.</w:t>
      </w:r>
    </w:p>
    <w:p w:rsidR="00836959" w:rsidRDefault="00836959" w:rsidP="002973A7">
      <w:pPr>
        <w:pStyle w:val="ListParagraph"/>
        <w:numPr>
          <w:ilvl w:val="0"/>
          <w:numId w:val="34"/>
        </w:numPr>
        <w:rPr>
          <w:color w:val="000000" w:themeColor="text1"/>
          <w:sz w:val="28"/>
          <w:szCs w:val="28"/>
        </w:rPr>
      </w:pPr>
      <w:r>
        <w:rPr>
          <w:color w:val="000000" w:themeColor="text1"/>
          <w:sz w:val="28"/>
          <w:szCs w:val="28"/>
        </w:rPr>
        <w:t>What to do/told/me/he.</w:t>
      </w:r>
    </w:p>
    <w:p w:rsidR="00836959" w:rsidRDefault="00836959" w:rsidP="002973A7">
      <w:pPr>
        <w:pStyle w:val="ListParagraph"/>
        <w:numPr>
          <w:ilvl w:val="0"/>
          <w:numId w:val="34"/>
        </w:numPr>
        <w:rPr>
          <w:color w:val="000000" w:themeColor="text1"/>
          <w:sz w:val="28"/>
          <w:szCs w:val="28"/>
        </w:rPr>
      </w:pPr>
      <w:r>
        <w:rPr>
          <w:color w:val="000000" w:themeColor="text1"/>
          <w:sz w:val="28"/>
          <w:szCs w:val="28"/>
        </w:rPr>
        <w:t>This medicine/three times a day/take.</w:t>
      </w:r>
    </w:p>
    <w:p w:rsidR="00836959" w:rsidRDefault="00836959" w:rsidP="002973A7">
      <w:pPr>
        <w:pStyle w:val="ListParagraph"/>
        <w:numPr>
          <w:ilvl w:val="0"/>
          <w:numId w:val="34"/>
        </w:numPr>
        <w:rPr>
          <w:color w:val="000000" w:themeColor="text1"/>
          <w:sz w:val="28"/>
          <w:szCs w:val="28"/>
        </w:rPr>
      </w:pPr>
      <w:r>
        <w:rPr>
          <w:color w:val="000000" w:themeColor="text1"/>
          <w:sz w:val="28"/>
          <w:szCs w:val="28"/>
        </w:rPr>
        <w:t>Work/ do not/ too hard.</w:t>
      </w:r>
    </w:p>
    <w:p w:rsidR="00836959" w:rsidRDefault="00836959" w:rsidP="002973A7">
      <w:pPr>
        <w:pStyle w:val="ListParagraph"/>
        <w:numPr>
          <w:ilvl w:val="0"/>
          <w:numId w:val="34"/>
        </w:numPr>
        <w:rPr>
          <w:color w:val="000000" w:themeColor="text1"/>
          <w:sz w:val="28"/>
          <w:szCs w:val="28"/>
        </w:rPr>
      </w:pPr>
      <w:r>
        <w:rPr>
          <w:color w:val="000000" w:themeColor="text1"/>
          <w:sz w:val="28"/>
          <w:szCs w:val="28"/>
        </w:rPr>
        <w:t>To the chemist/ went/I/to get the medicine.</w:t>
      </w:r>
    </w:p>
    <w:p w:rsidR="00836959" w:rsidRDefault="00836959" w:rsidP="002973A7">
      <w:pPr>
        <w:pStyle w:val="ListParagraph"/>
        <w:numPr>
          <w:ilvl w:val="0"/>
          <w:numId w:val="34"/>
        </w:numPr>
        <w:rPr>
          <w:color w:val="000000" w:themeColor="text1"/>
          <w:sz w:val="28"/>
          <w:szCs w:val="28"/>
        </w:rPr>
      </w:pPr>
      <w:r>
        <w:rPr>
          <w:color w:val="000000" w:themeColor="text1"/>
          <w:sz w:val="28"/>
          <w:szCs w:val="28"/>
        </w:rPr>
        <w:t>The medicine/ for four days/took/I.</w:t>
      </w:r>
    </w:p>
    <w:p w:rsidR="00836959" w:rsidRDefault="00836959" w:rsidP="002973A7">
      <w:pPr>
        <w:pStyle w:val="ListParagraph"/>
        <w:numPr>
          <w:ilvl w:val="0"/>
          <w:numId w:val="34"/>
        </w:numPr>
        <w:rPr>
          <w:color w:val="000000" w:themeColor="text1"/>
          <w:sz w:val="28"/>
          <w:szCs w:val="28"/>
        </w:rPr>
      </w:pPr>
      <w:r>
        <w:rPr>
          <w:color w:val="000000" w:themeColor="text1"/>
          <w:sz w:val="28"/>
          <w:szCs w:val="28"/>
        </w:rPr>
        <w:t>Felt/I/after that/better.</w:t>
      </w:r>
    </w:p>
    <w:p w:rsidR="00836959" w:rsidRPr="00203D49" w:rsidRDefault="00836959" w:rsidP="00836959">
      <w:pPr>
        <w:pStyle w:val="ListParagraph"/>
        <w:ind w:left="1080"/>
        <w:rPr>
          <w:color w:val="000000" w:themeColor="text1"/>
          <w:sz w:val="28"/>
          <w:szCs w:val="28"/>
        </w:rPr>
      </w:pPr>
    </w:p>
    <w:p w:rsidR="00816AE7" w:rsidRDefault="00836959" w:rsidP="00836959">
      <w:pPr>
        <w:ind w:left="1080"/>
        <w:rPr>
          <w:color w:val="000000" w:themeColor="text1"/>
          <w:sz w:val="28"/>
          <w:szCs w:val="28"/>
        </w:rPr>
      </w:pPr>
      <w:r>
        <w:rPr>
          <w:color w:val="000000" w:themeColor="text1"/>
          <w:sz w:val="28"/>
          <w:szCs w:val="28"/>
        </w:rPr>
        <w:lastRenderedPageBreak/>
        <w:t>2.2. Sentences with not</w:t>
      </w:r>
    </w:p>
    <w:p w:rsidR="00836959" w:rsidRDefault="00836959" w:rsidP="00836959">
      <w:pPr>
        <w:ind w:left="1080"/>
        <w:rPr>
          <w:color w:val="000000" w:themeColor="text1"/>
          <w:sz w:val="28"/>
          <w:szCs w:val="28"/>
        </w:rPr>
      </w:pPr>
      <w:r>
        <w:rPr>
          <w:color w:val="000000" w:themeColor="text1"/>
          <w:sz w:val="28"/>
          <w:szCs w:val="28"/>
        </w:rPr>
        <w:t>Answer the questions below with sentences using not.</w:t>
      </w:r>
    </w:p>
    <w:p w:rsidR="00836959" w:rsidRDefault="00B26958" w:rsidP="00836959">
      <w:pPr>
        <w:ind w:left="1080"/>
        <w:rPr>
          <w:color w:val="000000" w:themeColor="text1"/>
          <w:sz w:val="28"/>
          <w:szCs w:val="28"/>
        </w:rPr>
      </w:pPr>
      <w:r>
        <w:rPr>
          <w:color w:val="000000" w:themeColor="text1"/>
          <w:sz w:val="28"/>
          <w:szCs w:val="28"/>
        </w:rPr>
        <w:t>Example: Have you found something?</w:t>
      </w:r>
    </w:p>
    <w:p w:rsidR="00B26958" w:rsidRDefault="00B26958" w:rsidP="00836959">
      <w:pPr>
        <w:ind w:left="1080"/>
        <w:rPr>
          <w:color w:val="000000" w:themeColor="text1"/>
          <w:sz w:val="28"/>
          <w:szCs w:val="28"/>
        </w:rPr>
      </w:pPr>
      <w:r>
        <w:rPr>
          <w:color w:val="000000" w:themeColor="text1"/>
          <w:sz w:val="28"/>
          <w:szCs w:val="28"/>
        </w:rPr>
        <w:t xml:space="preserve">   Answer: I have not(have n</w:t>
      </w:r>
      <w:r w:rsidR="003D77E5">
        <w:rPr>
          <w:color w:val="000000" w:themeColor="text1"/>
          <w:sz w:val="28"/>
          <w:szCs w:val="28"/>
        </w:rPr>
        <w:t xml:space="preserve"> </w:t>
      </w:r>
      <w:r>
        <w:rPr>
          <w:color w:val="000000" w:themeColor="text1"/>
          <w:sz w:val="28"/>
          <w:szCs w:val="28"/>
        </w:rPr>
        <w:t>’</w:t>
      </w:r>
      <w:r w:rsidR="003D77E5">
        <w:rPr>
          <w:color w:val="000000" w:themeColor="text1"/>
          <w:sz w:val="28"/>
          <w:szCs w:val="28"/>
        </w:rPr>
        <w:t xml:space="preserve"> </w:t>
      </w:r>
      <w:r>
        <w:rPr>
          <w:color w:val="000000" w:themeColor="text1"/>
          <w:sz w:val="28"/>
          <w:szCs w:val="28"/>
        </w:rPr>
        <w:t>t) found anything.</w:t>
      </w:r>
    </w:p>
    <w:p w:rsidR="00B26958" w:rsidRDefault="00B26958" w:rsidP="002973A7">
      <w:pPr>
        <w:pStyle w:val="ListParagraph"/>
        <w:numPr>
          <w:ilvl w:val="0"/>
          <w:numId w:val="35"/>
        </w:numPr>
        <w:rPr>
          <w:color w:val="000000" w:themeColor="text1"/>
          <w:sz w:val="28"/>
          <w:szCs w:val="28"/>
        </w:rPr>
      </w:pPr>
      <w:r>
        <w:rPr>
          <w:color w:val="000000" w:themeColor="text1"/>
          <w:sz w:val="28"/>
          <w:szCs w:val="28"/>
        </w:rPr>
        <w:t>Does he play tennis.</w:t>
      </w:r>
    </w:p>
    <w:p w:rsidR="00B26958" w:rsidRDefault="00B26958" w:rsidP="002973A7">
      <w:pPr>
        <w:pStyle w:val="ListParagraph"/>
        <w:numPr>
          <w:ilvl w:val="0"/>
          <w:numId w:val="35"/>
        </w:numPr>
        <w:rPr>
          <w:color w:val="000000" w:themeColor="text1"/>
          <w:sz w:val="28"/>
          <w:szCs w:val="28"/>
        </w:rPr>
      </w:pPr>
      <w:r>
        <w:rPr>
          <w:color w:val="000000" w:themeColor="text1"/>
          <w:sz w:val="28"/>
          <w:szCs w:val="28"/>
        </w:rPr>
        <w:t>Have you got a lot of money.</w:t>
      </w:r>
    </w:p>
    <w:p w:rsidR="00B26958" w:rsidRDefault="00B26958" w:rsidP="002973A7">
      <w:pPr>
        <w:pStyle w:val="ListParagraph"/>
        <w:numPr>
          <w:ilvl w:val="0"/>
          <w:numId w:val="35"/>
        </w:numPr>
        <w:rPr>
          <w:color w:val="000000" w:themeColor="text1"/>
          <w:sz w:val="28"/>
          <w:szCs w:val="28"/>
        </w:rPr>
      </w:pPr>
      <w:r>
        <w:rPr>
          <w:color w:val="000000" w:themeColor="text1"/>
          <w:sz w:val="28"/>
          <w:szCs w:val="28"/>
        </w:rPr>
        <w:t>Has it been raining?</w:t>
      </w:r>
    </w:p>
    <w:p w:rsidR="00B26958" w:rsidRDefault="00B26958" w:rsidP="002973A7">
      <w:pPr>
        <w:pStyle w:val="ListParagraph"/>
        <w:numPr>
          <w:ilvl w:val="0"/>
          <w:numId w:val="35"/>
        </w:numPr>
        <w:rPr>
          <w:color w:val="000000" w:themeColor="text1"/>
          <w:sz w:val="28"/>
          <w:szCs w:val="28"/>
        </w:rPr>
      </w:pPr>
      <w:r>
        <w:rPr>
          <w:color w:val="000000" w:themeColor="text1"/>
          <w:sz w:val="28"/>
          <w:szCs w:val="28"/>
        </w:rPr>
        <w:t>Are you doing many courses this term?</w:t>
      </w:r>
    </w:p>
    <w:p w:rsidR="00B26958" w:rsidRDefault="00B26958" w:rsidP="002973A7">
      <w:pPr>
        <w:pStyle w:val="ListParagraph"/>
        <w:numPr>
          <w:ilvl w:val="0"/>
          <w:numId w:val="35"/>
        </w:numPr>
        <w:rPr>
          <w:color w:val="000000" w:themeColor="text1"/>
          <w:sz w:val="28"/>
          <w:szCs w:val="28"/>
        </w:rPr>
      </w:pPr>
      <w:r>
        <w:rPr>
          <w:color w:val="000000" w:themeColor="text1"/>
          <w:sz w:val="28"/>
          <w:szCs w:val="28"/>
        </w:rPr>
        <w:t>Do fish eat fruit?</w:t>
      </w:r>
    </w:p>
    <w:p w:rsidR="00B26958" w:rsidRDefault="00B26958" w:rsidP="002973A7">
      <w:pPr>
        <w:pStyle w:val="ListParagraph"/>
        <w:numPr>
          <w:ilvl w:val="0"/>
          <w:numId w:val="35"/>
        </w:numPr>
        <w:rPr>
          <w:color w:val="000000" w:themeColor="text1"/>
          <w:sz w:val="28"/>
          <w:szCs w:val="28"/>
        </w:rPr>
      </w:pPr>
      <w:r>
        <w:rPr>
          <w:color w:val="000000" w:themeColor="text1"/>
          <w:sz w:val="28"/>
          <w:szCs w:val="28"/>
        </w:rPr>
        <w:t>Did you arrive o</w:t>
      </w:r>
      <w:r w:rsidR="00E3415F">
        <w:rPr>
          <w:color w:val="000000" w:themeColor="text1"/>
          <w:sz w:val="28"/>
          <w:szCs w:val="28"/>
        </w:rPr>
        <w:t>n</w:t>
      </w:r>
      <w:r>
        <w:rPr>
          <w:color w:val="000000" w:themeColor="text1"/>
          <w:sz w:val="28"/>
          <w:szCs w:val="28"/>
        </w:rPr>
        <w:t xml:space="preserve"> time?</w:t>
      </w:r>
    </w:p>
    <w:p w:rsidR="00B26958" w:rsidRDefault="00B26958" w:rsidP="002973A7">
      <w:pPr>
        <w:pStyle w:val="ListParagraph"/>
        <w:numPr>
          <w:ilvl w:val="0"/>
          <w:numId w:val="35"/>
        </w:numPr>
        <w:rPr>
          <w:color w:val="000000" w:themeColor="text1"/>
          <w:sz w:val="28"/>
          <w:szCs w:val="28"/>
        </w:rPr>
      </w:pPr>
      <w:r>
        <w:rPr>
          <w:color w:val="000000" w:themeColor="text1"/>
          <w:sz w:val="28"/>
          <w:szCs w:val="28"/>
        </w:rPr>
        <w:t>Were they watching TV?</w:t>
      </w:r>
    </w:p>
    <w:p w:rsidR="00B26958" w:rsidRDefault="00B26958" w:rsidP="002973A7">
      <w:pPr>
        <w:pStyle w:val="ListParagraph"/>
        <w:numPr>
          <w:ilvl w:val="0"/>
          <w:numId w:val="35"/>
        </w:numPr>
        <w:rPr>
          <w:color w:val="000000" w:themeColor="text1"/>
          <w:sz w:val="28"/>
          <w:szCs w:val="28"/>
        </w:rPr>
      </w:pPr>
      <w:r>
        <w:rPr>
          <w:color w:val="000000" w:themeColor="text1"/>
          <w:sz w:val="28"/>
          <w:szCs w:val="28"/>
        </w:rPr>
        <w:t xml:space="preserve"> Have you been working hard?</w:t>
      </w:r>
    </w:p>
    <w:p w:rsidR="00B26958" w:rsidRDefault="00B26958" w:rsidP="00B26958">
      <w:pPr>
        <w:pStyle w:val="ListParagraph"/>
        <w:ind w:left="1440"/>
        <w:rPr>
          <w:color w:val="000000" w:themeColor="text1"/>
          <w:sz w:val="28"/>
          <w:szCs w:val="28"/>
        </w:rPr>
      </w:pPr>
      <w:r>
        <w:rPr>
          <w:color w:val="000000" w:themeColor="text1"/>
          <w:sz w:val="28"/>
          <w:szCs w:val="28"/>
        </w:rPr>
        <w:t xml:space="preserve">                    </w:t>
      </w:r>
      <w:r>
        <w:rPr>
          <w:color w:val="000000" w:themeColor="text1"/>
          <w:sz w:val="28"/>
          <w:szCs w:val="28"/>
        </w:rPr>
        <w:tab/>
      </w:r>
      <w:r>
        <w:rPr>
          <w:color w:val="000000" w:themeColor="text1"/>
          <w:sz w:val="28"/>
          <w:szCs w:val="28"/>
        </w:rPr>
        <w:tab/>
      </w:r>
      <w:r>
        <w:rPr>
          <w:color w:val="000000" w:themeColor="text1"/>
          <w:sz w:val="28"/>
          <w:szCs w:val="28"/>
        </w:rPr>
        <w:tab/>
        <w:t>QUESTION WORDS</w:t>
      </w:r>
    </w:p>
    <w:p w:rsidR="00B26958" w:rsidRDefault="00B26958" w:rsidP="00B26958">
      <w:pPr>
        <w:pStyle w:val="ListParagraph"/>
        <w:ind w:left="1440"/>
        <w:rPr>
          <w:color w:val="000000" w:themeColor="text1"/>
          <w:sz w:val="28"/>
          <w:szCs w:val="28"/>
        </w:rPr>
      </w:pPr>
      <w:r>
        <w:rPr>
          <w:color w:val="000000" w:themeColor="text1"/>
          <w:sz w:val="28"/>
          <w:szCs w:val="28"/>
        </w:rPr>
        <w:t>Question words ask for information. They go at the beginning of a sentence. We put a question mark (?) at the end of the question.</w:t>
      </w:r>
    </w:p>
    <w:p w:rsidR="00804587" w:rsidRDefault="00E46CB2" w:rsidP="00B26958">
      <w:pPr>
        <w:pStyle w:val="ListParagraph"/>
        <w:ind w:left="1440"/>
        <w:rPr>
          <w:color w:val="000000" w:themeColor="text1"/>
          <w:sz w:val="28"/>
          <w:szCs w:val="28"/>
        </w:rPr>
      </w:pPr>
      <w:r>
        <w:rPr>
          <w:color w:val="000000" w:themeColor="text1"/>
          <w:sz w:val="28"/>
          <w:szCs w:val="28"/>
        </w:rPr>
        <w:t xml:space="preserve">1.1 </w:t>
      </w:r>
      <w:r w:rsidR="00804587">
        <w:rPr>
          <w:color w:val="000000" w:themeColor="text1"/>
          <w:sz w:val="28"/>
          <w:szCs w:val="28"/>
        </w:rPr>
        <w:t>Word order</w:t>
      </w:r>
    </w:p>
    <w:p w:rsidR="00804587" w:rsidRDefault="00804587" w:rsidP="00B26958">
      <w:pPr>
        <w:pStyle w:val="ListParagraph"/>
        <w:ind w:left="1440"/>
        <w:rPr>
          <w:color w:val="000000" w:themeColor="text1"/>
          <w:sz w:val="28"/>
          <w:szCs w:val="28"/>
        </w:rPr>
      </w:pPr>
      <w:r>
        <w:rPr>
          <w:color w:val="000000" w:themeColor="text1"/>
          <w:sz w:val="28"/>
          <w:szCs w:val="28"/>
        </w:rPr>
        <w:t>Change the order of the words or groups of words make correct sentence.</w:t>
      </w:r>
    </w:p>
    <w:p w:rsidR="00804587" w:rsidRDefault="00804587" w:rsidP="00B26958">
      <w:pPr>
        <w:pStyle w:val="ListParagraph"/>
        <w:ind w:left="1440"/>
        <w:rPr>
          <w:color w:val="000000" w:themeColor="text1"/>
          <w:sz w:val="28"/>
          <w:szCs w:val="28"/>
        </w:rPr>
      </w:pPr>
      <w:r>
        <w:rPr>
          <w:color w:val="000000" w:themeColor="text1"/>
          <w:sz w:val="28"/>
          <w:szCs w:val="28"/>
        </w:rPr>
        <w:t>Example: are you late/?./why</w:t>
      </w:r>
    </w:p>
    <w:p w:rsidR="00B26958" w:rsidRDefault="00804587" w:rsidP="00B26958">
      <w:pPr>
        <w:pStyle w:val="ListParagraph"/>
        <w:ind w:left="1440"/>
        <w:rPr>
          <w:color w:val="000000" w:themeColor="text1"/>
          <w:sz w:val="28"/>
          <w:szCs w:val="28"/>
        </w:rPr>
      </w:pPr>
      <w:r>
        <w:rPr>
          <w:color w:val="000000" w:themeColor="text1"/>
          <w:sz w:val="28"/>
          <w:szCs w:val="28"/>
        </w:rPr>
        <w:t>Answer: Why are you late?</w:t>
      </w:r>
    </w:p>
    <w:p w:rsidR="00804587" w:rsidRDefault="00804587" w:rsidP="002973A7">
      <w:pPr>
        <w:pStyle w:val="ListParagraph"/>
        <w:numPr>
          <w:ilvl w:val="0"/>
          <w:numId w:val="36"/>
        </w:numPr>
        <w:rPr>
          <w:color w:val="000000" w:themeColor="text1"/>
          <w:sz w:val="28"/>
          <w:szCs w:val="28"/>
        </w:rPr>
      </w:pPr>
      <w:r>
        <w:rPr>
          <w:color w:val="000000" w:themeColor="text1"/>
          <w:sz w:val="28"/>
          <w:szCs w:val="28"/>
        </w:rPr>
        <w:t>are you going/?/where</w:t>
      </w:r>
    </w:p>
    <w:p w:rsidR="00804587" w:rsidRDefault="00804587" w:rsidP="002973A7">
      <w:pPr>
        <w:pStyle w:val="ListParagraph"/>
        <w:numPr>
          <w:ilvl w:val="0"/>
          <w:numId w:val="36"/>
        </w:numPr>
        <w:rPr>
          <w:color w:val="000000" w:themeColor="text1"/>
          <w:sz w:val="28"/>
          <w:szCs w:val="28"/>
        </w:rPr>
      </w:pPr>
      <w:r>
        <w:rPr>
          <w:color w:val="000000" w:themeColor="text1"/>
          <w:sz w:val="28"/>
          <w:szCs w:val="28"/>
        </w:rPr>
        <w:t>were they doing/what/last night/?</w:t>
      </w:r>
    </w:p>
    <w:p w:rsidR="00804587" w:rsidRDefault="00804587" w:rsidP="002973A7">
      <w:pPr>
        <w:pStyle w:val="ListParagraph"/>
        <w:numPr>
          <w:ilvl w:val="0"/>
          <w:numId w:val="36"/>
        </w:numPr>
        <w:rPr>
          <w:color w:val="000000" w:themeColor="text1"/>
          <w:sz w:val="28"/>
          <w:szCs w:val="28"/>
        </w:rPr>
      </w:pPr>
      <w:r>
        <w:rPr>
          <w:color w:val="000000" w:themeColor="text1"/>
          <w:sz w:val="28"/>
          <w:szCs w:val="28"/>
        </w:rPr>
        <w:t>Does he play tennis/often/?/how</w:t>
      </w:r>
    </w:p>
    <w:p w:rsidR="00804587" w:rsidRDefault="00804587" w:rsidP="002973A7">
      <w:pPr>
        <w:pStyle w:val="ListParagraph"/>
        <w:numPr>
          <w:ilvl w:val="0"/>
          <w:numId w:val="36"/>
        </w:numPr>
        <w:rPr>
          <w:color w:val="000000" w:themeColor="text1"/>
          <w:sz w:val="28"/>
          <w:szCs w:val="28"/>
        </w:rPr>
      </w:pPr>
      <w:r>
        <w:rPr>
          <w:color w:val="000000" w:themeColor="text1"/>
          <w:sz w:val="28"/>
          <w:szCs w:val="28"/>
        </w:rPr>
        <w:t>?/how/are you/tell</w:t>
      </w:r>
    </w:p>
    <w:p w:rsidR="00804587" w:rsidRDefault="00804587" w:rsidP="002973A7">
      <w:pPr>
        <w:pStyle w:val="ListParagraph"/>
        <w:numPr>
          <w:ilvl w:val="0"/>
          <w:numId w:val="36"/>
        </w:numPr>
        <w:rPr>
          <w:color w:val="000000" w:themeColor="text1"/>
          <w:sz w:val="28"/>
          <w:szCs w:val="28"/>
        </w:rPr>
      </w:pPr>
      <w:r>
        <w:rPr>
          <w:color w:val="000000" w:themeColor="text1"/>
          <w:sz w:val="28"/>
          <w:szCs w:val="28"/>
        </w:rPr>
        <w:t>University/did he go to/?/which</w:t>
      </w:r>
    </w:p>
    <w:p w:rsidR="00804587" w:rsidRDefault="00804587" w:rsidP="002973A7">
      <w:pPr>
        <w:pStyle w:val="ListParagraph"/>
        <w:numPr>
          <w:ilvl w:val="0"/>
          <w:numId w:val="36"/>
        </w:numPr>
        <w:rPr>
          <w:color w:val="000000" w:themeColor="text1"/>
          <w:sz w:val="28"/>
          <w:szCs w:val="28"/>
        </w:rPr>
      </w:pPr>
      <w:r>
        <w:rPr>
          <w:color w:val="000000" w:themeColor="text1"/>
          <w:sz w:val="28"/>
          <w:szCs w:val="28"/>
        </w:rPr>
        <w:t>Does that painting cost/?much/how</w:t>
      </w:r>
    </w:p>
    <w:p w:rsidR="00804587" w:rsidRDefault="00804587" w:rsidP="002973A7">
      <w:pPr>
        <w:pStyle w:val="ListParagraph"/>
        <w:numPr>
          <w:ilvl w:val="0"/>
          <w:numId w:val="36"/>
        </w:numPr>
        <w:rPr>
          <w:color w:val="000000" w:themeColor="text1"/>
          <w:sz w:val="28"/>
          <w:szCs w:val="28"/>
        </w:rPr>
      </w:pPr>
      <w:r>
        <w:rPr>
          <w:color w:val="000000" w:themeColor="text1"/>
          <w:sz w:val="28"/>
          <w:szCs w:val="28"/>
        </w:rPr>
        <w:t>Like/is/the weather/?/what</w:t>
      </w:r>
    </w:p>
    <w:p w:rsidR="00804587" w:rsidRPr="00B26958" w:rsidRDefault="00804587" w:rsidP="002973A7">
      <w:pPr>
        <w:pStyle w:val="ListParagraph"/>
        <w:numPr>
          <w:ilvl w:val="0"/>
          <w:numId w:val="36"/>
        </w:numPr>
        <w:rPr>
          <w:color w:val="000000" w:themeColor="text1"/>
          <w:sz w:val="28"/>
          <w:szCs w:val="28"/>
        </w:rPr>
      </w:pPr>
      <w:r>
        <w:rPr>
          <w:color w:val="000000" w:themeColor="text1"/>
          <w:sz w:val="28"/>
          <w:szCs w:val="28"/>
        </w:rPr>
        <w:t>Kind/?/of car is it/what</w:t>
      </w:r>
    </w:p>
    <w:p w:rsidR="00B1785F" w:rsidRDefault="00E94DDE" w:rsidP="00E94DDE">
      <w:pPr>
        <w:pStyle w:val="ListParagraph"/>
        <w:rPr>
          <w:color w:val="000000" w:themeColor="text1"/>
          <w:sz w:val="28"/>
          <w:szCs w:val="28"/>
        </w:rPr>
      </w:pPr>
      <w:r>
        <w:rPr>
          <w:color w:val="000000" w:themeColor="text1"/>
          <w:sz w:val="28"/>
          <w:szCs w:val="28"/>
        </w:rPr>
        <w:t>1.2</w:t>
      </w:r>
      <w:r w:rsidR="00E46CB2">
        <w:rPr>
          <w:color w:val="000000" w:themeColor="text1"/>
          <w:sz w:val="28"/>
          <w:szCs w:val="28"/>
        </w:rPr>
        <w:t>Recognising  question words</w:t>
      </w:r>
    </w:p>
    <w:p w:rsidR="00E46CB2" w:rsidRDefault="00E46CB2" w:rsidP="00E46CB2">
      <w:pPr>
        <w:rPr>
          <w:color w:val="000000" w:themeColor="text1"/>
          <w:sz w:val="28"/>
          <w:szCs w:val="28"/>
        </w:rPr>
      </w:pPr>
      <w:r>
        <w:rPr>
          <w:color w:val="000000" w:themeColor="text1"/>
          <w:sz w:val="28"/>
          <w:szCs w:val="28"/>
        </w:rPr>
        <w:t xml:space="preserve">   Find the part of the sentence that is answer to the question word on the left.</w:t>
      </w:r>
    </w:p>
    <w:p w:rsidR="00E46CB2" w:rsidRDefault="00E46CB2" w:rsidP="00E46CB2">
      <w:pPr>
        <w:rPr>
          <w:color w:val="000000" w:themeColor="text1"/>
          <w:sz w:val="28"/>
          <w:szCs w:val="28"/>
        </w:rPr>
      </w:pPr>
      <w:r>
        <w:rPr>
          <w:color w:val="000000" w:themeColor="text1"/>
          <w:sz w:val="28"/>
          <w:szCs w:val="28"/>
        </w:rPr>
        <w:lastRenderedPageBreak/>
        <w:t>Example: What…..? I bought the expensive cassette recorder.</w:t>
      </w:r>
    </w:p>
    <w:p w:rsidR="00E46CB2" w:rsidRDefault="00E46CB2" w:rsidP="00E46CB2">
      <w:pPr>
        <w:rPr>
          <w:color w:val="000000" w:themeColor="text1"/>
          <w:sz w:val="28"/>
          <w:szCs w:val="28"/>
        </w:rPr>
      </w:pPr>
      <w:r>
        <w:rPr>
          <w:color w:val="000000" w:themeColor="text1"/>
          <w:sz w:val="28"/>
          <w:szCs w:val="28"/>
        </w:rPr>
        <w:t>Answer: the expensive cassette recorder.</w:t>
      </w:r>
    </w:p>
    <w:p w:rsidR="00E46CB2" w:rsidRDefault="00E46CB2" w:rsidP="00E46CB2">
      <w:pPr>
        <w:rPr>
          <w:color w:val="000000" w:themeColor="text1"/>
          <w:sz w:val="28"/>
          <w:szCs w:val="28"/>
        </w:rPr>
      </w:pPr>
      <w:r>
        <w:rPr>
          <w:color w:val="000000" w:themeColor="text1"/>
          <w:sz w:val="28"/>
          <w:szCs w:val="28"/>
        </w:rPr>
        <w:t>Example: Which…..?I bought the expensive cassette recorder.</w:t>
      </w:r>
    </w:p>
    <w:p w:rsidR="00E46CB2" w:rsidRDefault="00E46CB2" w:rsidP="00E46CB2">
      <w:pPr>
        <w:rPr>
          <w:color w:val="000000" w:themeColor="text1"/>
          <w:sz w:val="28"/>
          <w:szCs w:val="28"/>
        </w:rPr>
      </w:pPr>
      <w:r>
        <w:rPr>
          <w:color w:val="000000" w:themeColor="text1"/>
          <w:sz w:val="28"/>
          <w:szCs w:val="28"/>
        </w:rPr>
        <w:t>Answer: the expensive</w:t>
      </w:r>
    </w:p>
    <w:p w:rsidR="00E46CB2" w:rsidRDefault="00E46CB2" w:rsidP="002973A7">
      <w:pPr>
        <w:pStyle w:val="ListParagraph"/>
        <w:numPr>
          <w:ilvl w:val="0"/>
          <w:numId w:val="37"/>
        </w:numPr>
        <w:rPr>
          <w:color w:val="000000" w:themeColor="text1"/>
          <w:sz w:val="28"/>
          <w:szCs w:val="28"/>
        </w:rPr>
      </w:pPr>
      <w:r>
        <w:rPr>
          <w:color w:val="000000" w:themeColor="text1"/>
          <w:sz w:val="28"/>
          <w:szCs w:val="28"/>
        </w:rPr>
        <w:t>Who…? The post office workers are on strike.</w:t>
      </w:r>
    </w:p>
    <w:p w:rsidR="00E46CB2" w:rsidRDefault="00E46CB2" w:rsidP="002973A7">
      <w:pPr>
        <w:pStyle w:val="ListParagraph"/>
        <w:numPr>
          <w:ilvl w:val="0"/>
          <w:numId w:val="37"/>
        </w:numPr>
        <w:rPr>
          <w:color w:val="000000" w:themeColor="text1"/>
          <w:sz w:val="28"/>
          <w:szCs w:val="28"/>
        </w:rPr>
      </w:pPr>
      <w:r>
        <w:rPr>
          <w:color w:val="000000" w:themeColor="text1"/>
          <w:sz w:val="28"/>
          <w:szCs w:val="28"/>
        </w:rPr>
        <w:t>How long…? They have been on strike for two months.</w:t>
      </w:r>
    </w:p>
    <w:p w:rsidR="00E46CB2" w:rsidRDefault="00E46CB2" w:rsidP="002973A7">
      <w:pPr>
        <w:pStyle w:val="ListParagraph"/>
        <w:numPr>
          <w:ilvl w:val="0"/>
          <w:numId w:val="37"/>
        </w:numPr>
        <w:rPr>
          <w:color w:val="000000" w:themeColor="text1"/>
          <w:sz w:val="28"/>
          <w:szCs w:val="28"/>
        </w:rPr>
      </w:pPr>
      <w:r>
        <w:rPr>
          <w:color w:val="000000" w:themeColor="text1"/>
          <w:sz w:val="28"/>
          <w:szCs w:val="28"/>
        </w:rPr>
        <w:t>How many months….? They have been on strike for two months.</w:t>
      </w:r>
    </w:p>
    <w:p w:rsidR="00E46CB2" w:rsidRDefault="00E46CB2" w:rsidP="002973A7">
      <w:pPr>
        <w:pStyle w:val="ListParagraph"/>
        <w:numPr>
          <w:ilvl w:val="0"/>
          <w:numId w:val="37"/>
        </w:numPr>
        <w:rPr>
          <w:color w:val="000000" w:themeColor="text1"/>
          <w:sz w:val="28"/>
          <w:szCs w:val="28"/>
        </w:rPr>
      </w:pPr>
      <w:r>
        <w:rPr>
          <w:color w:val="000000" w:themeColor="text1"/>
          <w:sz w:val="28"/>
          <w:szCs w:val="28"/>
        </w:rPr>
        <w:t>Where…..? Millions of letters are lying in post offices everywhere.</w:t>
      </w:r>
    </w:p>
    <w:p w:rsidR="00E46CB2" w:rsidRDefault="00E46CB2" w:rsidP="002973A7">
      <w:pPr>
        <w:pStyle w:val="ListParagraph"/>
        <w:numPr>
          <w:ilvl w:val="0"/>
          <w:numId w:val="37"/>
        </w:numPr>
        <w:rPr>
          <w:color w:val="000000" w:themeColor="text1"/>
          <w:sz w:val="28"/>
          <w:szCs w:val="28"/>
        </w:rPr>
      </w:pPr>
      <w:r>
        <w:rPr>
          <w:color w:val="000000" w:themeColor="text1"/>
          <w:sz w:val="28"/>
          <w:szCs w:val="28"/>
        </w:rPr>
        <w:t>What….? Millions of letters are lying in post office everywhere.</w:t>
      </w:r>
    </w:p>
    <w:p w:rsidR="00E46CB2" w:rsidRDefault="00E46CB2" w:rsidP="002973A7">
      <w:pPr>
        <w:pStyle w:val="ListParagraph"/>
        <w:numPr>
          <w:ilvl w:val="0"/>
          <w:numId w:val="37"/>
        </w:numPr>
        <w:rPr>
          <w:color w:val="000000" w:themeColor="text1"/>
          <w:sz w:val="28"/>
          <w:szCs w:val="28"/>
        </w:rPr>
      </w:pPr>
      <w:r>
        <w:rPr>
          <w:color w:val="000000" w:themeColor="text1"/>
          <w:sz w:val="28"/>
          <w:szCs w:val="28"/>
        </w:rPr>
        <w:t>How many…..? Millions of letters are lying in post office everywhere.</w:t>
      </w:r>
    </w:p>
    <w:p w:rsidR="00E46CB2" w:rsidRDefault="00E46CB2" w:rsidP="002973A7">
      <w:pPr>
        <w:pStyle w:val="ListParagraph"/>
        <w:numPr>
          <w:ilvl w:val="0"/>
          <w:numId w:val="37"/>
        </w:numPr>
        <w:rPr>
          <w:color w:val="000000" w:themeColor="text1"/>
          <w:sz w:val="28"/>
          <w:szCs w:val="28"/>
        </w:rPr>
      </w:pPr>
      <w:r>
        <w:rPr>
          <w:color w:val="000000" w:themeColor="text1"/>
          <w:sz w:val="28"/>
          <w:szCs w:val="28"/>
        </w:rPr>
        <w:t>What…. For? The managers use part time staff for extra work.</w:t>
      </w:r>
    </w:p>
    <w:p w:rsidR="00E46CB2" w:rsidRDefault="00E46CB2" w:rsidP="002973A7">
      <w:pPr>
        <w:pStyle w:val="ListParagraph"/>
        <w:numPr>
          <w:ilvl w:val="0"/>
          <w:numId w:val="37"/>
        </w:numPr>
        <w:rPr>
          <w:color w:val="000000" w:themeColor="text1"/>
          <w:sz w:val="28"/>
          <w:szCs w:val="28"/>
        </w:rPr>
      </w:pPr>
      <w:r>
        <w:rPr>
          <w:color w:val="000000" w:themeColor="text1"/>
          <w:sz w:val="28"/>
          <w:szCs w:val="28"/>
        </w:rPr>
        <w:t>Who…? The workers do not like the part time system.</w:t>
      </w:r>
    </w:p>
    <w:p w:rsidR="00E46CB2" w:rsidRDefault="00E46CB2" w:rsidP="002973A7">
      <w:pPr>
        <w:pStyle w:val="ListParagraph"/>
        <w:numPr>
          <w:ilvl w:val="0"/>
          <w:numId w:val="37"/>
        </w:numPr>
        <w:rPr>
          <w:color w:val="000000" w:themeColor="text1"/>
          <w:sz w:val="28"/>
          <w:szCs w:val="28"/>
        </w:rPr>
      </w:pPr>
      <w:r>
        <w:rPr>
          <w:color w:val="000000" w:themeColor="text1"/>
          <w:sz w:val="28"/>
          <w:szCs w:val="28"/>
        </w:rPr>
        <w:t>What….? The workers do not like the part time system.</w:t>
      </w:r>
    </w:p>
    <w:p w:rsidR="00E46CB2" w:rsidRDefault="00E46CB2" w:rsidP="002973A7">
      <w:pPr>
        <w:pStyle w:val="ListParagraph"/>
        <w:numPr>
          <w:ilvl w:val="0"/>
          <w:numId w:val="37"/>
        </w:numPr>
        <w:rPr>
          <w:color w:val="000000" w:themeColor="text1"/>
          <w:sz w:val="28"/>
          <w:szCs w:val="28"/>
        </w:rPr>
      </w:pPr>
      <w:r>
        <w:rPr>
          <w:color w:val="000000" w:themeColor="text1"/>
          <w:sz w:val="28"/>
          <w:szCs w:val="28"/>
        </w:rPr>
        <w:t xml:space="preserve">Which….? The workers do not </w:t>
      </w:r>
      <w:r w:rsidR="00E94DDE">
        <w:rPr>
          <w:color w:val="000000" w:themeColor="text1"/>
          <w:sz w:val="28"/>
          <w:szCs w:val="28"/>
        </w:rPr>
        <w:t>like the part time system.</w:t>
      </w:r>
    </w:p>
    <w:p w:rsidR="00E94DDE" w:rsidRDefault="00E94DDE" w:rsidP="002973A7">
      <w:pPr>
        <w:pStyle w:val="ListParagraph"/>
        <w:numPr>
          <w:ilvl w:val="0"/>
          <w:numId w:val="37"/>
        </w:numPr>
        <w:rPr>
          <w:color w:val="000000" w:themeColor="text1"/>
          <w:sz w:val="28"/>
          <w:szCs w:val="28"/>
        </w:rPr>
      </w:pPr>
      <w:r>
        <w:rPr>
          <w:color w:val="000000" w:themeColor="text1"/>
          <w:sz w:val="28"/>
          <w:szCs w:val="28"/>
        </w:rPr>
        <w:t>How often….? A postman’s wage is only 110 every week.</w:t>
      </w:r>
    </w:p>
    <w:p w:rsidR="00E94DDE" w:rsidRDefault="00E94DDE" w:rsidP="002973A7">
      <w:pPr>
        <w:pStyle w:val="ListParagraph"/>
        <w:numPr>
          <w:ilvl w:val="0"/>
          <w:numId w:val="37"/>
        </w:numPr>
        <w:rPr>
          <w:color w:val="000000" w:themeColor="text1"/>
          <w:sz w:val="28"/>
          <w:szCs w:val="28"/>
        </w:rPr>
      </w:pPr>
      <w:r>
        <w:rPr>
          <w:color w:val="000000" w:themeColor="text1"/>
          <w:sz w:val="28"/>
          <w:szCs w:val="28"/>
        </w:rPr>
        <w:t>How many….? A postman’s wage is only 110 every week.</w:t>
      </w:r>
    </w:p>
    <w:p w:rsidR="00E94DDE" w:rsidRDefault="00E94DDE" w:rsidP="002973A7">
      <w:pPr>
        <w:pStyle w:val="ListParagraph"/>
        <w:numPr>
          <w:ilvl w:val="0"/>
          <w:numId w:val="37"/>
        </w:numPr>
        <w:rPr>
          <w:color w:val="000000" w:themeColor="text1"/>
          <w:sz w:val="28"/>
          <w:szCs w:val="28"/>
        </w:rPr>
      </w:pPr>
      <w:r>
        <w:rPr>
          <w:color w:val="000000" w:themeColor="text1"/>
          <w:sz w:val="28"/>
          <w:szCs w:val="28"/>
        </w:rPr>
        <w:t>What kind…..? This is a very low wage.</w:t>
      </w:r>
    </w:p>
    <w:p w:rsidR="00E94DDE" w:rsidRDefault="00E94DDE" w:rsidP="002973A7">
      <w:pPr>
        <w:pStyle w:val="ListParagraph"/>
        <w:numPr>
          <w:ilvl w:val="0"/>
          <w:numId w:val="37"/>
        </w:numPr>
        <w:rPr>
          <w:color w:val="000000" w:themeColor="text1"/>
          <w:sz w:val="28"/>
          <w:szCs w:val="28"/>
        </w:rPr>
      </w:pPr>
      <w:r>
        <w:rPr>
          <w:color w:val="000000" w:themeColor="text1"/>
          <w:sz w:val="28"/>
          <w:szCs w:val="28"/>
        </w:rPr>
        <w:t>How low….? This is a very low wage.</w:t>
      </w:r>
    </w:p>
    <w:p w:rsidR="00E94DDE" w:rsidRPr="00E46CB2" w:rsidRDefault="00E94DDE" w:rsidP="002973A7">
      <w:pPr>
        <w:pStyle w:val="ListParagraph"/>
        <w:numPr>
          <w:ilvl w:val="0"/>
          <w:numId w:val="37"/>
        </w:numPr>
        <w:rPr>
          <w:color w:val="000000" w:themeColor="text1"/>
          <w:sz w:val="28"/>
          <w:szCs w:val="28"/>
        </w:rPr>
      </w:pPr>
      <w:r>
        <w:rPr>
          <w:color w:val="000000" w:themeColor="text1"/>
          <w:sz w:val="28"/>
          <w:szCs w:val="28"/>
        </w:rPr>
        <w:t>What kind….? The managers and the workers had a very angry meeting yesterday.</w:t>
      </w:r>
    </w:p>
    <w:p w:rsidR="00DD5A94" w:rsidRDefault="00E94DDE" w:rsidP="002973A7">
      <w:pPr>
        <w:pStyle w:val="ListParagraph"/>
        <w:numPr>
          <w:ilvl w:val="1"/>
          <w:numId w:val="32"/>
        </w:numPr>
        <w:rPr>
          <w:color w:val="000000" w:themeColor="text1"/>
          <w:sz w:val="28"/>
          <w:szCs w:val="28"/>
        </w:rPr>
      </w:pPr>
      <w:r>
        <w:rPr>
          <w:color w:val="000000" w:themeColor="text1"/>
          <w:sz w:val="28"/>
          <w:szCs w:val="28"/>
        </w:rPr>
        <w:t>Using Question Words</w:t>
      </w:r>
    </w:p>
    <w:p w:rsidR="00E94DDE" w:rsidRPr="00E94DDE" w:rsidRDefault="00E94DDE" w:rsidP="00E94DDE">
      <w:pPr>
        <w:pStyle w:val="ListParagraph"/>
        <w:rPr>
          <w:color w:val="000000" w:themeColor="text1"/>
          <w:sz w:val="28"/>
          <w:szCs w:val="28"/>
        </w:rPr>
      </w:pPr>
      <w:r>
        <w:rPr>
          <w:color w:val="000000" w:themeColor="text1"/>
          <w:sz w:val="28"/>
          <w:szCs w:val="28"/>
        </w:rPr>
        <w:t>Look at the part of the sentence. One part is the answer to a question</w:t>
      </w:r>
    </w:p>
    <w:p w:rsidR="00E94DDE" w:rsidRDefault="00DD5A94" w:rsidP="00F501F0">
      <w:pPr>
        <w:rPr>
          <w:color w:val="000000" w:themeColor="text1"/>
          <w:sz w:val="28"/>
          <w:szCs w:val="28"/>
        </w:rPr>
      </w:pPr>
      <w:r>
        <w:rPr>
          <w:color w:val="000000" w:themeColor="text1"/>
          <w:sz w:val="28"/>
          <w:szCs w:val="28"/>
        </w:rPr>
        <w:t xml:space="preserve">   </w:t>
      </w:r>
      <w:r w:rsidR="00E94DDE">
        <w:rPr>
          <w:color w:val="000000" w:themeColor="text1"/>
          <w:sz w:val="28"/>
          <w:szCs w:val="28"/>
        </w:rPr>
        <w:t xml:space="preserve">       Ex</w:t>
      </w:r>
      <w:r w:rsidR="00A646A0">
        <w:rPr>
          <w:color w:val="000000" w:themeColor="text1"/>
          <w:sz w:val="28"/>
          <w:szCs w:val="28"/>
        </w:rPr>
        <w:t>ample</w:t>
      </w:r>
      <w:r w:rsidR="00E94DDE">
        <w:rPr>
          <w:color w:val="000000" w:themeColor="text1"/>
          <w:sz w:val="28"/>
          <w:szCs w:val="28"/>
        </w:rPr>
        <w:t>: That car can go at 150mph.</w:t>
      </w:r>
    </w:p>
    <w:p w:rsidR="00DD5A94" w:rsidRPr="00014CED" w:rsidRDefault="00E94DDE" w:rsidP="00F501F0">
      <w:pPr>
        <w:rPr>
          <w:color w:val="000000" w:themeColor="text1"/>
          <w:sz w:val="28"/>
          <w:szCs w:val="28"/>
        </w:rPr>
      </w:pPr>
      <w:r>
        <w:rPr>
          <w:color w:val="000000" w:themeColor="text1"/>
          <w:sz w:val="28"/>
          <w:szCs w:val="28"/>
        </w:rPr>
        <w:t xml:space="preserve">         Ans</w:t>
      </w:r>
      <w:r w:rsidR="00A646A0">
        <w:rPr>
          <w:color w:val="000000" w:themeColor="text1"/>
          <w:sz w:val="28"/>
          <w:szCs w:val="28"/>
        </w:rPr>
        <w:t>wer</w:t>
      </w:r>
      <w:r>
        <w:rPr>
          <w:color w:val="000000" w:themeColor="text1"/>
          <w:sz w:val="28"/>
          <w:szCs w:val="28"/>
        </w:rPr>
        <w:t>: How fast…?</w:t>
      </w:r>
      <w:r w:rsidR="00DD5A94">
        <w:rPr>
          <w:color w:val="000000" w:themeColor="text1"/>
          <w:sz w:val="28"/>
          <w:szCs w:val="28"/>
        </w:rPr>
        <w:t xml:space="preserve">     </w:t>
      </w:r>
    </w:p>
    <w:p w:rsidR="00693611" w:rsidRDefault="00E94DDE" w:rsidP="002973A7">
      <w:pPr>
        <w:pStyle w:val="ListParagraph"/>
        <w:numPr>
          <w:ilvl w:val="0"/>
          <w:numId w:val="38"/>
        </w:numPr>
        <w:rPr>
          <w:color w:val="000000" w:themeColor="text1"/>
          <w:sz w:val="24"/>
        </w:rPr>
      </w:pPr>
      <w:r>
        <w:rPr>
          <w:color w:val="000000" w:themeColor="text1"/>
          <w:sz w:val="24"/>
        </w:rPr>
        <w:t>He is at least seventy years old</w:t>
      </w:r>
      <w:r w:rsidR="007B1EA5">
        <w:rPr>
          <w:color w:val="000000" w:themeColor="text1"/>
          <w:sz w:val="24"/>
        </w:rPr>
        <w:t xml:space="preserve">. </w:t>
      </w:r>
    </w:p>
    <w:p w:rsidR="007B1EA5" w:rsidRDefault="007B1EA5" w:rsidP="002973A7">
      <w:pPr>
        <w:pStyle w:val="ListParagraph"/>
        <w:numPr>
          <w:ilvl w:val="0"/>
          <w:numId w:val="38"/>
        </w:numPr>
        <w:rPr>
          <w:color w:val="000000" w:themeColor="text1"/>
          <w:sz w:val="24"/>
        </w:rPr>
      </w:pPr>
      <w:r>
        <w:rPr>
          <w:color w:val="000000" w:themeColor="text1"/>
          <w:sz w:val="24"/>
        </w:rPr>
        <w:t>He was born a very long time ago.</w:t>
      </w:r>
    </w:p>
    <w:p w:rsidR="007B1EA5" w:rsidRDefault="007B1EA5" w:rsidP="002973A7">
      <w:pPr>
        <w:pStyle w:val="ListParagraph"/>
        <w:numPr>
          <w:ilvl w:val="0"/>
          <w:numId w:val="38"/>
        </w:numPr>
        <w:rPr>
          <w:color w:val="000000" w:themeColor="text1"/>
          <w:sz w:val="24"/>
        </w:rPr>
      </w:pPr>
      <w:r>
        <w:rPr>
          <w:color w:val="000000" w:themeColor="text1"/>
          <w:sz w:val="24"/>
        </w:rPr>
        <w:t>He had three brothers and two sisters.</w:t>
      </w:r>
    </w:p>
    <w:p w:rsidR="007B1EA5" w:rsidRDefault="007B1EA5" w:rsidP="002973A7">
      <w:pPr>
        <w:pStyle w:val="ListParagraph"/>
        <w:numPr>
          <w:ilvl w:val="0"/>
          <w:numId w:val="38"/>
        </w:numPr>
        <w:rPr>
          <w:color w:val="000000" w:themeColor="text1"/>
          <w:sz w:val="24"/>
        </w:rPr>
      </w:pPr>
      <w:r>
        <w:rPr>
          <w:color w:val="000000" w:themeColor="text1"/>
          <w:sz w:val="24"/>
        </w:rPr>
        <w:t>He went to primary school in Liverpool.</w:t>
      </w:r>
    </w:p>
    <w:p w:rsidR="007B1EA5" w:rsidRDefault="007B1EA5" w:rsidP="002973A7">
      <w:pPr>
        <w:pStyle w:val="ListParagraph"/>
        <w:numPr>
          <w:ilvl w:val="0"/>
          <w:numId w:val="38"/>
        </w:numPr>
        <w:rPr>
          <w:color w:val="000000" w:themeColor="text1"/>
          <w:sz w:val="24"/>
        </w:rPr>
      </w:pPr>
      <w:r>
        <w:rPr>
          <w:color w:val="000000" w:themeColor="text1"/>
          <w:sz w:val="24"/>
        </w:rPr>
        <w:t>It was a very good school.</w:t>
      </w:r>
    </w:p>
    <w:p w:rsidR="007B1EA5" w:rsidRDefault="007B1EA5" w:rsidP="002973A7">
      <w:pPr>
        <w:pStyle w:val="ListParagraph"/>
        <w:numPr>
          <w:ilvl w:val="0"/>
          <w:numId w:val="38"/>
        </w:numPr>
        <w:rPr>
          <w:color w:val="000000" w:themeColor="text1"/>
          <w:sz w:val="24"/>
        </w:rPr>
      </w:pPr>
      <w:r>
        <w:rPr>
          <w:color w:val="000000" w:themeColor="text1"/>
          <w:sz w:val="24"/>
        </w:rPr>
        <w:t>He did very well with his studies at school.</w:t>
      </w:r>
    </w:p>
    <w:p w:rsidR="007B1EA5" w:rsidRDefault="007B1EA5" w:rsidP="002973A7">
      <w:pPr>
        <w:pStyle w:val="ListParagraph"/>
        <w:numPr>
          <w:ilvl w:val="0"/>
          <w:numId w:val="38"/>
        </w:numPr>
        <w:rPr>
          <w:color w:val="000000" w:themeColor="text1"/>
          <w:sz w:val="24"/>
        </w:rPr>
      </w:pPr>
      <w:r>
        <w:rPr>
          <w:color w:val="000000" w:themeColor="text1"/>
          <w:sz w:val="24"/>
        </w:rPr>
        <w:lastRenderedPageBreak/>
        <w:t>He did very well indeed.</w:t>
      </w:r>
    </w:p>
    <w:p w:rsidR="007B1EA5" w:rsidRDefault="007B1EA5" w:rsidP="002973A7">
      <w:pPr>
        <w:pStyle w:val="ListParagraph"/>
        <w:numPr>
          <w:ilvl w:val="0"/>
          <w:numId w:val="38"/>
        </w:numPr>
        <w:rPr>
          <w:color w:val="000000" w:themeColor="text1"/>
          <w:sz w:val="24"/>
        </w:rPr>
      </w:pPr>
      <w:r>
        <w:rPr>
          <w:color w:val="000000" w:themeColor="text1"/>
          <w:sz w:val="24"/>
        </w:rPr>
        <w:t>He could have gone to the university.</w:t>
      </w:r>
    </w:p>
    <w:p w:rsidR="007B1EA5" w:rsidRDefault="007B1EA5" w:rsidP="002973A7">
      <w:pPr>
        <w:pStyle w:val="ListParagraph"/>
        <w:numPr>
          <w:ilvl w:val="0"/>
          <w:numId w:val="38"/>
        </w:numPr>
        <w:rPr>
          <w:color w:val="000000" w:themeColor="text1"/>
          <w:sz w:val="24"/>
        </w:rPr>
      </w:pPr>
      <w:r>
        <w:rPr>
          <w:color w:val="000000" w:themeColor="text1"/>
          <w:sz w:val="24"/>
        </w:rPr>
        <w:t>His parents had very little money.</w:t>
      </w:r>
    </w:p>
    <w:p w:rsidR="007B1EA5" w:rsidRDefault="007B1EA5" w:rsidP="002973A7">
      <w:pPr>
        <w:pStyle w:val="ListParagraph"/>
        <w:numPr>
          <w:ilvl w:val="0"/>
          <w:numId w:val="38"/>
        </w:numPr>
        <w:rPr>
          <w:color w:val="000000" w:themeColor="text1"/>
          <w:sz w:val="24"/>
        </w:rPr>
      </w:pPr>
      <w:r>
        <w:rPr>
          <w:color w:val="000000" w:themeColor="text1"/>
          <w:sz w:val="24"/>
        </w:rPr>
        <w:t>On his first trip, he went to Brazil.</w:t>
      </w:r>
    </w:p>
    <w:p w:rsidR="007A2D5A" w:rsidRDefault="007A2D5A" w:rsidP="002973A7">
      <w:pPr>
        <w:pStyle w:val="ListParagraph"/>
        <w:numPr>
          <w:ilvl w:val="0"/>
          <w:numId w:val="38"/>
        </w:numPr>
        <w:rPr>
          <w:color w:val="000000" w:themeColor="text1"/>
          <w:sz w:val="24"/>
        </w:rPr>
      </w:pPr>
      <w:r>
        <w:rPr>
          <w:color w:val="000000" w:themeColor="text1"/>
          <w:sz w:val="24"/>
        </w:rPr>
        <w:t>Brazil was 6,000 miles from Liverpool.</w:t>
      </w:r>
    </w:p>
    <w:p w:rsidR="007A2D5A" w:rsidRDefault="007A2D5A" w:rsidP="002973A7">
      <w:pPr>
        <w:pStyle w:val="ListParagraph"/>
        <w:numPr>
          <w:ilvl w:val="0"/>
          <w:numId w:val="38"/>
        </w:numPr>
        <w:rPr>
          <w:color w:val="000000" w:themeColor="text1"/>
          <w:sz w:val="24"/>
        </w:rPr>
      </w:pPr>
      <w:r>
        <w:rPr>
          <w:color w:val="000000" w:themeColor="text1"/>
          <w:sz w:val="24"/>
        </w:rPr>
        <w:t>He went to Brazil twice a year for the next forty years.</w:t>
      </w:r>
    </w:p>
    <w:p w:rsidR="00A646A0" w:rsidRDefault="00A646A0" w:rsidP="002973A7">
      <w:pPr>
        <w:pStyle w:val="ListParagraph"/>
        <w:numPr>
          <w:ilvl w:val="0"/>
          <w:numId w:val="38"/>
        </w:numPr>
        <w:rPr>
          <w:color w:val="000000" w:themeColor="text1"/>
          <w:sz w:val="24"/>
        </w:rPr>
      </w:pPr>
      <w:r>
        <w:rPr>
          <w:color w:val="000000" w:themeColor="text1"/>
          <w:sz w:val="24"/>
        </w:rPr>
        <w:t>He has been round the world six times.</w:t>
      </w:r>
    </w:p>
    <w:p w:rsidR="00A646A0" w:rsidRDefault="00A646A0" w:rsidP="002973A7">
      <w:pPr>
        <w:pStyle w:val="ListParagraph"/>
        <w:numPr>
          <w:ilvl w:val="0"/>
          <w:numId w:val="38"/>
        </w:numPr>
        <w:rPr>
          <w:color w:val="000000" w:themeColor="text1"/>
          <w:sz w:val="24"/>
        </w:rPr>
      </w:pPr>
      <w:r>
        <w:rPr>
          <w:color w:val="000000" w:themeColor="text1"/>
          <w:sz w:val="24"/>
        </w:rPr>
        <w:t>He returned from the sea twenty years ago.</w:t>
      </w:r>
    </w:p>
    <w:p w:rsidR="00A646A0" w:rsidRDefault="00A646A0" w:rsidP="002973A7">
      <w:pPr>
        <w:pStyle w:val="ListParagraph"/>
        <w:numPr>
          <w:ilvl w:val="0"/>
          <w:numId w:val="38"/>
        </w:numPr>
        <w:rPr>
          <w:color w:val="000000" w:themeColor="text1"/>
          <w:sz w:val="24"/>
        </w:rPr>
      </w:pPr>
      <w:r>
        <w:rPr>
          <w:color w:val="000000" w:themeColor="text1"/>
          <w:sz w:val="24"/>
        </w:rPr>
        <w:t>It was a terrible journey because the sea was very rough.</w:t>
      </w:r>
    </w:p>
    <w:p w:rsidR="00A646A0" w:rsidRDefault="00A646A0" w:rsidP="00A646A0">
      <w:pPr>
        <w:pStyle w:val="ListParagraph"/>
        <w:ind w:left="900"/>
        <w:rPr>
          <w:color w:val="000000" w:themeColor="text1"/>
          <w:sz w:val="24"/>
        </w:rPr>
      </w:pPr>
      <w:r>
        <w:rPr>
          <w:color w:val="000000" w:themeColor="text1"/>
          <w:sz w:val="24"/>
        </w:rPr>
        <w:t xml:space="preserve">       </w:t>
      </w:r>
    </w:p>
    <w:p w:rsidR="00A646A0" w:rsidRDefault="00A646A0" w:rsidP="00A646A0">
      <w:pPr>
        <w:pStyle w:val="ListParagraph"/>
        <w:ind w:left="900"/>
        <w:rPr>
          <w:color w:val="000000" w:themeColor="text1"/>
          <w:sz w:val="24"/>
        </w:rPr>
      </w:pPr>
      <w:r>
        <w:rPr>
          <w:color w:val="000000" w:themeColor="text1"/>
          <w:sz w:val="24"/>
        </w:rPr>
        <w:t xml:space="preserve">      MAKING QUESTIONS</w:t>
      </w:r>
    </w:p>
    <w:p w:rsidR="00A646A0" w:rsidRDefault="00A646A0" w:rsidP="00A646A0">
      <w:pPr>
        <w:pStyle w:val="ListParagraph"/>
        <w:ind w:left="900"/>
        <w:rPr>
          <w:color w:val="000000" w:themeColor="text1"/>
          <w:sz w:val="24"/>
        </w:rPr>
      </w:pPr>
      <w:r>
        <w:rPr>
          <w:color w:val="000000" w:themeColor="text1"/>
          <w:sz w:val="24"/>
        </w:rPr>
        <w:t>In most questions, the first word of the verb goes before the subject. The first word of the verb is also important for short answers and tag questions.</w:t>
      </w:r>
    </w:p>
    <w:p w:rsidR="00A646A0" w:rsidRDefault="002C6194" w:rsidP="00A646A0">
      <w:pPr>
        <w:pStyle w:val="ListParagraph"/>
        <w:ind w:left="900"/>
        <w:rPr>
          <w:color w:val="000000" w:themeColor="text1"/>
          <w:sz w:val="24"/>
        </w:rPr>
      </w:pPr>
      <w:r>
        <w:rPr>
          <w:color w:val="000000" w:themeColor="text1"/>
          <w:sz w:val="24"/>
        </w:rPr>
        <w:t>4.1. word order</w:t>
      </w:r>
    </w:p>
    <w:p w:rsidR="002C6194" w:rsidRDefault="002C6194" w:rsidP="00A646A0">
      <w:pPr>
        <w:pStyle w:val="ListParagraph"/>
        <w:ind w:left="900"/>
        <w:rPr>
          <w:color w:val="000000" w:themeColor="text1"/>
          <w:sz w:val="24"/>
        </w:rPr>
      </w:pPr>
      <w:r>
        <w:rPr>
          <w:color w:val="000000" w:themeColor="text1"/>
          <w:sz w:val="24"/>
        </w:rPr>
        <w:t>Change the order of the words or groups of words to make a correct sentence.</w:t>
      </w:r>
    </w:p>
    <w:p w:rsidR="002C6194" w:rsidRDefault="002C6194" w:rsidP="00A646A0">
      <w:pPr>
        <w:pStyle w:val="ListParagraph"/>
        <w:ind w:left="900"/>
        <w:rPr>
          <w:color w:val="000000" w:themeColor="text1"/>
          <w:sz w:val="24"/>
        </w:rPr>
      </w:pPr>
      <w:r>
        <w:rPr>
          <w:color w:val="000000" w:themeColor="text1"/>
          <w:sz w:val="24"/>
        </w:rPr>
        <w:t>Example: you/?/do/her/know.</w:t>
      </w:r>
    </w:p>
    <w:p w:rsidR="002C6194" w:rsidRPr="007B1EA5" w:rsidRDefault="002C6194" w:rsidP="00A646A0">
      <w:pPr>
        <w:pStyle w:val="ListParagraph"/>
        <w:ind w:left="900"/>
        <w:rPr>
          <w:color w:val="000000" w:themeColor="text1"/>
          <w:sz w:val="24"/>
        </w:rPr>
      </w:pPr>
      <w:r>
        <w:rPr>
          <w:color w:val="000000" w:themeColor="text1"/>
          <w:sz w:val="24"/>
        </w:rPr>
        <w:t>Answer: Do you know her?</w:t>
      </w:r>
    </w:p>
    <w:p w:rsidR="002C6194" w:rsidRDefault="002C6194" w:rsidP="002973A7">
      <w:pPr>
        <w:pStyle w:val="ListParagraph"/>
        <w:numPr>
          <w:ilvl w:val="0"/>
          <w:numId w:val="39"/>
        </w:numPr>
        <w:rPr>
          <w:color w:val="000000" w:themeColor="text1"/>
          <w:sz w:val="24"/>
        </w:rPr>
      </w:pPr>
      <w:r>
        <w:rPr>
          <w:color w:val="000000" w:themeColor="text1"/>
          <w:sz w:val="24"/>
        </w:rPr>
        <w:t>Do/?/do/you/how</w:t>
      </w:r>
    </w:p>
    <w:p w:rsidR="002C6194" w:rsidRDefault="002C6194" w:rsidP="002973A7">
      <w:pPr>
        <w:pStyle w:val="ListParagraph"/>
        <w:numPr>
          <w:ilvl w:val="0"/>
          <w:numId w:val="39"/>
        </w:numPr>
        <w:rPr>
          <w:color w:val="000000" w:themeColor="text1"/>
          <w:sz w:val="24"/>
        </w:rPr>
      </w:pPr>
      <w:r>
        <w:rPr>
          <w:color w:val="000000" w:themeColor="text1"/>
          <w:sz w:val="24"/>
        </w:rPr>
        <w:t>You/going/are/?/where</w:t>
      </w:r>
    </w:p>
    <w:p w:rsidR="002C6194" w:rsidRDefault="002C6194" w:rsidP="002973A7">
      <w:pPr>
        <w:pStyle w:val="ListParagraph"/>
        <w:numPr>
          <w:ilvl w:val="0"/>
          <w:numId w:val="39"/>
        </w:numPr>
        <w:rPr>
          <w:color w:val="000000" w:themeColor="text1"/>
          <w:sz w:val="24"/>
        </w:rPr>
      </w:pPr>
      <w:r>
        <w:rPr>
          <w:color w:val="000000" w:themeColor="text1"/>
          <w:sz w:val="24"/>
        </w:rPr>
        <w:t>?/like/you/tomatoes/do</w:t>
      </w:r>
    </w:p>
    <w:p w:rsidR="002C6194" w:rsidRDefault="002C6194" w:rsidP="002973A7">
      <w:pPr>
        <w:pStyle w:val="ListParagraph"/>
        <w:numPr>
          <w:ilvl w:val="0"/>
          <w:numId w:val="39"/>
        </w:numPr>
        <w:rPr>
          <w:color w:val="000000" w:themeColor="text1"/>
          <w:sz w:val="24"/>
        </w:rPr>
      </w:pPr>
      <w:r>
        <w:rPr>
          <w:color w:val="000000" w:themeColor="text1"/>
          <w:sz w:val="24"/>
        </w:rPr>
        <w:t>the match/?/finish/will/when</w:t>
      </w:r>
    </w:p>
    <w:p w:rsidR="002C6194" w:rsidRDefault="00CD4A60" w:rsidP="002973A7">
      <w:pPr>
        <w:pStyle w:val="ListParagraph"/>
        <w:numPr>
          <w:ilvl w:val="0"/>
          <w:numId w:val="39"/>
        </w:numPr>
        <w:rPr>
          <w:color w:val="000000" w:themeColor="text1"/>
          <w:sz w:val="24"/>
        </w:rPr>
      </w:pPr>
      <w:r w:rsidRPr="002C6194">
        <w:rPr>
          <w:color w:val="000000" w:themeColor="text1"/>
          <w:sz w:val="24"/>
        </w:rPr>
        <w:t xml:space="preserve">  </w:t>
      </w:r>
      <w:r w:rsidR="002C6194">
        <w:rPr>
          <w:color w:val="000000" w:themeColor="text1"/>
          <w:sz w:val="24"/>
        </w:rPr>
        <w:t>they/come from/?/do/where</w:t>
      </w:r>
    </w:p>
    <w:p w:rsidR="002C6194" w:rsidRDefault="002C6194" w:rsidP="002973A7">
      <w:pPr>
        <w:pStyle w:val="ListParagraph"/>
        <w:numPr>
          <w:ilvl w:val="0"/>
          <w:numId w:val="39"/>
        </w:numPr>
        <w:rPr>
          <w:color w:val="000000" w:themeColor="text1"/>
          <w:sz w:val="24"/>
        </w:rPr>
      </w:pPr>
      <w:r>
        <w:rPr>
          <w:color w:val="000000" w:themeColor="text1"/>
          <w:sz w:val="24"/>
        </w:rPr>
        <w:t>did n</w:t>
      </w:r>
      <w:r w:rsidR="0091799C">
        <w:rPr>
          <w:color w:val="000000" w:themeColor="text1"/>
          <w:sz w:val="24"/>
        </w:rPr>
        <w:t xml:space="preserve"> ‘ </w:t>
      </w:r>
      <w:r>
        <w:rPr>
          <w:color w:val="000000" w:themeColor="text1"/>
          <w:sz w:val="24"/>
        </w:rPr>
        <w:t>t/?/me/tell/why/you</w:t>
      </w:r>
    </w:p>
    <w:p w:rsidR="002C6194" w:rsidRDefault="002C6194" w:rsidP="002973A7">
      <w:pPr>
        <w:pStyle w:val="ListParagraph"/>
        <w:numPr>
          <w:ilvl w:val="0"/>
          <w:numId w:val="39"/>
        </w:numPr>
        <w:rPr>
          <w:color w:val="000000" w:themeColor="text1"/>
          <w:sz w:val="24"/>
        </w:rPr>
      </w:pPr>
      <w:r>
        <w:rPr>
          <w:color w:val="000000" w:themeColor="text1"/>
          <w:sz w:val="24"/>
        </w:rPr>
        <w:t>does/belong to/ that car/?/who</w:t>
      </w:r>
    </w:p>
    <w:p w:rsidR="0091799C" w:rsidRDefault="002C6194" w:rsidP="002973A7">
      <w:pPr>
        <w:pStyle w:val="ListParagraph"/>
        <w:numPr>
          <w:ilvl w:val="0"/>
          <w:numId w:val="39"/>
        </w:numPr>
        <w:rPr>
          <w:color w:val="000000" w:themeColor="text1"/>
          <w:sz w:val="24"/>
        </w:rPr>
      </w:pPr>
      <w:r>
        <w:rPr>
          <w:color w:val="000000" w:themeColor="text1"/>
          <w:sz w:val="24"/>
        </w:rPr>
        <w:t>a telephone/is there/?/near here</w:t>
      </w:r>
      <w:r w:rsidR="00CD4A60" w:rsidRPr="002C6194">
        <w:rPr>
          <w:color w:val="000000" w:themeColor="text1"/>
          <w:sz w:val="24"/>
        </w:rPr>
        <w:t xml:space="preserve">  </w:t>
      </w:r>
    </w:p>
    <w:p w:rsidR="0091799C" w:rsidRDefault="0091799C" w:rsidP="002973A7">
      <w:pPr>
        <w:pStyle w:val="ListParagraph"/>
        <w:numPr>
          <w:ilvl w:val="0"/>
          <w:numId w:val="39"/>
        </w:numPr>
        <w:rPr>
          <w:color w:val="000000" w:themeColor="text1"/>
          <w:sz w:val="24"/>
        </w:rPr>
      </w:pPr>
      <w:r>
        <w:rPr>
          <w:color w:val="000000" w:themeColor="text1"/>
          <w:sz w:val="24"/>
        </w:rPr>
        <w:t>you /do/?/when we arrive/know</w:t>
      </w:r>
    </w:p>
    <w:p w:rsidR="0091799C" w:rsidRDefault="0091799C" w:rsidP="002973A7">
      <w:pPr>
        <w:pStyle w:val="ListParagraph"/>
        <w:numPr>
          <w:ilvl w:val="0"/>
          <w:numId w:val="39"/>
        </w:numPr>
        <w:rPr>
          <w:color w:val="000000" w:themeColor="text1"/>
          <w:sz w:val="24"/>
        </w:rPr>
      </w:pPr>
      <w:r>
        <w:rPr>
          <w:color w:val="000000" w:themeColor="text1"/>
          <w:sz w:val="24"/>
        </w:rPr>
        <w:t>you/have/what/?/been doing</w:t>
      </w:r>
    </w:p>
    <w:p w:rsidR="0091799C" w:rsidRDefault="0091799C" w:rsidP="002973A7">
      <w:pPr>
        <w:pStyle w:val="ListParagraph"/>
        <w:numPr>
          <w:ilvl w:val="0"/>
          <w:numId w:val="39"/>
        </w:numPr>
        <w:rPr>
          <w:color w:val="000000" w:themeColor="text1"/>
          <w:sz w:val="24"/>
        </w:rPr>
      </w:pPr>
      <w:r>
        <w:rPr>
          <w:color w:val="000000" w:themeColor="text1"/>
          <w:sz w:val="24"/>
        </w:rPr>
        <w:t>tell me/you/?/the way to the bank/know/do</w:t>
      </w:r>
    </w:p>
    <w:p w:rsidR="0091799C" w:rsidRDefault="0091799C" w:rsidP="002973A7">
      <w:pPr>
        <w:pStyle w:val="ListParagraph"/>
        <w:numPr>
          <w:ilvl w:val="0"/>
          <w:numId w:val="39"/>
        </w:numPr>
        <w:rPr>
          <w:color w:val="000000" w:themeColor="text1"/>
          <w:sz w:val="24"/>
        </w:rPr>
      </w:pPr>
      <w:r>
        <w:rPr>
          <w:color w:val="000000" w:themeColor="text1"/>
          <w:sz w:val="24"/>
        </w:rPr>
        <w:t>on Saturday/?/we/have to come/do</w:t>
      </w:r>
    </w:p>
    <w:p w:rsidR="0091799C" w:rsidRDefault="0091799C" w:rsidP="002973A7">
      <w:pPr>
        <w:pStyle w:val="ListParagraph"/>
        <w:numPr>
          <w:ilvl w:val="0"/>
          <w:numId w:val="39"/>
        </w:numPr>
        <w:rPr>
          <w:color w:val="000000" w:themeColor="text1"/>
          <w:sz w:val="24"/>
        </w:rPr>
      </w:pPr>
      <w:r>
        <w:rPr>
          <w:color w:val="000000" w:themeColor="text1"/>
          <w:sz w:val="24"/>
        </w:rPr>
        <w:t>where/he lives/know/i</w:t>
      </w:r>
    </w:p>
    <w:p w:rsidR="0091799C" w:rsidRDefault="0091799C" w:rsidP="002973A7">
      <w:pPr>
        <w:pStyle w:val="ListParagraph"/>
        <w:numPr>
          <w:ilvl w:val="0"/>
          <w:numId w:val="39"/>
        </w:numPr>
        <w:rPr>
          <w:color w:val="000000" w:themeColor="text1"/>
          <w:sz w:val="24"/>
        </w:rPr>
      </w:pPr>
      <w:r>
        <w:rPr>
          <w:color w:val="000000" w:themeColor="text1"/>
          <w:sz w:val="24"/>
        </w:rPr>
        <w:t>he has n ’ t come/wonder/i/why</w:t>
      </w:r>
    </w:p>
    <w:p w:rsidR="00CD4A60" w:rsidRPr="002C6194" w:rsidRDefault="0091799C" w:rsidP="002973A7">
      <w:pPr>
        <w:pStyle w:val="ListParagraph"/>
        <w:numPr>
          <w:ilvl w:val="0"/>
          <w:numId w:val="39"/>
        </w:numPr>
        <w:rPr>
          <w:color w:val="000000" w:themeColor="text1"/>
          <w:sz w:val="24"/>
        </w:rPr>
      </w:pPr>
      <w:r>
        <w:rPr>
          <w:color w:val="000000" w:themeColor="text1"/>
          <w:sz w:val="24"/>
        </w:rPr>
        <w:t>where he is/?/you/know/do</w:t>
      </w:r>
      <w:r w:rsidR="00CD4A60" w:rsidRPr="002C6194">
        <w:rPr>
          <w:color w:val="000000" w:themeColor="text1"/>
          <w:sz w:val="24"/>
        </w:rPr>
        <w:t xml:space="preserve">                                                       </w:t>
      </w:r>
    </w:p>
    <w:p w:rsidR="00754F3E" w:rsidRDefault="00754F3E">
      <w:pPr>
        <w:rPr>
          <w:color w:val="000000" w:themeColor="text1"/>
        </w:rPr>
      </w:pPr>
      <w:r w:rsidRPr="009948D4">
        <w:rPr>
          <w:color w:val="000000" w:themeColor="text1"/>
        </w:rPr>
        <w:t xml:space="preserve">                 </w:t>
      </w:r>
      <w:r w:rsidR="0091799C">
        <w:rPr>
          <w:color w:val="000000" w:themeColor="text1"/>
        </w:rPr>
        <w:t>4.2 Making Questions</w:t>
      </w:r>
    </w:p>
    <w:p w:rsidR="0091799C" w:rsidRDefault="0044213E" w:rsidP="0091799C">
      <w:pPr>
        <w:ind w:left="720"/>
        <w:rPr>
          <w:color w:val="000000" w:themeColor="text1"/>
        </w:rPr>
      </w:pPr>
      <w:r>
        <w:rPr>
          <w:color w:val="000000" w:themeColor="text1"/>
        </w:rPr>
        <w:t xml:space="preserve"> </w:t>
      </w:r>
      <w:r w:rsidR="0091799C">
        <w:rPr>
          <w:color w:val="000000" w:themeColor="text1"/>
        </w:rPr>
        <w:t>Fill in the gap in the sentence on the left to make a correct question for the answer on the  right.</w:t>
      </w:r>
    </w:p>
    <w:p w:rsidR="0044213E" w:rsidRDefault="0044213E" w:rsidP="0091799C">
      <w:pPr>
        <w:ind w:left="720"/>
        <w:rPr>
          <w:color w:val="000000" w:themeColor="text1"/>
        </w:rPr>
      </w:pPr>
      <w:r>
        <w:rPr>
          <w:color w:val="000000" w:themeColor="text1"/>
        </w:rPr>
        <w:t xml:space="preserve">Example:   </w:t>
      </w:r>
      <w:proofErr w:type="spellStart"/>
      <w:r>
        <w:rPr>
          <w:color w:val="000000" w:themeColor="text1"/>
        </w:rPr>
        <w:t>when_____happen</w:t>
      </w:r>
      <w:proofErr w:type="spellEnd"/>
      <w:r>
        <w:rPr>
          <w:color w:val="000000" w:themeColor="text1"/>
        </w:rPr>
        <w:t>?  It happened yesterday.</w:t>
      </w:r>
    </w:p>
    <w:p w:rsidR="0044213E" w:rsidRDefault="0044213E" w:rsidP="0091799C">
      <w:pPr>
        <w:ind w:left="720"/>
        <w:rPr>
          <w:color w:val="000000" w:themeColor="text1"/>
        </w:rPr>
      </w:pPr>
      <w:r>
        <w:rPr>
          <w:color w:val="000000" w:themeColor="text1"/>
        </w:rPr>
        <w:lastRenderedPageBreak/>
        <w:t>Answer: When did it happen?</w:t>
      </w:r>
    </w:p>
    <w:p w:rsidR="0044213E" w:rsidRDefault="0044213E" w:rsidP="002973A7">
      <w:pPr>
        <w:pStyle w:val="ListParagraph"/>
        <w:numPr>
          <w:ilvl w:val="0"/>
          <w:numId w:val="40"/>
        </w:numPr>
        <w:rPr>
          <w:color w:val="000000" w:themeColor="text1"/>
        </w:rPr>
      </w:pPr>
      <w:r>
        <w:rPr>
          <w:color w:val="000000" w:themeColor="text1"/>
        </w:rPr>
        <w:t>Where _____go yesterday?</w:t>
      </w:r>
      <w:r w:rsidR="0009350F">
        <w:rPr>
          <w:color w:val="000000" w:themeColor="text1"/>
        </w:rPr>
        <w:t xml:space="preserve"> I went to school</w:t>
      </w:r>
    </w:p>
    <w:p w:rsidR="0044213E" w:rsidRDefault="0044213E" w:rsidP="002973A7">
      <w:pPr>
        <w:pStyle w:val="ListParagraph"/>
        <w:numPr>
          <w:ilvl w:val="0"/>
          <w:numId w:val="40"/>
        </w:numPr>
        <w:rPr>
          <w:color w:val="000000" w:themeColor="text1"/>
        </w:rPr>
      </w:pPr>
      <w:r>
        <w:rPr>
          <w:color w:val="000000" w:themeColor="text1"/>
        </w:rPr>
        <w:t>_____ come to the party?</w:t>
      </w:r>
      <w:r w:rsidR="0009350F">
        <w:rPr>
          <w:color w:val="000000" w:themeColor="text1"/>
        </w:rPr>
        <w:t xml:space="preserve"> Yes, I will if I have the time.</w:t>
      </w:r>
    </w:p>
    <w:p w:rsidR="0044213E" w:rsidRDefault="0009350F" w:rsidP="002973A7">
      <w:pPr>
        <w:pStyle w:val="ListParagraph"/>
        <w:numPr>
          <w:ilvl w:val="0"/>
          <w:numId w:val="40"/>
        </w:numPr>
        <w:rPr>
          <w:color w:val="000000" w:themeColor="text1"/>
        </w:rPr>
      </w:pPr>
      <w:r>
        <w:rPr>
          <w:color w:val="000000" w:themeColor="text1"/>
        </w:rPr>
        <w:t>Who___ won the race? John won it easily.</w:t>
      </w:r>
    </w:p>
    <w:p w:rsidR="0009350F" w:rsidRDefault="0009350F" w:rsidP="002973A7">
      <w:pPr>
        <w:pStyle w:val="ListParagraph"/>
        <w:numPr>
          <w:ilvl w:val="0"/>
          <w:numId w:val="40"/>
        </w:numPr>
        <w:rPr>
          <w:color w:val="000000" w:themeColor="text1"/>
        </w:rPr>
      </w:pPr>
      <w:r>
        <w:rPr>
          <w:color w:val="000000" w:themeColor="text1"/>
        </w:rPr>
        <w:t>______ borrow your pencil? Yes, but I want it back.</w:t>
      </w:r>
    </w:p>
    <w:p w:rsidR="0009350F" w:rsidRDefault="0009350F" w:rsidP="002973A7">
      <w:pPr>
        <w:pStyle w:val="ListParagraph"/>
        <w:numPr>
          <w:ilvl w:val="0"/>
          <w:numId w:val="40"/>
        </w:numPr>
        <w:rPr>
          <w:color w:val="000000" w:themeColor="text1"/>
        </w:rPr>
      </w:pPr>
      <w:r>
        <w:rPr>
          <w:color w:val="000000" w:themeColor="text1"/>
        </w:rPr>
        <w:t>______ seen that new film yet? No I have n ’ t, but I am going to.</w:t>
      </w:r>
    </w:p>
    <w:p w:rsidR="0009350F" w:rsidRDefault="0009350F" w:rsidP="002973A7">
      <w:pPr>
        <w:pStyle w:val="ListParagraph"/>
        <w:numPr>
          <w:ilvl w:val="0"/>
          <w:numId w:val="40"/>
        </w:numPr>
        <w:rPr>
          <w:color w:val="000000" w:themeColor="text1"/>
        </w:rPr>
      </w:pPr>
      <w:r>
        <w:rPr>
          <w:color w:val="000000" w:themeColor="text1"/>
        </w:rPr>
        <w:t>When ______ up this morning? I got up at half past six.</w:t>
      </w:r>
    </w:p>
    <w:p w:rsidR="0009350F" w:rsidRDefault="00780F46" w:rsidP="002973A7">
      <w:pPr>
        <w:pStyle w:val="ListParagraph"/>
        <w:numPr>
          <w:ilvl w:val="0"/>
          <w:numId w:val="40"/>
        </w:numPr>
        <w:rPr>
          <w:color w:val="000000" w:themeColor="text1"/>
        </w:rPr>
      </w:pPr>
      <w:r>
        <w:rPr>
          <w:color w:val="000000" w:themeColor="text1"/>
        </w:rPr>
        <w:t>Who ____? He told Maria.</w:t>
      </w:r>
    </w:p>
    <w:p w:rsidR="00780F46" w:rsidRDefault="00780F46" w:rsidP="002973A7">
      <w:pPr>
        <w:pStyle w:val="ListParagraph"/>
        <w:numPr>
          <w:ilvl w:val="0"/>
          <w:numId w:val="40"/>
        </w:numPr>
        <w:rPr>
          <w:color w:val="000000" w:themeColor="text1"/>
        </w:rPr>
      </w:pPr>
      <w:r>
        <w:rPr>
          <w:color w:val="000000" w:themeColor="text1"/>
        </w:rPr>
        <w:t>Who___ about it? John told her.</w:t>
      </w:r>
    </w:p>
    <w:p w:rsidR="00780F46" w:rsidRDefault="00780F46" w:rsidP="002973A7">
      <w:pPr>
        <w:pStyle w:val="ListParagraph"/>
        <w:numPr>
          <w:ilvl w:val="0"/>
          <w:numId w:val="40"/>
        </w:numPr>
        <w:rPr>
          <w:color w:val="000000" w:themeColor="text1"/>
        </w:rPr>
      </w:pPr>
      <w:r>
        <w:rPr>
          <w:color w:val="000000" w:themeColor="text1"/>
        </w:rPr>
        <w:t>Why ____ driving so slowly?  There is a police car behind us.</w:t>
      </w:r>
    </w:p>
    <w:p w:rsidR="00780F46" w:rsidRDefault="00780F46" w:rsidP="002973A7">
      <w:pPr>
        <w:pStyle w:val="ListParagraph"/>
        <w:numPr>
          <w:ilvl w:val="0"/>
          <w:numId w:val="40"/>
        </w:numPr>
        <w:rPr>
          <w:color w:val="000000" w:themeColor="text1"/>
        </w:rPr>
      </w:pPr>
      <w:r>
        <w:rPr>
          <w:color w:val="000000" w:themeColor="text1"/>
        </w:rPr>
        <w:t>Where _____ from? He comes from Manchester.</w:t>
      </w:r>
    </w:p>
    <w:p w:rsidR="00780F46" w:rsidRDefault="00780F46" w:rsidP="002973A7">
      <w:pPr>
        <w:pStyle w:val="ListParagraph"/>
        <w:numPr>
          <w:ilvl w:val="0"/>
          <w:numId w:val="40"/>
        </w:numPr>
        <w:rPr>
          <w:color w:val="000000" w:themeColor="text1"/>
        </w:rPr>
      </w:pPr>
      <w:r>
        <w:rPr>
          <w:color w:val="000000" w:themeColor="text1"/>
        </w:rPr>
        <w:t>When_____ that report? I’ll finish it today, I think.</w:t>
      </w:r>
    </w:p>
    <w:p w:rsidR="00780F46" w:rsidRDefault="00780F46" w:rsidP="002973A7">
      <w:pPr>
        <w:pStyle w:val="ListParagraph"/>
        <w:numPr>
          <w:ilvl w:val="0"/>
          <w:numId w:val="40"/>
        </w:numPr>
        <w:rPr>
          <w:color w:val="000000" w:themeColor="text1"/>
        </w:rPr>
      </w:pPr>
      <w:r>
        <w:rPr>
          <w:color w:val="000000" w:themeColor="text1"/>
        </w:rPr>
        <w:t>Which books_____? I need all the ones on the shelf.</w:t>
      </w:r>
    </w:p>
    <w:p w:rsidR="00780F46" w:rsidRDefault="00780F46" w:rsidP="002973A7">
      <w:pPr>
        <w:pStyle w:val="ListParagraph"/>
        <w:numPr>
          <w:ilvl w:val="0"/>
          <w:numId w:val="40"/>
        </w:numPr>
        <w:rPr>
          <w:color w:val="000000" w:themeColor="text1"/>
        </w:rPr>
      </w:pPr>
      <w:proofErr w:type="spellStart"/>
      <w:r>
        <w:rPr>
          <w:color w:val="000000" w:themeColor="text1"/>
        </w:rPr>
        <w:t>Who_____this</w:t>
      </w:r>
      <w:proofErr w:type="spellEnd"/>
      <w:r>
        <w:rPr>
          <w:color w:val="000000" w:themeColor="text1"/>
        </w:rPr>
        <w:t xml:space="preserve"> </w:t>
      </w:r>
      <w:proofErr w:type="spellStart"/>
      <w:r>
        <w:rPr>
          <w:color w:val="000000" w:themeColor="text1"/>
        </w:rPr>
        <w:t>glass?I</w:t>
      </w:r>
      <w:proofErr w:type="spellEnd"/>
      <w:r>
        <w:rPr>
          <w:color w:val="000000" w:themeColor="text1"/>
        </w:rPr>
        <w:t xml:space="preserve"> broke it. I’m very sorry.</w:t>
      </w:r>
    </w:p>
    <w:p w:rsidR="00780F46" w:rsidRDefault="00780F46" w:rsidP="002973A7">
      <w:pPr>
        <w:pStyle w:val="ListParagraph"/>
        <w:numPr>
          <w:ilvl w:val="0"/>
          <w:numId w:val="40"/>
        </w:numPr>
        <w:rPr>
          <w:color w:val="000000" w:themeColor="text1"/>
        </w:rPr>
      </w:pPr>
      <w:r>
        <w:rPr>
          <w:color w:val="000000" w:themeColor="text1"/>
        </w:rPr>
        <w:t>Why____ finish that report?  Because I was too tired.</w:t>
      </w:r>
    </w:p>
    <w:p w:rsidR="00780F46" w:rsidRPr="0044213E" w:rsidRDefault="00780F46" w:rsidP="002973A7">
      <w:pPr>
        <w:pStyle w:val="ListParagraph"/>
        <w:numPr>
          <w:ilvl w:val="0"/>
          <w:numId w:val="40"/>
        </w:numPr>
        <w:rPr>
          <w:color w:val="000000" w:themeColor="text1"/>
        </w:rPr>
      </w:pPr>
      <w:r>
        <w:rPr>
          <w:color w:val="000000" w:themeColor="text1"/>
        </w:rPr>
        <w:t>Do______ what the time is? It is nearly eleven o’ clock.</w:t>
      </w:r>
    </w:p>
    <w:p w:rsidR="00352D8E" w:rsidRDefault="0038210D">
      <w:r>
        <w:t xml:space="preserve">            4.3. More Questions to make</w:t>
      </w:r>
    </w:p>
    <w:p w:rsidR="0038210D" w:rsidRDefault="0038210D" w:rsidP="0038210D">
      <w:pPr>
        <w:ind w:left="720"/>
      </w:pPr>
      <w:r>
        <w:t>A passport officer is talking to a foreign student. Use the words below to make complete         questions.</w:t>
      </w:r>
    </w:p>
    <w:p w:rsidR="0038210D" w:rsidRDefault="0038210D">
      <w:r>
        <w:t>Example: What passport number?</w:t>
      </w:r>
    </w:p>
    <w:p w:rsidR="0038210D" w:rsidRDefault="0038210D">
      <w:r>
        <w:t>Answer: What is your passport number?</w:t>
      </w:r>
    </w:p>
    <w:p w:rsidR="0038210D" w:rsidRDefault="0038210D">
      <w:r>
        <w:t>4.4 Polite Questions</w:t>
      </w:r>
    </w:p>
    <w:p w:rsidR="0038210D" w:rsidRDefault="0038210D">
      <w:r>
        <w:t>Do Exercise 4.3 again, but this time the pass port officer is very polite. How does he ask the questions?</w:t>
      </w:r>
    </w:p>
    <w:p w:rsidR="0038210D" w:rsidRDefault="00A745B3">
      <w:r>
        <w:t>Example: What passport number</w:t>
      </w:r>
    </w:p>
    <w:p w:rsidR="00A745B3" w:rsidRDefault="00A745B3">
      <w:r>
        <w:t>Answer: Could you tell me what your pass port number is?</w:t>
      </w:r>
    </w:p>
    <w:p w:rsidR="00A745B3" w:rsidRDefault="00A745B3">
      <w:r>
        <w:t>4.5. What can you ask??</w:t>
      </w:r>
    </w:p>
    <w:p w:rsidR="00A745B3" w:rsidRDefault="00A745B3">
      <w:r>
        <w:t>Make suitable question for each situation described below.</w:t>
      </w:r>
    </w:p>
    <w:p w:rsidR="00A745B3" w:rsidRDefault="00A745B3" w:rsidP="002973A7">
      <w:pPr>
        <w:pStyle w:val="ListParagraph"/>
        <w:numPr>
          <w:ilvl w:val="0"/>
          <w:numId w:val="41"/>
        </w:numPr>
      </w:pPr>
      <w:r>
        <w:t>You meet a friend. She is looking for a car to buy.</w:t>
      </w:r>
    </w:p>
    <w:p w:rsidR="00A745B3" w:rsidRDefault="00A745B3" w:rsidP="002973A7">
      <w:pPr>
        <w:pStyle w:val="ListParagraph"/>
        <w:numPr>
          <w:ilvl w:val="0"/>
          <w:numId w:val="41"/>
        </w:numPr>
      </w:pPr>
      <w:r>
        <w:t>Answer: Have you selected any model?</w:t>
      </w:r>
    </w:p>
    <w:p w:rsidR="00A745B3" w:rsidRDefault="00A745B3" w:rsidP="002973A7">
      <w:pPr>
        <w:pStyle w:val="ListParagraph"/>
        <w:numPr>
          <w:ilvl w:val="0"/>
          <w:numId w:val="41"/>
        </w:numPr>
      </w:pPr>
      <w:r>
        <w:t>You need to borrow a little money from a friend.</w:t>
      </w:r>
    </w:p>
    <w:p w:rsidR="00A745B3" w:rsidRDefault="00A745B3" w:rsidP="002973A7">
      <w:pPr>
        <w:pStyle w:val="ListParagraph"/>
        <w:numPr>
          <w:ilvl w:val="0"/>
          <w:numId w:val="41"/>
        </w:numPr>
      </w:pPr>
      <w:r>
        <w:t>Answer: can you lend me a little money from you?</w:t>
      </w:r>
    </w:p>
    <w:p w:rsidR="00A745B3" w:rsidRDefault="00A745B3" w:rsidP="002973A7">
      <w:pPr>
        <w:pStyle w:val="ListParagraph"/>
        <w:numPr>
          <w:ilvl w:val="0"/>
          <w:numId w:val="41"/>
        </w:numPr>
      </w:pPr>
      <w:r>
        <w:t>You are in a foreign country and do not speak the language. You go into a shop?</w:t>
      </w:r>
    </w:p>
    <w:p w:rsidR="00125020" w:rsidRDefault="00125020" w:rsidP="002973A7">
      <w:pPr>
        <w:pStyle w:val="ListParagraph"/>
        <w:numPr>
          <w:ilvl w:val="0"/>
          <w:numId w:val="41"/>
        </w:numPr>
      </w:pPr>
      <w:r>
        <w:t>Answer: Do you speak English?</w:t>
      </w:r>
    </w:p>
    <w:p w:rsidR="00125020" w:rsidRDefault="00125020" w:rsidP="002973A7">
      <w:pPr>
        <w:pStyle w:val="ListParagraph"/>
        <w:numPr>
          <w:ilvl w:val="0"/>
          <w:numId w:val="41"/>
        </w:numPr>
      </w:pPr>
      <w:r>
        <w:t>Your friend is ill. You go to see him.</w:t>
      </w:r>
    </w:p>
    <w:p w:rsidR="00125020" w:rsidRDefault="00125020" w:rsidP="002973A7">
      <w:pPr>
        <w:pStyle w:val="ListParagraph"/>
        <w:numPr>
          <w:ilvl w:val="0"/>
          <w:numId w:val="41"/>
        </w:numPr>
      </w:pPr>
      <w:r>
        <w:lastRenderedPageBreak/>
        <w:t>Answer: How are you feeling?</w:t>
      </w:r>
    </w:p>
    <w:p w:rsidR="00125020" w:rsidRDefault="00125020" w:rsidP="002973A7">
      <w:pPr>
        <w:pStyle w:val="ListParagraph"/>
        <w:numPr>
          <w:ilvl w:val="0"/>
          <w:numId w:val="41"/>
        </w:numPr>
      </w:pPr>
      <w:r>
        <w:t>You meet a friend. She has just come back from her holiday.</w:t>
      </w:r>
    </w:p>
    <w:p w:rsidR="00125020" w:rsidRDefault="00125020" w:rsidP="002973A7">
      <w:pPr>
        <w:pStyle w:val="ListParagraph"/>
        <w:numPr>
          <w:ilvl w:val="0"/>
          <w:numId w:val="41"/>
        </w:numPr>
      </w:pPr>
      <w:r>
        <w:t>Answer: Have you had a good time.</w:t>
      </w:r>
    </w:p>
    <w:p w:rsidR="00125020" w:rsidRDefault="00125020" w:rsidP="002973A7">
      <w:pPr>
        <w:pStyle w:val="ListParagraph"/>
        <w:numPr>
          <w:ilvl w:val="0"/>
          <w:numId w:val="41"/>
        </w:numPr>
      </w:pPr>
      <w:r>
        <w:t>You are in a tourist information office. Ask about the price of the ticket on the airport bus.</w:t>
      </w:r>
    </w:p>
    <w:p w:rsidR="00125020" w:rsidRDefault="00125020" w:rsidP="002973A7">
      <w:pPr>
        <w:pStyle w:val="ListParagraph"/>
        <w:numPr>
          <w:ilvl w:val="0"/>
          <w:numId w:val="41"/>
        </w:numPr>
      </w:pPr>
      <w:r>
        <w:t>Answer: May I know how much does the bus to the airport cost?</w:t>
      </w:r>
    </w:p>
    <w:p w:rsidR="00125020" w:rsidRDefault="00125020" w:rsidP="002973A7">
      <w:pPr>
        <w:pStyle w:val="ListParagraph"/>
        <w:numPr>
          <w:ilvl w:val="0"/>
          <w:numId w:val="41"/>
        </w:numPr>
      </w:pPr>
      <w:r>
        <w:t>You want some money but the banks are closed. You ask a tourist information.</w:t>
      </w:r>
    </w:p>
    <w:p w:rsidR="00125020" w:rsidRDefault="00125020" w:rsidP="002973A7">
      <w:pPr>
        <w:pStyle w:val="ListParagraph"/>
        <w:numPr>
          <w:ilvl w:val="0"/>
          <w:numId w:val="41"/>
        </w:numPr>
      </w:pPr>
      <w:r>
        <w:t>Answer : when do the banks open?</w:t>
      </w:r>
    </w:p>
    <w:p w:rsidR="00125020" w:rsidRDefault="00125020" w:rsidP="002973A7">
      <w:pPr>
        <w:pStyle w:val="ListParagraph"/>
        <w:numPr>
          <w:ilvl w:val="0"/>
          <w:numId w:val="41"/>
        </w:numPr>
      </w:pPr>
      <w:proofErr w:type="spellStart"/>
      <w:r>
        <w:t>Your</w:t>
      </w:r>
      <w:proofErr w:type="spellEnd"/>
      <w:r>
        <w:t xml:space="preserve"> are looking for the bank. You ask </w:t>
      </w:r>
      <w:proofErr w:type="spellStart"/>
      <w:r>
        <w:t>some body</w:t>
      </w:r>
      <w:proofErr w:type="spellEnd"/>
      <w:r>
        <w:t xml:space="preserve"> on the street.</w:t>
      </w:r>
    </w:p>
    <w:p w:rsidR="00125020" w:rsidRDefault="00125020" w:rsidP="002973A7">
      <w:pPr>
        <w:pStyle w:val="ListParagraph"/>
        <w:numPr>
          <w:ilvl w:val="0"/>
          <w:numId w:val="41"/>
        </w:numPr>
      </w:pPr>
      <w:r>
        <w:t>Answer: could you……………?</w:t>
      </w:r>
    </w:p>
    <w:p w:rsidR="00125020" w:rsidRDefault="00125020" w:rsidP="002973A7">
      <w:pPr>
        <w:pStyle w:val="ListParagraph"/>
        <w:numPr>
          <w:ilvl w:val="0"/>
          <w:numId w:val="41"/>
        </w:numPr>
      </w:pPr>
      <w:r>
        <w:t>You are making a drink for a friend?</w:t>
      </w:r>
    </w:p>
    <w:p w:rsidR="00125020" w:rsidRDefault="00125020" w:rsidP="002973A7">
      <w:pPr>
        <w:pStyle w:val="ListParagraph"/>
        <w:numPr>
          <w:ilvl w:val="0"/>
          <w:numId w:val="41"/>
        </w:numPr>
      </w:pPr>
      <w:r>
        <w:t>________ tea or coffee?</w:t>
      </w:r>
    </w:p>
    <w:p w:rsidR="00125020" w:rsidRDefault="00125020" w:rsidP="002973A7">
      <w:pPr>
        <w:pStyle w:val="ListParagraph"/>
        <w:numPr>
          <w:ilvl w:val="0"/>
          <w:numId w:val="41"/>
        </w:numPr>
      </w:pPr>
      <w:r>
        <w:t xml:space="preserve">You want meeting with </w:t>
      </w:r>
      <w:proofErr w:type="spellStart"/>
      <w:r>
        <w:t>Anu</w:t>
      </w:r>
      <w:proofErr w:type="spellEnd"/>
      <w:r>
        <w:t>. You ask her.</w:t>
      </w:r>
    </w:p>
    <w:p w:rsidR="00125020" w:rsidRDefault="00125020" w:rsidP="002973A7">
      <w:pPr>
        <w:pStyle w:val="ListParagraph"/>
        <w:numPr>
          <w:ilvl w:val="0"/>
          <w:numId w:val="41"/>
        </w:numPr>
      </w:pPr>
      <w:r>
        <w:t>Can____ on Friday?</w:t>
      </w:r>
    </w:p>
    <w:p w:rsidR="005634EA" w:rsidRDefault="005634EA" w:rsidP="002973A7">
      <w:pPr>
        <w:pStyle w:val="ListParagraph"/>
        <w:numPr>
          <w:ilvl w:val="0"/>
          <w:numId w:val="41"/>
        </w:numPr>
      </w:pPr>
      <w:r>
        <w:t>Your watch is being repaired in a shop. You want to know when you can collect it.</w:t>
      </w:r>
    </w:p>
    <w:p w:rsidR="005634EA" w:rsidRDefault="005634EA" w:rsidP="002973A7">
      <w:pPr>
        <w:pStyle w:val="ListParagraph"/>
        <w:numPr>
          <w:ilvl w:val="0"/>
          <w:numId w:val="41"/>
        </w:numPr>
      </w:pPr>
      <w:r>
        <w:t>__________ be ready?</w:t>
      </w:r>
    </w:p>
    <w:p w:rsidR="005634EA" w:rsidRDefault="005634EA" w:rsidP="002973A7">
      <w:pPr>
        <w:pStyle w:val="ListParagraph"/>
        <w:numPr>
          <w:ilvl w:val="0"/>
          <w:numId w:val="41"/>
        </w:numPr>
      </w:pPr>
      <w:r>
        <w:t>You are looking for the accommodation office in a big university building. You ask a student</w:t>
      </w:r>
    </w:p>
    <w:p w:rsidR="005634EA" w:rsidRDefault="005634EA" w:rsidP="002973A7">
      <w:pPr>
        <w:pStyle w:val="ListParagraph"/>
        <w:numPr>
          <w:ilvl w:val="0"/>
          <w:numId w:val="41"/>
        </w:numPr>
      </w:pPr>
      <w:proofErr w:type="spellStart"/>
      <w:r>
        <w:t>Do_________which</w:t>
      </w:r>
      <w:proofErr w:type="spellEnd"/>
      <w:r>
        <w:t xml:space="preserve"> </w:t>
      </w:r>
      <w:proofErr w:type="spellStart"/>
      <w:r>
        <w:t>floor____on</w:t>
      </w:r>
      <w:proofErr w:type="spellEnd"/>
      <w:r>
        <w:t>?</w:t>
      </w:r>
    </w:p>
    <w:p w:rsidR="005634EA" w:rsidRDefault="005634EA" w:rsidP="005634EA">
      <w:pPr>
        <w:pStyle w:val="ListParagraph"/>
      </w:pPr>
    </w:p>
    <w:p w:rsidR="005634EA" w:rsidRDefault="005634EA" w:rsidP="005634EA">
      <w:pPr>
        <w:pStyle w:val="ListParagraph"/>
      </w:pPr>
      <w:r>
        <w:t>4.6  Short Answers</w:t>
      </w:r>
    </w:p>
    <w:p w:rsidR="005634EA" w:rsidRDefault="005634EA" w:rsidP="005634EA">
      <w:pPr>
        <w:pStyle w:val="ListParagraph"/>
      </w:pPr>
      <w:r>
        <w:t xml:space="preserve">Answer the question with a short answer. Begin </w:t>
      </w:r>
      <w:proofErr w:type="spellStart"/>
      <w:r>
        <w:t>wiith</w:t>
      </w:r>
      <w:proofErr w:type="spellEnd"/>
      <w:r>
        <w:t xml:space="preserve"> ‘yes’ or’ No’</w:t>
      </w:r>
    </w:p>
    <w:p w:rsidR="005634EA" w:rsidRDefault="005634EA" w:rsidP="005634EA">
      <w:pPr>
        <w:pStyle w:val="ListParagraph"/>
      </w:pPr>
      <w:r>
        <w:t>Example: is your name John?</w:t>
      </w:r>
    </w:p>
    <w:p w:rsidR="005634EA" w:rsidRDefault="005634EA" w:rsidP="005634EA">
      <w:pPr>
        <w:pStyle w:val="ListParagraph"/>
      </w:pPr>
      <w:r>
        <w:t>Answer: No, it is n ’ t</w:t>
      </w:r>
      <w:r w:rsidR="00DB42B1">
        <w:t>.</w:t>
      </w:r>
    </w:p>
    <w:p w:rsidR="00DB42B1" w:rsidRDefault="00DB42B1" w:rsidP="005634EA">
      <w:pPr>
        <w:pStyle w:val="ListParagraph"/>
      </w:pPr>
      <w:r>
        <w:t>Example: Can you speak English?</w:t>
      </w:r>
    </w:p>
    <w:p w:rsidR="00DB42B1" w:rsidRDefault="00DB42B1" w:rsidP="005634EA">
      <w:pPr>
        <w:pStyle w:val="ListParagraph"/>
      </w:pPr>
      <w:r>
        <w:t>Answer: Yes, I can.</w:t>
      </w:r>
    </w:p>
    <w:p w:rsidR="00DB42B1" w:rsidRDefault="00DB42B1" w:rsidP="002973A7">
      <w:pPr>
        <w:pStyle w:val="ListParagraph"/>
        <w:numPr>
          <w:ilvl w:val="0"/>
          <w:numId w:val="42"/>
        </w:numPr>
      </w:pPr>
      <w:r>
        <w:t>Are you a student?</w:t>
      </w:r>
    </w:p>
    <w:p w:rsidR="00DB42B1" w:rsidRDefault="00DB42B1" w:rsidP="002973A7">
      <w:pPr>
        <w:pStyle w:val="ListParagraph"/>
        <w:numPr>
          <w:ilvl w:val="0"/>
          <w:numId w:val="42"/>
        </w:numPr>
      </w:pPr>
      <w:r>
        <w:t>Have you been studying English for long?</w:t>
      </w:r>
    </w:p>
    <w:p w:rsidR="00DB42B1" w:rsidRDefault="00DB42B1" w:rsidP="002973A7">
      <w:pPr>
        <w:pStyle w:val="ListParagraph"/>
        <w:numPr>
          <w:ilvl w:val="0"/>
          <w:numId w:val="42"/>
        </w:numPr>
      </w:pPr>
      <w:r>
        <w:t>Is it necessary to do a lot of homework?</w:t>
      </w:r>
    </w:p>
    <w:p w:rsidR="00DB42B1" w:rsidRDefault="00DB42B1" w:rsidP="002973A7">
      <w:pPr>
        <w:pStyle w:val="ListParagraph"/>
        <w:numPr>
          <w:ilvl w:val="0"/>
          <w:numId w:val="42"/>
        </w:numPr>
      </w:pPr>
      <w:r>
        <w:t>Was English difficult for you at first?</w:t>
      </w:r>
    </w:p>
    <w:p w:rsidR="00DB42B1" w:rsidRDefault="00DB42B1" w:rsidP="002973A7">
      <w:pPr>
        <w:pStyle w:val="ListParagraph"/>
        <w:numPr>
          <w:ilvl w:val="0"/>
          <w:numId w:val="42"/>
        </w:numPr>
      </w:pPr>
      <w:r>
        <w:t>Did you have to study hard?</w:t>
      </w:r>
    </w:p>
    <w:p w:rsidR="00DB42B1" w:rsidRDefault="00DB42B1" w:rsidP="002973A7">
      <w:pPr>
        <w:pStyle w:val="ListParagraph"/>
        <w:numPr>
          <w:ilvl w:val="0"/>
          <w:numId w:val="42"/>
        </w:numPr>
      </w:pPr>
      <w:r>
        <w:t>Have I first taught you English?</w:t>
      </w:r>
    </w:p>
    <w:p w:rsidR="00DB42B1" w:rsidRDefault="00DB42B1" w:rsidP="002973A7">
      <w:pPr>
        <w:pStyle w:val="ListParagraph"/>
        <w:numPr>
          <w:ilvl w:val="0"/>
          <w:numId w:val="42"/>
        </w:numPr>
      </w:pPr>
      <w:r>
        <w:t>Are you the best student in your class?</w:t>
      </w:r>
    </w:p>
    <w:p w:rsidR="00DB42B1" w:rsidRDefault="003D77E5" w:rsidP="002973A7">
      <w:pPr>
        <w:pStyle w:val="ListParagraph"/>
        <w:numPr>
          <w:ilvl w:val="0"/>
          <w:numId w:val="42"/>
        </w:numPr>
      </w:pPr>
      <w:r>
        <w:t>Do you have to go to lessons in the evening?</w:t>
      </w:r>
    </w:p>
    <w:p w:rsidR="003D77E5" w:rsidRDefault="003D77E5" w:rsidP="002973A7">
      <w:pPr>
        <w:pStyle w:val="ListParagraph"/>
        <w:numPr>
          <w:ilvl w:val="0"/>
          <w:numId w:val="42"/>
        </w:numPr>
      </w:pPr>
      <w:r>
        <w:t>Have you seen the film “Star wars”?</w:t>
      </w:r>
    </w:p>
    <w:p w:rsidR="003D77E5" w:rsidRDefault="003D77E5" w:rsidP="002973A7">
      <w:pPr>
        <w:pStyle w:val="ListParagraph"/>
        <w:numPr>
          <w:ilvl w:val="0"/>
          <w:numId w:val="42"/>
        </w:numPr>
      </w:pPr>
      <w:r>
        <w:t>Can you help me, please?</w:t>
      </w:r>
    </w:p>
    <w:p w:rsidR="003D77E5" w:rsidRDefault="003D77E5" w:rsidP="003D77E5">
      <w:pPr>
        <w:pStyle w:val="ListParagraph"/>
        <w:ind w:left="1080"/>
      </w:pPr>
    </w:p>
    <w:p w:rsidR="00F555D2" w:rsidRDefault="00F555D2" w:rsidP="003D77E5">
      <w:pPr>
        <w:pStyle w:val="ListParagraph"/>
        <w:ind w:left="1080"/>
      </w:pPr>
    </w:p>
    <w:p w:rsidR="00736CC6" w:rsidRDefault="00F555D2" w:rsidP="003D77E5">
      <w:pPr>
        <w:pStyle w:val="ListParagraph"/>
        <w:ind w:left="1080"/>
      </w:pPr>
      <w:r>
        <w:t xml:space="preserve">      </w:t>
      </w:r>
      <w:r w:rsidR="00C40FCC">
        <w:t xml:space="preserve">                   </w:t>
      </w:r>
      <w:r w:rsidR="00736CC6">
        <w:t xml:space="preserve">                   </w:t>
      </w:r>
      <w:r>
        <w:t>Chapter</w:t>
      </w:r>
      <w:r w:rsidR="00D76D0C">
        <w:t xml:space="preserve"> Six </w:t>
      </w:r>
    </w:p>
    <w:p w:rsidR="00F555D2" w:rsidRDefault="00736CC6" w:rsidP="003D77E5">
      <w:pPr>
        <w:pStyle w:val="ListParagraph"/>
        <w:ind w:left="1080"/>
      </w:pPr>
      <w:r>
        <w:t xml:space="preserve">                                        </w:t>
      </w:r>
      <w:r w:rsidR="00F555D2">
        <w:t>Action Words</w:t>
      </w:r>
      <w:r w:rsidR="00D76D0C">
        <w:t>, Verb</w:t>
      </w:r>
    </w:p>
    <w:p w:rsidR="00907D08" w:rsidRDefault="00907D08" w:rsidP="00D76D0C"/>
    <w:p w:rsidR="008C27CB" w:rsidRDefault="008C27CB" w:rsidP="008C27CB">
      <w:r>
        <w:lastRenderedPageBreak/>
        <w:t>Verbs have always been considered the most important words in sentences. They are the motors that give movement to sentences, they are activators, the doing words.</w:t>
      </w:r>
    </w:p>
    <w:p w:rsidR="00907D08" w:rsidRDefault="008C27CB" w:rsidP="008C27CB">
      <w:r>
        <w:t xml:space="preserve">In general we say </w:t>
      </w:r>
      <w:r w:rsidR="001D0ED7">
        <w:t xml:space="preserve">Verb is a word which shows </w:t>
      </w:r>
      <w:r>
        <w:t xml:space="preserve">an </w:t>
      </w:r>
      <w:r w:rsidR="001D0ED7">
        <w:t>action</w:t>
      </w:r>
      <w:r>
        <w:t xml:space="preserve"> or Verb is a word to indicate an action.</w:t>
      </w:r>
    </w:p>
    <w:p w:rsidR="008C27CB" w:rsidRDefault="008C27CB" w:rsidP="008C27CB">
      <w:r>
        <w:t>The verb is a part of speech which is used to demonstrate an action or state of being.</w:t>
      </w:r>
    </w:p>
    <w:p w:rsidR="008C27CB" w:rsidRDefault="008C27CB" w:rsidP="008C27CB">
      <w:r>
        <w:t>Verbs in English have three forms, the base form, the past tense form, and the past participle form.</w:t>
      </w:r>
    </w:p>
    <w:p w:rsidR="008C27CB" w:rsidRDefault="008C27CB" w:rsidP="008C27CB">
      <w:r>
        <w:t>Ex: I teach English(base form)</w:t>
      </w:r>
    </w:p>
    <w:p w:rsidR="008C27CB" w:rsidRDefault="008C27CB" w:rsidP="008C27CB">
      <w:r>
        <w:t xml:space="preserve">     He taught English( the past tense form)</w:t>
      </w:r>
    </w:p>
    <w:p w:rsidR="008C27CB" w:rsidRDefault="008C27CB" w:rsidP="008C27CB">
      <w:r>
        <w:t xml:space="preserve">    She has taught English(Past participle)</w:t>
      </w:r>
    </w:p>
    <w:p w:rsidR="004B767C" w:rsidRDefault="004B767C" w:rsidP="008C27CB">
      <w:r>
        <w:t xml:space="preserve">   Type of Verbs</w:t>
      </w:r>
    </w:p>
    <w:p w:rsidR="004B767C" w:rsidRDefault="004B767C" w:rsidP="002973A7">
      <w:pPr>
        <w:pStyle w:val="ListParagraph"/>
        <w:numPr>
          <w:ilvl w:val="0"/>
          <w:numId w:val="43"/>
        </w:numPr>
      </w:pPr>
      <w:r>
        <w:t>Lexical Verbs</w:t>
      </w:r>
    </w:p>
    <w:p w:rsidR="004B767C" w:rsidRDefault="004B767C" w:rsidP="002973A7">
      <w:pPr>
        <w:pStyle w:val="ListParagraph"/>
        <w:numPr>
          <w:ilvl w:val="0"/>
          <w:numId w:val="43"/>
        </w:numPr>
      </w:pPr>
      <w:r>
        <w:t>Action verbs</w:t>
      </w:r>
    </w:p>
    <w:p w:rsidR="004B767C" w:rsidRDefault="004B767C" w:rsidP="002973A7">
      <w:pPr>
        <w:pStyle w:val="ListParagraph"/>
        <w:numPr>
          <w:ilvl w:val="0"/>
          <w:numId w:val="43"/>
        </w:numPr>
      </w:pPr>
      <w:r>
        <w:t>Main verbs</w:t>
      </w:r>
    </w:p>
    <w:p w:rsidR="004B767C" w:rsidRDefault="004B767C" w:rsidP="002973A7">
      <w:pPr>
        <w:pStyle w:val="ListParagraph"/>
        <w:numPr>
          <w:ilvl w:val="0"/>
          <w:numId w:val="43"/>
        </w:numPr>
      </w:pPr>
      <w:r>
        <w:t>Auxiliary verbs</w:t>
      </w:r>
    </w:p>
    <w:p w:rsidR="004B767C" w:rsidRDefault="004B767C" w:rsidP="002973A7">
      <w:pPr>
        <w:pStyle w:val="ListParagraph"/>
        <w:numPr>
          <w:ilvl w:val="0"/>
          <w:numId w:val="43"/>
        </w:numPr>
      </w:pPr>
      <w:r>
        <w:t>Regular Verbs</w:t>
      </w:r>
    </w:p>
    <w:p w:rsidR="004B767C" w:rsidRDefault="004B767C" w:rsidP="002973A7">
      <w:pPr>
        <w:pStyle w:val="ListParagraph"/>
        <w:numPr>
          <w:ilvl w:val="0"/>
          <w:numId w:val="43"/>
        </w:numPr>
      </w:pPr>
      <w:r>
        <w:t>Irregular Verbs</w:t>
      </w:r>
    </w:p>
    <w:p w:rsidR="004B767C" w:rsidRDefault="004B767C" w:rsidP="002973A7">
      <w:pPr>
        <w:pStyle w:val="ListParagraph"/>
        <w:numPr>
          <w:ilvl w:val="0"/>
          <w:numId w:val="43"/>
        </w:numPr>
      </w:pPr>
      <w:r>
        <w:t>Transitive Verbs</w:t>
      </w:r>
    </w:p>
    <w:p w:rsidR="004B767C" w:rsidRDefault="004B767C" w:rsidP="002973A7">
      <w:pPr>
        <w:pStyle w:val="ListParagraph"/>
        <w:numPr>
          <w:ilvl w:val="0"/>
          <w:numId w:val="43"/>
        </w:numPr>
      </w:pPr>
      <w:r>
        <w:t>Intransitive Verbs</w:t>
      </w:r>
    </w:p>
    <w:p w:rsidR="004B767C" w:rsidRDefault="004B767C" w:rsidP="002973A7">
      <w:pPr>
        <w:pStyle w:val="ListParagraph"/>
        <w:numPr>
          <w:ilvl w:val="0"/>
          <w:numId w:val="43"/>
        </w:numPr>
      </w:pPr>
      <w:r>
        <w:t>Finite Verbs</w:t>
      </w:r>
    </w:p>
    <w:p w:rsidR="004B767C" w:rsidRDefault="004B767C" w:rsidP="002973A7">
      <w:pPr>
        <w:pStyle w:val="ListParagraph"/>
        <w:numPr>
          <w:ilvl w:val="0"/>
          <w:numId w:val="43"/>
        </w:numPr>
      </w:pPr>
      <w:r>
        <w:t>Non-finite Verbs</w:t>
      </w:r>
    </w:p>
    <w:p w:rsidR="004B767C" w:rsidRDefault="004B767C" w:rsidP="002973A7">
      <w:pPr>
        <w:pStyle w:val="ListParagraph"/>
        <w:numPr>
          <w:ilvl w:val="0"/>
          <w:numId w:val="44"/>
        </w:numPr>
      </w:pPr>
      <w:r>
        <w:t>Lexical Verbs: All the verbs except Modal Auxiliaries are called Lexical Verbs.</w:t>
      </w:r>
    </w:p>
    <w:p w:rsidR="004B767C" w:rsidRDefault="004B767C" w:rsidP="004B767C">
      <w:pPr>
        <w:pStyle w:val="ListParagraph"/>
        <w:ind w:left="820"/>
      </w:pPr>
      <w:r>
        <w:t>Ex:-Sit,</w:t>
      </w:r>
      <w:r w:rsidR="007307B3">
        <w:t xml:space="preserve"> </w:t>
      </w:r>
      <w:r>
        <w:t>Stand,</w:t>
      </w:r>
      <w:r w:rsidR="007307B3">
        <w:t xml:space="preserve"> </w:t>
      </w:r>
      <w:r>
        <w:t>Go,</w:t>
      </w:r>
      <w:r w:rsidR="007307B3">
        <w:t xml:space="preserve"> </w:t>
      </w:r>
      <w:r>
        <w:t>Work,</w:t>
      </w:r>
      <w:r w:rsidR="007307B3">
        <w:t xml:space="preserve"> </w:t>
      </w:r>
      <w:r>
        <w:t>Come,</w:t>
      </w:r>
      <w:r w:rsidR="007307B3">
        <w:t xml:space="preserve"> </w:t>
      </w:r>
      <w:r w:rsidR="00F55E94">
        <w:t>G</w:t>
      </w:r>
      <w:r>
        <w:t>o,</w:t>
      </w:r>
      <w:r w:rsidR="007307B3">
        <w:t xml:space="preserve"> R</w:t>
      </w:r>
      <w:r>
        <w:t>otate,</w:t>
      </w:r>
      <w:r w:rsidR="007307B3">
        <w:t xml:space="preserve"> </w:t>
      </w:r>
      <w:r>
        <w:t>Discuss etc.</w:t>
      </w:r>
    </w:p>
    <w:p w:rsidR="004B767C" w:rsidRDefault="004B767C" w:rsidP="004B767C">
      <w:pPr>
        <w:pStyle w:val="ListParagraph"/>
        <w:ind w:left="820"/>
      </w:pPr>
      <w:r>
        <w:t>Verbs should be in base form i.e. simple present</w:t>
      </w:r>
    </w:p>
    <w:p w:rsidR="004B767C" w:rsidRDefault="004B767C" w:rsidP="004B767C">
      <w:pPr>
        <w:pStyle w:val="ListParagraph"/>
        <w:ind w:left="820"/>
      </w:pPr>
      <w:r>
        <w:t>Ex: I go, I come, you write, you run etc.</w:t>
      </w:r>
    </w:p>
    <w:p w:rsidR="004B767C" w:rsidRDefault="004B767C" w:rsidP="004B767C">
      <w:pPr>
        <w:pStyle w:val="ListParagraph"/>
        <w:ind w:left="820"/>
      </w:pPr>
      <w:r>
        <w:t>Modal Auxiliary Verbs : The modal Auxi</w:t>
      </w:r>
      <w:r w:rsidR="00F55E94">
        <w:t>liaries do not have –s form or -</w:t>
      </w:r>
      <w:proofErr w:type="spellStart"/>
      <w:r>
        <w:t>ed</w:t>
      </w:r>
      <w:proofErr w:type="spellEnd"/>
      <w:r>
        <w:t xml:space="preserve"> participles.</w:t>
      </w:r>
    </w:p>
    <w:p w:rsidR="004B767C" w:rsidRDefault="004B767C" w:rsidP="004B767C">
      <w:pPr>
        <w:pStyle w:val="ListParagraph"/>
        <w:ind w:left="820"/>
      </w:pPr>
      <w:r>
        <w:t>Ex: can, could, may, might, shall, should, will, would, must, ought to, used to ,need ,dare.</w:t>
      </w:r>
    </w:p>
    <w:p w:rsidR="004B767C" w:rsidRDefault="004B767C" w:rsidP="002973A7">
      <w:pPr>
        <w:pStyle w:val="ListParagraph"/>
        <w:numPr>
          <w:ilvl w:val="0"/>
          <w:numId w:val="44"/>
        </w:numPr>
      </w:pPr>
      <w:r>
        <w:t xml:space="preserve">Action Verbs: A verb which shows </w:t>
      </w:r>
      <w:r w:rsidR="00F55E94">
        <w:t xml:space="preserve">an </w:t>
      </w:r>
      <w:r>
        <w:t>action is action verb.</w:t>
      </w:r>
    </w:p>
    <w:p w:rsidR="004B767C" w:rsidRDefault="004B767C" w:rsidP="004B767C">
      <w:pPr>
        <w:pStyle w:val="ListParagraph"/>
        <w:ind w:left="820"/>
      </w:pPr>
      <w:r>
        <w:t>Ex: stand, teach, write, explain etc.</w:t>
      </w:r>
    </w:p>
    <w:p w:rsidR="004B767C" w:rsidRDefault="004B767C" w:rsidP="004B767C">
      <w:pPr>
        <w:pStyle w:val="ListParagraph"/>
        <w:ind w:left="820"/>
      </w:pPr>
      <w:r>
        <w:t>** Do forms and Be forms , Have forms are not action verbs.</w:t>
      </w:r>
    </w:p>
    <w:p w:rsidR="004B767C" w:rsidRDefault="004B767C" w:rsidP="004B767C">
      <w:pPr>
        <w:pStyle w:val="ListParagraph"/>
        <w:ind w:left="820"/>
      </w:pPr>
      <w:r>
        <w:t>All the lexical verbs are action verbs.</w:t>
      </w:r>
    </w:p>
    <w:p w:rsidR="004B767C" w:rsidRDefault="004B767C" w:rsidP="004B767C">
      <w:pPr>
        <w:pStyle w:val="ListParagraph"/>
        <w:ind w:left="820"/>
      </w:pPr>
      <w:r>
        <w:t>Ex: I was attending the class.</w:t>
      </w:r>
    </w:p>
    <w:p w:rsidR="00C60CA2" w:rsidRDefault="00C60CA2" w:rsidP="002973A7">
      <w:pPr>
        <w:pStyle w:val="ListParagraph"/>
        <w:numPr>
          <w:ilvl w:val="0"/>
          <w:numId w:val="44"/>
        </w:numPr>
      </w:pPr>
      <w:r>
        <w:t>Main Verbs:</w:t>
      </w:r>
      <w:r w:rsidR="004D55AA">
        <w:t xml:space="preserve"> The main verb refers to the important verb in the sentence, the one that typically shows the action or state of being </w:t>
      </w:r>
      <w:r w:rsidR="00F55E94">
        <w:t xml:space="preserve">of </w:t>
      </w:r>
      <w:r w:rsidR="004D55AA">
        <w:t>the</w:t>
      </w:r>
      <w:r w:rsidR="00F55E94">
        <w:t xml:space="preserve"> </w:t>
      </w:r>
      <w:r w:rsidR="004D55AA">
        <w:t>subject. Main Verbs can stand alone or they can be used with a helping verb also called an auxiliary verb.</w:t>
      </w:r>
    </w:p>
    <w:p w:rsidR="004D55AA" w:rsidRDefault="004D55AA" w:rsidP="004D55AA">
      <w:pPr>
        <w:pStyle w:val="ListParagraph"/>
        <w:ind w:left="820"/>
      </w:pPr>
      <w:r>
        <w:t>EX: We attend Classes.( attend is</w:t>
      </w:r>
      <w:r w:rsidR="00F55E94">
        <w:t xml:space="preserve"> a</w:t>
      </w:r>
      <w:r>
        <w:t xml:space="preserve"> main verb)</w:t>
      </w:r>
    </w:p>
    <w:p w:rsidR="004D55AA" w:rsidRDefault="004D55AA" w:rsidP="004D55AA">
      <w:pPr>
        <w:pStyle w:val="ListParagraph"/>
        <w:ind w:left="820"/>
      </w:pPr>
      <w:r>
        <w:t xml:space="preserve">        We have been attending the classes since last month.(have been is Auxiliary Verb and attending is main verb or action verb)</w:t>
      </w:r>
    </w:p>
    <w:p w:rsidR="004D55AA" w:rsidRDefault="004D55AA" w:rsidP="002973A7">
      <w:pPr>
        <w:pStyle w:val="ListParagraph"/>
        <w:numPr>
          <w:ilvl w:val="0"/>
          <w:numId w:val="1"/>
        </w:numPr>
      </w:pPr>
      <w:r>
        <w:lastRenderedPageBreak/>
        <w:t>Action verb will work as main verbs.</w:t>
      </w:r>
    </w:p>
    <w:p w:rsidR="004D55AA" w:rsidRDefault="004D55AA" w:rsidP="004D55AA">
      <w:pPr>
        <w:pStyle w:val="ListParagraph"/>
      </w:pPr>
      <w:r>
        <w:t xml:space="preserve">  </w:t>
      </w:r>
      <w:r w:rsidR="00F55E94">
        <w:t xml:space="preserve">  Ex: He is a student.( Here </w:t>
      </w:r>
      <w:r>
        <w:t xml:space="preserve"> ‘is’</w:t>
      </w:r>
      <w:r w:rsidR="00F55E94">
        <w:t xml:space="preserve"> is a</w:t>
      </w:r>
      <w:r>
        <w:t xml:space="preserve"> main verb)</w:t>
      </w:r>
    </w:p>
    <w:p w:rsidR="004D55AA" w:rsidRDefault="004D55AA" w:rsidP="00C60CA2">
      <w:pPr>
        <w:pStyle w:val="ListParagraph"/>
        <w:ind w:left="820"/>
      </w:pPr>
      <w:r>
        <w:t>Sometimes Auxiliary verbs also work as main verbs. Some of the main verbs cannot be lexical verbs.</w:t>
      </w:r>
    </w:p>
    <w:p w:rsidR="004D55AA" w:rsidRDefault="004D55AA" w:rsidP="004D55AA">
      <w:r>
        <w:t xml:space="preserve">               </w:t>
      </w:r>
      <w:r w:rsidR="00F55E94">
        <w:t xml:space="preserve">      Ex: She is a student.( ‘is’ is a </w:t>
      </w:r>
      <w:r>
        <w:t>main verb)</w:t>
      </w:r>
    </w:p>
    <w:p w:rsidR="004D55AA" w:rsidRDefault="004D55AA" w:rsidP="004D55AA">
      <w:pPr>
        <w:ind w:left="820"/>
      </w:pPr>
      <w:r>
        <w:t>***All the main verbs are not lexical verbs.</w:t>
      </w:r>
    </w:p>
    <w:p w:rsidR="004D55AA" w:rsidRDefault="004D55AA" w:rsidP="002973A7">
      <w:pPr>
        <w:pStyle w:val="ListParagraph"/>
        <w:numPr>
          <w:ilvl w:val="0"/>
          <w:numId w:val="44"/>
        </w:numPr>
      </w:pPr>
      <w:r>
        <w:t>Auxiliary Verbs: Auxiliary verbs are “helping verbs”. They are called auxiliary verbs because they help to form tenses, negative questions, and question tags.</w:t>
      </w:r>
      <w:r w:rsidR="003117AF">
        <w:t xml:space="preserve"> They are used with infinitives to indicate possibility, permission, ability, obligation etc.,</w:t>
      </w:r>
    </w:p>
    <w:p w:rsidR="003117AF" w:rsidRDefault="003117AF" w:rsidP="003117AF">
      <w:pPr>
        <w:pStyle w:val="ListParagraph"/>
        <w:ind w:left="820"/>
      </w:pPr>
      <w:r>
        <w:t>Two Types of Auxiliary verbs are there.</w:t>
      </w:r>
    </w:p>
    <w:p w:rsidR="003117AF" w:rsidRDefault="001467A1" w:rsidP="002973A7">
      <w:pPr>
        <w:pStyle w:val="ListParagraph"/>
        <w:numPr>
          <w:ilvl w:val="0"/>
          <w:numId w:val="45"/>
        </w:numPr>
      </w:pPr>
      <w:r>
        <w:t>Primary Auxiliary V</w:t>
      </w:r>
      <w:r w:rsidR="003117AF">
        <w:t>erb</w:t>
      </w:r>
    </w:p>
    <w:p w:rsidR="003117AF" w:rsidRDefault="001467A1" w:rsidP="002973A7">
      <w:pPr>
        <w:pStyle w:val="ListParagraph"/>
        <w:numPr>
          <w:ilvl w:val="0"/>
          <w:numId w:val="45"/>
        </w:numPr>
      </w:pPr>
      <w:r>
        <w:t>Secondary or Modal Auxiliary V</w:t>
      </w:r>
      <w:r w:rsidR="003117AF">
        <w:t>erbs</w:t>
      </w:r>
    </w:p>
    <w:p w:rsidR="003117AF" w:rsidRDefault="001467A1" w:rsidP="002973A7">
      <w:pPr>
        <w:pStyle w:val="ListParagraph"/>
        <w:numPr>
          <w:ilvl w:val="0"/>
          <w:numId w:val="46"/>
        </w:numPr>
      </w:pPr>
      <w:r>
        <w:t>Primary Auxiliary V</w:t>
      </w:r>
      <w:r w:rsidR="003117AF">
        <w:t>erbs</w:t>
      </w:r>
      <w:r>
        <w:t>: The A</w:t>
      </w:r>
      <w:r w:rsidR="00390C79">
        <w:t xml:space="preserve">uxiliaries Be , Have and Do help merely to express statements of fact. These three Auxiliaries and their various forms </w:t>
      </w:r>
      <w:r w:rsidR="003117AF">
        <w:t>are</w:t>
      </w:r>
      <w:r>
        <w:t xml:space="preserve"> called Primary Auxiliary V</w:t>
      </w:r>
      <w:r w:rsidR="00390C79">
        <w:t>erb.</w:t>
      </w:r>
    </w:p>
    <w:p w:rsidR="003117AF" w:rsidRDefault="003117AF" w:rsidP="003117AF">
      <w:pPr>
        <w:pStyle w:val="ListParagraph"/>
        <w:ind w:left="1590"/>
      </w:pPr>
      <w:r>
        <w:t>Be forms- am, is ,</w:t>
      </w:r>
      <w:r w:rsidR="00834D97">
        <w:t xml:space="preserve"> </w:t>
      </w:r>
      <w:r>
        <w:t>are, was, were</w:t>
      </w:r>
      <w:r w:rsidR="00F15AE0">
        <w:t xml:space="preserve"> </w:t>
      </w:r>
    </w:p>
    <w:p w:rsidR="003117AF" w:rsidRDefault="003117AF" w:rsidP="003117AF">
      <w:pPr>
        <w:pStyle w:val="ListParagraph"/>
        <w:ind w:left="1590"/>
      </w:pPr>
      <w:r>
        <w:t>Have forms- Have, Has, Had</w:t>
      </w:r>
    </w:p>
    <w:p w:rsidR="003117AF" w:rsidRDefault="003117AF" w:rsidP="003117AF">
      <w:pPr>
        <w:pStyle w:val="ListParagraph"/>
        <w:ind w:left="1590"/>
      </w:pPr>
      <w:r>
        <w:t>Do forms- Do, Does ,Did</w:t>
      </w:r>
    </w:p>
    <w:p w:rsidR="003117AF" w:rsidRDefault="003117AF" w:rsidP="003117AF">
      <w:pPr>
        <w:pStyle w:val="ListParagraph"/>
        <w:ind w:left="1590"/>
      </w:pPr>
      <w:r>
        <w:t>***Be- used as  Be, Being, Been</w:t>
      </w:r>
    </w:p>
    <w:p w:rsidR="003B3DFC" w:rsidRDefault="003B3DFC" w:rsidP="003117AF">
      <w:pPr>
        <w:pStyle w:val="ListParagraph"/>
        <w:ind w:left="1590"/>
      </w:pPr>
      <w:r>
        <w:t>*** All the Be forms shows the position.</w:t>
      </w:r>
    </w:p>
    <w:p w:rsidR="003B3DFC" w:rsidRDefault="003B3DFC" w:rsidP="003117AF">
      <w:pPr>
        <w:pStyle w:val="ListParagraph"/>
        <w:ind w:left="1590"/>
      </w:pPr>
      <w:r>
        <w:t xml:space="preserve">*** Be forms used as main verbs as well as </w:t>
      </w:r>
      <w:r w:rsidR="001467A1">
        <w:t xml:space="preserve">an </w:t>
      </w:r>
      <w:r>
        <w:t>auxiliary verbs.</w:t>
      </w:r>
    </w:p>
    <w:p w:rsidR="003B3DFC" w:rsidRDefault="003B3DFC" w:rsidP="003117AF">
      <w:pPr>
        <w:pStyle w:val="ListParagraph"/>
        <w:ind w:left="1590"/>
      </w:pPr>
      <w:r>
        <w:t>Ex: I am a student.</w:t>
      </w:r>
    </w:p>
    <w:p w:rsidR="003B3DFC" w:rsidRDefault="003B3DFC" w:rsidP="003117AF">
      <w:pPr>
        <w:pStyle w:val="ListParagraph"/>
        <w:ind w:left="1590"/>
      </w:pPr>
      <w:r>
        <w:t xml:space="preserve">      We were playing cricket.</w:t>
      </w:r>
    </w:p>
    <w:p w:rsidR="003B3DFC" w:rsidRDefault="003B3DFC" w:rsidP="003117AF">
      <w:pPr>
        <w:pStyle w:val="ListParagraph"/>
        <w:ind w:left="1590"/>
      </w:pPr>
      <w:r>
        <w:t xml:space="preserve">      They were the students of Ramakrishna Math.</w:t>
      </w:r>
    </w:p>
    <w:p w:rsidR="003B3DFC" w:rsidRDefault="003B3DFC" w:rsidP="003117AF">
      <w:pPr>
        <w:pStyle w:val="ListParagraph"/>
        <w:ind w:left="1590"/>
      </w:pPr>
      <w:r>
        <w:t xml:space="preserve">      Be here on time.(Be is </w:t>
      </w:r>
      <w:r w:rsidR="001467A1">
        <w:t xml:space="preserve">an </w:t>
      </w:r>
      <w:r>
        <w:t>action verb)</w:t>
      </w:r>
    </w:p>
    <w:p w:rsidR="003B3DFC" w:rsidRDefault="003B3DFC" w:rsidP="003117AF">
      <w:pPr>
        <w:pStyle w:val="ListParagraph"/>
        <w:ind w:left="1590"/>
      </w:pPr>
      <w:r>
        <w:t xml:space="preserve">     I want to be an engineer.</w:t>
      </w:r>
    </w:p>
    <w:p w:rsidR="003B3DFC" w:rsidRDefault="003B3DFC" w:rsidP="003117AF">
      <w:pPr>
        <w:pStyle w:val="ListParagraph"/>
        <w:ind w:left="1590"/>
      </w:pPr>
      <w:r>
        <w:t xml:space="preserve">     Be careful.(Be </w:t>
      </w:r>
      <w:r w:rsidR="001467A1">
        <w:t xml:space="preserve">is a </w:t>
      </w:r>
      <w:r>
        <w:t xml:space="preserve">Verb </w:t>
      </w:r>
      <w:r w:rsidR="001467A1">
        <w:t xml:space="preserve">and </w:t>
      </w:r>
      <w:r>
        <w:t>Careful</w:t>
      </w:r>
      <w:r w:rsidR="001467A1">
        <w:t xml:space="preserve"> is a</w:t>
      </w:r>
      <w:r w:rsidR="00834D97">
        <w:t>n</w:t>
      </w:r>
      <w:r>
        <w:t xml:space="preserve"> Adverb)</w:t>
      </w:r>
    </w:p>
    <w:p w:rsidR="00E00A47" w:rsidRDefault="00E00A47" w:rsidP="003117AF">
      <w:pPr>
        <w:pStyle w:val="ListParagraph"/>
        <w:ind w:left="1590"/>
      </w:pPr>
      <w:r>
        <w:t xml:space="preserve">     She has been to states.</w:t>
      </w:r>
    </w:p>
    <w:p w:rsidR="00E00A47" w:rsidRDefault="00E00A47" w:rsidP="003117AF">
      <w:pPr>
        <w:pStyle w:val="ListParagraph"/>
        <w:ind w:left="1590"/>
      </w:pPr>
      <w:r>
        <w:t xml:space="preserve">     I have been to exhibition.</w:t>
      </w:r>
    </w:p>
    <w:p w:rsidR="00E00A47" w:rsidRDefault="00E00A47" w:rsidP="003117AF">
      <w:pPr>
        <w:pStyle w:val="ListParagraph"/>
        <w:ind w:left="1590"/>
      </w:pPr>
      <w:r>
        <w:t xml:space="preserve">      Being a student we should be regular.</w:t>
      </w:r>
    </w:p>
    <w:p w:rsidR="00E00A47" w:rsidRDefault="00E00A47" w:rsidP="003117AF">
      <w:pPr>
        <w:pStyle w:val="ListParagraph"/>
        <w:ind w:left="1590"/>
      </w:pPr>
      <w:r>
        <w:t xml:space="preserve">       It being a rainy day, I stayed at home</w:t>
      </w:r>
      <w:r w:rsidR="001467A1">
        <w:t>.</w:t>
      </w:r>
    </w:p>
    <w:p w:rsidR="003B3DFC" w:rsidRDefault="003B3DFC" w:rsidP="003117AF">
      <w:pPr>
        <w:pStyle w:val="ListParagraph"/>
        <w:ind w:left="1590"/>
      </w:pPr>
    </w:p>
    <w:p w:rsidR="003117AF" w:rsidRDefault="003117AF" w:rsidP="002973A7">
      <w:pPr>
        <w:pStyle w:val="ListParagraph"/>
        <w:numPr>
          <w:ilvl w:val="0"/>
          <w:numId w:val="46"/>
        </w:numPr>
      </w:pPr>
      <w:r>
        <w:t>Secondary Modal Auxiliary Verbs</w:t>
      </w:r>
      <w:r w:rsidR="00390C79">
        <w:t>: Verbs which are used with a main verb to indicate particular attitude such as possibility, obligation, prediction or deduction are called</w:t>
      </w:r>
    </w:p>
    <w:p w:rsidR="00390C79" w:rsidRDefault="00390C79" w:rsidP="00390C79">
      <w:pPr>
        <w:pStyle w:val="ListParagraph"/>
        <w:ind w:left="1590"/>
      </w:pPr>
      <w:r>
        <w:t>Secondary Modal Auxiliary verbs.</w:t>
      </w:r>
    </w:p>
    <w:p w:rsidR="00390C79" w:rsidRDefault="00390C79" w:rsidP="00390C79">
      <w:pPr>
        <w:pStyle w:val="ListParagraph"/>
        <w:ind w:left="1590"/>
      </w:pPr>
      <w:r>
        <w:t xml:space="preserve"> Modal Auxiliaries help to express the conceptions of mind.</w:t>
      </w:r>
    </w:p>
    <w:p w:rsidR="003117AF" w:rsidRDefault="001467A1" w:rsidP="003117AF">
      <w:pPr>
        <w:pStyle w:val="ListParagraph"/>
        <w:ind w:left="1590"/>
      </w:pPr>
      <w:r>
        <w:t>w</w:t>
      </w:r>
      <w:r w:rsidR="003117AF">
        <w:t xml:space="preserve">ill, would ,shall ,should ,can ,could , must, used to, ought </w:t>
      </w:r>
      <w:r>
        <w:t>to</w:t>
      </w:r>
      <w:r w:rsidR="003117AF">
        <w:t>,</w:t>
      </w:r>
      <w:r>
        <w:t xml:space="preserve"> </w:t>
      </w:r>
      <w:r w:rsidR="003117AF">
        <w:t xml:space="preserve">need ,dare </w:t>
      </w:r>
    </w:p>
    <w:p w:rsidR="003117AF" w:rsidRDefault="003117AF" w:rsidP="003117AF">
      <w:pPr>
        <w:pStyle w:val="ListParagraph"/>
        <w:ind w:left="1230"/>
      </w:pPr>
    </w:p>
    <w:p w:rsidR="004D55AA" w:rsidRDefault="00D504AA" w:rsidP="004D55AA">
      <w:pPr>
        <w:pStyle w:val="ListParagraph"/>
        <w:ind w:left="1180"/>
      </w:pPr>
      <w:r>
        <w:t>Auxiliary verb</w:t>
      </w:r>
      <w:r w:rsidR="00C265FD">
        <w:t>s</w:t>
      </w:r>
      <w:r>
        <w:t xml:space="preserve"> can be used as</w:t>
      </w:r>
    </w:p>
    <w:p w:rsidR="00D504AA" w:rsidRDefault="00D504AA" w:rsidP="002973A7">
      <w:pPr>
        <w:pStyle w:val="ListParagraph"/>
        <w:numPr>
          <w:ilvl w:val="0"/>
          <w:numId w:val="47"/>
        </w:numPr>
      </w:pPr>
      <w:r>
        <w:t>Auxiliary</w:t>
      </w:r>
    </w:p>
    <w:p w:rsidR="00D504AA" w:rsidRDefault="00D504AA" w:rsidP="002973A7">
      <w:pPr>
        <w:pStyle w:val="ListParagraph"/>
        <w:numPr>
          <w:ilvl w:val="0"/>
          <w:numId w:val="47"/>
        </w:numPr>
      </w:pPr>
      <w:r>
        <w:lastRenderedPageBreak/>
        <w:t>Action Verbs</w:t>
      </w:r>
    </w:p>
    <w:p w:rsidR="00D504AA" w:rsidRDefault="00D504AA" w:rsidP="002973A7">
      <w:pPr>
        <w:pStyle w:val="ListParagraph"/>
        <w:numPr>
          <w:ilvl w:val="0"/>
          <w:numId w:val="47"/>
        </w:numPr>
      </w:pPr>
      <w:r>
        <w:t>Main Verbs</w:t>
      </w:r>
    </w:p>
    <w:p w:rsidR="00D504AA" w:rsidRDefault="00D504AA" w:rsidP="002973A7">
      <w:pPr>
        <w:pStyle w:val="ListParagraph"/>
        <w:numPr>
          <w:ilvl w:val="0"/>
          <w:numId w:val="47"/>
        </w:numPr>
      </w:pPr>
      <w:r>
        <w:t>Possessive</w:t>
      </w:r>
    </w:p>
    <w:p w:rsidR="00D504AA" w:rsidRDefault="00D504AA" w:rsidP="002973A7">
      <w:pPr>
        <w:pStyle w:val="ListParagraph"/>
        <w:numPr>
          <w:ilvl w:val="0"/>
          <w:numId w:val="47"/>
        </w:numPr>
      </w:pPr>
      <w:r>
        <w:t>State, Position, Nature</w:t>
      </w:r>
    </w:p>
    <w:p w:rsidR="00D504AA" w:rsidRDefault="00C265FD" w:rsidP="002973A7">
      <w:pPr>
        <w:pStyle w:val="ListParagraph"/>
        <w:numPr>
          <w:ilvl w:val="0"/>
          <w:numId w:val="47"/>
        </w:numPr>
      </w:pPr>
      <w:r>
        <w:t>Ano</w:t>
      </w:r>
      <w:r w:rsidR="00D504AA">
        <w:t>malous Finites</w:t>
      </w:r>
    </w:p>
    <w:p w:rsidR="00390C79" w:rsidRDefault="00172DCA" w:rsidP="002973A7">
      <w:pPr>
        <w:pStyle w:val="ListParagraph"/>
        <w:numPr>
          <w:ilvl w:val="0"/>
          <w:numId w:val="48"/>
        </w:numPr>
      </w:pPr>
      <w:r>
        <w:t>Auxiliary- All Auxiliaries except Be ,Have ,Do are uninflected</w:t>
      </w:r>
      <w:r w:rsidR="00390C79">
        <w:t>.</w:t>
      </w:r>
      <w:r>
        <w:t xml:space="preserve"> i.e. all persons have the same form.</w:t>
      </w:r>
    </w:p>
    <w:p w:rsidR="00172DCA" w:rsidRDefault="00172DCA" w:rsidP="00390C79">
      <w:pPr>
        <w:pStyle w:val="ListParagraph"/>
        <w:ind w:left="1540"/>
      </w:pPr>
      <w:r>
        <w:t>Ex: we must go. I can learn.</w:t>
      </w:r>
    </w:p>
    <w:p w:rsidR="00172DCA" w:rsidRDefault="00172DCA" w:rsidP="00390C79">
      <w:pPr>
        <w:pStyle w:val="ListParagraph"/>
        <w:ind w:left="1540"/>
      </w:pPr>
      <w:r>
        <w:t xml:space="preserve">      She must go. You can learn.</w:t>
      </w:r>
    </w:p>
    <w:p w:rsidR="00172DCA" w:rsidRDefault="00172DCA" w:rsidP="00390C79">
      <w:pPr>
        <w:pStyle w:val="ListParagraph"/>
        <w:ind w:left="1540"/>
      </w:pPr>
      <w:r>
        <w:t xml:space="preserve">        You must go. She can learn.</w:t>
      </w:r>
    </w:p>
    <w:p w:rsidR="00172DCA" w:rsidRDefault="00172DCA" w:rsidP="00390C79">
      <w:pPr>
        <w:pStyle w:val="ListParagraph"/>
        <w:ind w:left="1540"/>
      </w:pPr>
    </w:p>
    <w:tbl>
      <w:tblPr>
        <w:tblStyle w:val="TableGrid"/>
        <w:tblW w:w="0" w:type="auto"/>
        <w:tblInd w:w="1540" w:type="dxa"/>
        <w:tblLook w:val="04A0" w:firstRow="1" w:lastRow="0" w:firstColumn="1" w:lastColumn="0" w:noHBand="0" w:noVBand="1"/>
      </w:tblPr>
      <w:tblGrid>
        <w:gridCol w:w="2677"/>
        <w:gridCol w:w="2683"/>
        <w:gridCol w:w="2676"/>
      </w:tblGrid>
      <w:tr w:rsidR="009808D3" w:rsidTr="00172DCA">
        <w:tc>
          <w:tcPr>
            <w:tcW w:w="3192" w:type="dxa"/>
          </w:tcPr>
          <w:p w:rsidR="00172DCA" w:rsidRDefault="00172DCA" w:rsidP="00390C79">
            <w:pPr>
              <w:pStyle w:val="ListParagraph"/>
              <w:ind w:left="0"/>
            </w:pPr>
            <w:r>
              <w:t>First Person</w:t>
            </w:r>
          </w:p>
        </w:tc>
        <w:tc>
          <w:tcPr>
            <w:tcW w:w="3192" w:type="dxa"/>
          </w:tcPr>
          <w:p w:rsidR="00172DCA" w:rsidRDefault="00172DCA" w:rsidP="00390C79">
            <w:pPr>
              <w:pStyle w:val="ListParagraph"/>
              <w:ind w:left="0"/>
            </w:pPr>
            <w:r>
              <w:t>Second Person</w:t>
            </w:r>
          </w:p>
        </w:tc>
        <w:tc>
          <w:tcPr>
            <w:tcW w:w="3192" w:type="dxa"/>
          </w:tcPr>
          <w:p w:rsidR="00172DCA" w:rsidRDefault="00172DCA" w:rsidP="00390C79">
            <w:pPr>
              <w:pStyle w:val="ListParagraph"/>
              <w:ind w:left="0"/>
            </w:pPr>
            <w:r>
              <w:t>Third Person</w:t>
            </w:r>
          </w:p>
        </w:tc>
      </w:tr>
      <w:tr w:rsidR="009808D3" w:rsidTr="00172DCA">
        <w:tc>
          <w:tcPr>
            <w:tcW w:w="3192" w:type="dxa"/>
          </w:tcPr>
          <w:p w:rsidR="00172DCA" w:rsidRDefault="00172DCA" w:rsidP="00390C79">
            <w:pPr>
              <w:pStyle w:val="ListParagraph"/>
              <w:ind w:left="0"/>
            </w:pPr>
            <w:r>
              <w:t>I, we, me, us ,my , mine, our ,ours</w:t>
            </w:r>
          </w:p>
        </w:tc>
        <w:tc>
          <w:tcPr>
            <w:tcW w:w="3192" w:type="dxa"/>
          </w:tcPr>
          <w:p w:rsidR="00172DCA" w:rsidRDefault="009808D3" w:rsidP="00390C79">
            <w:pPr>
              <w:pStyle w:val="ListParagraph"/>
              <w:ind w:left="0"/>
            </w:pPr>
            <w:r>
              <w:t>You, your, yours</w:t>
            </w:r>
          </w:p>
        </w:tc>
        <w:tc>
          <w:tcPr>
            <w:tcW w:w="3192" w:type="dxa"/>
          </w:tcPr>
          <w:p w:rsidR="00172DCA" w:rsidRDefault="009808D3" w:rsidP="00390C79">
            <w:pPr>
              <w:pStyle w:val="ListParagraph"/>
              <w:ind w:left="0"/>
            </w:pPr>
            <w:r>
              <w:t>He, his, him</w:t>
            </w:r>
          </w:p>
          <w:p w:rsidR="009808D3" w:rsidRDefault="009808D3" w:rsidP="00390C79">
            <w:pPr>
              <w:pStyle w:val="ListParagraph"/>
              <w:ind w:left="0"/>
            </w:pPr>
            <w:r>
              <w:t>She ,her ,hers</w:t>
            </w:r>
          </w:p>
          <w:p w:rsidR="009808D3" w:rsidRDefault="009808D3" w:rsidP="00390C79">
            <w:pPr>
              <w:pStyle w:val="ListParagraph"/>
              <w:ind w:left="0"/>
            </w:pPr>
            <w:r>
              <w:t>It, it</w:t>
            </w:r>
            <w:r w:rsidR="001467A1">
              <w:t>’</w:t>
            </w:r>
            <w:r>
              <w:t>s</w:t>
            </w:r>
          </w:p>
          <w:p w:rsidR="009808D3" w:rsidRDefault="009808D3" w:rsidP="00390C79">
            <w:pPr>
              <w:pStyle w:val="ListParagraph"/>
              <w:ind w:left="0"/>
            </w:pPr>
          </w:p>
        </w:tc>
      </w:tr>
    </w:tbl>
    <w:p w:rsidR="00172DCA" w:rsidRDefault="00172DCA" w:rsidP="00390C79">
      <w:pPr>
        <w:pStyle w:val="ListParagraph"/>
        <w:ind w:left="1540"/>
      </w:pPr>
    </w:p>
    <w:p w:rsidR="00172DCA" w:rsidRDefault="00172DCA" w:rsidP="00390C79">
      <w:pPr>
        <w:pStyle w:val="ListParagraph"/>
        <w:ind w:left="1540"/>
      </w:pPr>
    </w:p>
    <w:p w:rsidR="00172DCA" w:rsidRDefault="00172DCA" w:rsidP="002973A7">
      <w:pPr>
        <w:pStyle w:val="ListParagraph"/>
        <w:numPr>
          <w:ilvl w:val="0"/>
          <w:numId w:val="32"/>
        </w:numPr>
      </w:pPr>
      <w:r>
        <w:t>The negative is formed by adding ‘not’ to auxiliary.</w:t>
      </w:r>
    </w:p>
    <w:p w:rsidR="00172DCA" w:rsidRDefault="00172DCA" w:rsidP="00172DCA">
      <w:pPr>
        <w:pStyle w:val="ListParagraph"/>
        <w:ind w:left="420"/>
      </w:pPr>
      <w:r>
        <w:t>Ex: They can come. They cannot come.</w:t>
      </w:r>
    </w:p>
    <w:p w:rsidR="00172DCA" w:rsidRDefault="00172DCA" w:rsidP="00172DCA">
      <w:pPr>
        <w:pStyle w:val="ListParagraph"/>
        <w:ind w:left="420"/>
      </w:pPr>
      <w:r>
        <w:t xml:space="preserve">       They will go. They will not go</w:t>
      </w:r>
    </w:p>
    <w:p w:rsidR="00172DCA" w:rsidRDefault="009808D3" w:rsidP="002973A7">
      <w:pPr>
        <w:pStyle w:val="ListParagraph"/>
        <w:numPr>
          <w:ilvl w:val="0"/>
          <w:numId w:val="32"/>
        </w:numPr>
      </w:pPr>
      <w:r>
        <w:t>The question forms are formed by inverting subject and verb.</w:t>
      </w:r>
    </w:p>
    <w:p w:rsidR="009808D3" w:rsidRDefault="009808D3" w:rsidP="00172DCA">
      <w:pPr>
        <w:pStyle w:val="ListParagraph"/>
        <w:ind w:left="420"/>
      </w:pPr>
      <w:r>
        <w:t>Ex: She can sing. Can she sing?</w:t>
      </w:r>
    </w:p>
    <w:p w:rsidR="009808D3" w:rsidRDefault="009808D3" w:rsidP="002973A7">
      <w:pPr>
        <w:pStyle w:val="ListParagraph"/>
        <w:numPr>
          <w:ilvl w:val="0"/>
          <w:numId w:val="32"/>
        </w:numPr>
      </w:pPr>
      <w:r>
        <w:t>Auxiliaries are usually contracted in conversation:</w:t>
      </w:r>
    </w:p>
    <w:p w:rsidR="009808D3" w:rsidRDefault="009808D3" w:rsidP="009808D3">
      <w:pPr>
        <w:pStyle w:val="ListParagraph"/>
        <w:ind w:left="420"/>
      </w:pPr>
      <w:r>
        <w:t>Ex: I have met him. They will come</w:t>
      </w:r>
    </w:p>
    <w:p w:rsidR="009808D3" w:rsidRDefault="009808D3" w:rsidP="009808D3">
      <w:pPr>
        <w:pStyle w:val="ListParagraph"/>
        <w:ind w:left="420"/>
      </w:pPr>
      <w:r>
        <w:t>I ‘ve met him. They’ll come.</w:t>
      </w:r>
    </w:p>
    <w:p w:rsidR="009A25A7" w:rsidRDefault="009808D3" w:rsidP="002973A7">
      <w:pPr>
        <w:pStyle w:val="ListParagraph"/>
        <w:numPr>
          <w:ilvl w:val="0"/>
          <w:numId w:val="32"/>
        </w:numPr>
      </w:pPr>
      <w:r>
        <w:t>The questions for which the answer is yes or no are formed by auxiliary verb.</w:t>
      </w:r>
    </w:p>
    <w:p w:rsidR="009A25A7" w:rsidRDefault="009A25A7" w:rsidP="009A25A7">
      <w:pPr>
        <w:pStyle w:val="ListParagraph"/>
        <w:ind w:left="420"/>
      </w:pPr>
      <w:r>
        <w:t>Ex: is she going to school today?</w:t>
      </w:r>
    </w:p>
    <w:p w:rsidR="003D0A6B" w:rsidRDefault="009A25A7" w:rsidP="009A25A7">
      <w:pPr>
        <w:pStyle w:val="ListParagraph"/>
        <w:ind w:left="420"/>
      </w:pPr>
      <w:r>
        <w:t xml:space="preserve">   Will the committee decide today?</w:t>
      </w:r>
    </w:p>
    <w:p w:rsidR="003D0A6B" w:rsidRDefault="003D0A6B" w:rsidP="002973A7">
      <w:pPr>
        <w:pStyle w:val="ListParagraph"/>
        <w:numPr>
          <w:ilvl w:val="0"/>
          <w:numId w:val="32"/>
        </w:numPr>
      </w:pPr>
      <w:r>
        <w:t>Question Tags are formed by Auxiliary Verbs. In a tag question, the speaker makes a statement,</w:t>
      </w:r>
    </w:p>
    <w:p w:rsidR="003D0A6B" w:rsidRDefault="003D0A6B" w:rsidP="003D0A6B">
      <w:pPr>
        <w:pStyle w:val="ListParagraph"/>
        <w:ind w:left="420"/>
      </w:pPr>
      <w:r>
        <w:t>But</w:t>
      </w:r>
      <w:r w:rsidR="00F708B5">
        <w:t xml:space="preserve"> it</w:t>
      </w:r>
      <w:r>
        <w:t xml:space="preserve"> is not completely certain of the truth, so he or she uses a tag question to verify the previous statement.</w:t>
      </w:r>
    </w:p>
    <w:p w:rsidR="003D0A6B" w:rsidRPr="003D0A6B" w:rsidRDefault="003D0A6B" w:rsidP="003D0A6B">
      <w:pPr>
        <w:pStyle w:val="ListParagraph"/>
        <w:ind w:left="420"/>
        <w:rPr>
          <w:u w:val="single"/>
        </w:rPr>
      </w:pPr>
      <w:r w:rsidRPr="003D0A6B">
        <w:rPr>
          <w:u w:val="single"/>
        </w:rPr>
        <w:t>After negative statements we use the ordinary interrogative.</w:t>
      </w:r>
    </w:p>
    <w:p w:rsidR="003D0A6B" w:rsidRDefault="003D0A6B" w:rsidP="003D0A6B">
      <w:pPr>
        <w:pStyle w:val="ListParagraph"/>
        <w:ind w:left="420"/>
      </w:pPr>
      <w:r>
        <w:t>They did not come yesterday, did they?</w:t>
      </w:r>
    </w:p>
    <w:p w:rsidR="003D0A6B" w:rsidRPr="003D0A6B" w:rsidRDefault="003D0A6B" w:rsidP="003D0A6B">
      <w:pPr>
        <w:pStyle w:val="ListParagraph"/>
        <w:ind w:left="420"/>
        <w:rPr>
          <w:u w:val="single"/>
        </w:rPr>
      </w:pPr>
      <w:r w:rsidRPr="003D0A6B">
        <w:rPr>
          <w:u w:val="single"/>
        </w:rPr>
        <w:t>After affirmative statements we use the negative interrogative.</w:t>
      </w:r>
    </w:p>
    <w:p w:rsidR="008C27CB" w:rsidRDefault="003D0A6B" w:rsidP="003D0A6B">
      <w:pPr>
        <w:pStyle w:val="ListParagraph"/>
        <w:ind w:left="420"/>
      </w:pPr>
      <w:r>
        <w:t>They came yesterday, did n</w:t>
      </w:r>
      <w:r w:rsidR="00F708B5">
        <w:t xml:space="preserve"> </w:t>
      </w:r>
      <w:r>
        <w:t xml:space="preserve">’t they? </w:t>
      </w:r>
      <w:r w:rsidR="008C27CB">
        <w:t xml:space="preserve">  </w:t>
      </w:r>
    </w:p>
    <w:p w:rsidR="008C27CB" w:rsidRDefault="002A6283" w:rsidP="00484479">
      <w:r>
        <w:t>2)Action Verb:- Be ,Have and Do forms are used as auxiliary verbs and main verbs.</w:t>
      </w:r>
    </w:p>
    <w:p w:rsidR="008723AA" w:rsidRDefault="00F708B5" w:rsidP="00484479">
      <w:r>
        <w:t>a</w:t>
      </w:r>
      <w:r w:rsidR="008723AA">
        <w:t>m ,is  are ,was ,were ,have ,has ,had ,do ,does ,did</w:t>
      </w:r>
      <w:r>
        <w:t xml:space="preserve"> -</w:t>
      </w:r>
      <w:r w:rsidR="008723AA">
        <w:t xml:space="preserve"> 11 primary modal auxiliary verbs</w:t>
      </w:r>
    </w:p>
    <w:p w:rsidR="008723AA" w:rsidRDefault="00F708B5" w:rsidP="00484479">
      <w:r>
        <w:t>c</w:t>
      </w:r>
      <w:r w:rsidR="008723AA">
        <w:t>an ,could ,shall , should ,will ,would ,may ,might ,used to ,ought to, must ,need ,dare</w:t>
      </w:r>
      <w:r>
        <w:t xml:space="preserve"> -</w:t>
      </w:r>
      <w:r w:rsidR="008723AA">
        <w:t xml:space="preserve"> 13 secondary modal auxiliary verbs.</w:t>
      </w:r>
    </w:p>
    <w:p w:rsidR="008C27CB" w:rsidRDefault="00F708B5" w:rsidP="008C27CB">
      <w:r>
        <w:lastRenderedPageBreak/>
        <w:t>Have ,Had ,Do ,Does ,Did ,Need ,Dare are used as Action V</w:t>
      </w:r>
      <w:r w:rsidR="008723AA">
        <w:t>erbs.</w:t>
      </w:r>
    </w:p>
    <w:p w:rsidR="008723AA" w:rsidRDefault="008723AA" w:rsidP="008C27CB">
      <w:r>
        <w:t>Ex:1) I have bath at 5’o clock.(have is an action verb)</w:t>
      </w:r>
    </w:p>
    <w:p w:rsidR="008723AA" w:rsidRDefault="008723AA" w:rsidP="002973A7">
      <w:pPr>
        <w:pStyle w:val="ListParagraph"/>
        <w:numPr>
          <w:ilvl w:val="0"/>
          <w:numId w:val="46"/>
        </w:numPr>
      </w:pPr>
      <w:r>
        <w:t>I had my lunch at 2’o clock.(had is an action verb)</w:t>
      </w:r>
    </w:p>
    <w:p w:rsidR="008723AA" w:rsidRDefault="008723AA" w:rsidP="002973A7">
      <w:pPr>
        <w:pStyle w:val="ListParagraph"/>
        <w:numPr>
          <w:ilvl w:val="0"/>
          <w:numId w:val="46"/>
        </w:numPr>
      </w:pPr>
      <w:r>
        <w:t>She does her duty promptly.(does is an action verb)</w:t>
      </w:r>
    </w:p>
    <w:p w:rsidR="008723AA" w:rsidRDefault="008723AA" w:rsidP="002973A7">
      <w:pPr>
        <w:pStyle w:val="ListParagraph"/>
        <w:numPr>
          <w:ilvl w:val="0"/>
          <w:numId w:val="46"/>
        </w:numPr>
      </w:pPr>
      <w:r>
        <w:t>We do the daily chores.(do is an action verb)</w:t>
      </w:r>
    </w:p>
    <w:p w:rsidR="008723AA" w:rsidRDefault="008723AA" w:rsidP="002973A7">
      <w:pPr>
        <w:pStyle w:val="ListParagraph"/>
        <w:numPr>
          <w:ilvl w:val="0"/>
          <w:numId w:val="46"/>
        </w:numPr>
      </w:pPr>
      <w:r>
        <w:t>We did the assignment.(did is an action verb)</w:t>
      </w:r>
    </w:p>
    <w:p w:rsidR="008723AA" w:rsidRDefault="008723AA" w:rsidP="002973A7">
      <w:pPr>
        <w:pStyle w:val="ListParagraph"/>
        <w:numPr>
          <w:ilvl w:val="0"/>
          <w:numId w:val="46"/>
        </w:numPr>
      </w:pPr>
      <w:r>
        <w:t>We need your assistance.(need is an action verb)</w:t>
      </w:r>
    </w:p>
    <w:p w:rsidR="008723AA" w:rsidRDefault="008723AA" w:rsidP="002973A7">
      <w:pPr>
        <w:pStyle w:val="ListParagraph"/>
        <w:numPr>
          <w:ilvl w:val="0"/>
          <w:numId w:val="46"/>
        </w:numPr>
      </w:pPr>
      <w:r>
        <w:t>I dare to talk to anyone in English.(dare is an action verb)</w:t>
      </w:r>
    </w:p>
    <w:p w:rsidR="00C265FD" w:rsidRDefault="00C265FD" w:rsidP="00C265FD">
      <w:pPr>
        <w:pStyle w:val="ListParagraph"/>
        <w:ind w:left="1590"/>
      </w:pPr>
      <w:r>
        <w:t xml:space="preserve">** do ,does ,did , need ,dare when they are used in positive form they work as </w:t>
      </w:r>
      <w:r w:rsidR="00F708B5">
        <w:t xml:space="preserve">an </w:t>
      </w:r>
      <w:r>
        <w:t>action verbs.</w:t>
      </w:r>
    </w:p>
    <w:p w:rsidR="00C265FD" w:rsidRDefault="00C265FD" w:rsidP="00C265FD">
      <w:pPr>
        <w:pStyle w:val="ListParagraph"/>
        <w:ind w:left="1590"/>
      </w:pPr>
      <w:r>
        <w:t>** do,  does ,did ,need ,dare when they are used in negative form they work as auxiliary verbs.</w:t>
      </w:r>
    </w:p>
    <w:p w:rsidR="00A10C02" w:rsidRDefault="00A10C02" w:rsidP="00C265FD">
      <w:pPr>
        <w:pStyle w:val="ListParagraph"/>
        <w:ind w:left="1590"/>
      </w:pPr>
    </w:p>
    <w:p w:rsidR="00C265FD" w:rsidRDefault="00C265FD" w:rsidP="00A10C02">
      <w:r>
        <w:t>3)Main Verb:- We can use ‘be’ form as main verbs.</w:t>
      </w:r>
    </w:p>
    <w:p w:rsidR="00C265FD" w:rsidRDefault="00C265FD" w:rsidP="00A10C02">
      <w:r>
        <w:t>Be form-am, is, are ,was ,were</w:t>
      </w:r>
    </w:p>
    <w:p w:rsidR="00C265FD" w:rsidRDefault="00C265FD" w:rsidP="00A10C02">
      <w:r>
        <w:t xml:space="preserve">Ex: 1) I am </w:t>
      </w:r>
      <w:r w:rsidR="00F708B5">
        <w:t xml:space="preserve">a </w:t>
      </w:r>
      <w:r>
        <w:t>student of Ramakrishna Math.</w:t>
      </w:r>
    </w:p>
    <w:p w:rsidR="00C265FD" w:rsidRDefault="00C265FD" w:rsidP="00A10C02">
      <w:r>
        <w:t xml:space="preserve">        </w:t>
      </w:r>
      <w:r w:rsidR="00A10C02">
        <w:t>2)</w:t>
      </w:r>
      <w:r>
        <w:t xml:space="preserve">  He is our teacher.</w:t>
      </w:r>
    </w:p>
    <w:p w:rsidR="00C265FD" w:rsidRDefault="00A10C02" w:rsidP="00A10C02">
      <w:r>
        <w:t xml:space="preserve">          3) </w:t>
      </w:r>
      <w:r w:rsidR="00C265FD">
        <w:t>This is our premises.</w:t>
      </w:r>
    </w:p>
    <w:p w:rsidR="00C265FD" w:rsidRDefault="00A10C02" w:rsidP="00A10C02">
      <w:r>
        <w:t xml:space="preserve">          4) </w:t>
      </w:r>
      <w:r w:rsidR="00C265FD">
        <w:t>I was absent.</w:t>
      </w:r>
    </w:p>
    <w:p w:rsidR="00A10C02" w:rsidRDefault="00A10C02" w:rsidP="00A10C02">
      <w:r>
        <w:t xml:space="preserve">  5) </w:t>
      </w:r>
      <w:r w:rsidR="00C265FD">
        <w:t xml:space="preserve">We </w:t>
      </w:r>
      <w:r>
        <w:t xml:space="preserve">were </w:t>
      </w:r>
      <w:r w:rsidR="00C265FD">
        <w:t>regular to the</w:t>
      </w:r>
      <w:r>
        <w:t xml:space="preserve"> classes.</w:t>
      </w:r>
    </w:p>
    <w:p w:rsidR="00C265FD" w:rsidRDefault="00A10C02" w:rsidP="00A10C02">
      <w:r>
        <w:t xml:space="preserve"> 6) We were the students of Ramakrishna Math.</w:t>
      </w:r>
      <w:r w:rsidR="00C265FD">
        <w:t xml:space="preserve"> </w:t>
      </w:r>
    </w:p>
    <w:p w:rsidR="00A10C02" w:rsidRDefault="00A10C02" w:rsidP="00A10C02">
      <w:r>
        <w:t>4)Possessive: Have forms- Have, Has, Had</w:t>
      </w:r>
    </w:p>
    <w:p w:rsidR="00A10C02" w:rsidRDefault="00A10C02" w:rsidP="00A10C02">
      <w:r>
        <w:t>Ex:</w:t>
      </w:r>
      <w:r w:rsidR="004B2B6D">
        <w:t xml:space="preserve"> I have a scooter.</w:t>
      </w:r>
    </w:p>
    <w:p w:rsidR="004B2B6D" w:rsidRDefault="00305F3C" w:rsidP="00A10C02">
      <w:r>
        <w:t>She has a two wheeler</w:t>
      </w:r>
      <w:r w:rsidR="00F708B5">
        <w:t>.</w:t>
      </w:r>
    </w:p>
    <w:p w:rsidR="004B2B6D" w:rsidRDefault="004B2B6D" w:rsidP="00A10C02">
      <w:r>
        <w:t>I had a flat.</w:t>
      </w:r>
    </w:p>
    <w:p w:rsidR="004B2B6D" w:rsidRDefault="004B2B6D" w:rsidP="002973A7">
      <w:pPr>
        <w:pStyle w:val="ListParagraph"/>
        <w:numPr>
          <w:ilvl w:val="0"/>
          <w:numId w:val="44"/>
        </w:numPr>
      </w:pPr>
      <w:r>
        <w:t>State, Position, Nature:- Be forms am ,is, are ,was ,were used as state and position verbs.</w:t>
      </w:r>
    </w:p>
    <w:p w:rsidR="004B2B6D" w:rsidRDefault="004B2B6D" w:rsidP="004B2B6D">
      <w:pPr>
        <w:pStyle w:val="ListParagraph"/>
        <w:ind w:left="820"/>
      </w:pPr>
      <w:r>
        <w:t>Ex: I am a student.</w:t>
      </w:r>
    </w:p>
    <w:p w:rsidR="004B2B6D" w:rsidRDefault="004B2B6D" w:rsidP="004B2B6D">
      <w:pPr>
        <w:pStyle w:val="ListParagraph"/>
        <w:ind w:left="820"/>
      </w:pPr>
      <w:r>
        <w:t xml:space="preserve">    I am learning English.</w:t>
      </w:r>
    </w:p>
    <w:p w:rsidR="004B2B6D" w:rsidRDefault="00F708B5" w:rsidP="004B2B6D">
      <w:pPr>
        <w:pStyle w:val="ListParagraph"/>
        <w:ind w:left="820"/>
      </w:pPr>
      <w:r>
        <w:t xml:space="preserve">   </w:t>
      </w:r>
      <w:r w:rsidR="004B2B6D">
        <w:t>Gita is tall.</w:t>
      </w:r>
    </w:p>
    <w:p w:rsidR="004B2B6D" w:rsidRDefault="00F708B5" w:rsidP="004B2B6D">
      <w:pPr>
        <w:pStyle w:val="ListParagraph"/>
        <w:ind w:left="820"/>
      </w:pPr>
      <w:r>
        <w:t xml:space="preserve">   </w:t>
      </w:r>
      <w:r w:rsidR="004B2B6D">
        <w:t>I am intelligent.</w:t>
      </w:r>
    </w:p>
    <w:p w:rsidR="004B2B6D" w:rsidRDefault="00F708B5" w:rsidP="004B2B6D">
      <w:pPr>
        <w:pStyle w:val="ListParagraph"/>
        <w:ind w:left="820"/>
      </w:pPr>
      <w:r>
        <w:t xml:space="preserve">   </w:t>
      </w:r>
      <w:r w:rsidR="004B2B6D">
        <w:t>We are Indians.</w:t>
      </w:r>
    </w:p>
    <w:p w:rsidR="004B2B6D" w:rsidRDefault="00F708B5" w:rsidP="004B2B6D">
      <w:pPr>
        <w:pStyle w:val="ListParagraph"/>
        <w:ind w:left="820"/>
      </w:pPr>
      <w:r>
        <w:t xml:space="preserve">   </w:t>
      </w:r>
      <w:r w:rsidR="004B2B6D">
        <w:t>I was very fat.</w:t>
      </w:r>
    </w:p>
    <w:p w:rsidR="00DE5F94" w:rsidRDefault="00DE5F94" w:rsidP="002973A7">
      <w:pPr>
        <w:pStyle w:val="ListParagraph"/>
        <w:numPr>
          <w:ilvl w:val="0"/>
          <w:numId w:val="44"/>
        </w:numPr>
      </w:pPr>
      <w:r>
        <w:lastRenderedPageBreak/>
        <w:t>Anomalous Finites: When Auxiliary verb is used in negative form, question tag, in the beginning of yes or no question and as an emphatic</w:t>
      </w:r>
      <w:r w:rsidR="001E3FB0">
        <w:t xml:space="preserve"> </w:t>
      </w:r>
      <w:r>
        <w:t>(do,</w:t>
      </w:r>
      <w:r w:rsidR="001E3FB0">
        <w:t xml:space="preserve"> </w:t>
      </w:r>
      <w:r>
        <w:t>does,</w:t>
      </w:r>
      <w:r w:rsidR="001E3FB0">
        <w:t xml:space="preserve"> </w:t>
      </w:r>
      <w:r>
        <w:t>did).</w:t>
      </w:r>
    </w:p>
    <w:p w:rsidR="00255116" w:rsidRDefault="00255116" w:rsidP="00255116">
      <w:pPr>
        <w:pStyle w:val="ListParagraph"/>
        <w:ind w:left="820"/>
      </w:pPr>
      <w:r>
        <w:t>Example: Is n ’t, have n ’ t, was n ‘t, were n ’ t, has n ’ t, had n ’ t , do n ’ t, does n ‘ t, di</w:t>
      </w:r>
      <w:r w:rsidR="00F708B5">
        <w:t>d n ‘t all these are Anomalous F</w:t>
      </w:r>
      <w:r>
        <w:t>inites.</w:t>
      </w:r>
    </w:p>
    <w:p w:rsidR="00255116" w:rsidRDefault="00255116" w:rsidP="00255116">
      <w:pPr>
        <w:pStyle w:val="ListParagraph"/>
        <w:ind w:left="820"/>
      </w:pPr>
      <w:r>
        <w:t>She does n ‘ t like him.</w:t>
      </w:r>
    </w:p>
    <w:p w:rsidR="00255116" w:rsidRDefault="00F708B5" w:rsidP="00255116">
      <w:pPr>
        <w:pStyle w:val="ListParagraph"/>
        <w:ind w:left="820"/>
      </w:pPr>
      <w:r>
        <w:t>You s</w:t>
      </w:r>
      <w:r w:rsidR="00255116">
        <w:t>hould n ‘t  be careless.</w:t>
      </w:r>
    </w:p>
    <w:p w:rsidR="00255116" w:rsidRDefault="00255116" w:rsidP="00255116">
      <w:pPr>
        <w:pStyle w:val="ListParagraph"/>
        <w:ind w:left="820"/>
      </w:pPr>
      <w:r>
        <w:t>She has come early. Has n ’ t she?</w:t>
      </w:r>
    </w:p>
    <w:p w:rsidR="00255116" w:rsidRDefault="00255116" w:rsidP="00255116">
      <w:pPr>
        <w:pStyle w:val="ListParagraph"/>
        <w:ind w:left="820"/>
      </w:pPr>
      <w:r>
        <w:t>Are you a student. No, I am n ‘t.</w:t>
      </w:r>
    </w:p>
    <w:p w:rsidR="00255116" w:rsidRDefault="00255116" w:rsidP="00255116">
      <w:pPr>
        <w:pStyle w:val="ListParagraph"/>
        <w:ind w:left="820"/>
      </w:pPr>
      <w:r>
        <w:t>5)Regular Verbs: Regular Verbs are those which have the same form for their past tense and past participle tense.</w:t>
      </w:r>
    </w:p>
    <w:p w:rsidR="00255116" w:rsidRDefault="00255116" w:rsidP="00255116">
      <w:pPr>
        <w:pStyle w:val="ListParagraph"/>
        <w:ind w:left="820"/>
      </w:pPr>
      <w:r>
        <w:t xml:space="preserve">Ex: Walk Walked </w:t>
      </w:r>
      <w:proofErr w:type="spellStart"/>
      <w:r>
        <w:t>Walked</w:t>
      </w:r>
      <w:proofErr w:type="spellEnd"/>
      <w:r w:rsidR="004A0082">
        <w:t xml:space="preserve"> Walking</w:t>
      </w:r>
      <w:r>
        <w:t>.</w:t>
      </w:r>
    </w:p>
    <w:p w:rsidR="00DE5F94" w:rsidRDefault="00255116" w:rsidP="00255116">
      <w:pPr>
        <w:pStyle w:val="ListParagraph"/>
        <w:ind w:left="820"/>
      </w:pPr>
      <w:r>
        <w:t>6)</w:t>
      </w:r>
      <w:r w:rsidR="00D92E59">
        <w:t xml:space="preserve"> </w:t>
      </w:r>
      <w:r>
        <w:t xml:space="preserve">Irregular Verbs: Irregular verbs are those which form their past by changing the vowel in the body of the present without adding </w:t>
      </w:r>
      <w:r w:rsidR="001E3FB0">
        <w:t>‘</w:t>
      </w:r>
      <w:proofErr w:type="spellStart"/>
      <w:r>
        <w:t>ed</w:t>
      </w:r>
      <w:proofErr w:type="spellEnd"/>
      <w:r w:rsidR="001E3FB0">
        <w:t>’</w:t>
      </w:r>
      <w:r>
        <w:t xml:space="preserve"> or </w:t>
      </w:r>
      <w:r w:rsidR="001E3FB0">
        <w:t>‘</w:t>
      </w:r>
      <w:r>
        <w:t>d</w:t>
      </w:r>
      <w:r w:rsidR="001E3FB0">
        <w:t>’</w:t>
      </w:r>
      <w:r>
        <w:t xml:space="preserve"> or t to the present.   </w:t>
      </w:r>
    </w:p>
    <w:p w:rsidR="00C315E0" w:rsidRDefault="00C315E0" w:rsidP="00255116">
      <w:pPr>
        <w:pStyle w:val="ListParagraph"/>
        <w:ind w:left="820"/>
      </w:pPr>
      <w:r>
        <w:t>Ex: Know Knew Known Knowing</w:t>
      </w:r>
    </w:p>
    <w:p w:rsidR="00C315E0" w:rsidRDefault="00C315E0" w:rsidP="00255116">
      <w:pPr>
        <w:pStyle w:val="ListParagraph"/>
        <w:ind w:left="820"/>
      </w:pPr>
      <w:r>
        <w:t xml:space="preserve">      Eat ate eaten eating</w:t>
      </w:r>
    </w:p>
    <w:p w:rsidR="00C315E0" w:rsidRDefault="00C315E0" w:rsidP="00255116">
      <w:pPr>
        <w:pStyle w:val="ListParagraph"/>
        <w:ind w:left="820"/>
      </w:pPr>
      <w:r>
        <w:t xml:space="preserve">      Drink drank drunk drinking</w:t>
      </w:r>
    </w:p>
    <w:p w:rsidR="00793753" w:rsidRDefault="00793753" w:rsidP="00255116">
      <w:pPr>
        <w:pStyle w:val="ListParagraph"/>
        <w:ind w:left="820"/>
      </w:pPr>
      <w:r>
        <w:t>List of Verbs and their forms</w:t>
      </w:r>
    </w:p>
    <w:p w:rsidR="00C5156D" w:rsidRDefault="00C5156D" w:rsidP="00255116">
      <w:pPr>
        <w:pStyle w:val="ListParagraph"/>
        <w:ind w:left="820"/>
      </w:pPr>
    </w:p>
    <w:p w:rsidR="00C5156D" w:rsidRDefault="00C5156D" w:rsidP="00255116">
      <w:pPr>
        <w:pStyle w:val="ListParagraph"/>
        <w:ind w:left="820"/>
      </w:pPr>
      <w:r>
        <w:t>Present Tense</w:t>
      </w:r>
      <w:r>
        <w:tab/>
        <w:t xml:space="preserve">                 Past Tense</w:t>
      </w:r>
      <w:r>
        <w:tab/>
        <w:t xml:space="preserve">                Past Participle</w:t>
      </w:r>
      <w:r>
        <w:tab/>
        <w:t xml:space="preserve">                  Present Participle</w:t>
      </w:r>
    </w:p>
    <w:tbl>
      <w:tblPr>
        <w:tblStyle w:val="TableGrid"/>
        <w:tblW w:w="0" w:type="auto"/>
        <w:tblInd w:w="820" w:type="dxa"/>
        <w:tblLook w:val="04A0" w:firstRow="1" w:lastRow="0" w:firstColumn="1" w:lastColumn="0" w:noHBand="0" w:noVBand="1"/>
      </w:tblPr>
      <w:tblGrid>
        <w:gridCol w:w="2169"/>
        <w:gridCol w:w="2172"/>
        <w:gridCol w:w="2172"/>
        <w:gridCol w:w="2243"/>
      </w:tblGrid>
      <w:tr w:rsidR="00162B75" w:rsidTr="00793753">
        <w:tc>
          <w:tcPr>
            <w:tcW w:w="2394" w:type="dxa"/>
          </w:tcPr>
          <w:p w:rsidR="00793753" w:rsidRDefault="00793753" w:rsidP="00255116">
            <w:pPr>
              <w:pStyle w:val="ListParagraph"/>
              <w:ind w:left="0"/>
            </w:pPr>
            <w:r>
              <w:t>Arise</w:t>
            </w:r>
          </w:p>
        </w:tc>
        <w:tc>
          <w:tcPr>
            <w:tcW w:w="2394" w:type="dxa"/>
          </w:tcPr>
          <w:p w:rsidR="00793753" w:rsidRDefault="00793753" w:rsidP="00255116">
            <w:pPr>
              <w:pStyle w:val="ListParagraph"/>
              <w:ind w:left="0"/>
            </w:pPr>
            <w:r>
              <w:t>Arose</w:t>
            </w:r>
          </w:p>
        </w:tc>
        <w:tc>
          <w:tcPr>
            <w:tcW w:w="2394" w:type="dxa"/>
          </w:tcPr>
          <w:p w:rsidR="00793753" w:rsidRDefault="00793753" w:rsidP="00255116">
            <w:pPr>
              <w:pStyle w:val="ListParagraph"/>
              <w:ind w:left="0"/>
            </w:pPr>
            <w:r>
              <w:t>Arisen</w:t>
            </w:r>
          </w:p>
        </w:tc>
        <w:tc>
          <w:tcPr>
            <w:tcW w:w="2394" w:type="dxa"/>
          </w:tcPr>
          <w:p w:rsidR="00793753" w:rsidRDefault="00793753" w:rsidP="00255116">
            <w:pPr>
              <w:pStyle w:val="ListParagraph"/>
              <w:ind w:left="0"/>
            </w:pPr>
            <w:r>
              <w:t>Arising</w:t>
            </w:r>
          </w:p>
        </w:tc>
      </w:tr>
      <w:tr w:rsidR="00162B75" w:rsidTr="00793753">
        <w:tc>
          <w:tcPr>
            <w:tcW w:w="2394" w:type="dxa"/>
          </w:tcPr>
          <w:p w:rsidR="00793753" w:rsidRDefault="00793753" w:rsidP="00255116">
            <w:pPr>
              <w:pStyle w:val="ListParagraph"/>
              <w:ind w:left="0"/>
            </w:pPr>
            <w:r>
              <w:t>Awake</w:t>
            </w:r>
          </w:p>
        </w:tc>
        <w:tc>
          <w:tcPr>
            <w:tcW w:w="2394" w:type="dxa"/>
          </w:tcPr>
          <w:p w:rsidR="00793753" w:rsidRDefault="00793753" w:rsidP="00255116">
            <w:pPr>
              <w:pStyle w:val="ListParagraph"/>
              <w:ind w:left="0"/>
            </w:pPr>
            <w:r>
              <w:t>Awoke</w:t>
            </w:r>
          </w:p>
        </w:tc>
        <w:tc>
          <w:tcPr>
            <w:tcW w:w="2394" w:type="dxa"/>
          </w:tcPr>
          <w:p w:rsidR="00793753" w:rsidRDefault="00793753" w:rsidP="00255116">
            <w:pPr>
              <w:pStyle w:val="ListParagraph"/>
              <w:ind w:left="0"/>
            </w:pPr>
            <w:r>
              <w:t>Awaken</w:t>
            </w:r>
          </w:p>
        </w:tc>
        <w:tc>
          <w:tcPr>
            <w:tcW w:w="2394" w:type="dxa"/>
          </w:tcPr>
          <w:p w:rsidR="00793753" w:rsidRDefault="00793753" w:rsidP="00255116">
            <w:pPr>
              <w:pStyle w:val="ListParagraph"/>
              <w:ind w:left="0"/>
            </w:pPr>
            <w:r>
              <w:t>Awaking</w:t>
            </w:r>
          </w:p>
        </w:tc>
      </w:tr>
      <w:tr w:rsidR="00162B75" w:rsidTr="00793753">
        <w:tc>
          <w:tcPr>
            <w:tcW w:w="2394" w:type="dxa"/>
          </w:tcPr>
          <w:p w:rsidR="00793753" w:rsidRDefault="00793753" w:rsidP="00255116">
            <w:pPr>
              <w:pStyle w:val="ListParagraph"/>
              <w:ind w:left="0"/>
            </w:pPr>
            <w:r>
              <w:t>Be(am,</w:t>
            </w:r>
            <w:r w:rsidR="00EF5707">
              <w:t xml:space="preserve"> </w:t>
            </w:r>
            <w:r>
              <w:t>is,</w:t>
            </w:r>
            <w:r w:rsidR="00EF5707">
              <w:t xml:space="preserve"> </w:t>
            </w:r>
            <w:r>
              <w:t>are)</w:t>
            </w:r>
          </w:p>
        </w:tc>
        <w:tc>
          <w:tcPr>
            <w:tcW w:w="2394" w:type="dxa"/>
          </w:tcPr>
          <w:p w:rsidR="00793753" w:rsidRDefault="00793753" w:rsidP="00255116">
            <w:pPr>
              <w:pStyle w:val="ListParagraph"/>
              <w:ind w:left="0"/>
            </w:pPr>
            <w:r>
              <w:t>Was/were</w:t>
            </w:r>
          </w:p>
        </w:tc>
        <w:tc>
          <w:tcPr>
            <w:tcW w:w="2394" w:type="dxa"/>
          </w:tcPr>
          <w:p w:rsidR="00793753" w:rsidRDefault="00793753" w:rsidP="00255116">
            <w:pPr>
              <w:pStyle w:val="ListParagraph"/>
              <w:ind w:left="0"/>
            </w:pPr>
            <w:r>
              <w:t>Been</w:t>
            </w:r>
          </w:p>
        </w:tc>
        <w:tc>
          <w:tcPr>
            <w:tcW w:w="2394" w:type="dxa"/>
          </w:tcPr>
          <w:p w:rsidR="00793753" w:rsidRDefault="00793753" w:rsidP="00255116">
            <w:pPr>
              <w:pStyle w:val="ListParagraph"/>
              <w:ind w:left="0"/>
            </w:pPr>
            <w:r>
              <w:t>Being</w:t>
            </w:r>
          </w:p>
        </w:tc>
      </w:tr>
      <w:tr w:rsidR="00162B75" w:rsidTr="00793753">
        <w:tc>
          <w:tcPr>
            <w:tcW w:w="2394" w:type="dxa"/>
          </w:tcPr>
          <w:p w:rsidR="00793753" w:rsidRDefault="00793753" w:rsidP="00255116">
            <w:pPr>
              <w:pStyle w:val="ListParagraph"/>
              <w:ind w:left="0"/>
            </w:pPr>
            <w:r>
              <w:t>Bear</w:t>
            </w:r>
          </w:p>
        </w:tc>
        <w:tc>
          <w:tcPr>
            <w:tcW w:w="2394" w:type="dxa"/>
          </w:tcPr>
          <w:p w:rsidR="00793753" w:rsidRDefault="00793753" w:rsidP="00255116">
            <w:pPr>
              <w:pStyle w:val="ListParagraph"/>
              <w:ind w:left="0"/>
            </w:pPr>
            <w:r>
              <w:t>Bore</w:t>
            </w:r>
          </w:p>
        </w:tc>
        <w:tc>
          <w:tcPr>
            <w:tcW w:w="2394" w:type="dxa"/>
          </w:tcPr>
          <w:p w:rsidR="00793753" w:rsidRDefault="00793753" w:rsidP="00255116">
            <w:pPr>
              <w:pStyle w:val="ListParagraph"/>
              <w:ind w:left="0"/>
            </w:pPr>
            <w:r>
              <w:t>Borne</w:t>
            </w:r>
          </w:p>
        </w:tc>
        <w:tc>
          <w:tcPr>
            <w:tcW w:w="2394" w:type="dxa"/>
          </w:tcPr>
          <w:p w:rsidR="00793753" w:rsidRDefault="00793753" w:rsidP="00255116">
            <w:pPr>
              <w:pStyle w:val="ListParagraph"/>
              <w:ind w:left="0"/>
            </w:pPr>
            <w:r>
              <w:t>Bearing</w:t>
            </w:r>
          </w:p>
        </w:tc>
      </w:tr>
      <w:tr w:rsidR="00162B75" w:rsidTr="00793753">
        <w:tc>
          <w:tcPr>
            <w:tcW w:w="2394" w:type="dxa"/>
          </w:tcPr>
          <w:p w:rsidR="00793753" w:rsidRDefault="00793753" w:rsidP="00255116">
            <w:pPr>
              <w:pStyle w:val="ListParagraph"/>
              <w:ind w:left="0"/>
            </w:pPr>
            <w:r>
              <w:t>Become</w:t>
            </w:r>
          </w:p>
        </w:tc>
        <w:tc>
          <w:tcPr>
            <w:tcW w:w="2394" w:type="dxa"/>
          </w:tcPr>
          <w:p w:rsidR="00793753" w:rsidRDefault="00793753" w:rsidP="00255116">
            <w:pPr>
              <w:pStyle w:val="ListParagraph"/>
              <w:ind w:left="0"/>
            </w:pPr>
            <w:r>
              <w:t>Became</w:t>
            </w:r>
          </w:p>
        </w:tc>
        <w:tc>
          <w:tcPr>
            <w:tcW w:w="2394" w:type="dxa"/>
          </w:tcPr>
          <w:p w:rsidR="00793753" w:rsidRDefault="00793753" w:rsidP="00255116">
            <w:pPr>
              <w:pStyle w:val="ListParagraph"/>
              <w:ind w:left="0"/>
            </w:pPr>
            <w:r>
              <w:t>Become</w:t>
            </w:r>
          </w:p>
        </w:tc>
        <w:tc>
          <w:tcPr>
            <w:tcW w:w="2394" w:type="dxa"/>
          </w:tcPr>
          <w:p w:rsidR="00793753" w:rsidRDefault="00793753" w:rsidP="00255116">
            <w:pPr>
              <w:pStyle w:val="ListParagraph"/>
              <w:ind w:left="0"/>
            </w:pPr>
            <w:r>
              <w:t>Becoming</w:t>
            </w:r>
          </w:p>
        </w:tc>
      </w:tr>
      <w:tr w:rsidR="00162B75" w:rsidTr="00793753">
        <w:tc>
          <w:tcPr>
            <w:tcW w:w="2394" w:type="dxa"/>
          </w:tcPr>
          <w:p w:rsidR="00793753" w:rsidRDefault="00793753" w:rsidP="00255116">
            <w:pPr>
              <w:pStyle w:val="ListParagraph"/>
              <w:ind w:left="0"/>
            </w:pPr>
            <w:r>
              <w:t>Beget</w:t>
            </w:r>
          </w:p>
        </w:tc>
        <w:tc>
          <w:tcPr>
            <w:tcW w:w="2394" w:type="dxa"/>
          </w:tcPr>
          <w:p w:rsidR="00793753" w:rsidRDefault="00793753" w:rsidP="00255116">
            <w:pPr>
              <w:pStyle w:val="ListParagraph"/>
              <w:ind w:left="0"/>
            </w:pPr>
            <w:r>
              <w:t>Begot</w:t>
            </w:r>
          </w:p>
        </w:tc>
        <w:tc>
          <w:tcPr>
            <w:tcW w:w="2394" w:type="dxa"/>
          </w:tcPr>
          <w:p w:rsidR="00793753" w:rsidRDefault="00793753" w:rsidP="00255116">
            <w:pPr>
              <w:pStyle w:val="ListParagraph"/>
              <w:ind w:left="0"/>
            </w:pPr>
            <w:r>
              <w:t>Begotten</w:t>
            </w:r>
          </w:p>
        </w:tc>
        <w:tc>
          <w:tcPr>
            <w:tcW w:w="2394" w:type="dxa"/>
          </w:tcPr>
          <w:p w:rsidR="00793753" w:rsidRDefault="00793753" w:rsidP="00255116">
            <w:pPr>
              <w:pStyle w:val="ListParagraph"/>
              <w:ind w:left="0"/>
            </w:pPr>
            <w:r>
              <w:t>Begetting</w:t>
            </w:r>
          </w:p>
        </w:tc>
      </w:tr>
      <w:tr w:rsidR="00162B75" w:rsidTr="00793753">
        <w:tc>
          <w:tcPr>
            <w:tcW w:w="2394" w:type="dxa"/>
          </w:tcPr>
          <w:p w:rsidR="00793753" w:rsidRDefault="00793753" w:rsidP="00255116">
            <w:pPr>
              <w:pStyle w:val="ListParagraph"/>
              <w:ind w:left="0"/>
            </w:pPr>
            <w:r>
              <w:t>Begin</w:t>
            </w:r>
          </w:p>
        </w:tc>
        <w:tc>
          <w:tcPr>
            <w:tcW w:w="2394" w:type="dxa"/>
          </w:tcPr>
          <w:p w:rsidR="00793753" w:rsidRDefault="00793753" w:rsidP="00255116">
            <w:pPr>
              <w:pStyle w:val="ListParagraph"/>
              <w:ind w:left="0"/>
            </w:pPr>
            <w:r>
              <w:t>Began</w:t>
            </w:r>
          </w:p>
        </w:tc>
        <w:tc>
          <w:tcPr>
            <w:tcW w:w="2394" w:type="dxa"/>
          </w:tcPr>
          <w:p w:rsidR="00793753" w:rsidRDefault="00793753" w:rsidP="00255116">
            <w:pPr>
              <w:pStyle w:val="ListParagraph"/>
              <w:ind w:left="0"/>
            </w:pPr>
            <w:r>
              <w:t>Begun</w:t>
            </w:r>
          </w:p>
        </w:tc>
        <w:tc>
          <w:tcPr>
            <w:tcW w:w="2394" w:type="dxa"/>
          </w:tcPr>
          <w:p w:rsidR="00793753" w:rsidRDefault="00793753" w:rsidP="00255116">
            <w:pPr>
              <w:pStyle w:val="ListParagraph"/>
              <w:ind w:left="0"/>
            </w:pPr>
            <w:r>
              <w:t>Beginning</w:t>
            </w:r>
          </w:p>
        </w:tc>
      </w:tr>
      <w:tr w:rsidR="00162B75" w:rsidTr="00793753">
        <w:tc>
          <w:tcPr>
            <w:tcW w:w="2394" w:type="dxa"/>
          </w:tcPr>
          <w:p w:rsidR="00793753" w:rsidRDefault="00793753" w:rsidP="00255116">
            <w:pPr>
              <w:pStyle w:val="ListParagraph"/>
              <w:ind w:left="0"/>
            </w:pPr>
            <w:r>
              <w:t>Bend</w:t>
            </w:r>
          </w:p>
        </w:tc>
        <w:tc>
          <w:tcPr>
            <w:tcW w:w="2394" w:type="dxa"/>
          </w:tcPr>
          <w:p w:rsidR="00793753" w:rsidRDefault="00793753" w:rsidP="00255116">
            <w:pPr>
              <w:pStyle w:val="ListParagraph"/>
              <w:ind w:left="0"/>
            </w:pPr>
            <w:r>
              <w:t>Bent</w:t>
            </w:r>
          </w:p>
        </w:tc>
        <w:tc>
          <w:tcPr>
            <w:tcW w:w="2394" w:type="dxa"/>
          </w:tcPr>
          <w:p w:rsidR="00793753" w:rsidRDefault="00793753" w:rsidP="00255116">
            <w:pPr>
              <w:pStyle w:val="ListParagraph"/>
              <w:ind w:left="0"/>
            </w:pPr>
            <w:r>
              <w:t>Bent</w:t>
            </w:r>
          </w:p>
        </w:tc>
        <w:tc>
          <w:tcPr>
            <w:tcW w:w="2394" w:type="dxa"/>
          </w:tcPr>
          <w:p w:rsidR="00793753" w:rsidRDefault="00793753" w:rsidP="00255116">
            <w:pPr>
              <w:pStyle w:val="ListParagraph"/>
              <w:ind w:left="0"/>
            </w:pPr>
            <w:r>
              <w:t>Bending</w:t>
            </w:r>
          </w:p>
        </w:tc>
      </w:tr>
      <w:tr w:rsidR="00162B75" w:rsidTr="00793753">
        <w:tc>
          <w:tcPr>
            <w:tcW w:w="2394" w:type="dxa"/>
          </w:tcPr>
          <w:p w:rsidR="00793753" w:rsidRDefault="00793753" w:rsidP="00255116">
            <w:pPr>
              <w:pStyle w:val="ListParagraph"/>
              <w:ind w:left="0"/>
            </w:pPr>
            <w:r>
              <w:t>Bereave</w:t>
            </w:r>
          </w:p>
        </w:tc>
        <w:tc>
          <w:tcPr>
            <w:tcW w:w="2394" w:type="dxa"/>
          </w:tcPr>
          <w:p w:rsidR="00793753" w:rsidRDefault="00793753" w:rsidP="00255116">
            <w:pPr>
              <w:pStyle w:val="ListParagraph"/>
              <w:ind w:left="0"/>
            </w:pPr>
            <w:r>
              <w:t>Bereaved</w:t>
            </w:r>
          </w:p>
        </w:tc>
        <w:tc>
          <w:tcPr>
            <w:tcW w:w="2394" w:type="dxa"/>
          </w:tcPr>
          <w:p w:rsidR="00793753" w:rsidRDefault="00793753" w:rsidP="00255116">
            <w:pPr>
              <w:pStyle w:val="ListParagraph"/>
              <w:ind w:left="0"/>
            </w:pPr>
            <w:r>
              <w:t>Bereft</w:t>
            </w:r>
          </w:p>
        </w:tc>
        <w:tc>
          <w:tcPr>
            <w:tcW w:w="2394" w:type="dxa"/>
          </w:tcPr>
          <w:p w:rsidR="00793753" w:rsidRDefault="00793753" w:rsidP="00255116">
            <w:pPr>
              <w:pStyle w:val="ListParagraph"/>
              <w:ind w:left="0"/>
            </w:pPr>
            <w:r>
              <w:t>Bereaving</w:t>
            </w:r>
          </w:p>
        </w:tc>
      </w:tr>
      <w:tr w:rsidR="00162B75" w:rsidTr="00793753">
        <w:tc>
          <w:tcPr>
            <w:tcW w:w="2394" w:type="dxa"/>
          </w:tcPr>
          <w:p w:rsidR="00793753" w:rsidRDefault="00793753" w:rsidP="00255116">
            <w:pPr>
              <w:pStyle w:val="ListParagraph"/>
              <w:ind w:left="0"/>
            </w:pPr>
            <w:r>
              <w:t>Bid</w:t>
            </w:r>
          </w:p>
        </w:tc>
        <w:tc>
          <w:tcPr>
            <w:tcW w:w="2394" w:type="dxa"/>
          </w:tcPr>
          <w:p w:rsidR="00793753" w:rsidRDefault="00793753" w:rsidP="00255116">
            <w:pPr>
              <w:pStyle w:val="ListParagraph"/>
              <w:ind w:left="0"/>
            </w:pPr>
            <w:r>
              <w:t>Bade/Bid</w:t>
            </w:r>
          </w:p>
        </w:tc>
        <w:tc>
          <w:tcPr>
            <w:tcW w:w="2394" w:type="dxa"/>
          </w:tcPr>
          <w:p w:rsidR="00793753" w:rsidRDefault="00793753" w:rsidP="00255116">
            <w:pPr>
              <w:pStyle w:val="ListParagraph"/>
              <w:ind w:left="0"/>
            </w:pPr>
            <w:r>
              <w:t>Bidden</w:t>
            </w:r>
          </w:p>
        </w:tc>
        <w:tc>
          <w:tcPr>
            <w:tcW w:w="2394" w:type="dxa"/>
          </w:tcPr>
          <w:p w:rsidR="00793753" w:rsidRDefault="00793753" w:rsidP="00255116">
            <w:pPr>
              <w:pStyle w:val="ListParagraph"/>
              <w:ind w:left="0"/>
            </w:pPr>
            <w:r>
              <w:t>Bidding</w:t>
            </w:r>
          </w:p>
        </w:tc>
      </w:tr>
      <w:tr w:rsidR="00162B75" w:rsidTr="00793753">
        <w:tc>
          <w:tcPr>
            <w:tcW w:w="2394" w:type="dxa"/>
          </w:tcPr>
          <w:p w:rsidR="00793753" w:rsidRDefault="00793753" w:rsidP="00255116">
            <w:pPr>
              <w:pStyle w:val="ListParagraph"/>
              <w:ind w:left="0"/>
            </w:pPr>
            <w:r>
              <w:t>Bind</w:t>
            </w:r>
          </w:p>
        </w:tc>
        <w:tc>
          <w:tcPr>
            <w:tcW w:w="2394" w:type="dxa"/>
          </w:tcPr>
          <w:p w:rsidR="00793753" w:rsidRDefault="00793753" w:rsidP="00255116">
            <w:pPr>
              <w:pStyle w:val="ListParagraph"/>
              <w:ind w:left="0"/>
            </w:pPr>
            <w:r>
              <w:t>Bound</w:t>
            </w:r>
          </w:p>
        </w:tc>
        <w:tc>
          <w:tcPr>
            <w:tcW w:w="2394" w:type="dxa"/>
          </w:tcPr>
          <w:p w:rsidR="00793753" w:rsidRDefault="004160E2" w:rsidP="00255116">
            <w:pPr>
              <w:pStyle w:val="ListParagraph"/>
              <w:ind w:left="0"/>
            </w:pPr>
            <w:r>
              <w:t>Bound</w:t>
            </w:r>
          </w:p>
        </w:tc>
        <w:tc>
          <w:tcPr>
            <w:tcW w:w="2394" w:type="dxa"/>
          </w:tcPr>
          <w:p w:rsidR="00793753" w:rsidRDefault="004160E2" w:rsidP="00255116">
            <w:pPr>
              <w:pStyle w:val="ListParagraph"/>
              <w:ind w:left="0"/>
            </w:pPr>
            <w:r>
              <w:t>Binding</w:t>
            </w:r>
          </w:p>
        </w:tc>
      </w:tr>
      <w:tr w:rsidR="00162B75" w:rsidTr="00793753">
        <w:tc>
          <w:tcPr>
            <w:tcW w:w="2394" w:type="dxa"/>
          </w:tcPr>
          <w:p w:rsidR="004160E2" w:rsidRDefault="00C5156D" w:rsidP="00255116">
            <w:pPr>
              <w:pStyle w:val="ListParagraph"/>
              <w:ind w:left="0"/>
            </w:pPr>
            <w:r>
              <w:t>Bite</w:t>
            </w:r>
          </w:p>
        </w:tc>
        <w:tc>
          <w:tcPr>
            <w:tcW w:w="2394" w:type="dxa"/>
          </w:tcPr>
          <w:p w:rsidR="004160E2" w:rsidRDefault="00C5156D" w:rsidP="00255116">
            <w:pPr>
              <w:pStyle w:val="ListParagraph"/>
              <w:ind w:left="0"/>
            </w:pPr>
            <w:r>
              <w:t>Bit</w:t>
            </w:r>
          </w:p>
        </w:tc>
        <w:tc>
          <w:tcPr>
            <w:tcW w:w="2394" w:type="dxa"/>
          </w:tcPr>
          <w:p w:rsidR="004160E2" w:rsidRDefault="00C5156D" w:rsidP="00255116">
            <w:pPr>
              <w:pStyle w:val="ListParagraph"/>
              <w:ind w:left="0"/>
            </w:pPr>
            <w:r>
              <w:t>Bitten</w:t>
            </w:r>
          </w:p>
        </w:tc>
        <w:tc>
          <w:tcPr>
            <w:tcW w:w="2394" w:type="dxa"/>
          </w:tcPr>
          <w:p w:rsidR="004160E2" w:rsidRDefault="00C5156D" w:rsidP="00255116">
            <w:pPr>
              <w:pStyle w:val="ListParagraph"/>
              <w:ind w:left="0"/>
            </w:pPr>
            <w:r>
              <w:t>Biting</w:t>
            </w:r>
          </w:p>
        </w:tc>
      </w:tr>
      <w:tr w:rsidR="00162B75" w:rsidTr="00793753">
        <w:tc>
          <w:tcPr>
            <w:tcW w:w="2394" w:type="dxa"/>
          </w:tcPr>
          <w:p w:rsidR="00C5156D" w:rsidRDefault="00C5156D" w:rsidP="00255116">
            <w:pPr>
              <w:pStyle w:val="ListParagraph"/>
              <w:ind w:left="0"/>
            </w:pPr>
            <w:r>
              <w:t>Bleed</w:t>
            </w:r>
          </w:p>
        </w:tc>
        <w:tc>
          <w:tcPr>
            <w:tcW w:w="2394" w:type="dxa"/>
          </w:tcPr>
          <w:p w:rsidR="00C5156D" w:rsidRDefault="00C5156D" w:rsidP="00255116">
            <w:pPr>
              <w:pStyle w:val="ListParagraph"/>
              <w:ind w:left="0"/>
            </w:pPr>
            <w:r>
              <w:t>Bled</w:t>
            </w:r>
          </w:p>
        </w:tc>
        <w:tc>
          <w:tcPr>
            <w:tcW w:w="2394" w:type="dxa"/>
          </w:tcPr>
          <w:p w:rsidR="00C5156D" w:rsidRDefault="00C5156D" w:rsidP="00255116">
            <w:pPr>
              <w:pStyle w:val="ListParagraph"/>
              <w:ind w:left="0"/>
            </w:pPr>
            <w:r>
              <w:t>Bled</w:t>
            </w:r>
          </w:p>
        </w:tc>
        <w:tc>
          <w:tcPr>
            <w:tcW w:w="2394" w:type="dxa"/>
          </w:tcPr>
          <w:p w:rsidR="00C5156D" w:rsidRDefault="00C5156D" w:rsidP="00255116">
            <w:pPr>
              <w:pStyle w:val="ListParagraph"/>
              <w:ind w:left="0"/>
            </w:pPr>
            <w:r>
              <w:t>Bleeding</w:t>
            </w:r>
          </w:p>
        </w:tc>
      </w:tr>
      <w:tr w:rsidR="00162B75" w:rsidTr="00793753">
        <w:tc>
          <w:tcPr>
            <w:tcW w:w="2394" w:type="dxa"/>
          </w:tcPr>
          <w:p w:rsidR="00C5156D" w:rsidRDefault="00C5156D" w:rsidP="00255116">
            <w:pPr>
              <w:pStyle w:val="ListParagraph"/>
              <w:ind w:left="0"/>
            </w:pPr>
            <w:r>
              <w:t xml:space="preserve">Blow </w:t>
            </w:r>
          </w:p>
        </w:tc>
        <w:tc>
          <w:tcPr>
            <w:tcW w:w="2394" w:type="dxa"/>
          </w:tcPr>
          <w:p w:rsidR="00C5156D" w:rsidRDefault="00C5156D" w:rsidP="00255116">
            <w:pPr>
              <w:pStyle w:val="ListParagraph"/>
              <w:ind w:left="0"/>
            </w:pPr>
            <w:r>
              <w:t>Blew</w:t>
            </w:r>
          </w:p>
        </w:tc>
        <w:tc>
          <w:tcPr>
            <w:tcW w:w="2394" w:type="dxa"/>
          </w:tcPr>
          <w:p w:rsidR="00C5156D" w:rsidRDefault="00C5156D" w:rsidP="00255116">
            <w:pPr>
              <w:pStyle w:val="ListParagraph"/>
              <w:ind w:left="0"/>
            </w:pPr>
            <w:r>
              <w:t>Blown</w:t>
            </w:r>
          </w:p>
        </w:tc>
        <w:tc>
          <w:tcPr>
            <w:tcW w:w="2394" w:type="dxa"/>
          </w:tcPr>
          <w:p w:rsidR="00C5156D" w:rsidRDefault="00C5156D" w:rsidP="00255116">
            <w:pPr>
              <w:pStyle w:val="ListParagraph"/>
              <w:ind w:left="0"/>
            </w:pPr>
            <w:r>
              <w:t>Blowing</w:t>
            </w:r>
          </w:p>
        </w:tc>
      </w:tr>
      <w:tr w:rsidR="00162B75" w:rsidTr="00793753">
        <w:tc>
          <w:tcPr>
            <w:tcW w:w="2394" w:type="dxa"/>
          </w:tcPr>
          <w:p w:rsidR="00C5156D" w:rsidRDefault="00C5156D" w:rsidP="00255116">
            <w:pPr>
              <w:pStyle w:val="ListParagraph"/>
              <w:ind w:left="0"/>
            </w:pPr>
            <w:r>
              <w:t>Break</w:t>
            </w:r>
          </w:p>
        </w:tc>
        <w:tc>
          <w:tcPr>
            <w:tcW w:w="2394" w:type="dxa"/>
          </w:tcPr>
          <w:p w:rsidR="00C5156D" w:rsidRDefault="00C5156D" w:rsidP="00255116">
            <w:pPr>
              <w:pStyle w:val="ListParagraph"/>
              <w:ind w:left="0"/>
            </w:pPr>
            <w:r>
              <w:t>Broke</w:t>
            </w:r>
          </w:p>
        </w:tc>
        <w:tc>
          <w:tcPr>
            <w:tcW w:w="2394" w:type="dxa"/>
          </w:tcPr>
          <w:p w:rsidR="00C5156D" w:rsidRDefault="00C5156D" w:rsidP="00255116">
            <w:pPr>
              <w:pStyle w:val="ListParagraph"/>
              <w:ind w:left="0"/>
            </w:pPr>
            <w:r>
              <w:t>Broken</w:t>
            </w:r>
          </w:p>
        </w:tc>
        <w:tc>
          <w:tcPr>
            <w:tcW w:w="2394" w:type="dxa"/>
          </w:tcPr>
          <w:p w:rsidR="00C5156D" w:rsidRDefault="00C5156D" w:rsidP="00255116">
            <w:pPr>
              <w:pStyle w:val="ListParagraph"/>
              <w:ind w:left="0"/>
            </w:pPr>
            <w:r>
              <w:t>Breaking</w:t>
            </w:r>
          </w:p>
        </w:tc>
      </w:tr>
      <w:tr w:rsidR="00162B75" w:rsidTr="00793753">
        <w:tc>
          <w:tcPr>
            <w:tcW w:w="2394" w:type="dxa"/>
          </w:tcPr>
          <w:p w:rsidR="00C5156D" w:rsidRDefault="00C5156D" w:rsidP="00255116">
            <w:pPr>
              <w:pStyle w:val="ListParagraph"/>
              <w:ind w:left="0"/>
            </w:pPr>
            <w:r>
              <w:t>Breed</w:t>
            </w:r>
          </w:p>
        </w:tc>
        <w:tc>
          <w:tcPr>
            <w:tcW w:w="2394" w:type="dxa"/>
          </w:tcPr>
          <w:p w:rsidR="00C5156D" w:rsidRDefault="00C5156D" w:rsidP="00255116">
            <w:pPr>
              <w:pStyle w:val="ListParagraph"/>
              <w:ind w:left="0"/>
            </w:pPr>
            <w:r>
              <w:t>Bred</w:t>
            </w:r>
          </w:p>
        </w:tc>
        <w:tc>
          <w:tcPr>
            <w:tcW w:w="2394" w:type="dxa"/>
          </w:tcPr>
          <w:p w:rsidR="00C5156D" w:rsidRDefault="00C5156D" w:rsidP="00255116">
            <w:pPr>
              <w:pStyle w:val="ListParagraph"/>
              <w:ind w:left="0"/>
            </w:pPr>
            <w:r>
              <w:t>Bred</w:t>
            </w:r>
          </w:p>
        </w:tc>
        <w:tc>
          <w:tcPr>
            <w:tcW w:w="2394" w:type="dxa"/>
          </w:tcPr>
          <w:p w:rsidR="00C5156D" w:rsidRDefault="00C5156D" w:rsidP="00255116">
            <w:pPr>
              <w:pStyle w:val="ListParagraph"/>
              <w:ind w:left="0"/>
            </w:pPr>
            <w:r>
              <w:t>Breeding</w:t>
            </w:r>
          </w:p>
        </w:tc>
      </w:tr>
      <w:tr w:rsidR="00162B75" w:rsidTr="00793753">
        <w:tc>
          <w:tcPr>
            <w:tcW w:w="2394" w:type="dxa"/>
          </w:tcPr>
          <w:p w:rsidR="00C5156D" w:rsidRDefault="00C5156D" w:rsidP="00255116">
            <w:pPr>
              <w:pStyle w:val="ListParagraph"/>
              <w:ind w:left="0"/>
            </w:pPr>
            <w:r>
              <w:t>Come</w:t>
            </w:r>
          </w:p>
        </w:tc>
        <w:tc>
          <w:tcPr>
            <w:tcW w:w="2394" w:type="dxa"/>
          </w:tcPr>
          <w:p w:rsidR="00C5156D" w:rsidRDefault="00C5156D" w:rsidP="00255116">
            <w:pPr>
              <w:pStyle w:val="ListParagraph"/>
              <w:ind w:left="0"/>
            </w:pPr>
            <w:r>
              <w:t>Came</w:t>
            </w:r>
          </w:p>
        </w:tc>
        <w:tc>
          <w:tcPr>
            <w:tcW w:w="2394" w:type="dxa"/>
          </w:tcPr>
          <w:p w:rsidR="00C5156D" w:rsidRDefault="00C5156D" w:rsidP="00255116">
            <w:pPr>
              <w:pStyle w:val="ListParagraph"/>
              <w:ind w:left="0"/>
            </w:pPr>
            <w:r>
              <w:t>Come</w:t>
            </w:r>
          </w:p>
        </w:tc>
        <w:tc>
          <w:tcPr>
            <w:tcW w:w="2394" w:type="dxa"/>
          </w:tcPr>
          <w:p w:rsidR="00C5156D" w:rsidRDefault="00C5156D" w:rsidP="00255116">
            <w:pPr>
              <w:pStyle w:val="ListParagraph"/>
              <w:ind w:left="0"/>
            </w:pPr>
            <w:r>
              <w:t>Coming</w:t>
            </w:r>
          </w:p>
        </w:tc>
      </w:tr>
      <w:tr w:rsidR="00162B75" w:rsidTr="00793753">
        <w:tc>
          <w:tcPr>
            <w:tcW w:w="2394" w:type="dxa"/>
          </w:tcPr>
          <w:p w:rsidR="00C5156D" w:rsidRDefault="00C5156D" w:rsidP="00255116">
            <w:pPr>
              <w:pStyle w:val="ListParagraph"/>
              <w:ind w:left="0"/>
            </w:pPr>
            <w:r>
              <w:t>Cure</w:t>
            </w:r>
          </w:p>
        </w:tc>
        <w:tc>
          <w:tcPr>
            <w:tcW w:w="2394" w:type="dxa"/>
          </w:tcPr>
          <w:p w:rsidR="00C5156D" w:rsidRDefault="00C5156D" w:rsidP="00255116">
            <w:pPr>
              <w:pStyle w:val="ListParagraph"/>
              <w:ind w:left="0"/>
            </w:pPr>
            <w:r>
              <w:t>Cured</w:t>
            </w:r>
          </w:p>
        </w:tc>
        <w:tc>
          <w:tcPr>
            <w:tcW w:w="2394" w:type="dxa"/>
          </w:tcPr>
          <w:p w:rsidR="00C5156D" w:rsidRDefault="00C5156D" w:rsidP="00255116">
            <w:pPr>
              <w:pStyle w:val="ListParagraph"/>
              <w:ind w:left="0"/>
            </w:pPr>
            <w:r>
              <w:t>Cured</w:t>
            </w:r>
          </w:p>
        </w:tc>
        <w:tc>
          <w:tcPr>
            <w:tcW w:w="2394" w:type="dxa"/>
          </w:tcPr>
          <w:p w:rsidR="00C5156D" w:rsidRDefault="00C5156D" w:rsidP="00255116">
            <w:pPr>
              <w:pStyle w:val="ListParagraph"/>
              <w:ind w:left="0"/>
            </w:pPr>
            <w:r>
              <w:t>Curing</w:t>
            </w:r>
          </w:p>
        </w:tc>
      </w:tr>
      <w:tr w:rsidR="00162B75" w:rsidTr="00793753">
        <w:tc>
          <w:tcPr>
            <w:tcW w:w="2394" w:type="dxa"/>
          </w:tcPr>
          <w:p w:rsidR="00C5156D" w:rsidRDefault="00C5156D" w:rsidP="00255116">
            <w:pPr>
              <w:pStyle w:val="ListParagraph"/>
              <w:ind w:left="0"/>
            </w:pPr>
            <w:r>
              <w:t>Close</w:t>
            </w:r>
          </w:p>
        </w:tc>
        <w:tc>
          <w:tcPr>
            <w:tcW w:w="2394" w:type="dxa"/>
          </w:tcPr>
          <w:p w:rsidR="00C5156D" w:rsidRDefault="00C5156D" w:rsidP="00255116">
            <w:pPr>
              <w:pStyle w:val="ListParagraph"/>
              <w:ind w:left="0"/>
            </w:pPr>
            <w:r>
              <w:t>Closed</w:t>
            </w:r>
          </w:p>
        </w:tc>
        <w:tc>
          <w:tcPr>
            <w:tcW w:w="2394" w:type="dxa"/>
          </w:tcPr>
          <w:p w:rsidR="00C5156D" w:rsidRDefault="00C5156D" w:rsidP="00255116">
            <w:pPr>
              <w:pStyle w:val="ListParagraph"/>
              <w:ind w:left="0"/>
            </w:pPr>
            <w:r>
              <w:t>Closed</w:t>
            </w:r>
          </w:p>
        </w:tc>
        <w:tc>
          <w:tcPr>
            <w:tcW w:w="2394" w:type="dxa"/>
          </w:tcPr>
          <w:p w:rsidR="00C5156D" w:rsidRDefault="00C5156D" w:rsidP="00255116">
            <w:pPr>
              <w:pStyle w:val="ListParagraph"/>
              <w:ind w:left="0"/>
            </w:pPr>
            <w:r>
              <w:t>Closing</w:t>
            </w:r>
          </w:p>
        </w:tc>
      </w:tr>
      <w:tr w:rsidR="00162B75" w:rsidTr="00793753">
        <w:tc>
          <w:tcPr>
            <w:tcW w:w="2394" w:type="dxa"/>
          </w:tcPr>
          <w:p w:rsidR="00C5156D" w:rsidRDefault="00C5156D" w:rsidP="00255116">
            <w:pPr>
              <w:pStyle w:val="ListParagraph"/>
              <w:ind w:left="0"/>
            </w:pPr>
            <w:r>
              <w:t>Change</w:t>
            </w:r>
          </w:p>
        </w:tc>
        <w:tc>
          <w:tcPr>
            <w:tcW w:w="2394" w:type="dxa"/>
          </w:tcPr>
          <w:p w:rsidR="00C5156D" w:rsidRDefault="00C5156D" w:rsidP="00255116">
            <w:pPr>
              <w:pStyle w:val="ListParagraph"/>
              <w:ind w:left="0"/>
            </w:pPr>
            <w:r>
              <w:t>Changed</w:t>
            </w:r>
          </w:p>
        </w:tc>
        <w:tc>
          <w:tcPr>
            <w:tcW w:w="2394" w:type="dxa"/>
          </w:tcPr>
          <w:p w:rsidR="00C5156D" w:rsidRDefault="00C5156D" w:rsidP="00255116">
            <w:pPr>
              <w:pStyle w:val="ListParagraph"/>
              <w:ind w:left="0"/>
            </w:pPr>
            <w:r>
              <w:t>Changed</w:t>
            </w:r>
          </w:p>
        </w:tc>
        <w:tc>
          <w:tcPr>
            <w:tcW w:w="2394" w:type="dxa"/>
          </w:tcPr>
          <w:p w:rsidR="00C5156D" w:rsidRDefault="00C5156D" w:rsidP="00255116">
            <w:pPr>
              <w:pStyle w:val="ListParagraph"/>
              <w:ind w:left="0"/>
            </w:pPr>
            <w:r>
              <w:t>Changing</w:t>
            </w:r>
          </w:p>
        </w:tc>
      </w:tr>
      <w:tr w:rsidR="00162B75" w:rsidTr="00793753">
        <w:tc>
          <w:tcPr>
            <w:tcW w:w="2394" w:type="dxa"/>
          </w:tcPr>
          <w:p w:rsidR="00C5156D" w:rsidRDefault="00C5156D" w:rsidP="00255116">
            <w:pPr>
              <w:pStyle w:val="ListParagraph"/>
              <w:ind w:left="0"/>
            </w:pPr>
            <w:r>
              <w:t>Crave</w:t>
            </w:r>
          </w:p>
        </w:tc>
        <w:tc>
          <w:tcPr>
            <w:tcW w:w="2394" w:type="dxa"/>
          </w:tcPr>
          <w:p w:rsidR="00C5156D" w:rsidRDefault="00C5156D" w:rsidP="00255116">
            <w:pPr>
              <w:pStyle w:val="ListParagraph"/>
              <w:ind w:left="0"/>
            </w:pPr>
            <w:r>
              <w:t>Craved</w:t>
            </w:r>
          </w:p>
        </w:tc>
        <w:tc>
          <w:tcPr>
            <w:tcW w:w="2394" w:type="dxa"/>
          </w:tcPr>
          <w:p w:rsidR="00C5156D" w:rsidRDefault="00C5156D" w:rsidP="00255116">
            <w:pPr>
              <w:pStyle w:val="ListParagraph"/>
              <w:ind w:left="0"/>
            </w:pPr>
            <w:r>
              <w:t>Craved</w:t>
            </w:r>
          </w:p>
        </w:tc>
        <w:tc>
          <w:tcPr>
            <w:tcW w:w="2394" w:type="dxa"/>
          </w:tcPr>
          <w:p w:rsidR="00C5156D" w:rsidRDefault="00C5156D" w:rsidP="00255116">
            <w:pPr>
              <w:pStyle w:val="ListParagraph"/>
              <w:ind w:left="0"/>
            </w:pPr>
            <w:r>
              <w:t>Craving</w:t>
            </w:r>
          </w:p>
        </w:tc>
      </w:tr>
      <w:tr w:rsidR="00162B75" w:rsidTr="00793753">
        <w:tc>
          <w:tcPr>
            <w:tcW w:w="2394" w:type="dxa"/>
          </w:tcPr>
          <w:p w:rsidR="00C5156D" w:rsidRDefault="00C5156D" w:rsidP="00255116">
            <w:pPr>
              <w:pStyle w:val="ListParagraph"/>
              <w:ind w:left="0"/>
            </w:pPr>
            <w:r>
              <w:t>Dream</w:t>
            </w:r>
          </w:p>
        </w:tc>
        <w:tc>
          <w:tcPr>
            <w:tcW w:w="2394" w:type="dxa"/>
          </w:tcPr>
          <w:p w:rsidR="00C5156D" w:rsidRDefault="00C5156D" w:rsidP="00255116">
            <w:pPr>
              <w:pStyle w:val="ListParagraph"/>
              <w:ind w:left="0"/>
            </w:pPr>
            <w:r>
              <w:t>Dreamt</w:t>
            </w:r>
          </w:p>
        </w:tc>
        <w:tc>
          <w:tcPr>
            <w:tcW w:w="2394" w:type="dxa"/>
          </w:tcPr>
          <w:p w:rsidR="00C5156D" w:rsidRDefault="00C5156D" w:rsidP="00255116">
            <w:pPr>
              <w:pStyle w:val="ListParagraph"/>
              <w:ind w:left="0"/>
            </w:pPr>
            <w:r>
              <w:t>Dreamt</w:t>
            </w:r>
          </w:p>
        </w:tc>
        <w:tc>
          <w:tcPr>
            <w:tcW w:w="2394" w:type="dxa"/>
          </w:tcPr>
          <w:p w:rsidR="00C5156D" w:rsidRDefault="00C5156D" w:rsidP="00255116">
            <w:pPr>
              <w:pStyle w:val="ListParagraph"/>
              <w:ind w:left="0"/>
            </w:pPr>
            <w:r>
              <w:t>Dreaming</w:t>
            </w:r>
          </w:p>
        </w:tc>
      </w:tr>
      <w:tr w:rsidR="00162B75" w:rsidTr="00793753">
        <w:tc>
          <w:tcPr>
            <w:tcW w:w="2394" w:type="dxa"/>
          </w:tcPr>
          <w:p w:rsidR="00C5156D" w:rsidRDefault="00C5156D" w:rsidP="00255116">
            <w:pPr>
              <w:pStyle w:val="ListParagraph"/>
              <w:ind w:left="0"/>
            </w:pPr>
            <w:r>
              <w:t>Drink</w:t>
            </w:r>
          </w:p>
        </w:tc>
        <w:tc>
          <w:tcPr>
            <w:tcW w:w="2394" w:type="dxa"/>
          </w:tcPr>
          <w:p w:rsidR="00C5156D" w:rsidRDefault="00C5156D" w:rsidP="00255116">
            <w:pPr>
              <w:pStyle w:val="ListParagraph"/>
              <w:ind w:left="0"/>
            </w:pPr>
            <w:r>
              <w:t>Drank</w:t>
            </w:r>
          </w:p>
        </w:tc>
        <w:tc>
          <w:tcPr>
            <w:tcW w:w="2394" w:type="dxa"/>
          </w:tcPr>
          <w:p w:rsidR="00C5156D" w:rsidRDefault="00C5156D" w:rsidP="00255116">
            <w:pPr>
              <w:pStyle w:val="ListParagraph"/>
              <w:ind w:left="0"/>
            </w:pPr>
            <w:r>
              <w:t>Drunk</w:t>
            </w:r>
          </w:p>
        </w:tc>
        <w:tc>
          <w:tcPr>
            <w:tcW w:w="2394" w:type="dxa"/>
          </w:tcPr>
          <w:p w:rsidR="00C5156D" w:rsidRDefault="00C5156D" w:rsidP="00C5156D">
            <w:pPr>
              <w:pStyle w:val="ListParagraph"/>
              <w:ind w:left="0"/>
            </w:pPr>
            <w:r>
              <w:t>Drinking</w:t>
            </w:r>
          </w:p>
        </w:tc>
      </w:tr>
      <w:tr w:rsidR="00162B75" w:rsidTr="00793753">
        <w:tc>
          <w:tcPr>
            <w:tcW w:w="2394" w:type="dxa"/>
          </w:tcPr>
          <w:p w:rsidR="00C5156D" w:rsidRDefault="00C5156D" w:rsidP="00255116">
            <w:pPr>
              <w:pStyle w:val="ListParagraph"/>
              <w:ind w:left="0"/>
            </w:pPr>
            <w:r>
              <w:t>Drive</w:t>
            </w:r>
          </w:p>
        </w:tc>
        <w:tc>
          <w:tcPr>
            <w:tcW w:w="2394" w:type="dxa"/>
          </w:tcPr>
          <w:p w:rsidR="00C5156D" w:rsidRDefault="00C5156D" w:rsidP="00255116">
            <w:pPr>
              <w:pStyle w:val="ListParagraph"/>
              <w:ind w:left="0"/>
            </w:pPr>
            <w:r>
              <w:t>Drove</w:t>
            </w:r>
          </w:p>
        </w:tc>
        <w:tc>
          <w:tcPr>
            <w:tcW w:w="2394" w:type="dxa"/>
          </w:tcPr>
          <w:p w:rsidR="00C5156D" w:rsidRDefault="00C5156D" w:rsidP="00255116">
            <w:pPr>
              <w:pStyle w:val="ListParagraph"/>
              <w:ind w:left="0"/>
            </w:pPr>
            <w:r>
              <w:t>Driven</w:t>
            </w:r>
          </w:p>
        </w:tc>
        <w:tc>
          <w:tcPr>
            <w:tcW w:w="2394" w:type="dxa"/>
          </w:tcPr>
          <w:p w:rsidR="00C5156D" w:rsidRDefault="00C5156D" w:rsidP="00C5156D">
            <w:pPr>
              <w:pStyle w:val="ListParagraph"/>
              <w:ind w:left="0"/>
            </w:pPr>
            <w:r>
              <w:t>Driving</w:t>
            </w:r>
          </w:p>
        </w:tc>
      </w:tr>
      <w:tr w:rsidR="00162B75" w:rsidTr="00793753">
        <w:tc>
          <w:tcPr>
            <w:tcW w:w="2394" w:type="dxa"/>
          </w:tcPr>
          <w:p w:rsidR="00C5156D" w:rsidRDefault="00C5156D" w:rsidP="00255116">
            <w:pPr>
              <w:pStyle w:val="ListParagraph"/>
              <w:ind w:left="0"/>
            </w:pPr>
            <w:r>
              <w:t>Dwell</w:t>
            </w:r>
          </w:p>
        </w:tc>
        <w:tc>
          <w:tcPr>
            <w:tcW w:w="2394" w:type="dxa"/>
          </w:tcPr>
          <w:p w:rsidR="00C5156D" w:rsidRDefault="00C5156D" w:rsidP="00255116">
            <w:pPr>
              <w:pStyle w:val="ListParagraph"/>
              <w:ind w:left="0"/>
            </w:pPr>
            <w:r>
              <w:t>Dwelt</w:t>
            </w:r>
          </w:p>
        </w:tc>
        <w:tc>
          <w:tcPr>
            <w:tcW w:w="2394" w:type="dxa"/>
          </w:tcPr>
          <w:p w:rsidR="00C5156D" w:rsidRDefault="00C5156D" w:rsidP="00255116">
            <w:pPr>
              <w:pStyle w:val="ListParagraph"/>
              <w:ind w:left="0"/>
            </w:pPr>
            <w:r>
              <w:t>Dwelt</w:t>
            </w:r>
          </w:p>
        </w:tc>
        <w:tc>
          <w:tcPr>
            <w:tcW w:w="2394" w:type="dxa"/>
          </w:tcPr>
          <w:p w:rsidR="00C5156D" w:rsidRDefault="00C5156D" w:rsidP="00C5156D">
            <w:pPr>
              <w:pStyle w:val="ListParagraph"/>
              <w:ind w:left="0"/>
            </w:pPr>
            <w:r>
              <w:t>Dwelling</w:t>
            </w:r>
          </w:p>
        </w:tc>
      </w:tr>
      <w:tr w:rsidR="00162B75" w:rsidTr="00793753">
        <w:tc>
          <w:tcPr>
            <w:tcW w:w="2394" w:type="dxa"/>
          </w:tcPr>
          <w:p w:rsidR="00C5156D" w:rsidRDefault="00C5156D" w:rsidP="00255116">
            <w:pPr>
              <w:pStyle w:val="ListParagraph"/>
              <w:ind w:left="0"/>
            </w:pPr>
            <w:r>
              <w:lastRenderedPageBreak/>
              <w:t>Eat</w:t>
            </w:r>
          </w:p>
        </w:tc>
        <w:tc>
          <w:tcPr>
            <w:tcW w:w="2394" w:type="dxa"/>
          </w:tcPr>
          <w:p w:rsidR="00C5156D" w:rsidRDefault="00C5156D" w:rsidP="00255116">
            <w:pPr>
              <w:pStyle w:val="ListParagraph"/>
              <w:ind w:left="0"/>
            </w:pPr>
            <w:r>
              <w:t>Ate</w:t>
            </w:r>
          </w:p>
        </w:tc>
        <w:tc>
          <w:tcPr>
            <w:tcW w:w="2394" w:type="dxa"/>
          </w:tcPr>
          <w:p w:rsidR="00C5156D" w:rsidRDefault="00C5156D" w:rsidP="00255116">
            <w:pPr>
              <w:pStyle w:val="ListParagraph"/>
              <w:ind w:left="0"/>
            </w:pPr>
            <w:r>
              <w:t>Eaten</w:t>
            </w:r>
          </w:p>
        </w:tc>
        <w:tc>
          <w:tcPr>
            <w:tcW w:w="2394" w:type="dxa"/>
          </w:tcPr>
          <w:p w:rsidR="00C5156D" w:rsidRDefault="00C5156D" w:rsidP="00C5156D">
            <w:pPr>
              <w:pStyle w:val="ListParagraph"/>
              <w:ind w:left="0"/>
            </w:pPr>
            <w:r>
              <w:t>Eating</w:t>
            </w:r>
          </w:p>
        </w:tc>
      </w:tr>
      <w:tr w:rsidR="00162B75" w:rsidTr="00793753">
        <w:tc>
          <w:tcPr>
            <w:tcW w:w="2394" w:type="dxa"/>
          </w:tcPr>
          <w:p w:rsidR="00C5156D" w:rsidRDefault="00C5156D" w:rsidP="00255116">
            <w:pPr>
              <w:pStyle w:val="ListParagraph"/>
              <w:ind w:left="0"/>
            </w:pPr>
            <w:r>
              <w:t>Fall</w:t>
            </w:r>
          </w:p>
        </w:tc>
        <w:tc>
          <w:tcPr>
            <w:tcW w:w="2394" w:type="dxa"/>
          </w:tcPr>
          <w:p w:rsidR="00C5156D" w:rsidRDefault="00C5156D" w:rsidP="00255116">
            <w:pPr>
              <w:pStyle w:val="ListParagraph"/>
              <w:ind w:left="0"/>
            </w:pPr>
            <w:r>
              <w:t>Fell</w:t>
            </w:r>
          </w:p>
        </w:tc>
        <w:tc>
          <w:tcPr>
            <w:tcW w:w="2394" w:type="dxa"/>
          </w:tcPr>
          <w:p w:rsidR="00C5156D" w:rsidRDefault="00C5156D" w:rsidP="00255116">
            <w:pPr>
              <w:pStyle w:val="ListParagraph"/>
              <w:ind w:left="0"/>
            </w:pPr>
            <w:r>
              <w:t>Fallen</w:t>
            </w:r>
          </w:p>
        </w:tc>
        <w:tc>
          <w:tcPr>
            <w:tcW w:w="2394" w:type="dxa"/>
          </w:tcPr>
          <w:p w:rsidR="00C5156D" w:rsidRDefault="00C5156D" w:rsidP="00C5156D">
            <w:pPr>
              <w:pStyle w:val="ListParagraph"/>
              <w:ind w:left="0"/>
            </w:pPr>
            <w:r>
              <w:t>Falling</w:t>
            </w:r>
          </w:p>
        </w:tc>
      </w:tr>
      <w:tr w:rsidR="00162B75" w:rsidTr="00793753">
        <w:tc>
          <w:tcPr>
            <w:tcW w:w="2394" w:type="dxa"/>
          </w:tcPr>
          <w:p w:rsidR="00C5156D" w:rsidRDefault="00C5156D" w:rsidP="00255116">
            <w:pPr>
              <w:pStyle w:val="ListParagraph"/>
              <w:ind w:left="0"/>
            </w:pPr>
            <w:r>
              <w:t>Feed</w:t>
            </w:r>
          </w:p>
        </w:tc>
        <w:tc>
          <w:tcPr>
            <w:tcW w:w="2394" w:type="dxa"/>
          </w:tcPr>
          <w:p w:rsidR="00C5156D" w:rsidRDefault="00C5156D" w:rsidP="00255116">
            <w:pPr>
              <w:pStyle w:val="ListParagraph"/>
              <w:ind w:left="0"/>
            </w:pPr>
            <w:r>
              <w:t>Fed</w:t>
            </w:r>
          </w:p>
        </w:tc>
        <w:tc>
          <w:tcPr>
            <w:tcW w:w="2394" w:type="dxa"/>
          </w:tcPr>
          <w:p w:rsidR="00C5156D" w:rsidRDefault="00C5156D" w:rsidP="00255116">
            <w:pPr>
              <w:pStyle w:val="ListParagraph"/>
              <w:ind w:left="0"/>
            </w:pPr>
            <w:r>
              <w:t>Fed</w:t>
            </w:r>
          </w:p>
        </w:tc>
        <w:tc>
          <w:tcPr>
            <w:tcW w:w="2394" w:type="dxa"/>
          </w:tcPr>
          <w:p w:rsidR="00C5156D" w:rsidRDefault="00C5156D" w:rsidP="00C5156D">
            <w:pPr>
              <w:pStyle w:val="ListParagraph"/>
              <w:ind w:left="0"/>
            </w:pPr>
            <w:r>
              <w:t>Feeding</w:t>
            </w:r>
          </w:p>
        </w:tc>
      </w:tr>
      <w:tr w:rsidR="00162B75" w:rsidTr="00793753">
        <w:tc>
          <w:tcPr>
            <w:tcW w:w="2394" w:type="dxa"/>
          </w:tcPr>
          <w:p w:rsidR="00C5156D" w:rsidRDefault="00C5156D" w:rsidP="00255116">
            <w:pPr>
              <w:pStyle w:val="ListParagraph"/>
              <w:ind w:left="0"/>
            </w:pPr>
            <w:r>
              <w:t>Fight</w:t>
            </w:r>
          </w:p>
        </w:tc>
        <w:tc>
          <w:tcPr>
            <w:tcW w:w="2394" w:type="dxa"/>
          </w:tcPr>
          <w:p w:rsidR="00C5156D" w:rsidRDefault="00C5156D" w:rsidP="00255116">
            <w:pPr>
              <w:pStyle w:val="ListParagraph"/>
              <w:ind w:left="0"/>
            </w:pPr>
            <w:r>
              <w:t>Fought</w:t>
            </w:r>
          </w:p>
        </w:tc>
        <w:tc>
          <w:tcPr>
            <w:tcW w:w="2394" w:type="dxa"/>
          </w:tcPr>
          <w:p w:rsidR="00C5156D" w:rsidRDefault="00C5156D" w:rsidP="00255116">
            <w:pPr>
              <w:pStyle w:val="ListParagraph"/>
              <w:ind w:left="0"/>
            </w:pPr>
            <w:r>
              <w:t>Fought</w:t>
            </w:r>
          </w:p>
        </w:tc>
        <w:tc>
          <w:tcPr>
            <w:tcW w:w="2394" w:type="dxa"/>
          </w:tcPr>
          <w:p w:rsidR="00C5156D" w:rsidRDefault="00C5156D" w:rsidP="00C5156D">
            <w:pPr>
              <w:pStyle w:val="ListParagraph"/>
              <w:ind w:left="0"/>
            </w:pPr>
            <w:r>
              <w:t>Fighting</w:t>
            </w:r>
          </w:p>
        </w:tc>
      </w:tr>
      <w:tr w:rsidR="00162B75" w:rsidTr="00793753">
        <w:tc>
          <w:tcPr>
            <w:tcW w:w="2394" w:type="dxa"/>
          </w:tcPr>
          <w:p w:rsidR="00C5156D" w:rsidRDefault="00C5156D" w:rsidP="00255116">
            <w:pPr>
              <w:pStyle w:val="ListParagraph"/>
              <w:ind w:left="0"/>
            </w:pPr>
            <w:r>
              <w:t>Find</w:t>
            </w:r>
          </w:p>
        </w:tc>
        <w:tc>
          <w:tcPr>
            <w:tcW w:w="2394" w:type="dxa"/>
          </w:tcPr>
          <w:p w:rsidR="00C5156D" w:rsidRDefault="00C5156D" w:rsidP="00255116">
            <w:pPr>
              <w:pStyle w:val="ListParagraph"/>
              <w:ind w:left="0"/>
            </w:pPr>
            <w:r>
              <w:t>Found</w:t>
            </w:r>
          </w:p>
        </w:tc>
        <w:tc>
          <w:tcPr>
            <w:tcW w:w="2394" w:type="dxa"/>
          </w:tcPr>
          <w:p w:rsidR="00C5156D" w:rsidRDefault="00C5156D" w:rsidP="00255116">
            <w:pPr>
              <w:pStyle w:val="ListParagraph"/>
              <w:ind w:left="0"/>
            </w:pPr>
            <w:r>
              <w:t>Found</w:t>
            </w:r>
          </w:p>
        </w:tc>
        <w:tc>
          <w:tcPr>
            <w:tcW w:w="2394" w:type="dxa"/>
          </w:tcPr>
          <w:p w:rsidR="00C5156D" w:rsidRDefault="00C5156D" w:rsidP="00C5156D">
            <w:pPr>
              <w:pStyle w:val="ListParagraph"/>
              <w:ind w:left="0"/>
            </w:pPr>
            <w:r>
              <w:t>Finding</w:t>
            </w:r>
          </w:p>
        </w:tc>
      </w:tr>
      <w:tr w:rsidR="00162B75" w:rsidTr="00793753">
        <w:tc>
          <w:tcPr>
            <w:tcW w:w="2394" w:type="dxa"/>
          </w:tcPr>
          <w:p w:rsidR="00C5156D" w:rsidRDefault="00C5156D" w:rsidP="00255116">
            <w:pPr>
              <w:pStyle w:val="ListParagraph"/>
              <w:ind w:left="0"/>
            </w:pPr>
            <w:r>
              <w:t>Flee</w:t>
            </w:r>
          </w:p>
        </w:tc>
        <w:tc>
          <w:tcPr>
            <w:tcW w:w="2394" w:type="dxa"/>
          </w:tcPr>
          <w:p w:rsidR="00C5156D" w:rsidRDefault="00C5156D" w:rsidP="00255116">
            <w:pPr>
              <w:pStyle w:val="ListParagraph"/>
              <w:ind w:left="0"/>
            </w:pPr>
            <w:r>
              <w:t>Fled</w:t>
            </w:r>
          </w:p>
        </w:tc>
        <w:tc>
          <w:tcPr>
            <w:tcW w:w="2394" w:type="dxa"/>
          </w:tcPr>
          <w:p w:rsidR="00C5156D" w:rsidRDefault="00C5156D" w:rsidP="00255116">
            <w:pPr>
              <w:pStyle w:val="ListParagraph"/>
              <w:ind w:left="0"/>
            </w:pPr>
            <w:r>
              <w:t>Fled</w:t>
            </w:r>
          </w:p>
        </w:tc>
        <w:tc>
          <w:tcPr>
            <w:tcW w:w="2394" w:type="dxa"/>
          </w:tcPr>
          <w:p w:rsidR="00C5156D" w:rsidRDefault="00C5156D" w:rsidP="00C5156D">
            <w:pPr>
              <w:pStyle w:val="ListParagraph"/>
              <w:ind w:left="0"/>
            </w:pPr>
            <w:r>
              <w:t>Fleeing</w:t>
            </w:r>
          </w:p>
        </w:tc>
      </w:tr>
      <w:tr w:rsidR="00162B75" w:rsidTr="00793753">
        <w:tc>
          <w:tcPr>
            <w:tcW w:w="2394" w:type="dxa"/>
          </w:tcPr>
          <w:p w:rsidR="00C5156D" w:rsidRDefault="00C5156D" w:rsidP="00255116">
            <w:pPr>
              <w:pStyle w:val="ListParagraph"/>
              <w:ind w:left="0"/>
            </w:pPr>
            <w:r>
              <w:t>Fling</w:t>
            </w:r>
          </w:p>
        </w:tc>
        <w:tc>
          <w:tcPr>
            <w:tcW w:w="2394" w:type="dxa"/>
          </w:tcPr>
          <w:p w:rsidR="00C5156D" w:rsidRDefault="00C5156D" w:rsidP="00255116">
            <w:pPr>
              <w:pStyle w:val="ListParagraph"/>
              <w:ind w:left="0"/>
            </w:pPr>
            <w:r>
              <w:t>Flung</w:t>
            </w:r>
          </w:p>
        </w:tc>
        <w:tc>
          <w:tcPr>
            <w:tcW w:w="2394" w:type="dxa"/>
          </w:tcPr>
          <w:p w:rsidR="00C5156D" w:rsidRDefault="00C5156D" w:rsidP="00255116">
            <w:pPr>
              <w:pStyle w:val="ListParagraph"/>
              <w:ind w:left="0"/>
            </w:pPr>
            <w:r>
              <w:t>Flung</w:t>
            </w:r>
          </w:p>
        </w:tc>
        <w:tc>
          <w:tcPr>
            <w:tcW w:w="2394" w:type="dxa"/>
          </w:tcPr>
          <w:p w:rsidR="00C5156D" w:rsidRDefault="00C5156D" w:rsidP="00C5156D">
            <w:pPr>
              <w:pStyle w:val="ListParagraph"/>
              <w:ind w:left="0"/>
            </w:pPr>
            <w:r>
              <w:t>Flinging</w:t>
            </w:r>
          </w:p>
        </w:tc>
      </w:tr>
      <w:tr w:rsidR="00162B75" w:rsidTr="00793753">
        <w:tc>
          <w:tcPr>
            <w:tcW w:w="2394" w:type="dxa"/>
          </w:tcPr>
          <w:p w:rsidR="00C5156D" w:rsidRDefault="00C5156D" w:rsidP="00255116">
            <w:pPr>
              <w:pStyle w:val="ListParagraph"/>
              <w:ind w:left="0"/>
            </w:pPr>
            <w:r>
              <w:t>Fly</w:t>
            </w:r>
          </w:p>
        </w:tc>
        <w:tc>
          <w:tcPr>
            <w:tcW w:w="2394" w:type="dxa"/>
          </w:tcPr>
          <w:p w:rsidR="00C5156D" w:rsidRDefault="00C5156D" w:rsidP="00255116">
            <w:pPr>
              <w:pStyle w:val="ListParagraph"/>
              <w:ind w:left="0"/>
            </w:pPr>
            <w:r>
              <w:t>Flew</w:t>
            </w:r>
          </w:p>
        </w:tc>
        <w:tc>
          <w:tcPr>
            <w:tcW w:w="2394" w:type="dxa"/>
          </w:tcPr>
          <w:p w:rsidR="00C5156D" w:rsidRDefault="00C5156D" w:rsidP="00255116">
            <w:pPr>
              <w:pStyle w:val="ListParagraph"/>
              <w:ind w:left="0"/>
            </w:pPr>
            <w:r>
              <w:t>Flown</w:t>
            </w:r>
          </w:p>
        </w:tc>
        <w:tc>
          <w:tcPr>
            <w:tcW w:w="2394" w:type="dxa"/>
          </w:tcPr>
          <w:p w:rsidR="00C5156D" w:rsidRDefault="00C5156D" w:rsidP="00C5156D">
            <w:pPr>
              <w:pStyle w:val="ListParagraph"/>
              <w:ind w:left="0"/>
            </w:pPr>
            <w:r>
              <w:t>Flying</w:t>
            </w:r>
          </w:p>
        </w:tc>
      </w:tr>
      <w:tr w:rsidR="00162B75" w:rsidTr="00793753">
        <w:tc>
          <w:tcPr>
            <w:tcW w:w="2394" w:type="dxa"/>
          </w:tcPr>
          <w:p w:rsidR="00C5156D" w:rsidRDefault="00162B75" w:rsidP="00255116">
            <w:pPr>
              <w:pStyle w:val="ListParagraph"/>
              <w:ind w:left="0"/>
            </w:pPr>
            <w:r>
              <w:t>Forbid</w:t>
            </w:r>
          </w:p>
        </w:tc>
        <w:tc>
          <w:tcPr>
            <w:tcW w:w="2394" w:type="dxa"/>
          </w:tcPr>
          <w:p w:rsidR="00C5156D" w:rsidRDefault="00162B75" w:rsidP="00255116">
            <w:pPr>
              <w:pStyle w:val="ListParagraph"/>
              <w:ind w:left="0"/>
            </w:pPr>
            <w:r>
              <w:t>Forbade</w:t>
            </w:r>
          </w:p>
        </w:tc>
        <w:tc>
          <w:tcPr>
            <w:tcW w:w="2394" w:type="dxa"/>
          </w:tcPr>
          <w:p w:rsidR="00C5156D" w:rsidRDefault="00162B75" w:rsidP="00255116">
            <w:pPr>
              <w:pStyle w:val="ListParagraph"/>
              <w:ind w:left="0"/>
            </w:pPr>
            <w:r>
              <w:t>Forbidden</w:t>
            </w:r>
          </w:p>
        </w:tc>
        <w:tc>
          <w:tcPr>
            <w:tcW w:w="2394" w:type="dxa"/>
          </w:tcPr>
          <w:p w:rsidR="00C5156D" w:rsidRDefault="00162B75" w:rsidP="00C5156D">
            <w:pPr>
              <w:pStyle w:val="ListParagraph"/>
              <w:ind w:left="0"/>
            </w:pPr>
            <w:r>
              <w:t>Forbidding</w:t>
            </w:r>
          </w:p>
        </w:tc>
      </w:tr>
      <w:tr w:rsidR="00162B75" w:rsidTr="00793753">
        <w:tc>
          <w:tcPr>
            <w:tcW w:w="2394" w:type="dxa"/>
          </w:tcPr>
          <w:p w:rsidR="00162B75" w:rsidRDefault="00162B75" w:rsidP="00255116">
            <w:pPr>
              <w:pStyle w:val="ListParagraph"/>
              <w:ind w:left="0"/>
            </w:pPr>
            <w:r>
              <w:t>Forget</w:t>
            </w:r>
          </w:p>
        </w:tc>
        <w:tc>
          <w:tcPr>
            <w:tcW w:w="2394" w:type="dxa"/>
          </w:tcPr>
          <w:p w:rsidR="00162B75" w:rsidRDefault="00162B75" w:rsidP="00255116">
            <w:pPr>
              <w:pStyle w:val="ListParagraph"/>
              <w:ind w:left="0"/>
            </w:pPr>
            <w:r>
              <w:t>Forgot</w:t>
            </w:r>
          </w:p>
        </w:tc>
        <w:tc>
          <w:tcPr>
            <w:tcW w:w="2394" w:type="dxa"/>
          </w:tcPr>
          <w:p w:rsidR="00162B75" w:rsidRDefault="00162B75" w:rsidP="00255116">
            <w:pPr>
              <w:pStyle w:val="ListParagraph"/>
              <w:ind w:left="0"/>
            </w:pPr>
            <w:r>
              <w:t>Forgotten</w:t>
            </w:r>
          </w:p>
        </w:tc>
        <w:tc>
          <w:tcPr>
            <w:tcW w:w="2394" w:type="dxa"/>
          </w:tcPr>
          <w:p w:rsidR="00162B75" w:rsidRDefault="00162B75" w:rsidP="00C5156D">
            <w:pPr>
              <w:pStyle w:val="ListParagraph"/>
              <w:ind w:left="0"/>
            </w:pPr>
            <w:r>
              <w:t>Forgetting</w:t>
            </w:r>
          </w:p>
        </w:tc>
      </w:tr>
      <w:tr w:rsidR="00162B75" w:rsidTr="00793753">
        <w:tc>
          <w:tcPr>
            <w:tcW w:w="2394" w:type="dxa"/>
          </w:tcPr>
          <w:p w:rsidR="00162B75" w:rsidRDefault="00162B75" w:rsidP="00255116">
            <w:pPr>
              <w:pStyle w:val="ListParagraph"/>
              <w:ind w:left="0"/>
            </w:pPr>
            <w:r>
              <w:t>Feel</w:t>
            </w:r>
          </w:p>
        </w:tc>
        <w:tc>
          <w:tcPr>
            <w:tcW w:w="2394" w:type="dxa"/>
          </w:tcPr>
          <w:p w:rsidR="00162B75" w:rsidRDefault="00162B75" w:rsidP="00255116">
            <w:pPr>
              <w:pStyle w:val="ListParagraph"/>
              <w:ind w:left="0"/>
            </w:pPr>
            <w:r>
              <w:t>Felt</w:t>
            </w:r>
          </w:p>
        </w:tc>
        <w:tc>
          <w:tcPr>
            <w:tcW w:w="2394" w:type="dxa"/>
          </w:tcPr>
          <w:p w:rsidR="00162B75" w:rsidRDefault="00162B75" w:rsidP="00255116">
            <w:pPr>
              <w:pStyle w:val="ListParagraph"/>
              <w:ind w:left="0"/>
            </w:pPr>
            <w:r>
              <w:t>Felt</w:t>
            </w:r>
          </w:p>
        </w:tc>
        <w:tc>
          <w:tcPr>
            <w:tcW w:w="2394" w:type="dxa"/>
          </w:tcPr>
          <w:p w:rsidR="00162B75" w:rsidRDefault="00162B75" w:rsidP="00C5156D">
            <w:pPr>
              <w:pStyle w:val="ListParagraph"/>
              <w:ind w:left="0"/>
            </w:pPr>
            <w:r>
              <w:t>Feeling</w:t>
            </w:r>
          </w:p>
        </w:tc>
      </w:tr>
      <w:tr w:rsidR="00162B75" w:rsidTr="00793753">
        <w:tc>
          <w:tcPr>
            <w:tcW w:w="2394" w:type="dxa"/>
          </w:tcPr>
          <w:p w:rsidR="00162B75" w:rsidRDefault="00162B75" w:rsidP="00255116">
            <w:pPr>
              <w:pStyle w:val="ListParagraph"/>
              <w:ind w:left="0"/>
            </w:pPr>
            <w:r>
              <w:t>Forgive</w:t>
            </w:r>
          </w:p>
        </w:tc>
        <w:tc>
          <w:tcPr>
            <w:tcW w:w="2394" w:type="dxa"/>
          </w:tcPr>
          <w:p w:rsidR="00162B75" w:rsidRDefault="00162B75" w:rsidP="00255116">
            <w:pPr>
              <w:pStyle w:val="ListParagraph"/>
              <w:ind w:left="0"/>
            </w:pPr>
            <w:r>
              <w:t>Forgave</w:t>
            </w:r>
          </w:p>
        </w:tc>
        <w:tc>
          <w:tcPr>
            <w:tcW w:w="2394" w:type="dxa"/>
          </w:tcPr>
          <w:p w:rsidR="00162B75" w:rsidRDefault="00162B75" w:rsidP="00255116">
            <w:pPr>
              <w:pStyle w:val="ListParagraph"/>
              <w:ind w:left="0"/>
            </w:pPr>
            <w:r>
              <w:t>Forgiven</w:t>
            </w:r>
          </w:p>
        </w:tc>
        <w:tc>
          <w:tcPr>
            <w:tcW w:w="2394" w:type="dxa"/>
          </w:tcPr>
          <w:p w:rsidR="00162B75" w:rsidRDefault="00162B75" w:rsidP="00C5156D">
            <w:pPr>
              <w:pStyle w:val="ListParagraph"/>
              <w:ind w:left="0"/>
            </w:pPr>
            <w:r>
              <w:t>Forgiving</w:t>
            </w:r>
          </w:p>
        </w:tc>
      </w:tr>
      <w:tr w:rsidR="00162B75" w:rsidTr="00793753">
        <w:tc>
          <w:tcPr>
            <w:tcW w:w="2394" w:type="dxa"/>
          </w:tcPr>
          <w:p w:rsidR="00162B75" w:rsidRDefault="00162B75" w:rsidP="00255116">
            <w:pPr>
              <w:pStyle w:val="ListParagraph"/>
              <w:ind w:left="0"/>
            </w:pPr>
            <w:r>
              <w:t>Freeze</w:t>
            </w:r>
          </w:p>
        </w:tc>
        <w:tc>
          <w:tcPr>
            <w:tcW w:w="2394" w:type="dxa"/>
          </w:tcPr>
          <w:p w:rsidR="00162B75" w:rsidRDefault="00162B75" w:rsidP="00255116">
            <w:pPr>
              <w:pStyle w:val="ListParagraph"/>
              <w:ind w:left="0"/>
            </w:pPr>
            <w:r>
              <w:t>Froze</w:t>
            </w:r>
          </w:p>
        </w:tc>
        <w:tc>
          <w:tcPr>
            <w:tcW w:w="2394" w:type="dxa"/>
          </w:tcPr>
          <w:p w:rsidR="00162B75" w:rsidRDefault="00162B75" w:rsidP="00255116">
            <w:pPr>
              <w:pStyle w:val="ListParagraph"/>
              <w:ind w:left="0"/>
            </w:pPr>
            <w:r>
              <w:t>Frozen</w:t>
            </w:r>
          </w:p>
        </w:tc>
        <w:tc>
          <w:tcPr>
            <w:tcW w:w="2394" w:type="dxa"/>
          </w:tcPr>
          <w:p w:rsidR="00162B75" w:rsidRDefault="00162B75" w:rsidP="00C5156D">
            <w:pPr>
              <w:pStyle w:val="ListParagraph"/>
              <w:ind w:left="0"/>
            </w:pPr>
            <w:r>
              <w:t>Freezing</w:t>
            </w:r>
          </w:p>
        </w:tc>
      </w:tr>
      <w:tr w:rsidR="00162B75" w:rsidTr="00793753">
        <w:tc>
          <w:tcPr>
            <w:tcW w:w="2394" w:type="dxa"/>
          </w:tcPr>
          <w:p w:rsidR="00162B75" w:rsidRDefault="00162B75" w:rsidP="00255116">
            <w:pPr>
              <w:pStyle w:val="ListParagraph"/>
              <w:ind w:left="0"/>
            </w:pPr>
            <w:r>
              <w:t>Get</w:t>
            </w:r>
          </w:p>
        </w:tc>
        <w:tc>
          <w:tcPr>
            <w:tcW w:w="2394" w:type="dxa"/>
          </w:tcPr>
          <w:p w:rsidR="00162B75" w:rsidRDefault="00162B75" w:rsidP="00255116">
            <w:pPr>
              <w:pStyle w:val="ListParagraph"/>
              <w:ind w:left="0"/>
            </w:pPr>
            <w:r>
              <w:t>Got</w:t>
            </w:r>
          </w:p>
        </w:tc>
        <w:tc>
          <w:tcPr>
            <w:tcW w:w="2394" w:type="dxa"/>
          </w:tcPr>
          <w:p w:rsidR="00162B75" w:rsidRDefault="00162B75" w:rsidP="00255116">
            <w:pPr>
              <w:pStyle w:val="ListParagraph"/>
              <w:ind w:left="0"/>
            </w:pPr>
            <w:r>
              <w:t>Got</w:t>
            </w:r>
          </w:p>
        </w:tc>
        <w:tc>
          <w:tcPr>
            <w:tcW w:w="2394" w:type="dxa"/>
          </w:tcPr>
          <w:p w:rsidR="00162B75" w:rsidRDefault="00162B75" w:rsidP="00C5156D">
            <w:pPr>
              <w:pStyle w:val="ListParagraph"/>
              <w:ind w:left="0"/>
            </w:pPr>
            <w:r>
              <w:t>Getting</w:t>
            </w:r>
          </w:p>
        </w:tc>
      </w:tr>
      <w:tr w:rsidR="00162B75" w:rsidTr="00793753">
        <w:tc>
          <w:tcPr>
            <w:tcW w:w="2394" w:type="dxa"/>
          </w:tcPr>
          <w:p w:rsidR="00162B75" w:rsidRDefault="00162B75" w:rsidP="00255116">
            <w:pPr>
              <w:pStyle w:val="ListParagraph"/>
              <w:ind w:left="0"/>
            </w:pPr>
            <w:r>
              <w:t>Give</w:t>
            </w:r>
          </w:p>
        </w:tc>
        <w:tc>
          <w:tcPr>
            <w:tcW w:w="2394" w:type="dxa"/>
          </w:tcPr>
          <w:p w:rsidR="00162B75" w:rsidRDefault="00162B75" w:rsidP="00255116">
            <w:pPr>
              <w:pStyle w:val="ListParagraph"/>
              <w:ind w:left="0"/>
            </w:pPr>
            <w:r>
              <w:t>Gave</w:t>
            </w:r>
          </w:p>
        </w:tc>
        <w:tc>
          <w:tcPr>
            <w:tcW w:w="2394" w:type="dxa"/>
          </w:tcPr>
          <w:p w:rsidR="00162B75" w:rsidRDefault="00162B75" w:rsidP="00255116">
            <w:pPr>
              <w:pStyle w:val="ListParagraph"/>
              <w:ind w:left="0"/>
            </w:pPr>
            <w:r>
              <w:t>Given</w:t>
            </w:r>
          </w:p>
        </w:tc>
        <w:tc>
          <w:tcPr>
            <w:tcW w:w="2394" w:type="dxa"/>
          </w:tcPr>
          <w:p w:rsidR="00162B75" w:rsidRDefault="00162B75" w:rsidP="00C5156D">
            <w:pPr>
              <w:pStyle w:val="ListParagraph"/>
              <w:ind w:left="0"/>
            </w:pPr>
            <w:r>
              <w:t>Giving</w:t>
            </w:r>
          </w:p>
        </w:tc>
      </w:tr>
      <w:tr w:rsidR="00162B75" w:rsidTr="00793753">
        <w:tc>
          <w:tcPr>
            <w:tcW w:w="2394" w:type="dxa"/>
          </w:tcPr>
          <w:p w:rsidR="00162B75" w:rsidRDefault="00162B75" w:rsidP="00255116">
            <w:pPr>
              <w:pStyle w:val="ListParagraph"/>
              <w:ind w:left="0"/>
            </w:pPr>
            <w:r>
              <w:t>Go</w:t>
            </w:r>
          </w:p>
        </w:tc>
        <w:tc>
          <w:tcPr>
            <w:tcW w:w="2394" w:type="dxa"/>
          </w:tcPr>
          <w:p w:rsidR="00162B75" w:rsidRDefault="00162B75" w:rsidP="00255116">
            <w:pPr>
              <w:pStyle w:val="ListParagraph"/>
              <w:ind w:left="0"/>
            </w:pPr>
            <w:r>
              <w:t>Went</w:t>
            </w:r>
          </w:p>
        </w:tc>
        <w:tc>
          <w:tcPr>
            <w:tcW w:w="2394" w:type="dxa"/>
          </w:tcPr>
          <w:p w:rsidR="00162B75" w:rsidRDefault="00162B75" w:rsidP="00255116">
            <w:pPr>
              <w:pStyle w:val="ListParagraph"/>
              <w:ind w:left="0"/>
            </w:pPr>
            <w:r>
              <w:t>Gone</w:t>
            </w:r>
          </w:p>
        </w:tc>
        <w:tc>
          <w:tcPr>
            <w:tcW w:w="2394" w:type="dxa"/>
          </w:tcPr>
          <w:p w:rsidR="00162B75" w:rsidRDefault="00162B75" w:rsidP="00C5156D">
            <w:pPr>
              <w:pStyle w:val="ListParagraph"/>
              <w:ind w:left="0"/>
            </w:pPr>
            <w:r>
              <w:t>Going</w:t>
            </w:r>
          </w:p>
        </w:tc>
      </w:tr>
      <w:tr w:rsidR="00162B75" w:rsidTr="00793753">
        <w:tc>
          <w:tcPr>
            <w:tcW w:w="2394" w:type="dxa"/>
          </w:tcPr>
          <w:p w:rsidR="00162B75" w:rsidRDefault="00162B75" w:rsidP="00255116">
            <w:pPr>
              <w:pStyle w:val="ListParagraph"/>
              <w:ind w:left="0"/>
            </w:pPr>
            <w:r>
              <w:t>Grind</w:t>
            </w:r>
          </w:p>
        </w:tc>
        <w:tc>
          <w:tcPr>
            <w:tcW w:w="2394" w:type="dxa"/>
          </w:tcPr>
          <w:p w:rsidR="00162B75" w:rsidRDefault="00162B75" w:rsidP="00255116">
            <w:pPr>
              <w:pStyle w:val="ListParagraph"/>
              <w:ind w:left="0"/>
            </w:pPr>
            <w:r>
              <w:t>Ground</w:t>
            </w:r>
          </w:p>
        </w:tc>
        <w:tc>
          <w:tcPr>
            <w:tcW w:w="2394" w:type="dxa"/>
          </w:tcPr>
          <w:p w:rsidR="00162B75" w:rsidRDefault="00162B75" w:rsidP="00255116">
            <w:pPr>
              <w:pStyle w:val="ListParagraph"/>
              <w:ind w:left="0"/>
            </w:pPr>
            <w:r>
              <w:t>Ground</w:t>
            </w:r>
          </w:p>
        </w:tc>
        <w:tc>
          <w:tcPr>
            <w:tcW w:w="2394" w:type="dxa"/>
          </w:tcPr>
          <w:p w:rsidR="00162B75" w:rsidRDefault="00162B75" w:rsidP="00C5156D">
            <w:pPr>
              <w:pStyle w:val="ListParagraph"/>
              <w:ind w:left="0"/>
            </w:pPr>
            <w:r>
              <w:t>Grinding</w:t>
            </w:r>
          </w:p>
        </w:tc>
      </w:tr>
      <w:tr w:rsidR="00162B75" w:rsidTr="00793753">
        <w:tc>
          <w:tcPr>
            <w:tcW w:w="2394" w:type="dxa"/>
          </w:tcPr>
          <w:p w:rsidR="00162B75" w:rsidRDefault="00162B75" w:rsidP="00255116">
            <w:pPr>
              <w:pStyle w:val="ListParagraph"/>
              <w:ind w:left="0"/>
            </w:pPr>
            <w:r>
              <w:t>Grow</w:t>
            </w:r>
          </w:p>
        </w:tc>
        <w:tc>
          <w:tcPr>
            <w:tcW w:w="2394" w:type="dxa"/>
          </w:tcPr>
          <w:p w:rsidR="00162B75" w:rsidRDefault="00162B75" w:rsidP="00255116">
            <w:pPr>
              <w:pStyle w:val="ListParagraph"/>
              <w:ind w:left="0"/>
            </w:pPr>
            <w:r>
              <w:t>Grew</w:t>
            </w:r>
          </w:p>
        </w:tc>
        <w:tc>
          <w:tcPr>
            <w:tcW w:w="2394" w:type="dxa"/>
          </w:tcPr>
          <w:p w:rsidR="00162B75" w:rsidRDefault="00162B75" w:rsidP="00255116">
            <w:pPr>
              <w:pStyle w:val="ListParagraph"/>
              <w:ind w:left="0"/>
            </w:pPr>
            <w:r>
              <w:t>Grown</w:t>
            </w:r>
          </w:p>
        </w:tc>
        <w:tc>
          <w:tcPr>
            <w:tcW w:w="2394" w:type="dxa"/>
          </w:tcPr>
          <w:p w:rsidR="00162B75" w:rsidRDefault="00162B75" w:rsidP="00C5156D">
            <w:pPr>
              <w:pStyle w:val="ListParagraph"/>
              <w:ind w:left="0"/>
            </w:pPr>
            <w:r>
              <w:t>Growing</w:t>
            </w:r>
          </w:p>
        </w:tc>
      </w:tr>
      <w:tr w:rsidR="00162B75" w:rsidTr="00793753">
        <w:tc>
          <w:tcPr>
            <w:tcW w:w="2394" w:type="dxa"/>
          </w:tcPr>
          <w:p w:rsidR="00162B75" w:rsidRDefault="00162B75" w:rsidP="00255116">
            <w:pPr>
              <w:pStyle w:val="ListParagraph"/>
              <w:ind w:left="0"/>
            </w:pPr>
            <w:r>
              <w:t>Have</w:t>
            </w:r>
          </w:p>
        </w:tc>
        <w:tc>
          <w:tcPr>
            <w:tcW w:w="2394" w:type="dxa"/>
          </w:tcPr>
          <w:p w:rsidR="00162B75" w:rsidRDefault="00162B75" w:rsidP="00255116">
            <w:pPr>
              <w:pStyle w:val="ListParagraph"/>
              <w:ind w:left="0"/>
            </w:pPr>
            <w:r>
              <w:t>Had</w:t>
            </w:r>
          </w:p>
        </w:tc>
        <w:tc>
          <w:tcPr>
            <w:tcW w:w="2394" w:type="dxa"/>
          </w:tcPr>
          <w:p w:rsidR="00162B75" w:rsidRDefault="00162B75" w:rsidP="00255116">
            <w:pPr>
              <w:pStyle w:val="ListParagraph"/>
              <w:ind w:left="0"/>
            </w:pPr>
            <w:r>
              <w:t>Had</w:t>
            </w:r>
          </w:p>
        </w:tc>
        <w:tc>
          <w:tcPr>
            <w:tcW w:w="2394" w:type="dxa"/>
          </w:tcPr>
          <w:p w:rsidR="00162B75" w:rsidRDefault="00162B75" w:rsidP="00C5156D">
            <w:pPr>
              <w:pStyle w:val="ListParagraph"/>
              <w:ind w:left="0"/>
            </w:pPr>
            <w:r>
              <w:t>Having</w:t>
            </w:r>
          </w:p>
        </w:tc>
      </w:tr>
      <w:tr w:rsidR="00162B75" w:rsidTr="00793753">
        <w:tc>
          <w:tcPr>
            <w:tcW w:w="2394" w:type="dxa"/>
          </w:tcPr>
          <w:p w:rsidR="00162B75" w:rsidRDefault="00162B75" w:rsidP="00255116">
            <w:pPr>
              <w:pStyle w:val="ListParagraph"/>
              <w:ind w:left="0"/>
            </w:pPr>
            <w:r>
              <w:t>Hear</w:t>
            </w:r>
          </w:p>
        </w:tc>
        <w:tc>
          <w:tcPr>
            <w:tcW w:w="2394" w:type="dxa"/>
          </w:tcPr>
          <w:p w:rsidR="00162B75" w:rsidRDefault="00162B75" w:rsidP="00255116">
            <w:pPr>
              <w:pStyle w:val="ListParagraph"/>
              <w:ind w:left="0"/>
            </w:pPr>
            <w:r>
              <w:t>Heard</w:t>
            </w:r>
          </w:p>
        </w:tc>
        <w:tc>
          <w:tcPr>
            <w:tcW w:w="2394" w:type="dxa"/>
          </w:tcPr>
          <w:p w:rsidR="00162B75" w:rsidRDefault="00162B75" w:rsidP="00255116">
            <w:pPr>
              <w:pStyle w:val="ListParagraph"/>
              <w:ind w:left="0"/>
            </w:pPr>
            <w:r>
              <w:t>Heard</w:t>
            </w:r>
          </w:p>
        </w:tc>
        <w:tc>
          <w:tcPr>
            <w:tcW w:w="2394" w:type="dxa"/>
          </w:tcPr>
          <w:p w:rsidR="00162B75" w:rsidRDefault="00162B75" w:rsidP="00C5156D">
            <w:pPr>
              <w:pStyle w:val="ListParagraph"/>
              <w:ind w:left="0"/>
            </w:pPr>
            <w:r>
              <w:t>Hearing</w:t>
            </w:r>
          </w:p>
        </w:tc>
      </w:tr>
      <w:tr w:rsidR="00162B75" w:rsidTr="00793753">
        <w:tc>
          <w:tcPr>
            <w:tcW w:w="2394" w:type="dxa"/>
          </w:tcPr>
          <w:p w:rsidR="00162B75" w:rsidRDefault="00162B75" w:rsidP="00255116">
            <w:pPr>
              <w:pStyle w:val="ListParagraph"/>
              <w:ind w:left="0"/>
            </w:pPr>
            <w:r>
              <w:t>Hide</w:t>
            </w:r>
          </w:p>
        </w:tc>
        <w:tc>
          <w:tcPr>
            <w:tcW w:w="2394" w:type="dxa"/>
          </w:tcPr>
          <w:p w:rsidR="00162B75" w:rsidRDefault="00162B75" w:rsidP="00255116">
            <w:pPr>
              <w:pStyle w:val="ListParagraph"/>
              <w:ind w:left="0"/>
            </w:pPr>
            <w:r>
              <w:t>Hid</w:t>
            </w:r>
          </w:p>
        </w:tc>
        <w:tc>
          <w:tcPr>
            <w:tcW w:w="2394" w:type="dxa"/>
          </w:tcPr>
          <w:p w:rsidR="00162B75" w:rsidRDefault="00162B75" w:rsidP="00255116">
            <w:pPr>
              <w:pStyle w:val="ListParagraph"/>
              <w:ind w:left="0"/>
            </w:pPr>
            <w:r>
              <w:t>Hidden</w:t>
            </w:r>
          </w:p>
        </w:tc>
        <w:tc>
          <w:tcPr>
            <w:tcW w:w="2394" w:type="dxa"/>
          </w:tcPr>
          <w:p w:rsidR="00162B75" w:rsidRDefault="00162B75" w:rsidP="00C5156D">
            <w:pPr>
              <w:pStyle w:val="ListParagraph"/>
              <w:ind w:left="0"/>
            </w:pPr>
            <w:r>
              <w:t>Hiding</w:t>
            </w:r>
          </w:p>
        </w:tc>
      </w:tr>
      <w:tr w:rsidR="00162B75" w:rsidTr="00793753">
        <w:tc>
          <w:tcPr>
            <w:tcW w:w="2394" w:type="dxa"/>
          </w:tcPr>
          <w:p w:rsidR="00162B75" w:rsidRDefault="00162B75" w:rsidP="00255116">
            <w:pPr>
              <w:pStyle w:val="ListParagraph"/>
              <w:ind w:left="0"/>
            </w:pPr>
            <w:r>
              <w:t>Hold</w:t>
            </w:r>
          </w:p>
        </w:tc>
        <w:tc>
          <w:tcPr>
            <w:tcW w:w="2394" w:type="dxa"/>
          </w:tcPr>
          <w:p w:rsidR="00162B75" w:rsidRDefault="00162B75" w:rsidP="00255116">
            <w:pPr>
              <w:pStyle w:val="ListParagraph"/>
              <w:ind w:left="0"/>
            </w:pPr>
            <w:r>
              <w:t>Held</w:t>
            </w:r>
          </w:p>
        </w:tc>
        <w:tc>
          <w:tcPr>
            <w:tcW w:w="2394" w:type="dxa"/>
          </w:tcPr>
          <w:p w:rsidR="00162B75" w:rsidRDefault="00162B75" w:rsidP="00255116">
            <w:pPr>
              <w:pStyle w:val="ListParagraph"/>
              <w:ind w:left="0"/>
            </w:pPr>
            <w:r>
              <w:t>Held</w:t>
            </w:r>
          </w:p>
        </w:tc>
        <w:tc>
          <w:tcPr>
            <w:tcW w:w="2394" w:type="dxa"/>
          </w:tcPr>
          <w:p w:rsidR="00162B75" w:rsidRDefault="00162B75" w:rsidP="00C5156D">
            <w:pPr>
              <w:pStyle w:val="ListParagraph"/>
              <w:ind w:left="0"/>
            </w:pPr>
            <w:r>
              <w:t>Holding</w:t>
            </w:r>
          </w:p>
        </w:tc>
      </w:tr>
      <w:tr w:rsidR="00162B75" w:rsidTr="00793753">
        <w:tc>
          <w:tcPr>
            <w:tcW w:w="2394" w:type="dxa"/>
          </w:tcPr>
          <w:p w:rsidR="00162B75" w:rsidRDefault="00162B75" w:rsidP="00255116">
            <w:pPr>
              <w:pStyle w:val="ListParagraph"/>
              <w:ind w:left="0"/>
            </w:pPr>
            <w:r>
              <w:t>Keep</w:t>
            </w:r>
          </w:p>
        </w:tc>
        <w:tc>
          <w:tcPr>
            <w:tcW w:w="2394" w:type="dxa"/>
          </w:tcPr>
          <w:p w:rsidR="00162B75" w:rsidRDefault="00162B75" w:rsidP="00255116">
            <w:pPr>
              <w:pStyle w:val="ListParagraph"/>
              <w:ind w:left="0"/>
            </w:pPr>
            <w:r>
              <w:t>Kept</w:t>
            </w:r>
          </w:p>
        </w:tc>
        <w:tc>
          <w:tcPr>
            <w:tcW w:w="2394" w:type="dxa"/>
          </w:tcPr>
          <w:p w:rsidR="00162B75" w:rsidRDefault="00162B75" w:rsidP="00255116">
            <w:pPr>
              <w:pStyle w:val="ListParagraph"/>
              <w:ind w:left="0"/>
            </w:pPr>
            <w:r>
              <w:t>Kept</w:t>
            </w:r>
          </w:p>
        </w:tc>
        <w:tc>
          <w:tcPr>
            <w:tcW w:w="2394" w:type="dxa"/>
          </w:tcPr>
          <w:p w:rsidR="00162B75" w:rsidRDefault="00162B75" w:rsidP="00C5156D">
            <w:pPr>
              <w:pStyle w:val="ListParagraph"/>
              <w:ind w:left="0"/>
            </w:pPr>
            <w:r>
              <w:t>Keeping</w:t>
            </w:r>
          </w:p>
        </w:tc>
      </w:tr>
      <w:tr w:rsidR="00162B75" w:rsidTr="00793753">
        <w:tc>
          <w:tcPr>
            <w:tcW w:w="2394" w:type="dxa"/>
          </w:tcPr>
          <w:p w:rsidR="00162B75" w:rsidRDefault="00162B75" w:rsidP="00255116">
            <w:pPr>
              <w:pStyle w:val="ListParagraph"/>
              <w:ind w:left="0"/>
            </w:pPr>
            <w:r>
              <w:t>Kneel</w:t>
            </w:r>
          </w:p>
        </w:tc>
        <w:tc>
          <w:tcPr>
            <w:tcW w:w="2394" w:type="dxa"/>
          </w:tcPr>
          <w:p w:rsidR="00162B75" w:rsidRDefault="00162B75" w:rsidP="00255116">
            <w:pPr>
              <w:pStyle w:val="ListParagraph"/>
              <w:ind w:left="0"/>
            </w:pPr>
            <w:r>
              <w:t>Knelt</w:t>
            </w:r>
          </w:p>
        </w:tc>
        <w:tc>
          <w:tcPr>
            <w:tcW w:w="2394" w:type="dxa"/>
          </w:tcPr>
          <w:p w:rsidR="00162B75" w:rsidRDefault="00162B75" w:rsidP="00255116">
            <w:pPr>
              <w:pStyle w:val="ListParagraph"/>
              <w:ind w:left="0"/>
            </w:pPr>
            <w:r>
              <w:t>Knelt</w:t>
            </w:r>
          </w:p>
        </w:tc>
        <w:tc>
          <w:tcPr>
            <w:tcW w:w="2394" w:type="dxa"/>
          </w:tcPr>
          <w:p w:rsidR="00162B75" w:rsidRDefault="00162B75" w:rsidP="00C5156D">
            <w:pPr>
              <w:pStyle w:val="ListParagraph"/>
              <w:ind w:left="0"/>
            </w:pPr>
            <w:r>
              <w:t>Kneeling</w:t>
            </w:r>
          </w:p>
        </w:tc>
      </w:tr>
      <w:tr w:rsidR="00162B75" w:rsidTr="00793753">
        <w:tc>
          <w:tcPr>
            <w:tcW w:w="2394" w:type="dxa"/>
          </w:tcPr>
          <w:p w:rsidR="00162B75" w:rsidRDefault="00162B75" w:rsidP="00255116">
            <w:pPr>
              <w:pStyle w:val="ListParagraph"/>
              <w:ind w:left="0"/>
            </w:pPr>
            <w:r>
              <w:t>Know</w:t>
            </w:r>
          </w:p>
        </w:tc>
        <w:tc>
          <w:tcPr>
            <w:tcW w:w="2394" w:type="dxa"/>
          </w:tcPr>
          <w:p w:rsidR="00162B75" w:rsidRDefault="00162B75" w:rsidP="00255116">
            <w:pPr>
              <w:pStyle w:val="ListParagraph"/>
              <w:ind w:left="0"/>
            </w:pPr>
            <w:r>
              <w:t>Knew</w:t>
            </w:r>
          </w:p>
        </w:tc>
        <w:tc>
          <w:tcPr>
            <w:tcW w:w="2394" w:type="dxa"/>
          </w:tcPr>
          <w:p w:rsidR="00162B75" w:rsidRDefault="00162B75" w:rsidP="00255116">
            <w:pPr>
              <w:pStyle w:val="ListParagraph"/>
              <w:ind w:left="0"/>
            </w:pPr>
            <w:r>
              <w:t>Known</w:t>
            </w:r>
          </w:p>
        </w:tc>
        <w:tc>
          <w:tcPr>
            <w:tcW w:w="2394" w:type="dxa"/>
          </w:tcPr>
          <w:p w:rsidR="00162B75" w:rsidRDefault="00162B75" w:rsidP="00C5156D">
            <w:pPr>
              <w:pStyle w:val="ListParagraph"/>
              <w:ind w:left="0"/>
            </w:pPr>
            <w:r>
              <w:t>Knowing</w:t>
            </w:r>
          </w:p>
        </w:tc>
      </w:tr>
      <w:tr w:rsidR="00162B75" w:rsidTr="00793753">
        <w:tc>
          <w:tcPr>
            <w:tcW w:w="2394" w:type="dxa"/>
          </w:tcPr>
          <w:p w:rsidR="00162B75" w:rsidRDefault="00162B75" w:rsidP="00255116">
            <w:pPr>
              <w:pStyle w:val="ListParagraph"/>
              <w:ind w:left="0"/>
            </w:pPr>
            <w:r>
              <w:t>Lead</w:t>
            </w:r>
          </w:p>
        </w:tc>
        <w:tc>
          <w:tcPr>
            <w:tcW w:w="2394" w:type="dxa"/>
          </w:tcPr>
          <w:p w:rsidR="00162B75" w:rsidRDefault="00162B75" w:rsidP="00255116">
            <w:pPr>
              <w:pStyle w:val="ListParagraph"/>
              <w:ind w:left="0"/>
            </w:pPr>
            <w:r>
              <w:t>Led</w:t>
            </w:r>
          </w:p>
        </w:tc>
        <w:tc>
          <w:tcPr>
            <w:tcW w:w="2394" w:type="dxa"/>
          </w:tcPr>
          <w:p w:rsidR="00162B75" w:rsidRDefault="00162B75" w:rsidP="00255116">
            <w:pPr>
              <w:pStyle w:val="ListParagraph"/>
              <w:ind w:left="0"/>
            </w:pPr>
            <w:r>
              <w:t>Led</w:t>
            </w:r>
          </w:p>
        </w:tc>
        <w:tc>
          <w:tcPr>
            <w:tcW w:w="2394" w:type="dxa"/>
          </w:tcPr>
          <w:p w:rsidR="00162B75" w:rsidRDefault="00162B75" w:rsidP="00C5156D">
            <w:pPr>
              <w:pStyle w:val="ListParagraph"/>
              <w:ind w:left="0"/>
            </w:pPr>
            <w:r>
              <w:t>Leading</w:t>
            </w:r>
          </w:p>
        </w:tc>
      </w:tr>
      <w:tr w:rsidR="00162B75" w:rsidTr="00793753">
        <w:tc>
          <w:tcPr>
            <w:tcW w:w="2394" w:type="dxa"/>
          </w:tcPr>
          <w:p w:rsidR="00162B75" w:rsidRDefault="00162B75" w:rsidP="00255116">
            <w:pPr>
              <w:pStyle w:val="ListParagraph"/>
              <w:ind w:left="0"/>
            </w:pPr>
            <w:r>
              <w:t>Lean</w:t>
            </w:r>
          </w:p>
        </w:tc>
        <w:tc>
          <w:tcPr>
            <w:tcW w:w="2394" w:type="dxa"/>
          </w:tcPr>
          <w:p w:rsidR="00162B75" w:rsidRDefault="00162B75" w:rsidP="00255116">
            <w:pPr>
              <w:pStyle w:val="ListParagraph"/>
              <w:ind w:left="0"/>
            </w:pPr>
            <w:r>
              <w:t>Leant</w:t>
            </w:r>
          </w:p>
        </w:tc>
        <w:tc>
          <w:tcPr>
            <w:tcW w:w="2394" w:type="dxa"/>
          </w:tcPr>
          <w:p w:rsidR="00162B75" w:rsidRDefault="00162B75" w:rsidP="00255116">
            <w:pPr>
              <w:pStyle w:val="ListParagraph"/>
              <w:ind w:left="0"/>
            </w:pPr>
            <w:r>
              <w:t>Leant</w:t>
            </w:r>
          </w:p>
        </w:tc>
        <w:tc>
          <w:tcPr>
            <w:tcW w:w="2394" w:type="dxa"/>
          </w:tcPr>
          <w:p w:rsidR="00162B75" w:rsidRDefault="00162B75" w:rsidP="00C5156D">
            <w:pPr>
              <w:pStyle w:val="ListParagraph"/>
              <w:ind w:left="0"/>
            </w:pPr>
            <w:r>
              <w:t>Leaning</w:t>
            </w:r>
          </w:p>
        </w:tc>
      </w:tr>
      <w:tr w:rsidR="00162B75" w:rsidTr="00793753">
        <w:tc>
          <w:tcPr>
            <w:tcW w:w="2394" w:type="dxa"/>
          </w:tcPr>
          <w:p w:rsidR="00162B75" w:rsidRDefault="00162B75" w:rsidP="00255116">
            <w:pPr>
              <w:pStyle w:val="ListParagraph"/>
              <w:ind w:left="0"/>
            </w:pPr>
            <w:r>
              <w:t>Leap</w:t>
            </w:r>
          </w:p>
        </w:tc>
        <w:tc>
          <w:tcPr>
            <w:tcW w:w="2394" w:type="dxa"/>
          </w:tcPr>
          <w:p w:rsidR="00162B75" w:rsidRDefault="00162B75" w:rsidP="00255116">
            <w:pPr>
              <w:pStyle w:val="ListParagraph"/>
              <w:ind w:left="0"/>
            </w:pPr>
            <w:r>
              <w:t>Leapt</w:t>
            </w:r>
          </w:p>
        </w:tc>
        <w:tc>
          <w:tcPr>
            <w:tcW w:w="2394" w:type="dxa"/>
          </w:tcPr>
          <w:p w:rsidR="00162B75" w:rsidRDefault="00162B75" w:rsidP="00255116">
            <w:pPr>
              <w:pStyle w:val="ListParagraph"/>
              <w:ind w:left="0"/>
            </w:pPr>
            <w:r>
              <w:t>Leapt</w:t>
            </w:r>
          </w:p>
        </w:tc>
        <w:tc>
          <w:tcPr>
            <w:tcW w:w="2394" w:type="dxa"/>
          </w:tcPr>
          <w:p w:rsidR="00162B75" w:rsidRDefault="00162B75" w:rsidP="00C5156D">
            <w:pPr>
              <w:pStyle w:val="ListParagraph"/>
              <w:ind w:left="0"/>
            </w:pPr>
            <w:r>
              <w:t>Leaping</w:t>
            </w:r>
          </w:p>
        </w:tc>
      </w:tr>
      <w:tr w:rsidR="00162B75" w:rsidTr="00793753">
        <w:tc>
          <w:tcPr>
            <w:tcW w:w="2394" w:type="dxa"/>
          </w:tcPr>
          <w:p w:rsidR="00162B75" w:rsidRDefault="00162B75" w:rsidP="00255116">
            <w:pPr>
              <w:pStyle w:val="ListParagraph"/>
              <w:ind w:left="0"/>
            </w:pPr>
            <w:r>
              <w:t>Learn</w:t>
            </w:r>
          </w:p>
        </w:tc>
        <w:tc>
          <w:tcPr>
            <w:tcW w:w="2394" w:type="dxa"/>
          </w:tcPr>
          <w:p w:rsidR="00162B75" w:rsidRDefault="00162B75" w:rsidP="00255116">
            <w:pPr>
              <w:pStyle w:val="ListParagraph"/>
              <w:ind w:left="0"/>
            </w:pPr>
            <w:r>
              <w:t>Learned</w:t>
            </w:r>
          </w:p>
        </w:tc>
        <w:tc>
          <w:tcPr>
            <w:tcW w:w="2394" w:type="dxa"/>
          </w:tcPr>
          <w:p w:rsidR="00162B75" w:rsidRDefault="00162B75" w:rsidP="00255116">
            <w:pPr>
              <w:pStyle w:val="ListParagraph"/>
              <w:ind w:left="0"/>
            </w:pPr>
            <w:r>
              <w:t>Learnt</w:t>
            </w:r>
          </w:p>
        </w:tc>
        <w:tc>
          <w:tcPr>
            <w:tcW w:w="2394" w:type="dxa"/>
          </w:tcPr>
          <w:p w:rsidR="00162B75" w:rsidRDefault="00162B75" w:rsidP="00C5156D">
            <w:pPr>
              <w:pStyle w:val="ListParagraph"/>
              <w:ind w:left="0"/>
            </w:pPr>
            <w:r>
              <w:t>Learning</w:t>
            </w:r>
          </w:p>
        </w:tc>
      </w:tr>
      <w:tr w:rsidR="00162B75" w:rsidTr="00793753">
        <w:tc>
          <w:tcPr>
            <w:tcW w:w="2394" w:type="dxa"/>
          </w:tcPr>
          <w:p w:rsidR="00162B75" w:rsidRDefault="00162B75" w:rsidP="00255116">
            <w:pPr>
              <w:pStyle w:val="ListParagraph"/>
              <w:ind w:left="0"/>
            </w:pPr>
            <w:r>
              <w:t>Leave</w:t>
            </w:r>
          </w:p>
        </w:tc>
        <w:tc>
          <w:tcPr>
            <w:tcW w:w="2394" w:type="dxa"/>
          </w:tcPr>
          <w:p w:rsidR="00162B75" w:rsidRDefault="00162B75" w:rsidP="00255116">
            <w:pPr>
              <w:pStyle w:val="ListParagraph"/>
              <w:ind w:left="0"/>
            </w:pPr>
            <w:r>
              <w:t>Left</w:t>
            </w:r>
          </w:p>
        </w:tc>
        <w:tc>
          <w:tcPr>
            <w:tcW w:w="2394" w:type="dxa"/>
          </w:tcPr>
          <w:p w:rsidR="00162B75" w:rsidRDefault="00162B75" w:rsidP="00255116">
            <w:pPr>
              <w:pStyle w:val="ListParagraph"/>
              <w:ind w:left="0"/>
            </w:pPr>
            <w:r>
              <w:t>Left</w:t>
            </w:r>
          </w:p>
        </w:tc>
        <w:tc>
          <w:tcPr>
            <w:tcW w:w="2394" w:type="dxa"/>
          </w:tcPr>
          <w:p w:rsidR="00162B75" w:rsidRDefault="00162B75" w:rsidP="00C5156D">
            <w:pPr>
              <w:pStyle w:val="ListParagraph"/>
              <w:ind w:left="0"/>
            </w:pPr>
            <w:r>
              <w:t>Leaving</w:t>
            </w:r>
          </w:p>
        </w:tc>
      </w:tr>
      <w:tr w:rsidR="00162B75" w:rsidTr="00793753">
        <w:tc>
          <w:tcPr>
            <w:tcW w:w="2394" w:type="dxa"/>
          </w:tcPr>
          <w:p w:rsidR="00162B75" w:rsidRDefault="00162B75" w:rsidP="00255116">
            <w:pPr>
              <w:pStyle w:val="ListParagraph"/>
              <w:ind w:left="0"/>
            </w:pPr>
            <w:r>
              <w:t>Lend</w:t>
            </w:r>
          </w:p>
        </w:tc>
        <w:tc>
          <w:tcPr>
            <w:tcW w:w="2394" w:type="dxa"/>
          </w:tcPr>
          <w:p w:rsidR="00162B75" w:rsidRDefault="00162B75" w:rsidP="00255116">
            <w:pPr>
              <w:pStyle w:val="ListParagraph"/>
              <w:ind w:left="0"/>
            </w:pPr>
            <w:r>
              <w:t>Lent</w:t>
            </w:r>
          </w:p>
        </w:tc>
        <w:tc>
          <w:tcPr>
            <w:tcW w:w="2394" w:type="dxa"/>
          </w:tcPr>
          <w:p w:rsidR="00162B75" w:rsidRDefault="00162B75" w:rsidP="00255116">
            <w:pPr>
              <w:pStyle w:val="ListParagraph"/>
              <w:ind w:left="0"/>
            </w:pPr>
            <w:r>
              <w:t>Lent</w:t>
            </w:r>
          </w:p>
        </w:tc>
        <w:tc>
          <w:tcPr>
            <w:tcW w:w="2394" w:type="dxa"/>
          </w:tcPr>
          <w:p w:rsidR="00162B75" w:rsidRDefault="00162B75" w:rsidP="00C5156D">
            <w:pPr>
              <w:pStyle w:val="ListParagraph"/>
              <w:ind w:left="0"/>
            </w:pPr>
            <w:r>
              <w:t>Lending</w:t>
            </w:r>
          </w:p>
        </w:tc>
      </w:tr>
      <w:tr w:rsidR="00162B75" w:rsidTr="00793753">
        <w:tc>
          <w:tcPr>
            <w:tcW w:w="2394" w:type="dxa"/>
          </w:tcPr>
          <w:p w:rsidR="00162B75" w:rsidRDefault="00162B75" w:rsidP="00255116">
            <w:pPr>
              <w:pStyle w:val="ListParagraph"/>
              <w:ind w:left="0"/>
            </w:pPr>
            <w:r>
              <w:t>Lie</w:t>
            </w:r>
          </w:p>
        </w:tc>
        <w:tc>
          <w:tcPr>
            <w:tcW w:w="2394" w:type="dxa"/>
          </w:tcPr>
          <w:p w:rsidR="00162B75" w:rsidRDefault="00162B75" w:rsidP="00255116">
            <w:pPr>
              <w:pStyle w:val="ListParagraph"/>
              <w:ind w:left="0"/>
            </w:pPr>
            <w:r>
              <w:t>Lay</w:t>
            </w:r>
          </w:p>
        </w:tc>
        <w:tc>
          <w:tcPr>
            <w:tcW w:w="2394" w:type="dxa"/>
          </w:tcPr>
          <w:p w:rsidR="00162B75" w:rsidRDefault="00162B75" w:rsidP="00255116">
            <w:pPr>
              <w:pStyle w:val="ListParagraph"/>
              <w:ind w:left="0"/>
            </w:pPr>
            <w:r>
              <w:t>Lain</w:t>
            </w:r>
          </w:p>
        </w:tc>
        <w:tc>
          <w:tcPr>
            <w:tcW w:w="2394" w:type="dxa"/>
          </w:tcPr>
          <w:p w:rsidR="00162B75" w:rsidRDefault="00162B75" w:rsidP="00C5156D">
            <w:pPr>
              <w:pStyle w:val="ListParagraph"/>
              <w:ind w:left="0"/>
            </w:pPr>
            <w:r>
              <w:t>Lending</w:t>
            </w:r>
          </w:p>
        </w:tc>
      </w:tr>
      <w:tr w:rsidR="00162B75" w:rsidTr="00793753">
        <w:tc>
          <w:tcPr>
            <w:tcW w:w="2394" w:type="dxa"/>
          </w:tcPr>
          <w:p w:rsidR="00162B75" w:rsidRDefault="00162B75" w:rsidP="00255116">
            <w:pPr>
              <w:pStyle w:val="ListParagraph"/>
              <w:ind w:left="0"/>
            </w:pPr>
            <w:r>
              <w:t>Light</w:t>
            </w:r>
          </w:p>
        </w:tc>
        <w:tc>
          <w:tcPr>
            <w:tcW w:w="2394" w:type="dxa"/>
          </w:tcPr>
          <w:p w:rsidR="00162B75" w:rsidRDefault="00162B75" w:rsidP="00255116">
            <w:pPr>
              <w:pStyle w:val="ListParagraph"/>
              <w:ind w:left="0"/>
            </w:pPr>
            <w:r>
              <w:t>Lit</w:t>
            </w:r>
          </w:p>
        </w:tc>
        <w:tc>
          <w:tcPr>
            <w:tcW w:w="2394" w:type="dxa"/>
          </w:tcPr>
          <w:p w:rsidR="00162B75" w:rsidRDefault="00162B75" w:rsidP="00255116">
            <w:pPr>
              <w:pStyle w:val="ListParagraph"/>
              <w:ind w:left="0"/>
            </w:pPr>
            <w:r>
              <w:t>Lit</w:t>
            </w:r>
          </w:p>
        </w:tc>
        <w:tc>
          <w:tcPr>
            <w:tcW w:w="2394" w:type="dxa"/>
          </w:tcPr>
          <w:p w:rsidR="00162B75" w:rsidRDefault="00162B75" w:rsidP="00C5156D">
            <w:pPr>
              <w:pStyle w:val="ListParagraph"/>
              <w:ind w:left="0"/>
            </w:pPr>
            <w:r>
              <w:t>Lighting</w:t>
            </w:r>
          </w:p>
        </w:tc>
      </w:tr>
      <w:tr w:rsidR="00162B75" w:rsidTr="00793753">
        <w:tc>
          <w:tcPr>
            <w:tcW w:w="2394" w:type="dxa"/>
          </w:tcPr>
          <w:p w:rsidR="00162B75" w:rsidRDefault="00162B75" w:rsidP="00255116">
            <w:pPr>
              <w:pStyle w:val="ListParagraph"/>
              <w:ind w:left="0"/>
            </w:pPr>
            <w:r>
              <w:t>Lo</w:t>
            </w:r>
            <w:r w:rsidR="00F708B5">
              <w:t>o</w:t>
            </w:r>
            <w:r>
              <w:t>se</w:t>
            </w:r>
          </w:p>
        </w:tc>
        <w:tc>
          <w:tcPr>
            <w:tcW w:w="2394" w:type="dxa"/>
          </w:tcPr>
          <w:p w:rsidR="00162B75" w:rsidRDefault="00162B75" w:rsidP="00255116">
            <w:pPr>
              <w:pStyle w:val="ListParagraph"/>
              <w:ind w:left="0"/>
            </w:pPr>
            <w:r>
              <w:t>Lost</w:t>
            </w:r>
          </w:p>
        </w:tc>
        <w:tc>
          <w:tcPr>
            <w:tcW w:w="2394" w:type="dxa"/>
          </w:tcPr>
          <w:p w:rsidR="00162B75" w:rsidRDefault="00162B75" w:rsidP="00255116">
            <w:pPr>
              <w:pStyle w:val="ListParagraph"/>
              <w:ind w:left="0"/>
            </w:pPr>
            <w:r>
              <w:t>Lost</w:t>
            </w:r>
          </w:p>
        </w:tc>
        <w:tc>
          <w:tcPr>
            <w:tcW w:w="2394" w:type="dxa"/>
          </w:tcPr>
          <w:p w:rsidR="00162B75" w:rsidRDefault="00162B75" w:rsidP="00C5156D">
            <w:pPr>
              <w:pStyle w:val="ListParagraph"/>
              <w:ind w:left="0"/>
            </w:pPr>
            <w:r>
              <w:t>Losing</w:t>
            </w:r>
          </w:p>
        </w:tc>
      </w:tr>
      <w:tr w:rsidR="00162B75" w:rsidTr="00793753">
        <w:tc>
          <w:tcPr>
            <w:tcW w:w="2394" w:type="dxa"/>
          </w:tcPr>
          <w:p w:rsidR="00162B75" w:rsidRDefault="00162B75" w:rsidP="00255116">
            <w:pPr>
              <w:pStyle w:val="ListParagraph"/>
              <w:ind w:left="0"/>
            </w:pPr>
            <w:r>
              <w:t>Make</w:t>
            </w:r>
          </w:p>
        </w:tc>
        <w:tc>
          <w:tcPr>
            <w:tcW w:w="2394" w:type="dxa"/>
          </w:tcPr>
          <w:p w:rsidR="00162B75" w:rsidRDefault="00162B75" w:rsidP="00255116">
            <w:pPr>
              <w:pStyle w:val="ListParagraph"/>
              <w:ind w:left="0"/>
            </w:pPr>
            <w:r>
              <w:t>Made</w:t>
            </w:r>
          </w:p>
        </w:tc>
        <w:tc>
          <w:tcPr>
            <w:tcW w:w="2394" w:type="dxa"/>
          </w:tcPr>
          <w:p w:rsidR="00162B75" w:rsidRDefault="00162B75" w:rsidP="00255116">
            <w:pPr>
              <w:pStyle w:val="ListParagraph"/>
              <w:ind w:left="0"/>
            </w:pPr>
            <w:r>
              <w:t>Made</w:t>
            </w:r>
          </w:p>
        </w:tc>
        <w:tc>
          <w:tcPr>
            <w:tcW w:w="2394" w:type="dxa"/>
          </w:tcPr>
          <w:p w:rsidR="00162B75" w:rsidRDefault="00162B75" w:rsidP="00C5156D">
            <w:pPr>
              <w:pStyle w:val="ListParagraph"/>
              <w:ind w:left="0"/>
            </w:pPr>
            <w:r>
              <w:t>Making</w:t>
            </w:r>
          </w:p>
        </w:tc>
      </w:tr>
      <w:tr w:rsidR="00162B75" w:rsidTr="00793753">
        <w:tc>
          <w:tcPr>
            <w:tcW w:w="2394" w:type="dxa"/>
          </w:tcPr>
          <w:p w:rsidR="00162B75" w:rsidRDefault="00162B75" w:rsidP="00255116">
            <w:pPr>
              <w:pStyle w:val="ListParagraph"/>
              <w:ind w:left="0"/>
            </w:pPr>
            <w:r>
              <w:t>Mean</w:t>
            </w:r>
          </w:p>
        </w:tc>
        <w:tc>
          <w:tcPr>
            <w:tcW w:w="2394" w:type="dxa"/>
          </w:tcPr>
          <w:p w:rsidR="00162B75" w:rsidRDefault="00162B75" w:rsidP="00255116">
            <w:pPr>
              <w:pStyle w:val="ListParagraph"/>
              <w:ind w:left="0"/>
            </w:pPr>
            <w:r>
              <w:t>Meant</w:t>
            </w:r>
          </w:p>
        </w:tc>
        <w:tc>
          <w:tcPr>
            <w:tcW w:w="2394" w:type="dxa"/>
          </w:tcPr>
          <w:p w:rsidR="00162B75" w:rsidRDefault="00162B75" w:rsidP="00255116">
            <w:pPr>
              <w:pStyle w:val="ListParagraph"/>
              <w:ind w:left="0"/>
            </w:pPr>
            <w:r>
              <w:t>Meant</w:t>
            </w:r>
          </w:p>
        </w:tc>
        <w:tc>
          <w:tcPr>
            <w:tcW w:w="2394" w:type="dxa"/>
          </w:tcPr>
          <w:p w:rsidR="00162B75" w:rsidRDefault="00162B75" w:rsidP="00C5156D">
            <w:pPr>
              <w:pStyle w:val="ListParagraph"/>
              <w:ind w:left="0"/>
            </w:pPr>
            <w:r>
              <w:t>Meaning</w:t>
            </w:r>
          </w:p>
        </w:tc>
      </w:tr>
      <w:tr w:rsidR="00162B75" w:rsidTr="00793753">
        <w:tc>
          <w:tcPr>
            <w:tcW w:w="2394" w:type="dxa"/>
          </w:tcPr>
          <w:p w:rsidR="00162B75" w:rsidRDefault="00162B75" w:rsidP="00255116">
            <w:pPr>
              <w:pStyle w:val="ListParagraph"/>
              <w:ind w:left="0"/>
            </w:pPr>
            <w:r>
              <w:t>Meet</w:t>
            </w:r>
          </w:p>
        </w:tc>
        <w:tc>
          <w:tcPr>
            <w:tcW w:w="2394" w:type="dxa"/>
          </w:tcPr>
          <w:p w:rsidR="00162B75" w:rsidRDefault="00162B75" w:rsidP="00255116">
            <w:pPr>
              <w:pStyle w:val="ListParagraph"/>
              <w:ind w:left="0"/>
            </w:pPr>
            <w:r>
              <w:t>Met</w:t>
            </w:r>
          </w:p>
        </w:tc>
        <w:tc>
          <w:tcPr>
            <w:tcW w:w="2394" w:type="dxa"/>
          </w:tcPr>
          <w:p w:rsidR="00162B75" w:rsidRDefault="00162B75" w:rsidP="00255116">
            <w:pPr>
              <w:pStyle w:val="ListParagraph"/>
              <w:ind w:left="0"/>
            </w:pPr>
            <w:r>
              <w:t>Met</w:t>
            </w:r>
          </w:p>
        </w:tc>
        <w:tc>
          <w:tcPr>
            <w:tcW w:w="2394" w:type="dxa"/>
          </w:tcPr>
          <w:p w:rsidR="00162B75" w:rsidRDefault="00162B75" w:rsidP="00C5156D">
            <w:pPr>
              <w:pStyle w:val="ListParagraph"/>
              <w:ind w:left="0"/>
            </w:pPr>
            <w:r>
              <w:t>Meeting</w:t>
            </w:r>
          </w:p>
        </w:tc>
      </w:tr>
      <w:tr w:rsidR="00162B75" w:rsidTr="00793753">
        <w:tc>
          <w:tcPr>
            <w:tcW w:w="2394" w:type="dxa"/>
          </w:tcPr>
          <w:p w:rsidR="00162B75" w:rsidRDefault="00162B75" w:rsidP="00255116">
            <w:pPr>
              <w:pStyle w:val="ListParagraph"/>
              <w:ind w:left="0"/>
            </w:pPr>
            <w:r>
              <w:t>Mislead</w:t>
            </w:r>
          </w:p>
        </w:tc>
        <w:tc>
          <w:tcPr>
            <w:tcW w:w="2394" w:type="dxa"/>
          </w:tcPr>
          <w:p w:rsidR="00162B75" w:rsidRDefault="00162B75" w:rsidP="00255116">
            <w:pPr>
              <w:pStyle w:val="ListParagraph"/>
              <w:ind w:left="0"/>
            </w:pPr>
            <w:r>
              <w:t>Misled</w:t>
            </w:r>
          </w:p>
        </w:tc>
        <w:tc>
          <w:tcPr>
            <w:tcW w:w="2394" w:type="dxa"/>
          </w:tcPr>
          <w:p w:rsidR="00162B75" w:rsidRDefault="00162B75" w:rsidP="00255116">
            <w:pPr>
              <w:pStyle w:val="ListParagraph"/>
              <w:ind w:left="0"/>
            </w:pPr>
            <w:r>
              <w:t>Misled</w:t>
            </w:r>
          </w:p>
        </w:tc>
        <w:tc>
          <w:tcPr>
            <w:tcW w:w="2394" w:type="dxa"/>
          </w:tcPr>
          <w:p w:rsidR="00162B75" w:rsidRDefault="00162B75" w:rsidP="00C5156D">
            <w:pPr>
              <w:pStyle w:val="ListParagraph"/>
              <w:ind w:left="0"/>
            </w:pPr>
            <w:r>
              <w:t>Misleading</w:t>
            </w:r>
          </w:p>
        </w:tc>
      </w:tr>
      <w:tr w:rsidR="00162B75" w:rsidTr="00793753">
        <w:tc>
          <w:tcPr>
            <w:tcW w:w="2394" w:type="dxa"/>
          </w:tcPr>
          <w:p w:rsidR="00162B75" w:rsidRDefault="00162B75" w:rsidP="00255116">
            <w:pPr>
              <w:pStyle w:val="ListParagraph"/>
              <w:ind w:left="0"/>
            </w:pPr>
            <w:r>
              <w:t>Mistake</w:t>
            </w:r>
          </w:p>
        </w:tc>
        <w:tc>
          <w:tcPr>
            <w:tcW w:w="2394" w:type="dxa"/>
          </w:tcPr>
          <w:p w:rsidR="00162B75" w:rsidRDefault="00162B75" w:rsidP="00255116">
            <w:pPr>
              <w:pStyle w:val="ListParagraph"/>
              <w:ind w:left="0"/>
            </w:pPr>
            <w:r>
              <w:t>Mistook</w:t>
            </w:r>
          </w:p>
        </w:tc>
        <w:tc>
          <w:tcPr>
            <w:tcW w:w="2394" w:type="dxa"/>
          </w:tcPr>
          <w:p w:rsidR="00162B75" w:rsidRDefault="00162B75" w:rsidP="00255116">
            <w:pPr>
              <w:pStyle w:val="ListParagraph"/>
              <w:ind w:left="0"/>
            </w:pPr>
            <w:r>
              <w:t>Mistaken</w:t>
            </w:r>
          </w:p>
        </w:tc>
        <w:tc>
          <w:tcPr>
            <w:tcW w:w="2394" w:type="dxa"/>
          </w:tcPr>
          <w:p w:rsidR="00162B75" w:rsidRDefault="00162B75" w:rsidP="00C5156D">
            <w:pPr>
              <w:pStyle w:val="ListParagraph"/>
              <w:ind w:left="0"/>
            </w:pPr>
            <w:r>
              <w:t>Mistaking</w:t>
            </w:r>
          </w:p>
        </w:tc>
      </w:tr>
      <w:tr w:rsidR="00162B75" w:rsidTr="00793753">
        <w:tc>
          <w:tcPr>
            <w:tcW w:w="2394" w:type="dxa"/>
          </w:tcPr>
          <w:p w:rsidR="00162B75" w:rsidRDefault="00162B75" w:rsidP="00255116">
            <w:pPr>
              <w:pStyle w:val="ListParagraph"/>
              <w:ind w:left="0"/>
            </w:pPr>
            <w:r>
              <w:t>Misunderstand</w:t>
            </w:r>
          </w:p>
        </w:tc>
        <w:tc>
          <w:tcPr>
            <w:tcW w:w="2394" w:type="dxa"/>
          </w:tcPr>
          <w:p w:rsidR="00162B75" w:rsidRDefault="00162B75" w:rsidP="00255116">
            <w:pPr>
              <w:pStyle w:val="ListParagraph"/>
              <w:ind w:left="0"/>
            </w:pPr>
            <w:r>
              <w:t>Misunderstood</w:t>
            </w:r>
          </w:p>
        </w:tc>
        <w:tc>
          <w:tcPr>
            <w:tcW w:w="2394" w:type="dxa"/>
          </w:tcPr>
          <w:p w:rsidR="00162B75" w:rsidRDefault="00162B75" w:rsidP="00255116">
            <w:pPr>
              <w:pStyle w:val="ListParagraph"/>
              <w:ind w:left="0"/>
            </w:pPr>
            <w:r>
              <w:t>Misunderstood</w:t>
            </w:r>
          </w:p>
        </w:tc>
        <w:tc>
          <w:tcPr>
            <w:tcW w:w="2394" w:type="dxa"/>
          </w:tcPr>
          <w:p w:rsidR="00162B75" w:rsidRDefault="00162B75" w:rsidP="00C5156D">
            <w:pPr>
              <w:pStyle w:val="ListParagraph"/>
              <w:ind w:left="0"/>
            </w:pPr>
            <w:r>
              <w:t>Misunderstanding</w:t>
            </w:r>
          </w:p>
        </w:tc>
      </w:tr>
      <w:tr w:rsidR="00162B75" w:rsidTr="00793753">
        <w:tc>
          <w:tcPr>
            <w:tcW w:w="2394" w:type="dxa"/>
          </w:tcPr>
          <w:p w:rsidR="00162B75" w:rsidRDefault="00162B75" w:rsidP="00255116">
            <w:pPr>
              <w:pStyle w:val="ListParagraph"/>
              <w:ind w:left="0"/>
            </w:pPr>
            <w:r>
              <w:t>Overcome</w:t>
            </w:r>
          </w:p>
        </w:tc>
        <w:tc>
          <w:tcPr>
            <w:tcW w:w="2394" w:type="dxa"/>
          </w:tcPr>
          <w:p w:rsidR="00162B75" w:rsidRDefault="00162B75" w:rsidP="00255116">
            <w:pPr>
              <w:pStyle w:val="ListParagraph"/>
              <w:ind w:left="0"/>
            </w:pPr>
            <w:r>
              <w:t>Overcame</w:t>
            </w:r>
          </w:p>
        </w:tc>
        <w:tc>
          <w:tcPr>
            <w:tcW w:w="2394" w:type="dxa"/>
          </w:tcPr>
          <w:p w:rsidR="00162B75" w:rsidRDefault="00162B75" w:rsidP="00255116">
            <w:pPr>
              <w:pStyle w:val="ListParagraph"/>
              <w:ind w:left="0"/>
            </w:pPr>
            <w:r>
              <w:t>Overcome</w:t>
            </w:r>
          </w:p>
        </w:tc>
        <w:tc>
          <w:tcPr>
            <w:tcW w:w="2394" w:type="dxa"/>
          </w:tcPr>
          <w:p w:rsidR="00162B75" w:rsidRDefault="00162B75" w:rsidP="00C5156D">
            <w:pPr>
              <w:pStyle w:val="ListParagraph"/>
              <w:ind w:left="0"/>
            </w:pPr>
            <w:r>
              <w:t>Overcoming</w:t>
            </w:r>
          </w:p>
        </w:tc>
      </w:tr>
      <w:tr w:rsidR="00162B75" w:rsidTr="00793753">
        <w:tc>
          <w:tcPr>
            <w:tcW w:w="2394" w:type="dxa"/>
          </w:tcPr>
          <w:p w:rsidR="00162B75" w:rsidRDefault="00162B75" w:rsidP="00255116">
            <w:pPr>
              <w:pStyle w:val="ListParagraph"/>
              <w:ind w:left="0"/>
            </w:pPr>
            <w:r>
              <w:t>Overdo</w:t>
            </w:r>
          </w:p>
        </w:tc>
        <w:tc>
          <w:tcPr>
            <w:tcW w:w="2394" w:type="dxa"/>
          </w:tcPr>
          <w:p w:rsidR="00162B75" w:rsidRDefault="00162B75" w:rsidP="00255116">
            <w:pPr>
              <w:pStyle w:val="ListParagraph"/>
              <w:ind w:left="0"/>
            </w:pPr>
            <w:r>
              <w:t>Overdid</w:t>
            </w:r>
          </w:p>
        </w:tc>
        <w:tc>
          <w:tcPr>
            <w:tcW w:w="2394" w:type="dxa"/>
          </w:tcPr>
          <w:p w:rsidR="00162B75" w:rsidRDefault="00162B75" w:rsidP="00255116">
            <w:pPr>
              <w:pStyle w:val="ListParagraph"/>
              <w:ind w:left="0"/>
            </w:pPr>
            <w:r>
              <w:t>Overdone</w:t>
            </w:r>
          </w:p>
        </w:tc>
        <w:tc>
          <w:tcPr>
            <w:tcW w:w="2394" w:type="dxa"/>
          </w:tcPr>
          <w:p w:rsidR="00162B75" w:rsidRDefault="00675647" w:rsidP="00C5156D">
            <w:pPr>
              <w:pStyle w:val="ListParagraph"/>
              <w:ind w:left="0"/>
            </w:pPr>
            <w:r>
              <w:t>O</w:t>
            </w:r>
            <w:r w:rsidR="00162B75">
              <w:t>verdoing</w:t>
            </w:r>
          </w:p>
        </w:tc>
      </w:tr>
      <w:tr w:rsidR="00675647" w:rsidTr="00793753">
        <w:tc>
          <w:tcPr>
            <w:tcW w:w="2394" w:type="dxa"/>
          </w:tcPr>
          <w:p w:rsidR="00675647" w:rsidRDefault="00675647" w:rsidP="00255116">
            <w:pPr>
              <w:pStyle w:val="ListParagraph"/>
              <w:ind w:left="0"/>
            </w:pPr>
            <w:r>
              <w:t>Rewind</w:t>
            </w:r>
          </w:p>
        </w:tc>
        <w:tc>
          <w:tcPr>
            <w:tcW w:w="2394" w:type="dxa"/>
          </w:tcPr>
          <w:p w:rsidR="00675647" w:rsidRDefault="00675647" w:rsidP="00255116">
            <w:pPr>
              <w:pStyle w:val="ListParagraph"/>
              <w:ind w:left="0"/>
            </w:pPr>
            <w:r>
              <w:t>Rewound</w:t>
            </w:r>
          </w:p>
        </w:tc>
        <w:tc>
          <w:tcPr>
            <w:tcW w:w="2394" w:type="dxa"/>
          </w:tcPr>
          <w:p w:rsidR="00675647" w:rsidRDefault="00675647" w:rsidP="00255116">
            <w:pPr>
              <w:pStyle w:val="ListParagraph"/>
              <w:ind w:left="0"/>
            </w:pPr>
            <w:r>
              <w:t>Rewound</w:t>
            </w:r>
          </w:p>
        </w:tc>
        <w:tc>
          <w:tcPr>
            <w:tcW w:w="2394" w:type="dxa"/>
          </w:tcPr>
          <w:p w:rsidR="00675647" w:rsidRDefault="00675647" w:rsidP="00C5156D">
            <w:pPr>
              <w:pStyle w:val="ListParagraph"/>
              <w:ind w:left="0"/>
            </w:pPr>
            <w:r>
              <w:t>Rewinding</w:t>
            </w:r>
          </w:p>
        </w:tc>
      </w:tr>
      <w:tr w:rsidR="00675647" w:rsidTr="00793753">
        <w:tc>
          <w:tcPr>
            <w:tcW w:w="2394" w:type="dxa"/>
          </w:tcPr>
          <w:p w:rsidR="00675647" w:rsidRDefault="00675647" w:rsidP="00255116">
            <w:pPr>
              <w:pStyle w:val="ListParagraph"/>
              <w:ind w:left="0"/>
            </w:pPr>
            <w:r>
              <w:t>Rid</w:t>
            </w:r>
          </w:p>
        </w:tc>
        <w:tc>
          <w:tcPr>
            <w:tcW w:w="2394" w:type="dxa"/>
          </w:tcPr>
          <w:p w:rsidR="00675647" w:rsidRDefault="00675647" w:rsidP="00255116">
            <w:pPr>
              <w:pStyle w:val="ListParagraph"/>
              <w:ind w:left="0"/>
            </w:pPr>
            <w:r>
              <w:t>Rid</w:t>
            </w:r>
          </w:p>
        </w:tc>
        <w:tc>
          <w:tcPr>
            <w:tcW w:w="2394" w:type="dxa"/>
          </w:tcPr>
          <w:p w:rsidR="00675647" w:rsidRDefault="00675647" w:rsidP="00255116">
            <w:pPr>
              <w:pStyle w:val="ListParagraph"/>
              <w:ind w:left="0"/>
            </w:pPr>
            <w:r>
              <w:t>Rid</w:t>
            </w:r>
          </w:p>
        </w:tc>
        <w:tc>
          <w:tcPr>
            <w:tcW w:w="2394" w:type="dxa"/>
          </w:tcPr>
          <w:p w:rsidR="00675647" w:rsidRDefault="00675647" w:rsidP="00C5156D">
            <w:pPr>
              <w:pStyle w:val="ListParagraph"/>
              <w:ind w:left="0"/>
            </w:pPr>
            <w:r>
              <w:t>Ridding</w:t>
            </w:r>
          </w:p>
        </w:tc>
      </w:tr>
      <w:tr w:rsidR="00675647" w:rsidTr="00793753">
        <w:tc>
          <w:tcPr>
            <w:tcW w:w="2394" w:type="dxa"/>
          </w:tcPr>
          <w:p w:rsidR="00675647" w:rsidRDefault="00675647" w:rsidP="00255116">
            <w:pPr>
              <w:pStyle w:val="ListParagraph"/>
              <w:ind w:left="0"/>
            </w:pPr>
            <w:r>
              <w:t>Cut</w:t>
            </w:r>
          </w:p>
        </w:tc>
        <w:tc>
          <w:tcPr>
            <w:tcW w:w="2394" w:type="dxa"/>
          </w:tcPr>
          <w:p w:rsidR="00675647" w:rsidRDefault="00675647" w:rsidP="00255116">
            <w:pPr>
              <w:pStyle w:val="ListParagraph"/>
              <w:ind w:left="0"/>
            </w:pPr>
            <w:r>
              <w:t>Cut</w:t>
            </w:r>
          </w:p>
        </w:tc>
        <w:tc>
          <w:tcPr>
            <w:tcW w:w="2394" w:type="dxa"/>
          </w:tcPr>
          <w:p w:rsidR="00675647" w:rsidRDefault="00675647" w:rsidP="00255116">
            <w:pPr>
              <w:pStyle w:val="ListParagraph"/>
              <w:ind w:left="0"/>
            </w:pPr>
            <w:r>
              <w:t>Cut</w:t>
            </w:r>
          </w:p>
        </w:tc>
        <w:tc>
          <w:tcPr>
            <w:tcW w:w="2394" w:type="dxa"/>
          </w:tcPr>
          <w:p w:rsidR="00675647" w:rsidRDefault="00675647" w:rsidP="00C5156D">
            <w:pPr>
              <w:pStyle w:val="ListParagraph"/>
              <w:ind w:left="0"/>
            </w:pPr>
            <w:r>
              <w:t>Cutting</w:t>
            </w:r>
          </w:p>
        </w:tc>
      </w:tr>
      <w:tr w:rsidR="00675647" w:rsidTr="00793753">
        <w:tc>
          <w:tcPr>
            <w:tcW w:w="2394" w:type="dxa"/>
          </w:tcPr>
          <w:p w:rsidR="00675647" w:rsidRDefault="00675647" w:rsidP="00255116">
            <w:pPr>
              <w:pStyle w:val="ListParagraph"/>
              <w:ind w:left="0"/>
            </w:pPr>
            <w:r>
              <w:t>Set</w:t>
            </w:r>
          </w:p>
        </w:tc>
        <w:tc>
          <w:tcPr>
            <w:tcW w:w="2394" w:type="dxa"/>
          </w:tcPr>
          <w:p w:rsidR="00675647" w:rsidRDefault="00675647" w:rsidP="00255116">
            <w:pPr>
              <w:pStyle w:val="ListParagraph"/>
              <w:ind w:left="0"/>
            </w:pPr>
            <w:r>
              <w:t>Set</w:t>
            </w:r>
          </w:p>
        </w:tc>
        <w:tc>
          <w:tcPr>
            <w:tcW w:w="2394" w:type="dxa"/>
          </w:tcPr>
          <w:p w:rsidR="00675647" w:rsidRDefault="00675647" w:rsidP="00255116">
            <w:pPr>
              <w:pStyle w:val="ListParagraph"/>
              <w:ind w:left="0"/>
            </w:pPr>
            <w:r>
              <w:t>Set</w:t>
            </w:r>
          </w:p>
        </w:tc>
        <w:tc>
          <w:tcPr>
            <w:tcW w:w="2394" w:type="dxa"/>
          </w:tcPr>
          <w:p w:rsidR="00675647" w:rsidRDefault="00675647" w:rsidP="00C5156D">
            <w:pPr>
              <w:pStyle w:val="ListParagraph"/>
              <w:ind w:left="0"/>
            </w:pPr>
            <w:r>
              <w:t>Setting</w:t>
            </w:r>
          </w:p>
        </w:tc>
      </w:tr>
      <w:tr w:rsidR="00675647" w:rsidTr="00793753">
        <w:tc>
          <w:tcPr>
            <w:tcW w:w="2394" w:type="dxa"/>
          </w:tcPr>
          <w:p w:rsidR="00675647" w:rsidRDefault="00675647" w:rsidP="00255116">
            <w:pPr>
              <w:pStyle w:val="ListParagraph"/>
              <w:ind w:left="0"/>
            </w:pPr>
            <w:r>
              <w:lastRenderedPageBreak/>
              <w:t xml:space="preserve">Put </w:t>
            </w:r>
          </w:p>
        </w:tc>
        <w:tc>
          <w:tcPr>
            <w:tcW w:w="2394" w:type="dxa"/>
          </w:tcPr>
          <w:p w:rsidR="00675647" w:rsidRDefault="00675647" w:rsidP="00255116">
            <w:pPr>
              <w:pStyle w:val="ListParagraph"/>
              <w:ind w:left="0"/>
            </w:pPr>
            <w:r>
              <w:t>Put</w:t>
            </w:r>
          </w:p>
        </w:tc>
        <w:tc>
          <w:tcPr>
            <w:tcW w:w="2394" w:type="dxa"/>
          </w:tcPr>
          <w:p w:rsidR="00675647" w:rsidRDefault="00675647" w:rsidP="00255116">
            <w:pPr>
              <w:pStyle w:val="ListParagraph"/>
              <w:ind w:left="0"/>
            </w:pPr>
            <w:r>
              <w:t>Put</w:t>
            </w:r>
          </w:p>
        </w:tc>
        <w:tc>
          <w:tcPr>
            <w:tcW w:w="2394" w:type="dxa"/>
          </w:tcPr>
          <w:p w:rsidR="00675647" w:rsidRDefault="00675647" w:rsidP="00C5156D">
            <w:pPr>
              <w:pStyle w:val="ListParagraph"/>
              <w:ind w:left="0"/>
            </w:pPr>
            <w:r>
              <w:t>Putting</w:t>
            </w:r>
          </w:p>
        </w:tc>
      </w:tr>
      <w:tr w:rsidR="00675647" w:rsidTr="00793753">
        <w:tc>
          <w:tcPr>
            <w:tcW w:w="2394" w:type="dxa"/>
          </w:tcPr>
          <w:p w:rsidR="00675647" w:rsidRDefault="00675647" w:rsidP="00255116">
            <w:pPr>
              <w:pStyle w:val="ListParagraph"/>
              <w:ind w:left="0"/>
            </w:pPr>
            <w:r>
              <w:t>Hit</w:t>
            </w:r>
          </w:p>
        </w:tc>
        <w:tc>
          <w:tcPr>
            <w:tcW w:w="2394" w:type="dxa"/>
          </w:tcPr>
          <w:p w:rsidR="00675647" w:rsidRDefault="00675647" w:rsidP="00255116">
            <w:pPr>
              <w:pStyle w:val="ListParagraph"/>
              <w:ind w:left="0"/>
            </w:pPr>
            <w:r>
              <w:t>Hit</w:t>
            </w:r>
          </w:p>
        </w:tc>
        <w:tc>
          <w:tcPr>
            <w:tcW w:w="2394" w:type="dxa"/>
          </w:tcPr>
          <w:p w:rsidR="00675647" w:rsidRDefault="00675647" w:rsidP="00255116">
            <w:pPr>
              <w:pStyle w:val="ListParagraph"/>
              <w:ind w:left="0"/>
            </w:pPr>
            <w:r>
              <w:t>Hit</w:t>
            </w:r>
          </w:p>
        </w:tc>
        <w:tc>
          <w:tcPr>
            <w:tcW w:w="2394" w:type="dxa"/>
          </w:tcPr>
          <w:p w:rsidR="00675647" w:rsidRDefault="00675647" w:rsidP="00C5156D">
            <w:pPr>
              <w:pStyle w:val="ListParagraph"/>
              <w:ind w:left="0"/>
            </w:pPr>
            <w:r>
              <w:t>Hitting</w:t>
            </w:r>
          </w:p>
        </w:tc>
      </w:tr>
      <w:tr w:rsidR="00675647" w:rsidTr="00793753">
        <w:tc>
          <w:tcPr>
            <w:tcW w:w="2394" w:type="dxa"/>
          </w:tcPr>
          <w:p w:rsidR="00675647" w:rsidRDefault="00675647" w:rsidP="00255116">
            <w:pPr>
              <w:pStyle w:val="ListParagraph"/>
              <w:ind w:left="0"/>
            </w:pPr>
            <w:r>
              <w:t>Split</w:t>
            </w:r>
          </w:p>
        </w:tc>
        <w:tc>
          <w:tcPr>
            <w:tcW w:w="2394" w:type="dxa"/>
          </w:tcPr>
          <w:p w:rsidR="00675647" w:rsidRDefault="00675647" w:rsidP="00255116">
            <w:pPr>
              <w:pStyle w:val="ListParagraph"/>
              <w:ind w:left="0"/>
            </w:pPr>
            <w:r>
              <w:t>Split</w:t>
            </w:r>
          </w:p>
        </w:tc>
        <w:tc>
          <w:tcPr>
            <w:tcW w:w="2394" w:type="dxa"/>
          </w:tcPr>
          <w:p w:rsidR="00675647" w:rsidRDefault="00675647" w:rsidP="00255116">
            <w:pPr>
              <w:pStyle w:val="ListParagraph"/>
              <w:ind w:left="0"/>
            </w:pPr>
            <w:r>
              <w:t>Split</w:t>
            </w:r>
          </w:p>
        </w:tc>
        <w:tc>
          <w:tcPr>
            <w:tcW w:w="2394" w:type="dxa"/>
          </w:tcPr>
          <w:p w:rsidR="00675647" w:rsidRDefault="00675647" w:rsidP="00C5156D">
            <w:pPr>
              <w:pStyle w:val="ListParagraph"/>
              <w:ind w:left="0"/>
            </w:pPr>
            <w:r>
              <w:t>Splitting</w:t>
            </w:r>
          </w:p>
        </w:tc>
      </w:tr>
      <w:tr w:rsidR="00675647" w:rsidTr="00793753">
        <w:tc>
          <w:tcPr>
            <w:tcW w:w="2394" w:type="dxa"/>
          </w:tcPr>
          <w:p w:rsidR="00675647" w:rsidRDefault="00675647" w:rsidP="00255116">
            <w:pPr>
              <w:pStyle w:val="ListParagraph"/>
              <w:ind w:left="0"/>
            </w:pPr>
            <w:r>
              <w:t>Spread</w:t>
            </w:r>
          </w:p>
        </w:tc>
        <w:tc>
          <w:tcPr>
            <w:tcW w:w="2394" w:type="dxa"/>
          </w:tcPr>
          <w:p w:rsidR="00675647" w:rsidRDefault="00675647" w:rsidP="00255116">
            <w:pPr>
              <w:pStyle w:val="ListParagraph"/>
              <w:ind w:left="0"/>
            </w:pPr>
            <w:r>
              <w:t>Spread</w:t>
            </w:r>
          </w:p>
        </w:tc>
        <w:tc>
          <w:tcPr>
            <w:tcW w:w="2394" w:type="dxa"/>
          </w:tcPr>
          <w:p w:rsidR="00675647" w:rsidRDefault="00675647" w:rsidP="00255116">
            <w:pPr>
              <w:pStyle w:val="ListParagraph"/>
              <w:ind w:left="0"/>
            </w:pPr>
            <w:r>
              <w:t>Spread</w:t>
            </w:r>
          </w:p>
        </w:tc>
        <w:tc>
          <w:tcPr>
            <w:tcW w:w="2394" w:type="dxa"/>
          </w:tcPr>
          <w:p w:rsidR="00675647" w:rsidRDefault="00675647" w:rsidP="00C5156D">
            <w:pPr>
              <w:pStyle w:val="ListParagraph"/>
              <w:ind w:left="0"/>
            </w:pPr>
            <w:r>
              <w:t>Spreading</w:t>
            </w:r>
          </w:p>
        </w:tc>
      </w:tr>
      <w:tr w:rsidR="00675647" w:rsidTr="00793753">
        <w:tc>
          <w:tcPr>
            <w:tcW w:w="2394" w:type="dxa"/>
          </w:tcPr>
          <w:p w:rsidR="00675647" w:rsidRDefault="00675647" w:rsidP="00255116">
            <w:pPr>
              <w:pStyle w:val="ListParagraph"/>
              <w:ind w:left="0"/>
            </w:pPr>
            <w:r>
              <w:t>Hurt</w:t>
            </w:r>
          </w:p>
        </w:tc>
        <w:tc>
          <w:tcPr>
            <w:tcW w:w="2394" w:type="dxa"/>
          </w:tcPr>
          <w:p w:rsidR="00675647" w:rsidRDefault="00675647" w:rsidP="00255116">
            <w:pPr>
              <w:pStyle w:val="ListParagraph"/>
              <w:ind w:left="0"/>
            </w:pPr>
            <w:r>
              <w:t>Hurt</w:t>
            </w:r>
          </w:p>
        </w:tc>
        <w:tc>
          <w:tcPr>
            <w:tcW w:w="2394" w:type="dxa"/>
          </w:tcPr>
          <w:p w:rsidR="00675647" w:rsidRDefault="00675647" w:rsidP="00255116">
            <w:pPr>
              <w:pStyle w:val="ListParagraph"/>
              <w:ind w:left="0"/>
            </w:pPr>
            <w:r>
              <w:t>Hurt</w:t>
            </w:r>
          </w:p>
        </w:tc>
        <w:tc>
          <w:tcPr>
            <w:tcW w:w="2394" w:type="dxa"/>
          </w:tcPr>
          <w:p w:rsidR="00675647" w:rsidRDefault="00675647" w:rsidP="00C5156D">
            <w:pPr>
              <w:pStyle w:val="ListParagraph"/>
              <w:ind w:left="0"/>
            </w:pPr>
            <w:r>
              <w:t>Hurting</w:t>
            </w:r>
          </w:p>
        </w:tc>
      </w:tr>
      <w:tr w:rsidR="00675647" w:rsidTr="00793753">
        <w:tc>
          <w:tcPr>
            <w:tcW w:w="2394" w:type="dxa"/>
          </w:tcPr>
          <w:p w:rsidR="00675647" w:rsidRDefault="00675647" w:rsidP="00255116">
            <w:pPr>
              <w:pStyle w:val="ListParagraph"/>
              <w:ind w:left="0"/>
            </w:pPr>
            <w:r>
              <w:t>Bet</w:t>
            </w:r>
          </w:p>
        </w:tc>
        <w:tc>
          <w:tcPr>
            <w:tcW w:w="2394" w:type="dxa"/>
          </w:tcPr>
          <w:p w:rsidR="00675647" w:rsidRDefault="00675647" w:rsidP="00255116">
            <w:pPr>
              <w:pStyle w:val="ListParagraph"/>
              <w:ind w:left="0"/>
            </w:pPr>
            <w:r>
              <w:t>Bet</w:t>
            </w:r>
          </w:p>
        </w:tc>
        <w:tc>
          <w:tcPr>
            <w:tcW w:w="2394" w:type="dxa"/>
          </w:tcPr>
          <w:p w:rsidR="00675647" w:rsidRDefault="00675647" w:rsidP="00255116">
            <w:pPr>
              <w:pStyle w:val="ListParagraph"/>
              <w:ind w:left="0"/>
            </w:pPr>
            <w:r>
              <w:t>Bet</w:t>
            </w:r>
          </w:p>
        </w:tc>
        <w:tc>
          <w:tcPr>
            <w:tcW w:w="2394" w:type="dxa"/>
          </w:tcPr>
          <w:p w:rsidR="00675647" w:rsidRDefault="00675647" w:rsidP="00C5156D">
            <w:pPr>
              <w:pStyle w:val="ListParagraph"/>
              <w:ind w:left="0"/>
            </w:pPr>
            <w:r>
              <w:t>Betting</w:t>
            </w:r>
          </w:p>
        </w:tc>
      </w:tr>
      <w:tr w:rsidR="00675647" w:rsidTr="00793753">
        <w:tc>
          <w:tcPr>
            <w:tcW w:w="2394" w:type="dxa"/>
          </w:tcPr>
          <w:p w:rsidR="00675647" w:rsidRDefault="00675647" w:rsidP="00255116">
            <w:pPr>
              <w:pStyle w:val="ListParagraph"/>
              <w:ind w:left="0"/>
            </w:pPr>
            <w:r>
              <w:t xml:space="preserve">Fit </w:t>
            </w:r>
          </w:p>
        </w:tc>
        <w:tc>
          <w:tcPr>
            <w:tcW w:w="2394" w:type="dxa"/>
          </w:tcPr>
          <w:p w:rsidR="00675647" w:rsidRDefault="00675647" w:rsidP="00255116">
            <w:pPr>
              <w:pStyle w:val="ListParagraph"/>
              <w:ind w:left="0"/>
            </w:pPr>
            <w:r>
              <w:t>Fit</w:t>
            </w:r>
          </w:p>
        </w:tc>
        <w:tc>
          <w:tcPr>
            <w:tcW w:w="2394" w:type="dxa"/>
          </w:tcPr>
          <w:p w:rsidR="00675647" w:rsidRDefault="00675647" w:rsidP="00255116">
            <w:pPr>
              <w:pStyle w:val="ListParagraph"/>
              <w:ind w:left="0"/>
            </w:pPr>
            <w:r>
              <w:t>Fit</w:t>
            </w:r>
          </w:p>
        </w:tc>
        <w:tc>
          <w:tcPr>
            <w:tcW w:w="2394" w:type="dxa"/>
          </w:tcPr>
          <w:p w:rsidR="00675647" w:rsidRDefault="005C7150" w:rsidP="00C5156D">
            <w:pPr>
              <w:pStyle w:val="ListParagraph"/>
              <w:ind w:left="0"/>
            </w:pPr>
            <w:r>
              <w:t>F</w:t>
            </w:r>
            <w:r w:rsidR="00675647">
              <w:t>itting</w:t>
            </w:r>
          </w:p>
        </w:tc>
      </w:tr>
      <w:tr w:rsidR="005C7150" w:rsidTr="00793753">
        <w:tc>
          <w:tcPr>
            <w:tcW w:w="2394" w:type="dxa"/>
          </w:tcPr>
          <w:p w:rsidR="005C7150" w:rsidRDefault="005C7150" w:rsidP="00255116">
            <w:pPr>
              <w:pStyle w:val="ListParagraph"/>
              <w:ind w:left="0"/>
            </w:pPr>
            <w:r>
              <w:t>Cost</w:t>
            </w:r>
          </w:p>
        </w:tc>
        <w:tc>
          <w:tcPr>
            <w:tcW w:w="2394" w:type="dxa"/>
          </w:tcPr>
          <w:p w:rsidR="005C7150" w:rsidRDefault="005C7150" w:rsidP="00255116">
            <w:pPr>
              <w:pStyle w:val="ListParagraph"/>
              <w:ind w:left="0"/>
            </w:pPr>
            <w:r>
              <w:t>Cost</w:t>
            </w:r>
          </w:p>
        </w:tc>
        <w:tc>
          <w:tcPr>
            <w:tcW w:w="2394" w:type="dxa"/>
          </w:tcPr>
          <w:p w:rsidR="005C7150" w:rsidRDefault="005C7150" w:rsidP="00255116">
            <w:pPr>
              <w:pStyle w:val="ListParagraph"/>
              <w:ind w:left="0"/>
            </w:pPr>
            <w:r>
              <w:t>Cost</w:t>
            </w:r>
          </w:p>
        </w:tc>
        <w:tc>
          <w:tcPr>
            <w:tcW w:w="2394" w:type="dxa"/>
          </w:tcPr>
          <w:p w:rsidR="005C7150" w:rsidRDefault="005C7150" w:rsidP="00C5156D">
            <w:pPr>
              <w:pStyle w:val="ListParagraph"/>
              <w:ind w:left="0"/>
            </w:pPr>
            <w:r>
              <w:t>Costing</w:t>
            </w:r>
          </w:p>
        </w:tc>
      </w:tr>
      <w:tr w:rsidR="005C7150" w:rsidTr="00793753">
        <w:tc>
          <w:tcPr>
            <w:tcW w:w="2394" w:type="dxa"/>
          </w:tcPr>
          <w:p w:rsidR="005C7150" w:rsidRDefault="005C7150" w:rsidP="00255116">
            <w:pPr>
              <w:pStyle w:val="ListParagraph"/>
              <w:ind w:left="0"/>
            </w:pPr>
            <w:r>
              <w:t>Let</w:t>
            </w:r>
          </w:p>
        </w:tc>
        <w:tc>
          <w:tcPr>
            <w:tcW w:w="2394" w:type="dxa"/>
          </w:tcPr>
          <w:p w:rsidR="005C7150" w:rsidRDefault="005C7150" w:rsidP="00255116">
            <w:pPr>
              <w:pStyle w:val="ListParagraph"/>
              <w:ind w:left="0"/>
            </w:pPr>
            <w:r>
              <w:t>Let</w:t>
            </w:r>
          </w:p>
        </w:tc>
        <w:tc>
          <w:tcPr>
            <w:tcW w:w="2394" w:type="dxa"/>
          </w:tcPr>
          <w:p w:rsidR="005C7150" w:rsidRDefault="005C7150" w:rsidP="00255116">
            <w:pPr>
              <w:pStyle w:val="ListParagraph"/>
              <w:ind w:left="0"/>
            </w:pPr>
            <w:r>
              <w:t>Let</w:t>
            </w:r>
          </w:p>
        </w:tc>
        <w:tc>
          <w:tcPr>
            <w:tcW w:w="2394" w:type="dxa"/>
          </w:tcPr>
          <w:p w:rsidR="005C7150" w:rsidRDefault="005C7150" w:rsidP="005C7150">
            <w:pPr>
              <w:pStyle w:val="ListParagraph"/>
              <w:ind w:left="0"/>
            </w:pPr>
            <w:r>
              <w:t>Letting</w:t>
            </w:r>
          </w:p>
        </w:tc>
      </w:tr>
      <w:tr w:rsidR="005C7150" w:rsidTr="00793753">
        <w:tc>
          <w:tcPr>
            <w:tcW w:w="2394" w:type="dxa"/>
          </w:tcPr>
          <w:p w:rsidR="005C7150" w:rsidRDefault="005C7150" w:rsidP="00255116">
            <w:pPr>
              <w:pStyle w:val="ListParagraph"/>
              <w:ind w:left="0"/>
            </w:pPr>
            <w:r>
              <w:t>Ride</w:t>
            </w:r>
          </w:p>
        </w:tc>
        <w:tc>
          <w:tcPr>
            <w:tcW w:w="2394" w:type="dxa"/>
          </w:tcPr>
          <w:p w:rsidR="005C7150" w:rsidRDefault="005C7150" w:rsidP="00255116">
            <w:pPr>
              <w:pStyle w:val="ListParagraph"/>
              <w:ind w:left="0"/>
            </w:pPr>
            <w:r>
              <w:t>Rode</w:t>
            </w:r>
          </w:p>
        </w:tc>
        <w:tc>
          <w:tcPr>
            <w:tcW w:w="2394" w:type="dxa"/>
          </w:tcPr>
          <w:p w:rsidR="005C7150" w:rsidRDefault="005C7150" w:rsidP="00255116">
            <w:pPr>
              <w:pStyle w:val="ListParagraph"/>
              <w:ind w:left="0"/>
            </w:pPr>
            <w:r>
              <w:t>Ridden</w:t>
            </w:r>
          </w:p>
        </w:tc>
        <w:tc>
          <w:tcPr>
            <w:tcW w:w="2394" w:type="dxa"/>
          </w:tcPr>
          <w:p w:rsidR="005C7150" w:rsidRDefault="005C7150" w:rsidP="005C7150">
            <w:pPr>
              <w:pStyle w:val="ListParagraph"/>
              <w:ind w:left="0"/>
            </w:pPr>
            <w:r>
              <w:t>Riding</w:t>
            </w:r>
          </w:p>
        </w:tc>
      </w:tr>
      <w:tr w:rsidR="005C7150" w:rsidTr="00793753">
        <w:tc>
          <w:tcPr>
            <w:tcW w:w="2394" w:type="dxa"/>
          </w:tcPr>
          <w:p w:rsidR="005C7150" w:rsidRDefault="005C7150" w:rsidP="00255116">
            <w:pPr>
              <w:pStyle w:val="ListParagraph"/>
              <w:ind w:left="0"/>
            </w:pPr>
            <w:r>
              <w:t>Ring</w:t>
            </w:r>
          </w:p>
        </w:tc>
        <w:tc>
          <w:tcPr>
            <w:tcW w:w="2394" w:type="dxa"/>
          </w:tcPr>
          <w:p w:rsidR="005C7150" w:rsidRDefault="005C7150" w:rsidP="00255116">
            <w:pPr>
              <w:pStyle w:val="ListParagraph"/>
              <w:ind w:left="0"/>
            </w:pPr>
            <w:r>
              <w:t>Rang</w:t>
            </w:r>
          </w:p>
        </w:tc>
        <w:tc>
          <w:tcPr>
            <w:tcW w:w="2394" w:type="dxa"/>
          </w:tcPr>
          <w:p w:rsidR="005C7150" w:rsidRDefault="005C7150" w:rsidP="00255116">
            <w:pPr>
              <w:pStyle w:val="ListParagraph"/>
              <w:ind w:left="0"/>
            </w:pPr>
            <w:r>
              <w:t>Rung</w:t>
            </w:r>
          </w:p>
        </w:tc>
        <w:tc>
          <w:tcPr>
            <w:tcW w:w="2394" w:type="dxa"/>
          </w:tcPr>
          <w:p w:rsidR="005C7150" w:rsidRDefault="005C7150" w:rsidP="005C7150">
            <w:pPr>
              <w:pStyle w:val="ListParagraph"/>
              <w:ind w:left="0"/>
            </w:pPr>
            <w:r>
              <w:t>Ringing</w:t>
            </w:r>
          </w:p>
        </w:tc>
      </w:tr>
      <w:tr w:rsidR="005C7150" w:rsidTr="00793753">
        <w:tc>
          <w:tcPr>
            <w:tcW w:w="2394" w:type="dxa"/>
          </w:tcPr>
          <w:p w:rsidR="005C7150" w:rsidRDefault="005C7150" w:rsidP="00255116">
            <w:pPr>
              <w:pStyle w:val="ListParagraph"/>
              <w:ind w:left="0"/>
            </w:pPr>
            <w:r>
              <w:t>Rise</w:t>
            </w:r>
          </w:p>
        </w:tc>
        <w:tc>
          <w:tcPr>
            <w:tcW w:w="2394" w:type="dxa"/>
          </w:tcPr>
          <w:p w:rsidR="005C7150" w:rsidRDefault="005C7150" w:rsidP="00255116">
            <w:pPr>
              <w:pStyle w:val="ListParagraph"/>
              <w:ind w:left="0"/>
            </w:pPr>
            <w:r>
              <w:t>Rose</w:t>
            </w:r>
          </w:p>
        </w:tc>
        <w:tc>
          <w:tcPr>
            <w:tcW w:w="2394" w:type="dxa"/>
          </w:tcPr>
          <w:p w:rsidR="005C7150" w:rsidRDefault="005C7150" w:rsidP="00255116">
            <w:pPr>
              <w:pStyle w:val="ListParagraph"/>
              <w:ind w:left="0"/>
            </w:pPr>
            <w:r>
              <w:t>Risen</w:t>
            </w:r>
          </w:p>
        </w:tc>
        <w:tc>
          <w:tcPr>
            <w:tcW w:w="2394" w:type="dxa"/>
          </w:tcPr>
          <w:p w:rsidR="005C7150" w:rsidRDefault="005C7150" w:rsidP="005C7150">
            <w:pPr>
              <w:pStyle w:val="ListParagraph"/>
              <w:ind w:left="0"/>
            </w:pPr>
            <w:r>
              <w:t>Rising</w:t>
            </w:r>
          </w:p>
        </w:tc>
      </w:tr>
      <w:tr w:rsidR="005C7150" w:rsidTr="00793753">
        <w:tc>
          <w:tcPr>
            <w:tcW w:w="2394" w:type="dxa"/>
          </w:tcPr>
          <w:p w:rsidR="005C7150" w:rsidRDefault="005C7150" w:rsidP="00255116">
            <w:pPr>
              <w:pStyle w:val="ListParagraph"/>
              <w:ind w:left="0"/>
            </w:pPr>
            <w:r>
              <w:t>Run</w:t>
            </w:r>
          </w:p>
        </w:tc>
        <w:tc>
          <w:tcPr>
            <w:tcW w:w="2394" w:type="dxa"/>
          </w:tcPr>
          <w:p w:rsidR="005C7150" w:rsidRDefault="005C7150" w:rsidP="00255116">
            <w:pPr>
              <w:pStyle w:val="ListParagraph"/>
              <w:ind w:left="0"/>
            </w:pPr>
            <w:r>
              <w:t>Ran</w:t>
            </w:r>
          </w:p>
        </w:tc>
        <w:tc>
          <w:tcPr>
            <w:tcW w:w="2394" w:type="dxa"/>
          </w:tcPr>
          <w:p w:rsidR="005C7150" w:rsidRDefault="005C7150" w:rsidP="00255116">
            <w:pPr>
              <w:pStyle w:val="ListParagraph"/>
              <w:ind w:left="0"/>
            </w:pPr>
            <w:r>
              <w:t>Run</w:t>
            </w:r>
          </w:p>
        </w:tc>
        <w:tc>
          <w:tcPr>
            <w:tcW w:w="2394" w:type="dxa"/>
          </w:tcPr>
          <w:p w:rsidR="005C7150" w:rsidRDefault="005C7150" w:rsidP="005C7150">
            <w:pPr>
              <w:pStyle w:val="ListParagraph"/>
              <w:ind w:left="0"/>
            </w:pPr>
            <w:r>
              <w:t>Running</w:t>
            </w:r>
          </w:p>
        </w:tc>
      </w:tr>
      <w:tr w:rsidR="005C7150" w:rsidTr="00793753">
        <w:tc>
          <w:tcPr>
            <w:tcW w:w="2394" w:type="dxa"/>
          </w:tcPr>
          <w:p w:rsidR="005C7150" w:rsidRDefault="005C7150" w:rsidP="00255116">
            <w:pPr>
              <w:pStyle w:val="ListParagraph"/>
              <w:ind w:left="0"/>
            </w:pPr>
            <w:r>
              <w:t>Saw</w:t>
            </w:r>
          </w:p>
        </w:tc>
        <w:tc>
          <w:tcPr>
            <w:tcW w:w="2394" w:type="dxa"/>
          </w:tcPr>
          <w:p w:rsidR="005C7150" w:rsidRDefault="005C7150" w:rsidP="00255116">
            <w:pPr>
              <w:pStyle w:val="ListParagraph"/>
              <w:ind w:left="0"/>
            </w:pPr>
            <w:r>
              <w:t>Sawed</w:t>
            </w:r>
          </w:p>
        </w:tc>
        <w:tc>
          <w:tcPr>
            <w:tcW w:w="2394" w:type="dxa"/>
          </w:tcPr>
          <w:p w:rsidR="005C7150" w:rsidRDefault="005C7150" w:rsidP="00255116">
            <w:pPr>
              <w:pStyle w:val="ListParagraph"/>
              <w:ind w:left="0"/>
            </w:pPr>
            <w:r>
              <w:t>Sawn</w:t>
            </w:r>
          </w:p>
        </w:tc>
        <w:tc>
          <w:tcPr>
            <w:tcW w:w="2394" w:type="dxa"/>
          </w:tcPr>
          <w:p w:rsidR="005C7150" w:rsidRDefault="005C7150" w:rsidP="005C7150">
            <w:pPr>
              <w:pStyle w:val="ListParagraph"/>
              <w:ind w:left="0"/>
            </w:pPr>
            <w:r>
              <w:t>Sawing</w:t>
            </w:r>
          </w:p>
        </w:tc>
      </w:tr>
      <w:tr w:rsidR="005C7150" w:rsidTr="00793753">
        <w:tc>
          <w:tcPr>
            <w:tcW w:w="2394" w:type="dxa"/>
          </w:tcPr>
          <w:p w:rsidR="005C7150" w:rsidRDefault="005C7150" w:rsidP="00255116">
            <w:pPr>
              <w:pStyle w:val="ListParagraph"/>
              <w:ind w:left="0"/>
            </w:pPr>
            <w:r>
              <w:t>Say</w:t>
            </w:r>
          </w:p>
        </w:tc>
        <w:tc>
          <w:tcPr>
            <w:tcW w:w="2394" w:type="dxa"/>
          </w:tcPr>
          <w:p w:rsidR="005C7150" w:rsidRDefault="005C7150" w:rsidP="00255116">
            <w:pPr>
              <w:pStyle w:val="ListParagraph"/>
              <w:ind w:left="0"/>
            </w:pPr>
            <w:r>
              <w:t>Said</w:t>
            </w:r>
          </w:p>
        </w:tc>
        <w:tc>
          <w:tcPr>
            <w:tcW w:w="2394" w:type="dxa"/>
          </w:tcPr>
          <w:p w:rsidR="005C7150" w:rsidRDefault="005C7150" w:rsidP="00255116">
            <w:pPr>
              <w:pStyle w:val="ListParagraph"/>
              <w:ind w:left="0"/>
            </w:pPr>
            <w:r>
              <w:t>Said</w:t>
            </w:r>
          </w:p>
        </w:tc>
        <w:tc>
          <w:tcPr>
            <w:tcW w:w="2394" w:type="dxa"/>
          </w:tcPr>
          <w:p w:rsidR="005C7150" w:rsidRDefault="005C7150" w:rsidP="005C7150">
            <w:pPr>
              <w:pStyle w:val="ListParagraph"/>
              <w:ind w:left="0"/>
            </w:pPr>
            <w:r>
              <w:t>Saying</w:t>
            </w:r>
          </w:p>
        </w:tc>
      </w:tr>
      <w:tr w:rsidR="005C7150" w:rsidTr="00793753">
        <w:tc>
          <w:tcPr>
            <w:tcW w:w="2394" w:type="dxa"/>
          </w:tcPr>
          <w:p w:rsidR="005C7150" w:rsidRDefault="005C7150" w:rsidP="00255116">
            <w:pPr>
              <w:pStyle w:val="ListParagraph"/>
              <w:ind w:left="0"/>
            </w:pPr>
            <w:r>
              <w:t>See</w:t>
            </w:r>
          </w:p>
        </w:tc>
        <w:tc>
          <w:tcPr>
            <w:tcW w:w="2394" w:type="dxa"/>
          </w:tcPr>
          <w:p w:rsidR="005C7150" w:rsidRDefault="005C7150" w:rsidP="00255116">
            <w:pPr>
              <w:pStyle w:val="ListParagraph"/>
              <w:ind w:left="0"/>
            </w:pPr>
            <w:r>
              <w:t>Saw</w:t>
            </w:r>
          </w:p>
        </w:tc>
        <w:tc>
          <w:tcPr>
            <w:tcW w:w="2394" w:type="dxa"/>
          </w:tcPr>
          <w:p w:rsidR="005C7150" w:rsidRDefault="005C7150" w:rsidP="00255116">
            <w:pPr>
              <w:pStyle w:val="ListParagraph"/>
              <w:ind w:left="0"/>
            </w:pPr>
            <w:r>
              <w:t>Seen</w:t>
            </w:r>
          </w:p>
        </w:tc>
        <w:tc>
          <w:tcPr>
            <w:tcW w:w="2394" w:type="dxa"/>
          </w:tcPr>
          <w:p w:rsidR="005C7150" w:rsidRDefault="005C7150" w:rsidP="005C7150">
            <w:pPr>
              <w:pStyle w:val="ListParagraph"/>
              <w:ind w:left="0"/>
            </w:pPr>
            <w:r>
              <w:t>Seeing</w:t>
            </w:r>
          </w:p>
        </w:tc>
      </w:tr>
      <w:tr w:rsidR="005C7150" w:rsidTr="00793753">
        <w:tc>
          <w:tcPr>
            <w:tcW w:w="2394" w:type="dxa"/>
          </w:tcPr>
          <w:p w:rsidR="005C7150" w:rsidRDefault="005C7150" w:rsidP="00255116">
            <w:pPr>
              <w:pStyle w:val="ListParagraph"/>
              <w:ind w:left="0"/>
            </w:pPr>
            <w:r>
              <w:t>Seek</w:t>
            </w:r>
          </w:p>
        </w:tc>
        <w:tc>
          <w:tcPr>
            <w:tcW w:w="2394" w:type="dxa"/>
          </w:tcPr>
          <w:p w:rsidR="005C7150" w:rsidRDefault="005C7150" w:rsidP="00255116">
            <w:pPr>
              <w:pStyle w:val="ListParagraph"/>
              <w:ind w:left="0"/>
            </w:pPr>
            <w:r>
              <w:t>Sought</w:t>
            </w:r>
          </w:p>
        </w:tc>
        <w:tc>
          <w:tcPr>
            <w:tcW w:w="2394" w:type="dxa"/>
          </w:tcPr>
          <w:p w:rsidR="005C7150" w:rsidRDefault="005C7150" w:rsidP="00255116">
            <w:pPr>
              <w:pStyle w:val="ListParagraph"/>
              <w:ind w:left="0"/>
            </w:pPr>
            <w:r>
              <w:t>Sought</w:t>
            </w:r>
          </w:p>
        </w:tc>
        <w:tc>
          <w:tcPr>
            <w:tcW w:w="2394" w:type="dxa"/>
          </w:tcPr>
          <w:p w:rsidR="005C7150" w:rsidRDefault="005C7150" w:rsidP="005C7150">
            <w:pPr>
              <w:pStyle w:val="ListParagraph"/>
              <w:ind w:left="0"/>
            </w:pPr>
            <w:r>
              <w:t>Seeking</w:t>
            </w:r>
          </w:p>
        </w:tc>
      </w:tr>
      <w:tr w:rsidR="005C7150" w:rsidTr="00793753">
        <w:tc>
          <w:tcPr>
            <w:tcW w:w="2394" w:type="dxa"/>
          </w:tcPr>
          <w:p w:rsidR="005C7150" w:rsidRDefault="005C7150" w:rsidP="00255116">
            <w:pPr>
              <w:pStyle w:val="ListParagraph"/>
              <w:ind w:left="0"/>
            </w:pPr>
            <w:r>
              <w:t>Sell</w:t>
            </w:r>
          </w:p>
        </w:tc>
        <w:tc>
          <w:tcPr>
            <w:tcW w:w="2394" w:type="dxa"/>
          </w:tcPr>
          <w:p w:rsidR="005C7150" w:rsidRDefault="005C7150" w:rsidP="00255116">
            <w:pPr>
              <w:pStyle w:val="ListParagraph"/>
              <w:ind w:left="0"/>
            </w:pPr>
            <w:r>
              <w:t>Sold</w:t>
            </w:r>
          </w:p>
        </w:tc>
        <w:tc>
          <w:tcPr>
            <w:tcW w:w="2394" w:type="dxa"/>
          </w:tcPr>
          <w:p w:rsidR="005C7150" w:rsidRDefault="005C7150" w:rsidP="00255116">
            <w:pPr>
              <w:pStyle w:val="ListParagraph"/>
              <w:ind w:left="0"/>
            </w:pPr>
            <w:r>
              <w:t>Sold</w:t>
            </w:r>
          </w:p>
        </w:tc>
        <w:tc>
          <w:tcPr>
            <w:tcW w:w="2394" w:type="dxa"/>
          </w:tcPr>
          <w:p w:rsidR="005C7150" w:rsidRDefault="005C7150" w:rsidP="005C7150">
            <w:pPr>
              <w:pStyle w:val="ListParagraph"/>
              <w:ind w:left="0"/>
            </w:pPr>
            <w:r>
              <w:t>Selling</w:t>
            </w:r>
          </w:p>
        </w:tc>
      </w:tr>
      <w:tr w:rsidR="005C7150" w:rsidTr="00793753">
        <w:tc>
          <w:tcPr>
            <w:tcW w:w="2394" w:type="dxa"/>
          </w:tcPr>
          <w:p w:rsidR="005C7150" w:rsidRDefault="005C7150" w:rsidP="00255116">
            <w:pPr>
              <w:pStyle w:val="ListParagraph"/>
              <w:ind w:left="0"/>
            </w:pPr>
            <w:r>
              <w:t>Send</w:t>
            </w:r>
          </w:p>
        </w:tc>
        <w:tc>
          <w:tcPr>
            <w:tcW w:w="2394" w:type="dxa"/>
          </w:tcPr>
          <w:p w:rsidR="005C7150" w:rsidRDefault="005C7150" w:rsidP="00255116">
            <w:pPr>
              <w:pStyle w:val="ListParagraph"/>
              <w:ind w:left="0"/>
            </w:pPr>
            <w:r>
              <w:t>Sent</w:t>
            </w:r>
          </w:p>
        </w:tc>
        <w:tc>
          <w:tcPr>
            <w:tcW w:w="2394" w:type="dxa"/>
          </w:tcPr>
          <w:p w:rsidR="005C7150" w:rsidRDefault="005C7150" w:rsidP="00255116">
            <w:pPr>
              <w:pStyle w:val="ListParagraph"/>
              <w:ind w:left="0"/>
            </w:pPr>
            <w:r>
              <w:t>Sent</w:t>
            </w:r>
          </w:p>
        </w:tc>
        <w:tc>
          <w:tcPr>
            <w:tcW w:w="2394" w:type="dxa"/>
          </w:tcPr>
          <w:p w:rsidR="005C7150" w:rsidRDefault="005C7150" w:rsidP="005C7150">
            <w:pPr>
              <w:pStyle w:val="ListParagraph"/>
              <w:ind w:left="0"/>
            </w:pPr>
            <w:r>
              <w:t>Sending</w:t>
            </w:r>
          </w:p>
        </w:tc>
      </w:tr>
      <w:tr w:rsidR="005C7150" w:rsidTr="00793753">
        <w:tc>
          <w:tcPr>
            <w:tcW w:w="2394" w:type="dxa"/>
          </w:tcPr>
          <w:p w:rsidR="005C7150" w:rsidRDefault="005C7150" w:rsidP="00255116">
            <w:pPr>
              <w:pStyle w:val="ListParagraph"/>
              <w:ind w:left="0"/>
            </w:pPr>
            <w:r>
              <w:t>Shake</w:t>
            </w:r>
          </w:p>
        </w:tc>
        <w:tc>
          <w:tcPr>
            <w:tcW w:w="2394" w:type="dxa"/>
          </w:tcPr>
          <w:p w:rsidR="005C7150" w:rsidRDefault="005C7150" w:rsidP="00255116">
            <w:pPr>
              <w:pStyle w:val="ListParagraph"/>
              <w:ind w:left="0"/>
            </w:pPr>
            <w:r>
              <w:t>Shook</w:t>
            </w:r>
          </w:p>
        </w:tc>
        <w:tc>
          <w:tcPr>
            <w:tcW w:w="2394" w:type="dxa"/>
          </w:tcPr>
          <w:p w:rsidR="005C7150" w:rsidRDefault="005C7150" w:rsidP="00255116">
            <w:pPr>
              <w:pStyle w:val="ListParagraph"/>
              <w:ind w:left="0"/>
            </w:pPr>
            <w:r>
              <w:t>Shaken</w:t>
            </w:r>
          </w:p>
        </w:tc>
        <w:tc>
          <w:tcPr>
            <w:tcW w:w="2394" w:type="dxa"/>
          </w:tcPr>
          <w:p w:rsidR="005C7150" w:rsidRDefault="005C7150" w:rsidP="005C7150">
            <w:pPr>
              <w:pStyle w:val="ListParagraph"/>
              <w:ind w:left="0"/>
            </w:pPr>
            <w:r>
              <w:t>Shaking</w:t>
            </w:r>
          </w:p>
        </w:tc>
      </w:tr>
      <w:tr w:rsidR="005C7150" w:rsidTr="00793753">
        <w:tc>
          <w:tcPr>
            <w:tcW w:w="2394" w:type="dxa"/>
          </w:tcPr>
          <w:p w:rsidR="005C7150" w:rsidRDefault="000B1DAC" w:rsidP="00255116">
            <w:pPr>
              <w:pStyle w:val="ListParagraph"/>
              <w:ind w:left="0"/>
            </w:pPr>
            <w:r>
              <w:t>Spring</w:t>
            </w:r>
          </w:p>
        </w:tc>
        <w:tc>
          <w:tcPr>
            <w:tcW w:w="2394" w:type="dxa"/>
          </w:tcPr>
          <w:p w:rsidR="005C7150" w:rsidRDefault="000B1DAC" w:rsidP="00255116">
            <w:pPr>
              <w:pStyle w:val="ListParagraph"/>
              <w:ind w:left="0"/>
            </w:pPr>
            <w:r>
              <w:t>Sprang</w:t>
            </w:r>
          </w:p>
        </w:tc>
        <w:tc>
          <w:tcPr>
            <w:tcW w:w="2394" w:type="dxa"/>
          </w:tcPr>
          <w:p w:rsidR="005C7150" w:rsidRDefault="000B1DAC" w:rsidP="00255116">
            <w:pPr>
              <w:pStyle w:val="ListParagraph"/>
              <w:ind w:left="0"/>
            </w:pPr>
            <w:r>
              <w:t>Sprung</w:t>
            </w:r>
          </w:p>
        </w:tc>
        <w:tc>
          <w:tcPr>
            <w:tcW w:w="2394" w:type="dxa"/>
          </w:tcPr>
          <w:p w:rsidR="005C7150" w:rsidRDefault="000B1DAC" w:rsidP="005C7150">
            <w:pPr>
              <w:pStyle w:val="ListParagraph"/>
              <w:ind w:left="0"/>
            </w:pPr>
            <w:r>
              <w:t>Springing</w:t>
            </w:r>
          </w:p>
        </w:tc>
      </w:tr>
      <w:tr w:rsidR="000B1DAC" w:rsidTr="00793753">
        <w:tc>
          <w:tcPr>
            <w:tcW w:w="2394" w:type="dxa"/>
          </w:tcPr>
          <w:p w:rsidR="000B1DAC" w:rsidRDefault="000B1DAC" w:rsidP="00255116">
            <w:pPr>
              <w:pStyle w:val="ListParagraph"/>
              <w:ind w:left="0"/>
            </w:pPr>
            <w:r>
              <w:t>Stand</w:t>
            </w:r>
          </w:p>
        </w:tc>
        <w:tc>
          <w:tcPr>
            <w:tcW w:w="2394" w:type="dxa"/>
          </w:tcPr>
          <w:p w:rsidR="000B1DAC" w:rsidRDefault="000B1DAC" w:rsidP="00255116">
            <w:pPr>
              <w:pStyle w:val="ListParagraph"/>
              <w:ind w:left="0"/>
            </w:pPr>
            <w:r>
              <w:t>Stood</w:t>
            </w:r>
          </w:p>
        </w:tc>
        <w:tc>
          <w:tcPr>
            <w:tcW w:w="2394" w:type="dxa"/>
          </w:tcPr>
          <w:p w:rsidR="000B1DAC" w:rsidRDefault="000B1DAC" w:rsidP="00255116">
            <w:pPr>
              <w:pStyle w:val="ListParagraph"/>
              <w:ind w:left="0"/>
            </w:pPr>
            <w:r>
              <w:t>Stood</w:t>
            </w:r>
          </w:p>
        </w:tc>
        <w:tc>
          <w:tcPr>
            <w:tcW w:w="2394" w:type="dxa"/>
          </w:tcPr>
          <w:p w:rsidR="000B1DAC" w:rsidRDefault="000B1DAC" w:rsidP="005C7150">
            <w:pPr>
              <w:pStyle w:val="ListParagraph"/>
              <w:ind w:left="0"/>
            </w:pPr>
            <w:r>
              <w:t>Standing</w:t>
            </w:r>
          </w:p>
        </w:tc>
      </w:tr>
      <w:tr w:rsidR="000B1DAC" w:rsidTr="00793753">
        <w:tc>
          <w:tcPr>
            <w:tcW w:w="2394" w:type="dxa"/>
          </w:tcPr>
          <w:p w:rsidR="000B1DAC" w:rsidRDefault="000B1DAC" w:rsidP="00255116">
            <w:pPr>
              <w:pStyle w:val="ListParagraph"/>
              <w:ind w:left="0"/>
            </w:pPr>
            <w:r>
              <w:t>Steal</w:t>
            </w:r>
          </w:p>
        </w:tc>
        <w:tc>
          <w:tcPr>
            <w:tcW w:w="2394" w:type="dxa"/>
          </w:tcPr>
          <w:p w:rsidR="000B1DAC" w:rsidRDefault="000B1DAC" w:rsidP="00255116">
            <w:pPr>
              <w:pStyle w:val="ListParagraph"/>
              <w:ind w:left="0"/>
            </w:pPr>
            <w:r>
              <w:t>Stole</w:t>
            </w:r>
          </w:p>
        </w:tc>
        <w:tc>
          <w:tcPr>
            <w:tcW w:w="2394" w:type="dxa"/>
          </w:tcPr>
          <w:p w:rsidR="000B1DAC" w:rsidRDefault="000B1DAC" w:rsidP="00255116">
            <w:pPr>
              <w:pStyle w:val="ListParagraph"/>
              <w:ind w:left="0"/>
            </w:pPr>
            <w:r>
              <w:t>Stolen</w:t>
            </w:r>
          </w:p>
        </w:tc>
        <w:tc>
          <w:tcPr>
            <w:tcW w:w="2394" w:type="dxa"/>
          </w:tcPr>
          <w:p w:rsidR="000B1DAC" w:rsidRDefault="000B1DAC" w:rsidP="005C7150">
            <w:pPr>
              <w:pStyle w:val="ListParagraph"/>
              <w:ind w:left="0"/>
            </w:pPr>
            <w:r>
              <w:t>Stealing</w:t>
            </w:r>
          </w:p>
        </w:tc>
      </w:tr>
      <w:tr w:rsidR="000B1DAC" w:rsidTr="00793753">
        <w:tc>
          <w:tcPr>
            <w:tcW w:w="2394" w:type="dxa"/>
          </w:tcPr>
          <w:p w:rsidR="000B1DAC" w:rsidRDefault="000B1DAC" w:rsidP="00255116">
            <w:pPr>
              <w:pStyle w:val="ListParagraph"/>
              <w:ind w:left="0"/>
            </w:pPr>
            <w:r>
              <w:t>Stick</w:t>
            </w:r>
          </w:p>
        </w:tc>
        <w:tc>
          <w:tcPr>
            <w:tcW w:w="2394" w:type="dxa"/>
          </w:tcPr>
          <w:p w:rsidR="000B1DAC" w:rsidRDefault="000B1DAC" w:rsidP="00255116">
            <w:pPr>
              <w:pStyle w:val="ListParagraph"/>
              <w:ind w:left="0"/>
            </w:pPr>
            <w:r>
              <w:t>Stuck</w:t>
            </w:r>
          </w:p>
        </w:tc>
        <w:tc>
          <w:tcPr>
            <w:tcW w:w="2394" w:type="dxa"/>
          </w:tcPr>
          <w:p w:rsidR="000B1DAC" w:rsidRDefault="000B1DAC" w:rsidP="00255116">
            <w:pPr>
              <w:pStyle w:val="ListParagraph"/>
              <w:ind w:left="0"/>
            </w:pPr>
            <w:r>
              <w:t>Stuck</w:t>
            </w:r>
          </w:p>
        </w:tc>
        <w:tc>
          <w:tcPr>
            <w:tcW w:w="2394" w:type="dxa"/>
          </w:tcPr>
          <w:p w:rsidR="000B1DAC" w:rsidRDefault="000B1DAC" w:rsidP="005C7150">
            <w:pPr>
              <w:pStyle w:val="ListParagraph"/>
              <w:ind w:left="0"/>
            </w:pPr>
            <w:r>
              <w:t>Sticking</w:t>
            </w:r>
          </w:p>
        </w:tc>
      </w:tr>
      <w:tr w:rsidR="000B1DAC" w:rsidTr="00793753">
        <w:tc>
          <w:tcPr>
            <w:tcW w:w="2394" w:type="dxa"/>
          </w:tcPr>
          <w:p w:rsidR="000B1DAC" w:rsidRDefault="000B1DAC" w:rsidP="00255116">
            <w:pPr>
              <w:pStyle w:val="ListParagraph"/>
              <w:ind w:left="0"/>
            </w:pPr>
            <w:r>
              <w:t>Sting</w:t>
            </w:r>
          </w:p>
        </w:tc>
        <w:tc>
          <w:tcPr>
            <w:tcW w:w="2394" w:type="dxa"/>
          </w:tcPr>
          <w:p w:rsidR="000B1DAC" w:rsidRDefault="000B1DAC" w:rsidP="00255116">
            <w:pPr>
              <w:pStyle w:val="ListParagraph"/>
              <w:ind w:left="0"/>
            </w:pPr>
            <w:r>
              <w:t>Stung</w:t>
            </w:r>
          </w:p>
        </w:tc>
        <w:tc>
          <w:tcPr>
            <w:tcW w:w="2394" w:type="dxa"/>
          </w:tcPr>
          <w:p w:rsidR="000B1DAC" w:rsidRDefault="000B1DAC" w:rsidP="00255116">
            <w:pPr>
              <w:pStyle w:val="ListParagraph"/>
              <w:ind w:left="0"/>
            </w:pPr>
            <w:r>
              <w:t>Stung</w:t>
            </w:r>
          </w:p>
        </w:tc>
        <w:tc>
          <w:tcPr>
            <w:tcW w:w="2394" w:type="dxa"/>
          </w:tcPr>
          <w:p w:rsidR="000B1DAC" w:rsidRDefault="000B1DAC" w:rsidP="005C7150">
            <w:pPr>
              <w:pStyle w:val="ListParagraph"/>
              <w:ind w:left="0"/>
            </w:pPr>
            <w:r>
              <w:t>Stinging</w:t>
            </w:r>
          </w:p>
        </w:tc>
      </w:tr>
      <w:tr w:rsidR="000B1DAC" w:rsidTr="00793753">
        <w:tc>
          <w:tcPr>
            <w:tcW w:w="2394" w:type="dxa"/>
          </w:tcPr>
          <w:p w:rsidR="000B1DAC" w:rsidRDefault="000B1DAC" w:rsidP="00255116">
            <w:pPr>
              <w:pStyle w:val="ListParagraph"/>
              <w:ind w:left="0"/>
            </w:pPr>
            <w:r>
              <w:t>Stink</w:t>
            </w:r>
          </w:p>
        </w:tc>
        <w:tc>
          <w:tcPr>
            <w:tcW w:w="2394" w:type="dxa"/>
          </w:tcPr>
          <w:p w:rsidR="000B1DAC" w:rsidRDefault="000B1DAC" w:rsidP="00255116">
            <w:pPr>
              <w:pStyle w:val="ListParagraph"/>
              <w:ind w:left="0"/>
            </w:pPr>
            <w:r>
              <w:t>Stank</w:t>
            </w:r>
          </w:p>
        </w:tc>
        <w:tc>
          <w:tcPr>
            <w:tcW w:w="2394" w:type="dxa"/>
          </w:tcPr>
          <w:p w:rsidR="000B1DAC" w:rsidRDefault="000B1DAC" w:rsidP="00255116">
            <w:pPr>
              <w:pStyle w:val="ListParagraph"/>
              <w:ind w:left="0"/>
            </w:pPr>
            <w:r>
              <w:t>Stunk</w:t>
            </w:r>
          </w:p>
        </w:tc>
        <w:tc>
          <w:tcPr>
            <w:tcW w:w="2394" w:type="dxa"/>
          </w:tcPr>
          <w:p w:rsidR="000B1DAC" w:rsidRDefault="000B1DAC" w:rsidP="005C7150">
            <w:pPr>
              <w:pStyle w:val="ListParagraph"/>
              <w:ind w:left="0"/>
            </w:pPr>
            <w:r>
              <w:t>Stinking</w:t>
            </w:r>
          </w:p>
        </w:tc>
      </w:tr>
      <w:tr w:rsidR="000B1DAC" w:rsidTr="00793753">
        <w:tc>
          <w:tcPr>
            <w:tcW w:w="2394" w:type="dxa"/>
          </w:tcPr>
          <w:p w:rsidR="000B1DAC" w:rsidRDefault="000B1DAC" w:rsidP="00255116">
            <w:pPr>
              <w:pStyle w:val="ListParagraph"/>
              <w:ind w:left="0"/>
            </w:pPr>
            <w:r>
              <w:t>Strike</w:t>
            </w:r>
          </w:p>
        </w:tc>
        <w:tc>
          <w:tcPr>
            <w:tcW w:w="2394" w:type="dxa"/>
          </w:tcPr>
          <w:p w:rsidR="000B1DAC" w:rsidRDefault="000B1DAC" w:rsidP="00255116">
            <w:pPr>
              <w:pStyle w:val="ListParagraph"/>
              <w:ind w:left="0"/>
            </w:pPr>
            <w:r>
              <w:t>Struck</w:t>
            </w:r>
          </w:p>
        </w:tc>
        <w:tc>
          <w:tcPr>
            <w:tcW w:w="2394" w:type="dxa"/>
          </w:tcPr>
          <w:p w:rsidR="000B1DAC" w:rsidRDefault="000B1DAC" w:rsidP="00255116">
            <w:pPr>
              <w:pStyle w:val="ListParagraph"/>
              <w:ind w:left="0"/>
            </w:pPr>
            <w:r>
              <w:t>Struck</w:t>
            </w:r>
          </w:p>
        </w:tc>
        <w:tc>
          <w:tcPr>
            <w:tcW w:w="2394" w:type="dxa"/>
          </w:tcPr>
          <w:p w:rsidR="000B1DAC" w:rsidRDefault="000B1DAC" w:rsidP="005C7150">
            <w:pPr>
              <w:pStyle w:val="ListParagraph"/>
              <w:ind w:left="0"/>
            </w:pPr>
            <w:r>
              <w:t>Striking</w:t>
            </w:r>
          </w:p>
        </w:tc>
      </w:tr>
      <w:tr w:rsidR="000B1DAC" w:rsidTr="00793753">
        <w:tc>
          <w:tcPr>
            <w:tcW w:w="2394" w:type="dxa"/>
          </w:tcPr>
          <w:p w:rsidR="000B1DAC" w:rsidRDefault="000B1DAC" w:rsidP="00255116">
            <w:pPr>
              <w:pStyle w:val="ListParagraph"/>
              <w:ind w:left="0"/>
            </w:pPr>
            <w:r>
              <w:t>Swear</w:t>
            </w:r>
          </w:p>
        </w:tc>
        <w:tc>
          <w:tcPr>
            <w:tcW w:w="2394" w:type="dxa"/>
          </w:tcPr>
          <w:p w:rsidR="000B1DAC" w:rsidRDefault="000B1DAC" w:rsidP="00255116">
            <w:pPr>
              <w:pStyle w:val="ListParagraph"/>
              <w:ind w:left="0"/>
            </w:pPr>
            <w:r>
              <w:t>Swore</w:t>
            </w:r>
          </w:p>
        </w:tc>
        <w:tc>
          <w:tcPr>
            <w:tcW w:w="2394" w:type="dxa"/>
          </w:tcPr>
          <w:p w:rsidR="000B1DAC" w:rsidRDefault="000B1DAC" w:rsidP="00255116">
            <w:pPr>
              <w:pStyle w:val="ListParagraph"/>
              <w:ind w:left="0"/>
            </w:pPr>
            <w:r>
              <w:t>Sworn</w:t>
            </w:r>
          </w:p>
        </w:tc>
        <w:tc>
          <w:tcPr>
            <w:tcW w:w="2394" w:type="dxa"/>
          </w:tcPr>
          <w:p w:rsidR="000B1DAC" w:rsidRDefault="000B1DAC" w:rsidP="005C7150">
            <w:pPr>
              <w:pStyle w:val="ListParagraph"/>
              <w:ind w:left="0"/>
            </w:pPr>
            <w:r>
              <w:t>Swearing</w:t>
            </w:r>
          </w:p>
        </w:tc>
      </w:tr>
      <w:tr w:rsidR="000B1DAC" w:rsidTr="00793753">
        <w:tc>
          <w:tcPr>
            <w:tcW w:w="2394" w:type="dxa"/>
          </w:tcPr>
          <w:p w:rsidR="000B1DAC" w:rsidRDefault="000B1DAC" w:rsidP="00255116">
            <w:pPr>
              <w:pStyle w:val="ListParagraph"/>
              <w:ind w:left="0"/>
            </w:pPr>
            <w:r>
              <w:t>Sweep</w:t>
            </w:r>
          </w:p>
        </w:tc>
        <w:tc>
          <w:tcPr>
            <w:tcW w:w="2394" w:type="dxa"/>
          </w:tcPr>
          <w:p w:rsidR="000B1DAC" w:rsidRDefault="000B1DAC" w:rsidP="00255116">
            <w:pPr>
              <w:pStyle w:val="ListParagraph"/>
              <w:ind w:left="0"/>
            </w:pPr>
            <w:r>
              <w:t>Swept</w:t>
            </w:r>
          </w:p>
        </w:tc>
        <w:tc>
          <w:tcPr>
            <w:tcW w:w="2394" w:type="dxa"/>
          </w:tcPr>
          <w:p w:rsidR="000B1DAC" w:rsidRDefault="000B1DAC" w:rsidP="00255116">
            <w:pPr>
              <w:pStyle w:val="ListParagraph"/>
              <w:ind w:left="0"/>
            </w:pPr>
            <w:r>
              <w:t>Swept</w:t>
            </w:r>
          </w:p>
        </w:tc>
        <w:tc>
          <w:tcPr>
            <w:tcW w:w="2394" w:type="dxa"/>
          </w:tcPr>
          <w:p w:rsidR="000B1DAC" w:rsidRDefault="000B1DAC" w:rsidP="005C7150">
            <w:pPr>
              <w:pStyle w:val="ListParagraph"/>
              <w:ind w:left="0"/>
            </w:pPr>
            <w:r>
              <w:t>Sweeping</w:t>
            </w:r>
          </w:p>
        </w:tc>
      </w:tr>
      <w:tr w:rsidR="000B1DAC" w:rsidTr="00793753">
        <w:tc>
          <w:tcPr>
            <w:tcW w:w="2394" w:type="dxa"/>
          </w:tcPr>
          <w:p w:rsidR="000B1DAC" w:rsidRDefault="000B1DAC" w:rsidP="00255116">
            <w:pPr>
              <w:pStyle w:val="ListParagraph"/>
              <w:ind w:left="0"/>
            </w:pPr>
            <w:r>
              <w:t>Swim</w:t>
            </w:r>
          </w:p>
        </w:tc>
        <w:tc>
          <w:tcPr>
            <w:tcW w:w="2394" w:type="dxa"/>
          </w:tcPr>
          <w:p w:rsidR="000B1DAC" w:rsidRDefault="000B1DAC" w:rsidP="00255116">
            <w:pPr>
              <w:pStyle w:val="ListParagraph"/>
              <w:ind w:left="0"/>
            </w:pPr>
            <w:r>
              <w:t>Swam</w:t>
            </w:r>
          </w:p>
        </w:tc>
        <w:tc>
          <w:tcPr>
            <w:tcW w:w="2394" w:type="dxa"/>
          </w:tcPr>
          <w:p w:rsidR="000B1DAC" w:rsidRDefault="000B1DAC" w:rsidP="00255116">
            <w:pPr>
              <w:pStyle w:val="ListParagraph"/>
              <w:ind w:left="0"/>
            </w:pPr>
            <w:r>
              <w:t>Swum</w:t>
            </w:r>
          </w:p>
        </w:tc>
        <w:tc>
          <w:tcPr>
            <w:tcW w:w="2394" w:type="dxa"/>
          </w:tcPr>
          <w:p w:rsidR="000B1DAC" w:rsidRDefault="000B1DAC" w:rsidP="005C7150">
            <w:pPr>
              <w:pStyle w:val="ListParagraph"/>
              <w:ind w:left="0"/>
            </w:pPr>
            <w:r>
              <w:t>Swimming</w:t>
            </w:r>
          </w:p>
        </w:tc>
      </w:tr>
      <w:tr w:rsidR="000B1DAC" w:rsidTr="00793753">
        <w:tc>
          <w:tcPr>
            <w:tcW w:w="2394" w:type="dxa"/>
          </w:tcPr>
          <w:p w:rsidR="000B1DAC" w:rsidRDefault="000B1DAC" w:rsidP="00255116">
            <w:pPr>
              <w:pStyle w:val="ListParagraph"/>
              <w:ind w:left="0"/>
            </w:pPr>
            <w:r>
              <w:t>Take</w:t>
            </w:r>
          </w:p>
        </w:tc>
        <w:tc>
          <w:tcPr>
            <w:tcW w:w="2394" w:type="dxa"/>
          </w:tcPr>
          <w:p w:rsidR="000B1DAC" w:rsidRDefault="000B1DAC" w:rsidP="00255116">
            <w:pPr>
              <w:pStyle w:val="ListParagraph"/>
              <w:ind w:left="0"/>
            </w:pPr>
            <w:r>
              <w:t>Took</w:t>
            </w:r>
          </w:p>
        </w:tc>
        <w:tc>
          <w:tcPr>
            <w:tcW w:w="2394" w:type="dxa"/>
          </w:tcPr>
          <w:p w:rsidR="000B1DAC" w:rsidRDefault="000B1DAC" w:rsidP="00255116">
            <w:pPr>
              <w:pStyle w:val="ListParagraph"/>
              <w:ind w:left="0"/>
            </w:pPr>
            <w:r>
              <w:t>Taken</w:t>
            </w:r>
          </w:p>
        </w:tc>
        <w:tc>
          <w:tcPr>
            <w:tcW w:w="2394" w:type="dxa"/>
          </w:tcPr>
          <w:p w:rsidR="000B1DAC" w:rsidRDefault="000B1DAC" w:rsidP="005C7150">
            <w:pPr>
              <w:pStyle w:val="ListParagraph"/>
              <w:ind w:left="0"/>
            </w:pPr>
            <w:r>
              <w:t>Taking</w:t>
            </w:r>
          </w:p>
        </w:tc>
      </w:tr>
      <w:tr w:rsidR="000B1DAC" w:rsidTr="00793753">
        <w:tc>
          <w:tcPr>
            <w:tcW w:w="2394" w:type="dxa"/>
          </w:tcPr>
          <w:p w:rsidR="000B1DAC" w:rsidRDefault="000B1DAC" w:rsidP="00255116">
            <w:pPr>
              <w:pStyle w:val="ListParagraph"/>
              <w:ind w:left="0"/>
            </w:pPr>
            <w:r>
              <w:t>Teach</w:t>
            </w:r>
          </w:p>
        </w:tc>
        <w:tc>
          <w:tcPr>
            <w:tcW w:w="2394" w:type="dxa"/>
          </w:tcPr>
          <w:p w:rsidR="000B1DAC" w:rsidRDefault="000B1DAC" w:rsidP="00255116">
            <w:pPr>
              <w:pStyle w:val="ListParagraph"/>
              <w:ind w:left="0"/>
            </w:pPr>
            <w:r>
              <w:t>Taught</w:t>
            </w:r>
          </w:p>
        </w:tc>
        <w:tc>
          <w:tcPr>
            <w:tcW w:w="2394" w:type="dxa"/>
          </w:tcPr>
          <w:p w:rsidR="000B1DAC" w:rsidRDefault="000B1DAC" w:rsidP="00255116">
            <w:pPr>
              <w:pStyle w:val="ListParagraph"/>
              <w:ind w:left="0"/>
            </w:pPr>
            <w:r>
              <w:t>Taught</w:t>
            </w:r>
          </w:p>
        </w:tc>
        <w:tc>
          <w:tcPr>
            <w:tcW w:w="2394" w:type="dxa"/>
          </w:tcPr>
          <w:p w:rsidR="000B1DAC" w:rsidRDefault="000B1DAC" w:rsidP="005C7150">
            <w:pPr>
              <w:pStyle w:val="ListParagraph"/>
              <w:ind w:left="0"/>
            </w:pPr>
            <w:r>
              <w:t>Teaching</w:t>
            </w:r>
          </w:p>
        </w:tc>
      </w:tr>
      <w:tr w:rsidR="000B1DAC" w:rsidTr="00793753">
        <w:tc>
          <w:tcPr>
            <w:tcW w:w="2394" w:type="dxa"/>
          </w:tcPr>
          <w:p w:rsidR="000B1DAC" w:rsidRDefault="000B1DAC" w:rsidP="00255116">
            <w:pPr>
              <w:pStyle w:val="ListParagraph"/>
              <w:ind w:left="0"/>
            </w:pPr>
            <w:r>
              <w:t>Tear</w:t>
            </w:r>
          </w:p>
        </w:tc>
        <w:tc>
          <w:tcPr>
            <w:tcW w:w="2394" w:type="dxa"/>
          </w:tcPr>
          <w:p w:rsidR="000B1DAC" w:rsidRDefault="000B1DAC" w:rsidP="00255116">
            <w:pPr>
              <w:pStyle w:val="ListParagraph"/>
              <w:ind w:left="0"/>
            </w:pPr>
            <w:r>
              <w:t>Tore</w:t>
            </w:r>
          </w:p>
        </w:tc>
        <w:tc>
          <w:tcPr>
            <w:tcW w:w="2394" w:type="dxa"/>
          </w:tcPr>
          <w:p w:rsidR="000B1DAC" w:rsidRDefault="000B1DAC" w:rsidP="00255116">
            <w:pPr>
              <w:pStyle w:val="ListParagraph"/>
              <w:ind w:left="0"/>
            </w:pPr>
            <w:r>
              <w:t>Torn</w:t>
            </w:r>
          </w:p>
        </w:tc>
        <w:tc>
          <w:tcPr>
            <w:tcW w:w="2394" w:type="dxa"/>
          </w:tcPr>
          <w:p w:rsidR="000B1DAC" w:rsidRDefault="000B1DAC" w:rsidP="005C7150">
            <w:pPr>
              <w:pStyle w:val="ListParagraph"/>
              <w:ind w:left="0"/>
            </w:pPr>
            <w:r>
              <w:t>Tearing</w:t>
            </w:r>
          </w:p>
        </w:tc>
      </w:tr>
      <w:tr w:rsidR="000B1DAC" w:rsidTr="00793753">
        <w:tc>
          <w:tcPr>
            <w:tcW w:w="2394" w:type="dxa"/>
          </w:tcPr>
          <w:p w:rsidR="000B1DAC" w:rsidRDefault="000B1DAC" w:rsidP="00255116">
            <w:pPr>
              <w:pStyle w:val="ListParagraph"/>
              <w:ind w:left="0"/>
            </w:pPr>
            <w:r>
              <w:t>Tell</w:t>
            </w:r>
          </w:p>
        </w:tc>
        <w:tc>
          <w:tcPr>
            <w:tcW w:w="2394" w:type="dxa"/>
          </w:tcPr>
          <w:p w:rsidR="000B1DAC" w:rsidRDefault="000B1DAC" w:rsidP="00255116">
            <w:pPr>
              <w:pStyle w:val="ListParagraph"/>
              <w:ind w:left="0"/>
            </w:pPr>
            <w:r>
              <w:t>Told</w:t>
            </w:r>
          </w:p>
        </w:tc>
        <w:tc>
          <w:tcPr>
            <w:tcW w:w="2394" w:type="dxa"/>
          </w:tcPr>
          <w:p w:rsidR="000B1DAC" w:rsidRDefault="000B1DAC" w:rsidP="00255116">
            <w:pPr>
              <w:pStyle w:val="ListParagraph"/>
              <w:ind w:left="0"/>
            </w:pPr>
            <w:r>
              <w:t>Told</w:t>
            </w:r>
          </w:p>
        </w:tc>
        <w:tc>
          <w:tcPr>
            <w:tcW w:w="2394" w:type="dxa"/>
          </w:tcPr>
          <w:p w:rsidR="000B1DAC" w:rsidRDefault="000B1DAC" w:rsidP="005C7150">
            <w:pPr>
              <w:pStyle w:val="ListParagraph"/>
              <w:ind w:left="0"/>
            </w:pPr>
            <w:r>
              <w:t>Telling</w:t>
            </w:r>
          </w:p>
        </w:tc>
      </w:tr>
      <w:tr w:rsidR="000B1DAC" w:rsidTr="00793753">
        <w:tc>
          <w:tcPr>
            <w:tcW w:w="2394" w:type="dxa"/>
          </w:tcPr>
          <w:p w:rsidR="000B1DAC" w:rsidRDefault="000B1DAC" w:rsidP="00255116">
            <w:pPr>
              <w:pStyle w:val="ListParagraph"/>
              <w:ind w:left="0"/>
            </w:pPr>
            <w:r>
              <w:t>Think</w:t>
            </w:r>
          </w:p>
        </w:tc>
        <w:tc>
          <w:tcPr>
            <w:tcW w:w="2394" w:type="dxa"/>
          </w:tcPr>
          <w:p w:rsidR="000B1DAC" w:rsidRDefault="000B1DAC" w:rsidP="00255116">
            <w:pPr>
              <w:pStyle w:val="ListParagraph"/>
              <w:ind w:left="0"/>
            </w:pPr>
            <w:r>
              <w:t>Thought</w:t>
            </w:r>
          </w:p>
        </w:tc>
        <w:tc>
          <w:tcPr>
            <w:tcW w:w="2394" w:type="dxa"/>
          </w:tcPr>
          <w:p w:rsidR="000B1DAC" w:rsidRDefault="000B1DAC" w:rsidP="00255116">
            <w:pPr>
              <w:pStyle w:val="ListParagraph"/>
              <w:ind w:left="0"/>
            </w:pPr>
            <w:r>
              <w:t>Thought</w:t>
            </w:r>
          </w:p>
        </w:tc>
        <w:tc>
          <w:tcPr>
            <w:tcW w:w="2394" w:type="dxa"/>
          </w:tcPr>
          <w:p w:rsidR="000B1DAC" w:rsidRDefault="000B1DAC" w:rsidP="005C7150">
            <w:pPr>
              <w:pStyle w:val="ListParagraph"/>
              <w:ind w:left="0"/>
            </w:pPr>
            <w:r>
              <w:t>Thinking</w:t>
            </w:r>
          </w:p>
        </w:tc>
      </w:tr>
      <w:tr w:rsidR="000B1DAC" w:rsidTr="00793753">
        <w:tc>
          <w:tcPr>
            <w:tcW w:w="2394" w:type="dxa"/>
          </w:tcPr>
          <w:p w:rsidR="000B1DAC" w:rsidRDefault="000B1DAC" w:rsidP="00255116">
            <w:pPr>
              <w:pStyle w:val="ListParagraph"/>
              <w:ind w:left="0"/>
            </w:pPr>
            <w:r>
              <w:t>Throw</w:t>
            </w:r>
          </w:p>
        </w:tc>
        <w:tc>
          <w:tcPr>
            <w:tcW w:w="2394" w:type="dxa"/>
          </w:tcPr>
          <w:p w:rsidR="000B1DAC" w:rsidRDefault="000B1DAC" w:rsidP="00255116">
            <w:pPr>
              <w:pStyle w:val="ListParagraph"/>
              <w:ind w:left="0"/>
            </w:pPr>
            <w:r>
              <w:t>Threw</w:t>
            </w:r>
          </w:p>
        </w:tc>
        <w:tc>
          <w:tcPr>
            <w:tcW w:w="2394" w:type="dxa"/>
          </w:tcPr>
          <w:p w:rsidR="000B1DAC" w:rsidRDefault="000B1DAC" w:rsidP="00255116">
            <w:pPr>
              <w:pStyle w:val="ListParagraph"/>
              <w:ind w:left="0"/>
            </w:pPr>
            <w:r>
              <w:t>Thrown</w:t>
            </w:r>
          </w:p>
        </w:tc>
        <w:tc>
          <w:tcPr>
            <w:tcW w:w="2394" w:type="dxa"/>
          </w:tcPr>
          <w:p w:rsidR="000B1DAC" w:rsidRDefault="000B1DAC" w:rsidP="005C7150">
            <w:pPr>
              <w:pStyle w:val="ListParagraph"/>
              <w:ind w:left="0"/>
            </w:pPr>
            <w:r>
              <w:t>Throwing</w:t>
            </w:r>
          </w:p>
        </w:tc>
      </w:tr>
      <w:tr w:rsidR="000B1DAC" w:rsidTr="00793753">
        <w:tc>
          <w:tcPr>
            <w:tcW w:w="2394" w:type="dxa"/>
          </w:tcPr>
          <w:p w:rsidR="000B1DAC" w:rsidRDefault="000B1DAC" w:rsidP="00255116">
            <w:pPr>
              <w:pStyle w:val="ListParagraph"/>
              <w:ind w:left="0"/>
            </w:pPr>
            <w:r>
              <w:t>Understand</w:t>
            </w:r>
          </w:p>
        </w:tc>
        <w:tc>
          <w:tcPr>
            <w:tcW w:w="2394" w:type="dxa"/>
          </w:tcPr>
          <w:p w:rsidR="000B1DAC" w:rsidRDefault="000B1DAC" w:rsidP="00255116">
            <w:pPr>
              <w:pStyle w:val="ListParagraph"/>
              <w:ind w:left="0"/>
            </w:pPr>
            <w:r>
              <w:t>Understood</w:t>
            </w:r>
          </w:p>
        </w:tc>
        <w:tc>
          <w:tcPr>
            <w:tcW w:w="2394" w:type="dxa"/>
          </w:tcPr>
          <w:p w:rsidR="000B1DAC" w:rsidRDefault="000B1DAC" w:rsidP="00255116">
            <w:pPr>
              <w:pStyle w:val="ListParagraph"/>
              <w:ind w:left="0"/>
            </w:pPr>
            <w:r>
              <w:t>Understood</w:t>
            </w:r>
          </w:p>
        </w:tc>
        <w:tc>
          <w:tcPr>
            <w:tcW w:w="2394" w:type="dxa"/>
          </w:tcPr>
          <w:p w:rsidR="000B1DAC" w:rsidRDefault="000B1DAC" w:rsidP="005C7150">
            <w:pPr>
              <w:pStyle w:val="ListParagraph"/>
              <w:ind w:left="0"/>
            </w:pPr>
            <w:r>
              <w:t>Understanding</w:t>
            </w:r>
          </w:p>
        </w:tc>
      </w:tr>
      <w:tr w:rsidR="000B1DAC" w:rsidTr="00793753">
        <w:tc>
          <w:tcPr>
            <w:tcW w:w="2394" w:type="dxa"/>
          </w:tcPr>
          <w:p w:rsidR="000B1DAC" w:rsidRDefault="000B1DAC" w:rsidP="00255116">
            <w:pPr>
              <w:pStyle w:val="ListParagraph"/>
              <w:ind w:left="0"/>
            </w:pPr>
            <w:r>
              <w:t>Undo</w:t>
            </w:r>
          </w:p>
        </w:tc>
        <w:tc>
          <w:tcPr>
            <w:tcW w:w="2394" w:type="dxa"/>
          </w:tcPr>
          <w:p w:rsidR="000B1DAC" w:rsidRDefault="000B1DAC" w:rsidP="00255116">
            <w:pPr>
              <w:pStyle w:val="ListParagraph"/>
              <w:ind w:left="0"/>
            </w:pPr>
            <w:r>
              <w:t>Undid</w:t>
            </w:r>
          </w:p>
        </w:tc>
        <w:tc>
          <w:tcPr>
            <w:tcW w:w="2394" w:type="dxa"/>
          </w:tcPr>
          <w:p w:rsidR="000B1DAC" w:rsidRDefault="000B1DAC" w:rsidP="00255116">
            <w:pPr>
              <w:pStyle w:val="ListParagraph"/>
              <w:ind w:left="0"/>
            </w:pPr>
            <w:r>
              <w:t>Undone</w:t>
            </w:r>
          </w:p>
        </w:tc>
        <w:tc>
          <w:tcPr>
            <w:tcW w:w="2394" w:type="dxa"/>
          </w:tcPr>
          <w:p w:rsidR="000B1DAC" w:rsidRDefault="000B1DAC" w:rsidP="005C7150">
            <w:pPr>
              <w:pStyle w:val="ListParagraph"/>
              <w:ind w:left="0"/>
            </w:pPr>
            <w:r>
              <w:t>Undoing</w:t>
            </w:r>
          </w:p>
        </w:tc>
      </w:tr>
      <w:tr w:rsidR="000B1DAC" w:rsidTr="00793753">
        <w:tc>
          <w:tcPr>
            <w:tcW w:w="2394" w:type="dxa"/>
          </w:tcPr>
          <w:p w:rsidR="000B1DAC" w:rsidRDefault="000B1DAC" w:rsidP="00255116">
            <w:pPr>
              <w:pStyle w:val="ListParagraph"/>
              <w:ind w:left="0"/>
            </w:pPr>
            <w:r>
              <w:t>Wake</w:t>
            </w:r>
          </w:p>
        </w:tc>
        <w:tc>
          <w:tcPr>
            <w:tcW w:w="2394" w:type="dxa"/>
          </w:tcPr>
          <w:p w:rsidR="000B1DAC" w:rsidRDefault="000B1DAC" w:rsidP="00255116">
            <w:pPr>
              <w:pStyle w:val="ListParagraph"/>
              <w:ind w:left="0"/>
            </w:pPr>
            <w:r>
              <w:t>Woke</w:t>
            </w:r>
          </w:p>
        </w:tc>
        <w:tc>
          <w:tcPr>
            <w:tcW w:w="2394" w:type="dxa"/>
          </w:tcPr>
          <w:p w:rsidR="000B1DAC" w:rsidRDefault="000B1DAC" w:rsidP="00255116">
            <w:pPr>
              <w:pStyle w:val="ListParagraph"/>
              <w:ind w:left="0"/>
            </w:pPr>
            <w:r>
              <w:t>Waken</w:t>
            </w:r>
          </w:p>
        </w:tc>
        <w:tc>
          <w:tcPr>
            <w:tcW w:w="2394" w:type="dxa"/>
          </w:tcPr>
          <w:p w:rsidR="000B1DAC" w:rsidRDefault="000B1DAC" w:rsidP="005C7150">
            <w:pPr>
              <w:pStyle w:val="ListParagraph"/>
              <w:ind w:left="0"/>
            </w:pPr>
            <w:r>
              <w:t>Waking</w:t>
            </w:r>
          </w:p>
        </w:tc>
      </w:tr>
      <w:tr w:rsidR="000B1DAC" w:rsidTr="00793753">
        <w:tc>
          <w:tcPr>
            <w:tcW w:w="2394" w:type="dxa"/>
          </w:tcPr>
          <w:p w:rsidR="000B1DAC" w:rsidRDefault="000B1DAC" w:rsidP="00255116">
            <w:pPr>
              <w:pStyle w:val="ListParagraph"/>
              <w:ind w:left="0"/>
            </w:pPr>
            <w:r>
              <w:t>Wear</w:t>
            </w:r>
          </w:p>
        </w:tc>
        <w:tc>
          <w:tcPr>
            <w:tcW w:w="2394" w:type="dxa"/>
          </w:tcPr>
          <w:p w:rsidR="000B1DAC" w:rsidRDefault="000B1DAC" w:rsidP="00255116">
            <w:pPr>
              <w:pStyle w:val="ListParagraph"/>
              <w:ind w:left="0"/>
            </w:pPr>
            <w:r>
              <w:t>Wore</w:t>
            </w:r>
          </w:p>
        </w:tc>
        <w:tc>
          <w:tcPr>
            <w:tcW w:w="2394" w:type="dxa"/>
          </w:tcPr>
          <w:p w:rsidR="000B1DAC" w:rsidRDefault="000B1DAC" w:rsidP="00255116">
            <w:pPr>
              <w:pStyle w:val="ListParagraph"/>
              <w:ind w:left="0"/>
            </w:pPr>
            <w:r>
              <w:t>Worn</w:t>
            </w:r>
          </w:p>
        </w:tc>
        <w:tc>
          <w:tcPr>
            <w:tcW w:w="2394" w:type="dxa"/>
          </w:tcPr>
          <w:p w:rsidR="000B1DAC" w:rsidRDefault="000B1DAC" w:rsidP="005C7150">
            <w:pPr>
              <w:pStyle w:val="ListParagraph"/>
              <w:ind w:left="0"/>
            </w:pPr>
            <w:r>
              <w:t>Wearing</w:t>
            </w:r>
          </w:p>
        </w:tc>
      </w:tr>
      <w:tr w:rsidR="000B1DAC" w:rsidTr="00793753">
        <w:tc>
          <w:tcPr>
            <w:tcW w:w="2394" w:type="dxa"/>
          </w:tcPr>
          <w:p w:rsidR="000B1DAC" w:rsidRDefault="000B1DAC" w:rsidP="00255116">
            <w:pPr>
              <w:pStyle w:val="ListParagraph"/>
              <w:ind w:left="0"/>
            </w:pPr>
            <w:r>
              <w:t>Weave</w:t>
            </w:r>
          </w:p>
        </w:tc>
        <w:tc>
          <w:tcPr>
            <w:tcW w:w="2394" w:type="dxa"/>
          </w:tcPr>
          <w:p w:rsidR="000B1DAC" w:rsidRDefault="000B1DAC" w:rsidP="00255116">
            <w:pPr>
              <w:pStyle w:val="ListParagraph"/>
              <w:ind w:left="0"/>
            </w:pPr>
            <w:r>
              <w:t>Wove</w:t>
            </w:r>
          </w:p>
        </w:tc>
        <w:tc>
          <w:tcPr>
            <w:tcW w:w="2394" w:type="dxa"/>
          </w:tcPr>
          <w:p w:rsidR="000B1DAC" w:rsidRDefault="000B1DAC" w:rsidP="00255116">
            <w:pPr>
              <w:pStyle w:val="ListParagraph"/>
              <w:ind w:left="0"/>
            </w:pPr>
            <w:r>
              <w:t>Woven</w:t>
            </w:r>
          </w:p>
        </w:tc>
        <w:tc>
          <w:tcPr>
            <w:tcW w:w="2394" w:type="dxa"/>
          </w:tcPr>
          <w:p w:rsidR="000B1DAC" w:rsidRDefault="000B1DAC" w:rsidP="005C7150">
            <w:pPr>
              <w:pStyle w:val="ListParagraph"/>
              <w:ind w:left="0"/>
            </w:pPr>
            <w:r>
              <w:t>Weaving</w:t>
            </w:r>
          </w:p>
        </w:tc>
      </w:tr>
      <w:tr w:rsidR="000B1DAC" w:rsidTr="00793753">
        <w:tc>
          <w:tcPr>
            <w:tcW w:w="2394" w:type="dxa"/>
          </w:tcPr>
          <w:p w:rsidR="000B1DAC" w:rsidRDefault="000B1DAC" w:rsidP="00255116">
            <w:pPr>
              <w:pStyle w:val="ListParagraph"/>
              <w:ind w:left="0"/>
            </w:pPr>
            <w:r>
              <w:t>Win</w:t>
            </w:r>
          </w:p>
        </w:tc>
        <w:tc>
          <w:tcPr>
            <w:tcW w:w="2394" w:type="dxa"/>
          </w:tcPr>
          <w:p w:rsidR="000B1DAC" w:rsidRDefault="000B1DAC" w:rsidP="00255116">
            <w:pPr>
              <w:pStyle w:val="ListParagraph"/>
              <w:ind w:left="0"/>
            </w:pPr>
            <w:r>
              <w:t>Won</w:t>
            </w:r>
          </w:p>
        </w:tc>
        <w:tc>
          <w:tcPr>
            <w:tcW w:w="2394" w:type="dxa"/>
          </w:tcPr>
          <w:p w:rsidR="000B1DAC" w:rsidRDefault="000B1DAC" w:rsidP="00255116">
            <w:pPr>
              <w:pStyle w:val="ListParagraph"/>
              <w:ind w:left="0"/>
            </w:pPr>
            <w:r>
              <w:t>Won</w:t>
            </w:r>
          </w:p>
        </w:tc>
        <w:tc>
          <w:tcPr>
            <w:tcW w:w="2394" w:type="dxa"/>
          </w:tcPr>
          <w:p w:rsidR="000B1DAC" w:rsidRDefault="000B1DAC" w:rsidP="005C7150">
            <w:pPr>
              <w:pStyle w:val="ListParagraph"/>
              <w:ind w:left="0"/>
            </w:pPr>
            <w:r>
              <w:t>Winning</w:t>
            </w:r>
          </w:p>
        </w:tc>
      </w:tr>
      <w:tr w:rsidR="000B1DAC" w:rsidTr="00793753">
        <w:tc>
          <w:tcPr>
            <w:tcW w:w="2394" w:type="dxa"/>
          </w:tcPr>
          <w:p w:rsidR="000B1DAC" w:rsidRDefault="000B1DAC" w:rsidP="00255116">
            <w:pPr>
              <w:pStyle w:val="ListParagraph"/>
              <w:ind w:left="0"/>
            </w:pPr>
            <w:r>
              <w:t>Write</w:t>
            </w:r>
          </w:p>
        </w:tc>
        <w:tc>
          <w:tcPr>
            <w:tcW w:w="2394" w:type="dxa"/>
          </w:tcPr>
          <w:p w:rsidR="000B1DAC" w:rsidRDefault="000B1DAC" w:rsidP="00255116">
            <w:pPr>
              <w:pStyle w:val="ListParagraph"/>
              <w:ind w:left="0"/>
            </w:pPr>
            <w:r>
              <w:t>Wrote</w:t>
            </w:r>
          </w:p>
        </w:tc>
        <w:tc>
          <w:tcPr>
            <w:tcW w:w="2394" w:type="dxa"/>
          </w:tcPr>
          <w:p w:rsidR="000B1DAC" w:rsidRDefault="000B1DAC" w:rsidP="00255116">
            <w:pPr>
              <w:pStyle w:val="ListParagraph"/>
              <w:ind w:left="0"/>
            </w:pPr>
            <w:r>
              <w:t xml:space="preserve">Written </w:t>
            </w:r>
          </w:p>
        </w:tc>
        <w:tc>
          <w:tcPr>
            <w:tcW w:w="2394" w:type="dxa"/>
          </w:tcPr>
          <w:p w:rsidR="000B1DAC" w:rsidRDefault="000B1DAC" w:rsidP="005C7150">
            <w:pPr>
              <w:pStyle w:val="ListParagraph"/>
              <w:ind w:left="0"/>
            </w:pPr>
            <w:r>
              <w:t>Writing</w:t>
            </w:r>
          </w:p>
        </w:tc>
      </w:tr>
      <w:tr w:rsidR="000B1DAC" w:rsidTr="00793753">
        <w:tc>
          <w:tcPr>
            <w:tcW w:w="2394" w:type="dxa"/>
          </w:tcPr>
          <w:p w:rsidR="000B1DAC" w:rsidRDefault="001F28BE" w:rsidP="00255116">
            <w:pPr>
              <w:pStyle w:val="ListParagraph"/>
              <w:ind w:left="0"/>
            </w:pPr>
            <w:r>
              <w:t>Wind</w:t>
            </w:r>
          </w:p>
        </w:tc>
        <w:tc>
          <w:tcPr>
            <w:tcW w:w="2394" w:type="dxa"/>
          </w:tcPr>
          <w:p w:rsidR="000B1DAC" w:rsidRDefault="001F28BE" w:rsidP="00255116">
            <w:pPr>
              <w:pStyle w:val="ListParagraph"/>
              <w:ind w:left="0"/>
            </w:pPr>
            <w:r>
              <w:t>Wound</w:t>
            </w:r>
          </w:p>
        </w:tc>
        <w:tc>
          <w:tcPr>
            <w:tcW w:w="2394" w:type="dxa"/>
          </w:tcPr>
          <w:p w:rsidR="000B1DAC" w:rsidRDefault="001F28BE" w:rsidP="00255116">
            <w:pPr>
              <w:pStyle w:val="ListParagraph"/>
              <w:ind w:left="0"/>
            </w:pPr>
            <w:r>
              <w:t>Wound</w:t>
            </w:r>
          </w:p>
        </w:tc>
        <w:tc>
          <w:tcPr>
            <w:tcW w:w="2394" w:type="dxa"/>
          </w:tcPr>
          <w:p w:rsidR="000B1DAC" w:rsidRDefault="00387FF3" w:rsidP="005C7150">
            <w:pPr>
              <w:pStyle w:val="ListParagraph"/>
              <w:ind w:left="0"/>
            </w:pPr>
            <w:r>
              <w:t>W</w:t>
            </w:r>
            <w:r w:rsidR="001F28BE">
              <w:t>inding</w:t>
            </w:r>
          </w:p>
        </w:tc>
      </w:tr>
    </w:tbl>
    <w:p w:rsidR="00793753" w:rsidRDefault="00793753" w:rsidP="00255116">
      <w:pPr>
        <w:pStyle w:val="ListParagraph"/>
        <w:ind w:left="820"/>
      </w:pPr>
    </w:p>
    <w:p w:rsidR="00793753" w:rsidRDefault="00793753" w:rsidP="00255116">
      <w:pPr>
        <w:pStyle w:val="ListParagraph"/>
        <w:ind w:left="820"/>
      </w:pPr>
    </w:p>
    <w:p w:rsidR="00C315E0" w:rsidRDefault="00C315E0" w:rsidP="001F1A4D">
      <w:pPr>
        <w:pStyle w:val="ListParagraph"/>
        <w:numPr>
          <w:ilvl w:val="0"/>
          <w:numId w:val="44"/>
        </w:numPr>
      </w:pPr>
      <w:r>
        <w:lastRenderedPageBreak/>
        <w:t>Transitive Verb:</w:t>
      </w:r>
      <w:r w:rsidR="00200142">
        <w:t xml:space="preserve"> A</w:t>
      </w:r>
      <w:r w:rsidR="001B1949">
        <w:t xml:space="preserve"> Transitive</w:t>
      </w:r>
      <w:r w:rsidR="00200142">
        <w:t xml:space="preserve"> verb </w:t>
      </w:r>
      <w:r w:rsidR="001B1949">
        <w:t>is a verb that requires a direct object, which is a noun, pronoun or noun phrase that follows the verb and completes the sentences meaning by indicating the person or thing that receives the action of the verb.</w:t>
      </w:r>
    </w:p>
    <w:p w:rsidR="00200142" w:rsidRDefault="00200142" w:rsidP="00255116">
      <w:pPr>
        <w:pStyle w:val="ListParagraph"/>
        <w:ind w:left="820"/>
      </w:pPr>
      <w:r>
        <w:t>Ex:- I called him.(called is verb</w:t>
      </w:r>
      <w:r w:rsidR="001F1A4D">
        <w:t>,</w:t>
      </w:r>
      <w:r>
        <w:t xml:space="preserve"> him is noun/pronoun)</w:t>
      </w:r>
    </w:p>
    <w:p w:rsidR="00200142" w:rsidRDefault="00200142" w:rsidP="00255116">
      <w:pPr>
        <w:pStyle w:val="ListParagraph"/>
        <w:ind w:left="820"/>
      </w:pPr>
      <w:r>
        <w:t xml:space="preserve">Children fly kites.(fly verb </w:t>
      </w:r>
      <w:r w:rsidR="001F1A4D">
        <w:t>,</w:t>
      </w:r>
      <w:r>
        <w:t>kites noun)</w:t>
      </w:r>
    </w:p>
    <w:p w:rsidR="00200142" w:rsidRDefault="00200142" w:rsidP="00255116">
      <w:pPr>
        <w:pStyle w:val="ListParagraph"/>
        <w:ind w:left="820"/>
      </w:pPr>
      <w:r>
        <w:t>I missed a class.(missed is</w:t>
      </w:r>
      <w:r w:rsidR="00DE468F">
        <w:t xml:space="preserve"> a</w:t>
      </w:r>
      <w:r>
        <w:t xml:space="preserve"> verb</w:t>
      </w:r>
      <w:r w:rsidR="001F1A4D">
        <w:t>,</w:t>
      </w:r>
      <w:r>
        <w:t xml:space="preserve"> class is </w:t>
      </w:r>
      <w:r w:rsidR="00DE468F">
        <w:t xml:space="preserve">a </w:t>
      </w:r>
      <w:r>
        <w:t>noun)</w:t>
      </w:r>
    </w:p>
    <w:p w:rsidR="00200142" w:rsidRDefault="00200142" w:rsidP="00255116">
      <w:pPr>
        <w:pStyle w:val="ListParagraph"/>
        <w:ind w:left="820"/>
      </w:pPr>
      <w:r>
        <w:t xml:space="preserve">We have learned many things.( we is </w:t>
      </w:r>
      <w:r w:rsidR="00DE468F">
        <w:t xml:space="preserve">a </w:t>
      </w:r>
      <w:r>
        <w:t>subject, have learned</w:t>
      </w:r>
      <w:r w:rsidR="00DE468F">
        <w:t xml:space="preserve"> is a</w:t>
      </w:r>
      <w:r>
        <w:t xml:space="preserve"> verb</w:t>
      </w:r>
      <w:r w:rsidR="00DE468F">
        <w:t xml:space="preserve">, </w:t>
      </w:r>
      <w:r>
        <w:t xml:space="preserve"> many things</w:t>
      </w:r>
      <w:r w:rsidR="00DE468F">
        <w:t xml:space="preserve"> is </w:t>
      </w:r>
      <w:proofErr w:type="spellStart"/>
      <w:r w:rsidR="00DE468F">
        <w:t>a</w:t>
      </w:r>
      <w:proofErr w:type="spellEnd"/>
      <w:r>
        <w:t xml:space="preserve"> object)</w:t>
      </w:r>
    </w:p>
    <w:p w:rsidR="00200142" w:rsidRDefault="00BB1B39" w:rsidP="00200142">
      <w:r>
        <w:t xml:space="preserve">                 I </w:t>
      </w:r>
      <w:r w:rsidR="00200142">
        <w:t xml:space="preserve">have been speaking English for many years.( I is </w:t>
      </w:r>
      <w:r w:rsidR="00DE468F">
        <w:t xml:space="preserve">a </w:t>
      </w:r>
      <w:r w:rsidR="00200142">
        <w:t>subject, have been</w:t>
      </w:r>
      <w:r w:rsidR="00DE468F">
        <w:t xml:space="preserve"> is a</w:t>
      </w:r>
      <w:r w:rsidR="00200142">
        <w:t xml:space="preserve"> verb, for</w:t>
      </w:r>
      <w:r w:rsidR="00DE468F">
        <w:t xml:space="preserve"> is a preposition, </w:t>
      </w:r>
      <w:r w:rsidR="00200142">
        <w:t>many</w:t>
      </w:r>
      <w:r w:rsidR="00DE468F">
        <w:t xml:space="preserve"> is </w:t>
      </w:r>
      <w:proofErr w:type="spellStart"/>
      <w:r w:rsidR="00DE468F">
        <w:t>a</w:t>
      </w:r>
      <w:proofErr w:type="spellEnd"/>
      <w:r w:rsidR="00200142">
        <w:t xml:space="preserve"> object, years</w:t>
      </w:r>
      <w:r w:rsidR="00DE468F">
        <w:t xml:space="preserve"> is a</w:t>
      </w:r>
      <w:r w:rsidR="00200142">
        <w:t xml:space="preserve"> noun)</w:t>
      </w:r>
    </w:p>
    <w:p w:rsidR="008F206D" w:rsidRDefault="008F206D" w:rsidP="00200142">
      <w:r>
        <w:t xml:space="preserve">   A Transitive Verb can also have an indirect object , which is a noun, pronoun or noun phrase that comes before a direct object and indicates the person or thing that receives what is being given or done.</w:t>
      </w:r>
    </w:p>
    <w:p w:rsidR="008F206D" w:rsidRDefault="008F206D" w:rsidP="00200142">
      <w:r>
        <w:t>Ex: Find her a chair.</w:t>
      </w:r>
    </w:p>
    <w:p w:rsidR="008F206D" w:rsidRDefault="008F206D" w:rsidP="00200142">
      <w:r>
        <w:t xml:space="preserve">   Can you read me the letter?</w:t>
      </w:r>
    </w:p>
    <w:p w:rsidR="008F206D" w:rsidRDefault="008F206D" w:rsidP="00200142">
      <w:r>
        <w:t>Who gave her the lawyers information?</w:t>
      </w:r>
    </w:p>
    <w:p w:rsidR="00200142" w:rsidRDefault="00200142" w:rsidP="00200142">
      <w:r>
        <w:t xml:space="preserve">Books are on the table.( Books is </w:t>
      </w:r>
      <w:r w:rsidR="00BB1B39">
        <w:t xml:space="preserve">a </w:t>
      </w:r>
      <w:r>
        <w:t>Subject</w:t>
      </w:r>
      <w:r w:rsidR="001F1A4D">
        <w:t>,</w:t>
      </w:r>
      <w:r>
        <w:t xml:space="preserve"> are is</w:t>
      </w:r>
      <w:r w:rsidR="00BB1B39">
        <w:t xml:space="preserve"> a</w:t>
      </w:r>
      <w:r>
        <w:t xml:space="preserve"> verb</w:t>
      </w:r>
      <w:r w:rsidR="001F1A4D">
        <w:t>,</w:t>
      </w:r>
      <w:r>
        <w:t xml:space="preserve"> on is </w:t>
      </w:r>
      <w:r w:rsidR="00BB1B39">
        <w:t xml:space="preserve"> a </w:t>
      </w:r>
      <w:r>
        <w:t xml:space="preserve">preposition </w:t>
      </w:r>
      <w:r w:rsidR="001F1A4D">
        <w:t>,</w:t>
      </w:r>
      <w:r>
        <w:t>table is</w:t>
      </w:r>
      <w:r w:rsidR="00BB1B39">
        <w:t xml:space="preserve"> an</w:t>
      </w:r>
      <w:r>
        <w:t xml:space="preserve"> object.)</w:t>
      </w:r>
    </w:p>
    <w:p w:rsidR="00200142" w:rsidRDefault="00200142" w:rsidP="00200142">
      <w:r>
        <w:t>It is called prepositional phrase.</w:t>
      </w:r>
      <w:r w:rsidR="001E3FB0">
        <w:t xml:space="preserve"> </w:t>
      </w:r>
    </w:p>
    <w:p w:rsidR="00200142" w:rsidRDefault="00200142" w:rsidP="00200142">
      <w:r>
        <w:t xml:space="preserve">I am waiting for him.(I is </w:t>
      </w:r>
      <w:r w:rsidR="00BB1B39">
        <w:t xml:space="preserve">a </w:t>
      </w:r>
      <w:r>
        <w:t xml:space="preserve">subject </w:t>
      </w:r>
      <w:r w:rsidR="001F1A4D">
        <w:t>,</w:t>
      </w:r>
      <w:r>
        <w:t>am waiting is</w:t>
      </w:r>
      <w:r w:rsidR="00BB1B39">
        <w:t xml:space="preserve"> a</w:t>
      </w:r>
      <w:r>
        <w:t xml:space="preserve"> verb </w:t>
      </w:r>
      <w:r w:rsidR="001F1A4D">
        <w:t>,</w:t>
      </w:r>
      <w:r>
        <w:t>for is</w:t>
      </w:r>
      <w:r w:rsidR="00BB1B39">
        <w:t xml:space="preserve"> a</w:t>
      </w:r>
      <w:r>
        <w:t xml:space="preserve"> preposition </w:t>
      </w:r>
      <w:r w:rsidR="001F1A4D">
        <w:t>,</w:t>
      </w:r>
      <w:r>
        <w:t xml:space="preserve">him is </w:t>
      </w:r>
      <w:r w:rsidR="00BB1B39">
        <w:t xml:space="preserve"> an </w:t>
      </w:r>
      <w:r>
        <w:t>object)</w:t>
      </w:r>
    </w:p>
    <w:p w:rsidR="00200142" w:rsidRDefault="00200142" w:rsidP="00200142">
      <w:r>
        <w:t>It is called as</w:t>
      </w:r>
      <w:r w:rsidR="00BB1B39">
        <w:t xml:space="preserve"> a</w:t>
      </w:r>
      <w:r>
        <w:t xml:space="preserve"> prepositional object.</w:t>
      </w:r>
    </w:p>
    <w:p w:rsidR="002F4835" w:rsidRDefault="002F4835" w:rsidP="00200142">
      <w:r>
        <w:t>I called him.(Active Voice)</w:t>
      </w:r>
    </w:p>
    <w:p w:rsidR="002F4835" w:rsidRDefault="002F4835" w:rsidP="00200142">
      <w:r>
        <w:t>He was called by me.(Passive Voice)</w:t>
      </w:r>
    </w:p>
    <w:p w:rsidR="002F4835" w:rsidRDefault="002F4835" w:rsidP="00200142">
      <w:r>
        <w:t>Children fly kites.(Active voice)</w:t>
      </w:r>
    </w:p>
    <w:p w:rsidR="002F4835" w:rsidRDefault="002F4835" w:rsidP="00200142">
      <w:r>
        <w:t>Kites are flown by children.(passive voice)</w:t>
      </w:r>
    </w:p>
    <w:p w:rsidR="002F4835" w:rsidRDefault="002F4835" w:rsidP="00200142">
      <w:r>
        <w:t>We have learned many things.</w:t>
      </w:r>
    </w:p>
    <w:p w:rsidR="002F4835" w:rsidRDefault="002F4835" w:rsidP="00200142">
      <w:r>
        <w:t>****Present Perfect Tense never change into Active and passive voice</w:t>
      </w:r>
    </w:p>
    <w:p w:rsidR="00200142" w:rsidRDefault="001F1A4D" w:rsidP="00200142">
      <w:r>
        <w:t>Ex: I have learnt many things.</w:t>
      </w:r>
    </w:p>
    <w:p w:rsidR="00200142" w:rsidRDefault="00200142" w:rsidP="00200142">
      <w:r>
        <w:t xml:space="preserve">  8)Intransitive Verbs:- A</w:t>
      </w:r>
      <w:r w:rsidR="008F206D">
        <w:t xml:space="preserve">n Intransitive verb is not used with a direct </w:t>
      </w:r>
      <w:r>
        <w:t>obje</w:t>
      </w:r>
      <w:r w:rsidR="008F206D">
        <w:t>ct</w:t>
      </w:r>
      <w:r w:rsidR="00BC4EE9">
        <w:t xml:space="preserve">, if something comes after an intransitive verb that is the position usually inhabited by the direct object, it does not answer why? or whom? </w:t>
      </w:r>
    </w:p>
    <w:p w:rsidR="00BC4EE9" w:rsidRDefault="00BC4EE9" w:rsidP="00200142">
      <w:r>
        <w:t xml:space="preserve">Ex: </w:t>
      </w:r>
      <w:proofErr w:type="spellStart"/>
      <w:r>
        <w:t>Some one</w:t>
      </w:r>
      <w:proofErr w:type="spellEnd"/>
      <w:r>
        <w:t xml:space="preserve"> was coughing loudly.</w:t>
      </w:r>
    </w:p>
    <w:p w:rsidR="00BC4EE9" w:rsidRDefault="00BC4EE9" w:rsidP="00200142">
      <w:r>
        <w:lastRenderedPageBreak/>
        <w:t>Her dog  died suddenly last week.</w:t>
      </w:r>
    </w:p>
    <w:p w:rsidR="00BC4EE9" w:rsidRDefault="00BC4EE9" w:rsidP="00200142">
      <w:r>
        <w:t>We were attending quickly.</w:t>
      </w:r>
    </w:p>
    <w:p w:rsidR="00BC4EE9" w:rsidRDefault="00BC4EE9" w:rsidP="00BC4EE9">
      <w:r>
        <w:t>9)Finite verbs: A verb which shows tense, mood of the speaker, number and person of the subject.</w:t>
      </w:r>
    </w:p>
    <w:p w:rsidR="00CC1A16" w:rsidRDefault="00CC1A16" w:rsidP="00BC4EE9">
      <w:r>
        <w:t>Ex: We come here to learn.(Present Tense)</w:t>
      </w:r>
    </w:p>
    <w:p w:rsidR="00CC1A16" w:rsidRDefault="00CC1A16" w:rsidP="00BC4EE9">
      <w:r>
        <w:t xml:space="preserve">    </w:t>
      </w:r>
      <w:r w:rsidR="00D92E59">
        <w:t xml:space="preserve">   </w:t>
      </w:r>
      <w:r>
        <w:t>We are coming here to gain knowledge.(Present continuous tense)</w:t>
      </w:r>
    </w:p>
    <w:p w:rsidR="00CC1A16" w:rsidRDefault="00D92E59" w:rsidP="00BC4EE9">
      <w:r>
        <w:t xml:space="preserve">       </w:t>
      </w:r>
      <w:r w:rsidR="00CC1A16">
        <w:t>We have come here to update our knowledge.(present perfect Tense)</w:t>
      </w:r>
    </w:p>
    <w:p w:rsidR="00CC1A16" w:rsidRDefault="00D92E59" w:rsidP="00BC4EE9">
      <w:r>
        <w:t xml:space="preserve">      </w:t>
      </w:r>
      <w:r w:rsidR="00CC1A16">
        <w:t xml:space="preserve">We have been learning English since childhood to overcome hesitation.(Present Perfect Continuous </w:t>
      </w:r>
      <w:r>
        <w:t xml:space="preserve">   </w:t>
      </w:r>
      <w:r w:rsidR="00CC1A16">
        <w:t>Tense)</w:t>
      </w:r>
    </w:p>
    <w:p w:rsidR="00CC1A16" w:rsidRDefault="00CC1A16" w:rsidP="00BC4EE9">
      <w:r>
        <w:t>2)Mood of the speaker</w:t>
      </w:r>
    </w:p>
    <w:p w:rsidR="00CC1A16" w:rsidRDefault="00CC1A16" w:rsidP="00BC4EE9">
      <w:r>
        <w:t>Modal Auxiliaries are used  mood to express willingness,</w:t>
      </w:r>
      <w:r w:rsidR="0034341D">
        <w:t xml:space="preserve"> </w:t>
      </w:r>
      <w:r>
        <w:t>determination,</w:t>
      </w:r>
      <w:r w:rsidR="0034341D">
        <w:t xml:space="preserve"> </w:t>
      </w:r>
      <w:r>
        <w:t>doubt.</w:t>
      </w:r>
    </w:p>
    <w:p w:rsidR="00CC1A16" w:rsidRDefault="00CC1A16" w:rsidP="00D92E59">
      <w:pPr>
        <w:pStyle w:val="ListParagraph"/>
        <w:numPr>
          <w:ilvl w:val="0"/>
          <w:numId w:val="49"/>
        </w:numPr>
      </w:pPr>
      <w:r>
        <w:t xml:space="preserve">He might </w:t>
      </w:r>
      <w:proofErr w:type="spellStart"/>
      <w:r>
        <w:t>loose</w:t>
      </w:r>
      <w:proofErr w:type="spellEnd"/>
      <w:r>
        <w:t xml:space="preserve"> a temper.(complete doubt) </w:t>
      </w:r>
    </w:p>
    <w:p w:rsidR="0034341D" w:rsidRDefault="0034341D" w:rsidP="00CC1A16">
      <w:pPr>
        <w:pStyle w:val="ListParagraph"/>
        <w:numPr>
          <w:ilvl w:val="0"/>
          <w:numId w:val="49"/>
        </w:numPr>
      </w:pPr>
      <w:r>
        <w:t>I am thinking about visiting the amusement park.</w:t>
      </w:r>
    </w:p>
    <w:p w:rsidR="0034341D" w:rsidRDefault="0034341D" w:rsidP="00CC1A16">
      <w:pPr>
        <w:pStyle w:val="ListParagraph"/>
        <w:numPr>
          <w:ilvl w:val="0"/>
          <w:numId w:val="49"/>
        </w:numPr>
      </w:pPr>
      <w:r>
        <w:t>Everyone wanted to go to the Amusement Park, but we only had four tickets.</w:t>
      </w:r>
    </w:p>
    <w:p w:rsidR="0034341D" w:rsidRDefault="0034341D" w:rsidP="0034341D">
      <w:pPr>
        <w:pStyle w:val="ListParagraph"/>
      </w:pPr>
      <w:r>
        <w:t>Will show the number and single or plural of the verb.</w:t>
      </w:r>
      <w:r w:rsidR="006422F0">
        <w:t xml:space="preserve"> </w:t>
      </w:r>
      <w:r>
        <w:t>He,</w:t>
      </w:r>
      <w:r w:rsidR="006422F0">
        <w:t xml:space="preserve"> </w:t>
      </w:r>
      <w:r>
        <w:t>She,</w:t>
      </w:r>
      <w:r w:rsidR="006422F0">
        <w:t xml:space="preserve"> It third person singular.</w:t>
      </w:r>
    </w:p>
    <w:p w:rsidR="006422F0" w:rsidRDefault="006422F0" w:rsidP="0034341D">
      <w:pPr>
        <w:pStyle w:val="ListParagraph"/>
      </w:pPr>
      <w:r>
        <w:t>Ex: you will pay for that.( will is modal auxiliary verb, Pay is the bare infinitive)</w:t>
      </w:r>
    </w:p>
    <w:p w:rsidR="006422F0" w:rsidRDefault="004A0082" w:rsidP="0034341D">
      <w:pPr>
        <w:pStyle w:val="ListParagraph"/>
      </w:pPr>
      <w:r>
        <w:t xml:space="preserve">      I can think </w:t>
      </w:r>
      <w:proofErr w:type="spellStart"/>
      <w:r>
        <w:t>what ever</w:t>
      </w:r>
      <w:proofErr w:type="spellEnd"/>
      <w:r>
        <w:t xml:space="preserve"> I </w:t>
      </w:r>
      <w:r w:rsidR="006422F0">
        <w:t>like.(Can is modal auxiliary verb, think is bare infinitive)</w:t>
      </w:r>
    </w:p>
    <w:p w:rsidR="006422F0" w:rsidRDefault="006422F0" w:rsidP="0034341D">
      <w:pPr>
        <w:pStyle w:val="ListParagraph"/>
      </w:pPr>
      <w:r>
        <w:t>10)</w:t>
      </w:r>
      <w:r w:rsidR="004A0082">
        <w:t xml:space="preserve"> </w:t>
      </w:r>
      <w:proofErr w:type="spellStart"/>
      <w:r>
        <w:t>Non finite</w:t>
      </w:r>
      <w:proofErr w:type="spellEnd"/>
      <w:r>
        <w:t xml:space="preserve"> verbs:- A verb which does not show tense ,mood of a speaker and number and person of the subject.</w:t>
      </w:r>
    </w:p>
    <w:p w:rsidR="006422F0" w:rsidRDefault="006422F0" w:rsidP="0034341D">
      <w:pPr>
        <w:pStyle w:val="ListParagraph"/>
      </w:pPr>
      <w:r>
        <w:t>There are four types of Non-finite verbs</w:t>
      </w:r>
    </w:p>
    <w:p w:rsidR="006422F0" w:rsidRDefault="006422F0" w:rsidP="0034341D">
      <w:pPr>
        <w:pStyle w:val="ListParagraph"/>
      </w:pPr>
      <w:r>
        <w:t>1)Infinite verb</w:t>
      </w:r>
    </w:p>
    <w:p w:rsidR="006422F0" w:rsidRDefault="006422F0" w:rsidP="0034341D">
      <w:pPr>
        <w:pStyle w:val="ListParagraph"/>
      </w:pPr>
      <w:r>
        <w:t xml:space="preserve">   a) to infinitive</w:t>
      </w:r>
    </w:p>
    <w:p w:rsidR="006422F0" w:rsidRDefault="006422F0" w:rsidP="0034341D">
      <w:pPr>
        <w:pStyle w:val="ListParagraph"/>
      </w:pPr>
      <w:r>
        <w:t xml:space="preserve">   b) bare/plain infinitive</w:t>
      </w:r>
    </w:p>
    <w:p w:rsidR="006422F0" w:rsidRDefault="006422F0" w:rsidP="0034341D">
      <w:pPr>
        <w:pStyle w:val="ListParagraph"/>
      </w:pPr>
      <w:r>
        <w:t xml:space="preserve">  2) Gerund</w:t>
      </w:r>
    </w:p>
    <w:p w:rsidR="006422F0" w:rsidRDefault="006422F0" w:rsidP="0034341D">
      <w:pPr>
        <w:pStyle w:val="ListParagraph"/>
      </w:pPr>
      <w:r>
        <w:t xml:space="preserve">   3) Present Participle</w:t>
      </w:r>
    </w:p>
    <w:p w:rsidR="006422F0" w:rsidRDefault="006422F0" w:rsidP="0034341D">
      <w:pPr>
        <w:pStyle w:val="ListParagraph"/>
      </w:pPr>
      <w:r>
        <w:t xml:space="preserve">  4) Past Participle</w:t>
      </w:r>
    </w:p>
    <w:p w:rsidR="006422F0" w:rsidRDefault="006422F0" w:rsidP="0034341D">
      <w:pPr>
        <w:pStyle w:val="ListParagraph"/>
      </w:pPr>
      <w:r>
        <w:t xml:space="preserve">a) To infinitive </w:t>
      </w:r>
      <w:r w:rsidR="00A76B1A">
        <w:t>:-</w:t>
      </w:r>
      <w:r>
        <w:t>1) We came here to gain knowledge.</w:t>
      </w:r>
    </w:p>
    <w:p w:rsidR="00A76B1A" w:rsidRDefault="006422F0" w:rsidP="0034341D">
      <w:pPr>
        <w:pStyle w:val="ListParagraph"/>
      </w:pPr>
      <w:r>
        <w:t>2) I am going to office to</w:t>
      </w:r>
      <w:r w:rsidR="0036760B">
        <w:t xml:space="preserve"> </w:t>
      </w:r>
      <w:r w:rsidR="00A76B1A">
        <w:t>earn my living.</w:t>
      </w:r>
    </w:p>
    <w:p w:rsidR="00A76B1A" w:rsidRDefault="00A76B1A" w:rsidP="0034341D">
      <w:pPr>
        <w:pStyle w:val="ListParagraph"/>
      </w:pPr>
      <w:r>
        <w:t>3) We have brought pens to write notes.</w:t>
      </w:r>
    </w:p>
    <w:p w:rsidR="00A76B1A" w:rsidRDefault="00A76B1A" w:rsidP="0034341D">
      <w:pPr>
        <w:pStyle w:val="ListParagraph"/>
      </w:pPr>
      <w:r>
        <w:t>4) I was listening to news to gather some information.</w:t>
      </w:r>
    </w:p>
    <w:p w:rsidR="00A76B1A" w:rsidRDefault="00A76B1A" w:rsidP="0034341D">
      <w:pPr>
        <w:pStyle w:val="ListParagraph"/>
      </w:pPr>
      <w:r>
        <w:t>5) I had finished my breakfast quickly to catch the bus.</w:t>
      </w:r>
    </w:p>
    <w:p w:rsidR="00A76B1A" w:rsidRDefault="00A76B1A" w:rsidP="0034341D">
      <w:pPr>
        <w:pStyle w:val="ListParagraph"/>
      </w:pPr>
      <w:r>
        <w:t>b) bare/plain infinitive:-</w:t>
      </w:r>
      <w:r w:rsidR="00C94BE7">
        <w:t>The infinitive structure of verbs without ‘to’ is called bare infinitive.</w:t>
      </w:r>
    </w:p>
    <w:p w:rsidR="00C94BE7" w:rsidRDefault="00C94BE7" w:rsidP="0034341D">
      <w:pPr>
        <w:pStyle w:val="ListParagraph"/>
      </w:pPr>
      <w:r>
        <w:t>After Auxiliary modal verbs will, shall, would, could, can, may, might, must, should, need not</w:t>
      </w:r>
    </w:p>
    <w:p w:rsidR="00C94BE7" w:rsidRDefault="00C94BE7" w:rsidP="0034341D">
      <w:pPr>
        <w:pStyle w:val="ListParagraph"/>
      </w:pPr>
      <w:r>
        <w:t>Ex: I might walk there if it does not rain.</w:t>
      </w:r>
    </w:p>
    <w:p w:rsidR="00C94BE7" w:rsidRDefault="00C94BE7" w:rsidP="0034341D">
      <w:pPr>
        <w:pStyle w:val="ListParagraph"/>
      </w:pPr>
      <w:r>
        <w:t>You need not go on a diet but you must eat healthy food.</w:t>
      </w:r>
    </w:p>
    <w:p w:rsidR="00C94BE7" w:rsidRDefault="00C94BE7" w:rsidP="0034341D">
      <w:pPr>
        <w:pStyle w:val="ListParagraph"/>
      </w:pPr>
      <w:r>
        <w:t>She made the children do their homework.</w:t>
      </w:r>
    </w:p>
    <w:p w:rsidR="00C94BE7" w:rsidRDefault="00C94BE7" w:rsidP="0034341D">
      <w:pPr>
        <w:pStyle w:val="ListParagraph"/>
      </w:pPr>
      <w:r>
        <w:t>Dad would not let me drive his car.</w:t>
      </w:r>
    </w:p>
    <w:p w:rsidR="00C94BE7" w:rsidRDefault="00C94BE7" w:rsidP="0034341D">
      <w:pPr>
        <w:pStyle w:val="ListParagraph"/>
      </w:pPr>
      <w:r>
        <w:lastRenderedPageBreak/>
        <w:t>After Verbs of Perception: see,</w:t>
      </w:r>
      <w:r w:rsidR="00101705">
        <w:t xml:space="preserve"> </w:t>
      </w:r>
      <w:r>
        <w:t>watch,</w:t>
      </w:r>
      <w:r w:rsidR="00101705">
        <w:t xml:space="preserve"> </w:t>
      </w:r>
      <w:r>
        <w:t>notice,</w:t>
      </w:r>
      <w:r w:rsidR="00101705">
        <w:t xml:space="preserve"> </w:t>
      </w:r>
      <w:r>
        <w:t>observe,</w:t>
      </w:r>
      <w:r w:rsidR="00101705">
        <w:t xml:space="preserve"> </w:t>
      </w:r>
      <w:r>
        <w:t>feel,</w:t>
      </w:r>
      <w:r w:rsidR="00101705">
        <w:t xml:space="preserve"> </w:t>
      </w:r>
      <w:r>
        <w:t>hear</w:t>
      </w:r>
    </w:p>
    <w:p w:rsidR="00C94BE7" w:rsidRDefault="00101705" w:rsidP="0034341D">
      <w:pPr>
        <w:pStyle w:val="ListParagraph"/>
      </w:pPr>
      <w:r>
        <w:t xml:space="preserve">Ex: He </w:t>
      </w:r>
      <w:r w:rsidR="00C94BE7">
        <w:t>heard the teacher call his name.</w:t>
      </w:r>
    </w:p>
    <w:p w:rsidR="00101705" w:rsidRDefault="00101705" w:rsidP="0034341D">
      <w:pPr>
        <w:pStyle w:val="ListParagraph"/>
      </w:pPr>
      <w:r>
        <w:t xml:space="preserve">   We felt the ground shake beneath our feet.</w:t>
      </w:r>
    </w:p>
    <w:p w:rsidR="00504C60" w:rsidRDefault="00504C60" w:rsidP="00151BA8">
      <w:pPr>
        <w:pStyle w:val="ListParagraph"/>
        <w:numPr>
          <w:ilvl w:val="0"/>
          <w:numId w:val="48"/>
        </w:numPr>
      </w:pPr>
      <w:r>
        <w:t>Gerund Verb: It is a verbal noun, it is verb in form and functions as noun.</w:t>
      </w:r>
    </w:p>
    <w:p w:rsidR="00151BA8" w:rsidRDefault="00151BA8" w:rsidP="00151BA8">
      <w:pPr>
        <w:pStyle w:val="ListParagraph"/>
        <w:ind w:left="1900"/>
      </w:pPr>
      <w:r>
        <w:t>Gerund will be come in the beginning or after preposition After preposition generally noun or pronoun will come.</w:t>
      </w:r>
    </w:p>
    <w:p w:rsidR="00504C60" w:rsidRDefault="00504C60" w:rsidP="0034341D">
      <w:pPr>
        <w:pStyle w:val="ListParagraph"/>
      </w:pPr>
      <w:r>
        <w:t xml:space="preserve">  Ex: verb + </w:t>
      </w:r>
      <w:proofErr w:type="spellStart"/>
      <w:r>
        <w:t>ing</w:t>
      </w:r>
      <w:proofErr w:type="spellEnd"/>
    </w:p>
    <w:p w:rsidR="00504C60" w:rsidRDefault="00504C60" w:rsidP="0034341D">
      <w:pPr>
        <w:pStyle w:val="ListParagraph"/>
      </w:pPr>
      <w:r>
        <w:t xml:space="preserve">  Auxiliary verb never come before the verb + </w:t>
      </w:r>
      <w:proofErr w:type="spellStart"/>
      <w:r>
        <w:t>ing</w:t>
      </w:r>
      <w:proofErr w:type="spellEnd"/>
      <w:r>
        <w:t>. Gerund verb talks about activity.</w:t>
      </w:r>
    </w:p>
    <w:p w:rsidR="00504C60" w:rsidRDefault="00504C60" w:rsidP="0034341D">
      <w:pPr>
        <w:pStyle w:val="ListParagraph"/>
      </w:pPr>
      <w:r>
        <w:t xml:space="preserve"> Ex: waking up in the morning is good.</w:t>
      </w:r>
    </w:p>
    <w:p w:rsidR="00151BA8" w:rsidRDefault="00504C60" w:rsidP="00151BA8">
      <w:pPr>
        <w:pStyle w:val="ListParagraph"/>
      </w:pPr>
      <w:r>
        <w:t xml:space="preserve">      Going to bed late in the</w:t>
      </w:r>
      <w:r w:rsidR="00151BA8">
        <w:t xml:space="preserve"> night is not good.</w:t>
      </w:r>
    </w:p>
    <w:p w:rsidR="00151BA8" w:rsidRDefault="004E51B9" w:rsidP="0034341D">
      <w:pPr>
        <w:pStyle w:val="ListParagraph"/>
      </w:pPr>
      <w:r>
        <w:t xml:space="preserve">      </w:t>
      </w:r>
      <w:r w:rsidR="00151BA8">
        <w:t>Yawning in the class is not good.</w:t>
      </w:r>
    </w:p>
    <w:p w:rsidR="00151BA8" w:rsidRDefault="004E51B9" w:rsidP="0034341D">
      <w:pPr>
        <w:pStyle w:val="ListParagraph"/>
      </w:pPr>
      <w:r>
        <w:t xml:space="preserve">      </w:t>
      </w:r>
      <w:r w:rsidR="00151BA8">
        <w:t>I</w:t>
      </w:r>
      <w:r>
        <w:t xml:space="preserve"> </w:t>
      </w:r>
      <w:r w:rsidR="00151BA8">
        <w:t>go for jogging every morning.</w:t>
      </w:r>
    </w:p>
    <w:p w:rsidR="00151BA8" w:rsidRDefault="004E51B9" w:rsidP="0034341D">
      <w:pPr>
        <w:pStyle w:val="ListParagraph"/>
      </w:pPr>
      <w:r>
        <w:t xml:space="preserve">      </w:t>
      </w:r>
      <w:r w:rsidR="00151BA8">
        <w:t>Working carefully and systematically always pays us in the long running.</w:t>
      </w:r>
    </w:p>
    <w:p w:rsidR="00FC7EDC" w:rsidRDefault="004E51B9" w:rsidP="0034341D">
      <w:pPr>
        <w:pStyle w:val="ListParagraph"/>
      </w:pPr>
      <w:r>
        <w:t>3)Present Participle:</w:t>
      </w:r>
      <w:r w:rsidR="00FC7EDC">
        <w:t xml:space="preserve"> Present Participle is a form of verb that uses “’</w:t>
      </w:r>
      <w:proofErr w:type="spellStart"/>
      <w:r w:rsidR="00FC7EDC">
        <w:t>ing</w:t>
      </w:r>
      <w:proofErr w:type="spellEnd"/>
      <w:r w:rsidR="00FC7EDC">
        <w:t>” with the base of the word.</w:t>
      </w:r>
    </w:p>
    <w:p w:rsidR="00FC7EDC" w:rsidRDefault="00FC7EDC" w:rsidP="0034341D">
      <w:pPr>
        <w:pStyle w:val="ListParagraph"/>
      </w:pPr>
      <w:r>
        <w:t>Ex: The young laughing girl is looking beautiful.</w:t>
      </w:r>
    </w:p>
    <w:p w:rsidR="00FC7EDC" w:rsidRDefault="00FC7EDC" w:rsidP="0034341D">
      <w:pPr>
        <w:pStyle w:val="ListParagraph"/>
      </w:pPr>
      <w:r>
        <w:t xml:space="preserve"> I watch my children playing.</w:t>
      </w:r>
    </w:p>
    <w:p w:rsidR="00FC7EDC" w:rsidRDefault="00FC7EDC" w:rsidP="0034341D">
      <w:pPr>
        <w:pStyle w:val="ListParagraph"/>
      </w:pPr>
      <w:r>
        <w:t>I observe my students taking notes.</w:t>
      </w:r>
    </w:p>
    <w:p w:rsidR="002605C8" w:rsidRDefault="002605C8" w:rsidP="0034341D">
      <w:pPr>
        <w:pStyle w:val="ListParagraph"/>
      </w:pPr>
      <w:r>
        <w:t>I really liked this bouncing ball.</w:t>
      </w:r>
    </w:p>
    <w:p w:rsidR="002605C8" w:rsidRDefault="002605C8" w:rsidP="0034341D">
      <w:pPr>
        <w:pStyle w:val="ListParagraph"/>
      </w:pPr>
      <w:r>
        <w:t>Watching T.V. he forgot everything else.</w:t>
      </w:r>
    </w:p>
    <w:p w:rsidR="002605C8" w:rsidRDefault="002605C8" w:rsidP="0034341D">
      <w:pPr>
        <w:pStyle w:val="ListParagraph"/>
      </w:pPr>
      <w:r>
        <w:t>** Both a gerund and a present participle come from a verb and both end in –</w:t>
      </w:r>
      <w:proofErr w:type="spellStart"/>
      <w:r>
        <w:t>ing</w:t>
      </w:r>
      <w:proofErr w:type="spellEnd"/>
      <w:r>
        <w:t>. However each has a different function. A gerund acts like a noun while a present participle acts like a verb or adjective.</w:t>
      </w:r>
    </w:p>
    <w:p w:rsidR="00151BA8" w:rsidRDefault="004E51B9" w:rsidP="0034341D">
      <w:pPr>
        <w:pStyle w:val="ListParagraph"/>
      </w:pPr>
      <w:r>
        <w:t xml:space="preserve"> </w:t>
      </w:r>
    </w:p>
    <w:p w:rsidR="00C94BE7" w:rsidRDefault="00C94BE7" w:rsidP="0034341D">
      <w:pPr>
        <w:pStyle w:val="ListParagraph"/>
      </w:pPr>
    </w:p>
    <w:p w:rsidR="002605C8" w:rsidRDefault="004A3744" w:rsidP="004A3744">
      <w:pPr>
        <w:pStyle w:val="ListParagraph"/>
        <w:ind w:left="1900"/>
      </w:pPr>
      <w:r>
        <w:t>4)</w:t>
      </w:r>
      <w:r w:rsidR="002605C8">
        <w:t>Past Participle:</w:t>
      </w:r>
      <w:r>
        <w:t xml:space="preserve"> A Past Participle is a word that is formed from a verb, it is also used as an adjective or to form verb tense and probably end with ‘</w:t>
      </w:r>
      <w:proofErr w:type="spellStart"/>
      <w:r>
        <w:t>ed</w:t>
      </w:r>
      <w:proofErr w:type="spellEnd"/>
      <w:r>
        <w:t>’,  ’d’, ’t’, ’en’ or ’n’.</w:t>
      </w:r>
    </w:p>
    <w:p w:rsidR="004A3744" w:rsidRDefault="004A3744" w:rsidP="004A3744">
      <w:pPr>
        <w:pStyle w:val="ListParagraph"/>
        <w:ind w:left="1900"/>
      </w:pPr>
      <w:r>
        <w:t>Ex: We have trained employees.</w:t>
      </w:r>
    </w:p>
    <w:p w:rsidR="004A3744" w:rsidRDefault="004A3744" w:rsidP="004A3744">
      <w:pPr>
        <w:pStyle w:val="ListParagraph"/>
        <w:ind w:left="1900"/>
      </w:pPr>
      <w:r>
        <w:t xml:space="preserve">     We don’t have inexperienced lecturers.</w:t>
      </w:r>
    </w:p>
    <w:p w:rsidR="00FA6770" w:rsidRDefault="00FA6770" w:rsidP="004A3744">
      <w:pPr>
        <w:pStyle w:val="ListParagraph"/>
        <w:ind w:left="1900"/>
      </w:pPr>
    </w:p>
    <w:p w:rsidR="00FA6770" w:rsidRDefault="00FA6770" w:rsidP="004A3744">
      <w:pPr>
        <w:pStyle w:val="ListParagraph"/>
        <w:ind w:left="1900"/>
      </w:pPr>
    </w:p>
    <w:p w:rsidR="00FA6770" w:rsidRDefault="00FA6770" w:rsidP="004A3744">
      <w:pPr>
        <w:pStyle w:val="ListParagraph"/>
        <w:ind w:left="1900"/>
      </w:pPr>
      <w:r>
        <w:t>Modal Auxiliaries</w:t>
      </w:r>
    </w:p>
    <w:p w:rsidR="00FA6770" w:rsidRDefault="00FA6770" w:rsidP="004A3744">
      <w:pPr>
        <w:pStyle w:val="ListParagraph"/>
        <w:ind w:left="1900"/>
      </w:pPr>
      <w:r>
        <w:t>The modal auxiliaries do not have –s forms –</w:t>
      </w:r>
      <w:proofErr w:type="spellStart"/>
      <w:r>
        <w:t>ing</w:t>
      </w:r>
      <w:proofErr w:type="spellEnd"/>
      <w:r>
        <w:t xml:space="preserve"> forms or –</w:t>
      </w:r>
      <w:proofErr w:type="spellStart"/>
      <w:r>
        <w:t>ed</w:t>
      </w:r>
      <w:proofErr w:type="spellEnd"/>
      <w:r>
        <w:t xml:space="preserve"> participles.</w:t>
      </w:r>
    </w:p>
    <w:p w:rsidR="004A3744" w:rsidRDefault="00FA6770" w:rsidP="004A3744">
      <w:pPr>
        <w:pStyle w:val="ListParagraph"/>
        <w:ind w:left="1900"/>
      </w:pPr>
      <w:r>
        <w:t>Can,</w:t>
      </w:r>
      <w:r w:rsidR="000935BC">
        <w:t xml:space="preserve"> </w:t>
      </w:r>
      <w:r>
        <w:t>may,</w:t>
      </w:r>
      <w:r w:rsidR="000935BC">
        <w:t xml:space="preserve"> </w:t>
      </w:r>
      <w:r>
        <w:t>will,</w:t>
      </w:r>
      <w:r w:rsidR="000935BC">
        <w:t xml:space="preserve"> </w:t>
      </w:r>
      <w:r>
        <w:t>shall have the special past forms could,</w:t>
      </w:r>
      <w:r w:rsidR="000935BC">
        <w:t xml:space="preserve"> </w:t>
      </w:r>
      <w:r>
        <w:t>might,</w:t>
      </w:r>
      <w:r w:rsidR="000935BC">
        <w:t xml:space="preserve"> </w:t>
      </w:r>
      <w:r>
        <w:t>would,</w:t>
      </w:r>
      <w:r w:rsidR="000935BC">
        <w:t xml:space="preserve"> </w:t>
      </w:r>
      <w:r>
        <w:t>shou</w:t>
      </w:r>
      <w:r w:rsidR="000935BC">
        <w:t>ld. The other modal auxiliaries( must, dare, need, ought to, used to) do not have such forms.</w:t>
      </w:r>
      <w:r w:rsidR="004A3744">
        <w:t xml:space="preserve">  </w:t>
      </w:r>
    </w:p>
    <w:p w:rsidR="00FF11F2" w:rsidRDefault="00FF11F2" w:rsidP="004A3744">
      <w:pPr>
        <w:pStyle w:val="ListParagraph"/>
        <w:ind w:left="1900"/>
      </w:pPr>
    </w:p>
    <w:p w:rsidR="00C94BE7" w:rsidRDefault="00C94BE7" w:rsidP="0034341D">
      <w:pPr>
        <w:pStyle w:val="ListParagraph"/>
      </w:pPr>
    </w:p>
    <w:p w:rsidR="006422F0" w:rsidRDefault="006422F0" w:rsidP="0034341D">
      <w:pPr>
        <w:pStyle w:val="ListParagraph"/>
      </w:pPr>
      <w:r>
        <w:t xml:space="preserve"> </w:t>
      </w:r>
    </w:p>
    <w:p w:rsidR="004B2B6D" w:rsidRDefault="004B2B6D" w:rsidP="00A10C02"/>
    <w:p w:rsidR="00C265FD" w:rsidRDefault="00C265FD" w:rsidP="00C265FD">
      <w:pPr>
        <w:pStyle w:val="ListParagraph"/>
        <w:ind w:left="1900"/>
      </w:pPr>
    </w:p>
    <w:tbl>
      <w:tblPr>
        <w:tblStyle w:val="TableGrid"/>
        <w:tblW w:w="0" w:type="auto"/>
        <w:tblLook w:val="04A0" w:firstRow="1" w:lastRow="0" w:firstColumn="1" w:lastColumn="0" w:noHBand="0" w:noVBand="1"/>
      </w:tblPr>
      <w:tblGrid>
        <w:gridCol w:w="3192"/>
        <w:gridCol w:w="3192"/>
        <w:gridCol w:w="3192"/>
      </w:tblGrid>
      <w:tr w:rsidR="00A10642" w:rsidTr="00A10642">
        <w:tc>
          <w:tcPr>
            <w:tcW w:w="3192" w:type="dxa"/>
          </w:tcPr>
          <w:p w:rsidR="00A10642" w:rsidRDefault="00A10642" w:rsidP="008C27CB">
            <w:r>
              <w:t>Non Negative</w:t>
            </w:r>
          </w:p>
        </w:tc>
        <w:tc>
          <w:tcPr>
            <w:tcW w:w="3192" w:type="dxa"/>
          </w:tcPr>
          <w:p w:rsidR="00A10642" w:rsidRDefault="00246053" w:rsidP="008C27CB">
            <w:r>
              <w:t>U</w:t>
            </w:r>
            <w:r w:rsidR="00171B36">
              <w:t>n</w:t>
            </w:r>
            <w:r w:rsidR="001E3FB0">
              <w:t xml:space="preserve"> </w:t>
            </w:r>
            <w:r w:rsidR="00171B36">
              <w:t>contracted</w:t>
            </w:r>
            <w:r w:rsidR="00A10642">
              <w:t xml:space="preserve"> Negative</w:t>
            </w:r>
          </w:p>
        </w:tc>
        <w:tc>
          <w:tcPr>
            <w:tcW w:w="3192" w:type="dxa"/>
          </w:tcPr>
          <w:p w:rsidR="00A10642" w:rsidRDefault="00A10642" w:rsidP="008C27CB">
            <w:r>
              <w:t>Contracted Negative</w:t>
            </w:r>
          </w:p>
        </w:tc>
      </w:tr>
      <w:tr w:rsidR="00A10642" w:rsidTr="00A10642">
        <w:tc>
          <w:tcPr>
            <w:tcW w:w="3192" w:type="dxa"/>
          </w:tcPr>
          <w:p w:rsidR="00A10642" w:rsidRDefault="00171B36" w:rsidP="008C27CB">
            <w:r>
              <w:t>Can</w:t>
            </w:r>
          </w:p>
        </w:tc>
        <w:tc>
          <w:tcPr>
            <w:tcW w:w="3192" w:type="dxa"/>
          </w:tcPr>
          <w:p w:rsidR="00A10642" w:rsidRDefault="00171B36" w:rsidP="008C27CB">
            <w:r>
              <w:t>Cannot</w:t>
            </w:r>
          </w:p>
        </w:tc>
        <w:tc>
          <w:tcPr>
            <w:tcW w:w="3192" w:type="dxa"/>
          </w:tcPr>
          <w:p w:rsidR="00A10642" w:rsidRDefault="00171B36" w:rsidP="008C27CB">
            <w:r>
              <w:t>Can’t</w:t>
            </w:r>
          </w:p>
        </w:tc>
      </w:tr>
      <w:tr w:rsidR="00A10642" w:rsidTr="00A10642">
        <w:tc>
          <w:tcPr>
            <w:tcW w:w="3192" w:type="dxa"/>
          </w:tcPr>
          <w:p w:rsidR="00A10642" w:rsidRDefault="00171B36" w:rsidP="008C27CB">
            <w:r>
              <w:t>Could</w:t>
            </w:r>
          </w:p>
        </w:tc>
        <w:tc>
          <w:tcPr>
            <w:tcW w:w="3192" w:type="dxa"/>
          </w:tcPr>
          <w:p w:rsidR="00A10642" w:rsidRDefault="00171B36" w:rsidP="008C27CB">
            <w:r>
              <w:t>Could not</w:t>
            </w:r>
          </w:p>
        </w:tc>
        <w:tc>
          <w:tcPr>
            <w:tcW w:w="3192" w:type="dxa"/>
          </w:tcPr>
          <w:p w:rsidR="00A10642" w:rsidRDefault="00171B36" w:rsidP="008C27CB">
            <w:r>
              <w:t>Couldn’t</w:t>
            </w:r>
          </w:p>
        </w:tc>
      </w:tr>
      <w:tr w:rsidR="00A10642" w:rsidTr="00A10642">
        <w:tc>
          <w:tcPr>
            <w:tcW w:w="3192" w:type="dxa"/>
          </w:tcPr>
          <w:p w:rsidR="00A10642" w:rsidRDefault="00171B36" w:rsidP="008C27CB">
            <w:r>
              <w:t>May</w:t>
            </w:r>
          </w:p>
        </w:tc>
        <w:tc>
          <w:tcPr>
            <w:tcW w:w="3192" w:type="dxa"/>
          </w:tcPr>
          <w:p w:rsidR="00A10642" w:rsidRDefault="00171B36" w:rsidP="008C27CB">
            <w:r>
              <w:t>May not</w:t>
            </w:r>
          </w:p>
        </w:tc>
        <w:tc>
          <w:tcPr>
            <w:tcW w:w="3192" w:type="dxa"/>
          </w:tcPr>
          <w:p w:rsidR="00A10642" w:rsidRDefault="00171B36" w:rsidP="008C27CB">
            <w:r>
              <w:t>Mayn’t</w:t>
            </w:r>
          </w:p>
        </w:tc>
      </w:tr>
      <w:tr w:rsidR="00A10642" w:rsidTr="00A10642">
        <w:tc>
          <w:tcPr>
            <w:tcW w:w="3192" w:type="dxa"/>
          </w:tcPr>
          <w:p w:rsidR="00A10642" w:rsidRDefault="00171B36" w:rsidP="008C27CB">
            <w:r>
              <w:t>Might</w:t>
            </w:r>
          </w:p>
        </w:tc>
        <w:tc>
          <w:tcPr>
            <w:tcW w:w="3192" w:type="dxa"/>
          </w:tcPr>
          <w:p w:rsidR="00A10642" w:rsidRDefault="00171B36" w:rsidP="008C27CB">
            <w:r>
              <w:t>Might not</w:t>
            </w:r>
          </w:p>
        </w:tc>
        <w:tc>
          <w:tcPr>
            <w:tcW w:w="3192" w:type="dxa"/>
          </w:tcPr>
          <w:p w:rsidR="00A10642" w:rsidRDefault="00171B36" w:rsidP="008C27CB">
            <w:r>
              <w:t>Mightn’t</w:t>
            </w:r>
          </w:p>
        </w:tc>
      </w:tr>
      <w:tr w:rsidR="00A10642" w:rsidTr="00A10642">
        <w:tc>
          <w:tcPr>
            <w:tcW w:w="3192" w:type="dxa"/>
          </w:tcPr>
          <w:p w:rsidR="00A10642" w:rsidRDefault="00171B36" w:rsidP="008C27CB">
            <w:r>
              <w:t>Shall</w:t>
            </w:r>
          </w:p>
        </w:tc>
        <w:tc>
          <w:tcPr>
            <w:tcW w:w="3192" w:type="dxa"/>
          </w:tcPr>
          <w:p w:rsidR="00A10642" w:rsidRDefault="00171B36" w:rsidP="008C27CB">
            <w:r>
              <w:t>Shall not</w:t>
            </w:r>
          </w:p>
        </w:tc>
        <w:tc>
          <w:tcPr>
            <w:tcW w:w="3192" w:type="dxa"/>
          </w:tcPr>
          <w:p w:rsidR="00A10642" w:rsidRDefault="00171B36" w:rsidP="008C27CB">
            <w:r>
              <w:t>Shan’t</w:t>
            </w:r>
          </w:p>
        </w:tc>
      </w:tr>
      <w:tr w:rsidR="00A10642" w:rsidTr="00A10642">
        <w:tc>
          <w:tcPr>
            <w:tcW w:w="3192" w:type="dxa"/>
          </w:tcPr>
          <w:p w:rsidR="00A10642" w:rsidRDefault="00171B36" w:rsidP="008C27CB">
            <w:r>
              <w:t>Should</w:t>
            </w:r>
          </w:p>
        </w:tc>
        <w:tc>
          <w:tcPr>
            <w:tcW w:w="3192" w:type="dxa"/>
          </w:tcPr>
          <w:p w:rsidR="00A10642" w:rsidRDefault="00171B36" w:rsidP="008C27CB">
            <w:r>
              <w:t>Should not</w:t>
            </w:r>
          </w:p>
        </w:tc>
        <w:tc>
          <w:tcPr>
            <w:tcW w:w="3192" w:type="dxa"/>
          </w:tcPr>
          <w:p w:rsidR="00A10642" w:rsidRDefault="00171B36" w:rsidP="00827C72">
            <w:r>
              <w:t>Shouldn’t</w:t>
            </w:r>
          </w:p>
        </w:tc>
      </w:tr>
      <w:tr w:rsidR="00A10642" w:rsidTr="00A10642">
        <w:tc>
          <w:tcPr>
            <w:tcW w:w="3192" w:type="dxa"/>
          </w:tcPr>
          <w:p w:rsidR="00A10642" w:rsidRDefault="00171B36" w:rsidP="008C27CB">
            <w:r>
              <w:t>Will</w:t>
            </w:r>
          </w:p>
        </w:tc>
        <w:tc>
          <w:tcPr>
            <w:tcW w:w="3192" w:type="dxa"/>
          </w:tcPr>
          <w:p w:rsidR="00A10642" w:rsidRDefault="00171B36" w:rsidP="008C27CB">
            <w:r>
              <w:t>Will not</w:t>
            </w:r>
          </w:p>
        </w:tc>
        <w:tc>
          <w:tcPr>
            <w:tcW w:w="3192" w:type="dxa"/>
          </w:tcPr>
          <w:p w:rsidR="00A10642" w:rsidRDefault="00171B36" w:rsidP="008C27CB">
            <w:r>
              <w:t>Won’t</w:t>
            </w:r>
          </w:p>
        </w:tc>
      </w:tr>
      <w:tr w:rsidR="00A10642" w:rsidTr="00A10642">
        <w:tc>
          <w:tcPr>
            <w:tcW w:w="3192" w:type="dxa"/>
          </w:tcPr>
          <w:p w:rsidR="00A10642" w:rsidRDefault="00171B36" w:rsidP="008C27CB">
            <w:r>
              <w:t>Would</w:t>
            </w:r>
          </w:p>
        </w:tc>
        <w:tc>
          <w:tcPr>
            <w:tcW w:w="3192" w:type="dxa"/>
          </w:tcPr>
          <w:p w:rsidR="00A10642" w:rsidRDefault="00171B36" w:rsidP="008C27CB">
            <w:r>
              <w:t>Would not</w:t>
            </w:r>
          </w:p>
        </w:tc>
        <w:tc>
          <w:tcPr>
            <w:tcW w:w="3192" w:type="dxa"/>
          </w:tcPr>
          <w:p w:rsidR="00A10642" w:rsidRDefault="00171B36" w:rsidP="008C27CB">
            <w:r>
              <w:t>Wouldn’t</w:t>
            </w:r>
          </w:p>
        </w:tc>
      </w:tr>
      <w:tr w:rsidR="00171B36" w:rsidTr="00A10642">
        <w:tc>
          <w:tcPr>
            <w:tcW w:w="3192" w:type="dxa"/>
          </w:tcPr>
          <w:p w:rsidR="00171B36" w:rsidRDefault="00171B36" w:rsidP="008C27CB">
            <w:r>
              <w:t>Must</w:t>
            </w:r>
          </w:p>
        </w:tc>
        <w:tc>
          <w:tcPr>
            <w:tcW w:w="3192" w:type="dxa"/>
          </w:tcPr>
          <w:p w:rsidR="00171B36" w:rsidRDefault="00171B36" w:rsidP="008C27CB">
            <w:r>
              <w:t>Must not</w:t>
            </w:r>
          </w:p>
        </w:tc>
        <w:tc>
          <w:tcPr>
            <w:tcW w:w="3192" w:type="dxa"/>
          </w:tcPr>
          <w:p w:rsidR="00171B36" w:rsidRDefault="00171B36" w:rsidP="008C27CB">
            <w:r>
              <w:t>Mustn’t</w:t>
            </w:r>
          </w:p>
        </w:tc>
      </w:tr>
      <w:tr w:rsidR="00171B36" w:rsidTr="00A10642">
        <w:tc>
          <w:tcPr>
            <w:tcW w:w="3192" w:type="dxa"/>
          </w:tcPr>
          <w:p w:rsidR="00171B36" w:rsidRDefault="00171B36" w:rsidP="008C27CB">
            <w:r>
              <w:t>Ought to</w:t>
            </w:r>
          </w:p>
        </w:tc>
        <w:tc>
          <w:tcPr>
            <w:tcW w:w="3192" w:type="dxa"/>
          </w:tcPr>
          <w:p w:rsidR="00171B36" w:rsidRDefault="00171B36" w:rsidP="008C27CB">
            <w:r>
              <w:t>Ought not to</w:t>
            </w:r>
          </w:p>
        </w:tc>
        <w:tc>
          <w:tcPr>
            <w:tcW w:w="3192" w:type="dxa"/>
          </w:tcPr>
          <w:p w:rsidR="00171B36" w:rsidRDefault="00827C72" w:rsidP="00827C72">
            <w:r>
              <w:t>Ought</w:t>
            </w:r>
            <w:r w:rsidR="00171B36">
              <w:t>n’t to</w:t>
            </w:r>
          </w:p>
        </w:tc>
      </w:tr>
      <w:tr w:rsidR="00171B36" w:rsidTr="00A10642">
        <w:tc>
          <w:tcPr>
            <w:tcW w:w="3192" w:type="dxa"/>
          </w:tcPr>
          <w:p w:rsidR="00171B36" w:rsidRDefault="00171B36" w:rsidP="008C27CB">
            <w:r>
              <w:t xml:space="preserve">Used to </w:t>
            </w:r>
          </w:p>
        </w:tc>
        <w:tc>
          <w:tcPr>
            <w:tcW w:w="3192" w:type="dxa"/>
          </w:tcPr>
          <w:p w:rsidR="00171B36" w:rsidRDefault="00171B36" w:rsidP="008C27CB">
            <w:r>
              <w:t>Used not to</w:t>
            </w:r>
          </w:p>
        </w:tc>
        <w:tc>
          <w:tcPr>
            <w:tcW w:w="3192" w:type="dxa"/>
          </w:tcPr>
          <w:p w:rsidR="00171B36" w:rsidRDefault="00827C72" w:rsidP="008C27CB">
            <w:r>
              <w:t xml:space="preserve">Didn’t use to, used </w:t>
            </w:r>
            <w:proofErr w:type="spellStart"/>
            <w:r w:rsidR="00171B36">
              <w:t>n’t</w:t>
            </w:r>
            <w:proofErr w:type="spellEnd"/>
            <w:r w:rsidR="00171B36">
              <w:t xml:space="preserve"> to</w:t>
            </w:r>
          </w:p>
        </w:tc>
      </w:tr>
      <w:tr w:rsidR="00171B36" w:rsidTr="00A10642">
        <w:tc>
          <w:tcPr>
            <w:tcW w:w="3192" w:type="dxa"/>
          </w:tcPr>
          <w:p w:rsidR="00171B36" w:rsidRDefault="00171B36" w:rsidP="008C27CB">
            <w:r>
              <w:t>Need</w:t>
            </w:r>
          </w:p>
        </w:tc>
        <w:tc>
          <w:tcPr>
            <w:tcW w:w="3192" w:type="dxa"/>
          </w:tcPr>
          <w:p w:rsidR="00171B36" w:rsidRDefault="00171B36" w:rsidP="008C27CB">
            <w:r>
              <w:t>Need not</w:t>
            </w:r>
          </w:p>
        </w:tc>
        <w:tc>
          <w:tcPr>
            <w:tcW w:w="3192" w:type="dxa"/>
          </w:tcPr>
          <w:p w:rsidR="00171B36" w:rsidRDefault="00171B36" w:rsidP="008C27CB">
            <w:r>
              <w:t>Needn’t</w:t>
            </w:r>
          </w:p>
        </w:tc>
      </w:tr>
      <w:tr w:rsidR="00171B36" w:rsidTr="00A10642">
        <w:tc>
          <w:tcPr>
            <w:tcW w:w="3192" w:type="dxa"/>
          </w:tcPr>
          <w:p w:rsidR="00171B36" w:rsidRDefault="00171B36" w:rsidP="008C27CB">
            <w:r>
              <w:t>Dare</w:t>
            </w:r>
          </w:p>
        </w:tc>
        <w:tc>
          <w:tcPr>
            <w:tcW w:w="3192" w:type="dxa"/>
          </w:tcPr>
          <w:p w:rsidR="00171B36" w:rsidRDefault="00171B36" w:rsidP="008C27CB">
            <w:r>
              <w:t>Dare not</w:t>
            </w:r>
          </w:p>
        </w:tc>
        <w:tc>
          <w:tcPr>
            <w:tcW w:w="3192" w:type="dxa"/>
          </w:tcPr>
          <w:p w:rsidR="00171B36" w:rsidRDefault="00171B36" w:rsidP="008C27CB">
            <w:r>
              <w:t>Daren’t</w:t>
            </w:r>
          </w:p>
        </w:tc>
      </w:tr>
    </w:tbl>
    <w:p w:rsidR="008C27CB" w:rsidRDefault="008C27CB" w:rsidP="008C27CB"/>
    <w:tbl>
      <w:tblPr>
        <w:tblStyle w:val="TableGrid"/>
        <w:tblW w:w="0" w:type="auto"/>
        <w:tblLook w:val="04A0" w:firstRow="1" w:lastRow="0" w:firstColumn="1" w:lastColumn="0" w:noHBand="0" w:noVBand="1"/>
      </w:tblPr>
      <w:tblGrid>
        <w:gridCol w:w="4788"/>
        <w:gridCol w:w="4788"/>
      </w:tblGrid>
      <w:tr w:rsidR="00171B36" w:rsidTr="00171B36">
        <w:tc>
          <w:tcPr>
            <w:tcW w:w="4788" w:type="dxa"/>
          </w:tcPr>
          <w:p w:rsidR="00171B36" w:rsidRDefault="00171B36" w:rsidP="008C27CB">
            <w:r>
              <w:t>Full form</w:t>
            </w:r>
          </w:p>
        </w:tc>
        <w:tc>
          <w:tcPr>
            <w:tcW w:w="4788" w:type="dxa"/>
          </w:tcPr>
          <w:p w:rsidR="00171B36" w:rsidRDefault="00171B36" w:rsidP="008C27CB">
            <w:r>
              <w:t>Contracted</w:t>
            </w:r>
            <w:r w:rsidR="00827C72">
              <w:t xml:space="preserve"> </w:t>
            </w:r>
            <w:r>
              <w:t>form</w:t>
            </w:r>
          </w:p>
        </w:tc>
      </w:tr>
      <w:tr w:rsidR="00171B36" w:rsidTr="00171B36">
        <w:tc>
          <w:tcPr>
            <w:tcW w:w="4788" w:type="dxa"/>
          </w:tcPr>
          <w:p w:rsidR="00171B36" w:rsidRDefault="00171B36" w:rsidP="008C27CB">
            <w:r>
              <w:t>I am</w:t>
            </w:r>
          </w:p>
        </w:tc>
        <w:tc>
          <w:tcPr>
            <w:tcW w:w="4788" w:type="dxa"/>
          </w:tcPr>
          <w:p w:rsidR="00171B36" w:rsidRDefault="00171B36" w:rsidP="008C27CB">
            <w:r>
              <w:t>I’m</w:t>
            </w:r>
          </w:p>
        </w:tc>
      </w:tr>
      <w:tr w:rsidR="00171B36" w:rsidTr="00171B36">
        <w:tc>
          <w:tcPr>
            <w:tcW w:w="4788" w:type="dxa"/>
          </w:tcPr>
          <w:p w:rsidR="00171B36" w:rsidRDefault="00171B36" w:rsidP="008C27CB">
            <w:r>
              <w:t>He is</w:t>
            </w:r>
          </w:p>
        </w:tc>
        <w:tc>
          <w:tcPr>
            <w:tcW w:w="4788" w:type="dxa"/>
          </w:tcPr>
          <w:p w:rsidR="00171B36" w:rsidRDefault="00171B36" w:rsidP="008C27CB">
            <w:r>
              <w:t>He’s</w:t>
            </w:r>
          </w:p>
        </w:tc>
      </w:tr>
      <w:tr w:rsidR="00171B36" w:rsidTr="00171B36">
        <w:tc>
          <w:tcPr>
            <w:tcW w:w="4788" w:type="dxa"/>
          </w:tcPr>
          <w:p w:rsidR="00171B36" w:rsidRDefault="00171B36" w:rsidP="008C27CB">
            <w:r>
              <w:t>You are</w:t>
            </w:r>
          </w:p>
        </w:tc>
        <w:tc>
          <w:tcPr>
            <w:tcW w:w="4788" w:type="dxa"/>
          </w:tcPr>
          <w:p w:rsidR="00171B36" w:rsidRDefault="00171B36" w:rsidP="008C27CB">
            <w:r>
              <w:t>You’re</w:t>
            </w:r>
          </w:p>
        </w:tc>
      </w:tr>
      <w:tr w:rsidR="00171B36" w:rsidTr="00171B36">
        <w:tc>
          <w:tcPr>
            <w:tcW w:w="4788" w:type="dxa"/>
          </w:tcPr>
          <w:p w:rsidR="00171B36" w:rsidRDefault="00171B36" w:rsidP="008C27CB">
            <w:r>
              <w:t>They are</w:t>
            </w:r>
          </w:p>
        </w:tc>
        <w:tc>
          <w:tcPr>
            <w:tcW w:w="4788" w:type="dxa"/>
          </w:tcPr>
          <w:p w:rsidR="00171B36" w:rsidRDefault="00171B36" w:rsidP="008C27CB">
            <w:r>
              <w:t>They’re</w:t>
            </w:r>
          </w:p>
        </w:tc>
      </w:tr>
      <w:tr w:rsidR="00171B36" w:rsidTr="00171B36">
        <w:tc>
          <w:tcPr>
            <w:tcW w:w="4788" w:type="dxa"/>
          </w:tcPr>
          <w:p w:rsidR="00171B36" w:rsidRDefault="00171B36" w:rsidP="008C27CB">
            <w:r>
              <w:t>It is</w:t>
            </w:r>
          </w:p>
        </w:tc>
        <w:tc>
          <w:tcPr>
            <w:tcW w:w="4788" w:type="dxa"/>
          </w:tcPr>
          <w:p w:rsidR="00171B36" w:rsidRDefault="00171B36" w:rsidP="008C27CB">
            <w:r>
              <w:t>It’s</w:t>
            </w:r>
          </w:p>
        </w:tc>
      </w:tr>
      <w:tr w:rsidR="00171B36" w:rsidTr="00171B36">
        <w:tc>
          <w:tcPr>
            <w:tcW w:w="4788" w:type="dxa"/>
          </w:tcPr>
          <w:p w:rsidR="00171B36" w:rsidRDefault="00171B36" w:rsidP="008C27CB">
            <w:r>
              <w:t>That is</w:t>
            </w:r>
          </w:p>
        </w:tc>
        <w:tc>
          <w:tcPr>
            <w:tcW w:w="4788" w:type="dxa"/>
          </w:tcPr>
          <w:p w:rsidR="00171B36" w:rsidRDefault="00171B36" w:rsidP="008C27CB">
            <w:r>
              <w:t>That’s</w:t>
            </w:r>
          </w:p>
        </w:tc>
      </w:tr>
      <w:tr w:rsidR="00171B36" w:rsidTr="00171B36">
        <w:tc>
          <w:tcPr>
            <w:tcW w:w="4788" w:type="dxa"/>
          </w:tcPr>
          <w:p w:rsidR="00171B36" w:rsidRDefault="00171B36" w:rsidP="008C27CB">
            <w:r>
              <w:t>What is</w:t>
            </w:r>
          </w:p>
        </w:tc>
        <w:tc>
          <w:tcPr>
            <w:tcW w:w="4788" w:type="dxa"/>
          </w:tcPr>
          <w:p w:rsidR="00171B36" w:rsidRDefault="00171B36" w:rsidP="008C27CB">
            <w:r>
              <w:t>What’s</w:t>
            </w:r>
          </w:p>
        </w:tc>
      </w:tr>
      <w:tr w:rsidR="00171B36" w:rsidTr="00171B36">
        <w:tc>
          <w:tcPr>
            <w:tcW w:w="4788" w:type="dxa"/>
          </w:tcPr>
          <w:p w:rsidR="00171B36" w:rsidRDefault="00171B36" w:rsidP="008C27CB">
            <w:r>
              <w:t>Where is</w:t>
            </w:r>
          </w:p>
        </w:tc>
        <w:tc>
          <w:tcPr>
            <w:tcW w:w="4788" w:type="dxa"/>
          </w:tcPr>
          <w:p w:rsidR="00171B36" w:rsidRDefault="00171B36" w:rsidP="008C27CB">
            <w:r>
              <w:t>Where’s</w:t>
            </w:r>
          </w:p>
        </w:tc>
      </w:tr>
      <w:tr w:rsidR="00171B36" w:rsidTr="00171B36">
        <w:tc>
          <w:tcPr>
            <w:tcW w:w="4788" w:type="dxa"/>
          </w:tcPr>
          <w:p w:rsidR="00171B36" w:rsidRDefault="00171B36" w:rsidP="008C27CB">
            <w:r>
              <w:t>I will</w:t>
            </w:r>
          </w:p>
        </w:tc>
        <w:tc>
          <w:tcPr>
            <w:tcW w:w="4788" w:type="dxa"/>
          </w:tcPr>
          <w:p w:rsidR="00171B36" w:rsidRDefault="00171B36" w:rsidP="008C27CB">
            <w:r>
              <w:t>I’ll</w:t>
            </w:r>
          </w:p>
        </w:tc>
      </w:tr>
      <w:tr w:rsidR="00171B36" w:rsidTr="00171B36">
        <w:tc>
          <w:tcPr>
            <w:tcW w:w="4788" w:type="dxa"/>
          </w:tcPr>
          <w:p w:rsidR="00171B36" w:rsidRDefault="00171B36" w:rsidP="008C27CB">
            <w:r>
              <w:t>You will</w:t>
            </w:r>
          </w:p>
        </w:tc>
        <w:tc>
          <w:tcPr>
            <w:tcW w:w="4788" w:type="dxa"/>
          </w:tcPr>
          <w:p w:rsidR="00171B36" w:rsidRDefault="00171B36" w:rsidP="008C27CB">
            <w:r>
              <w:t>You’ll</w:t>
            </w:r>
          </w:p>
        </w:tc>
      </w:tr>
      <w:tr w:rsidR="00171B36" w:rsidTr="00171B36">
        <w:tc>
          <w:tcPr>
            <w:tcW w:w="4788" w:type="dxa"/>
          </w:tcPr>
          <w:p w:rsidR="00171B36" w:rsidRDefault="00171B36" w:rsidP="008C27CB">
            <w:r>
              <w:t>He will</w:t>
            </w:r>
          </w:p>
        </w:tc>
        <w:tc>
          <w:tcPr>
            <w:tcW w:w="4788" w:type="dxa"/>
          </w:tcPr>
          <w:p w:rsidR="00171B36" w:rsidRDefault="00171B36" w:rsidP="008C27CB">
            <w:r>
              <w:t>He’ll</w:t>
            </w:r>
          </w:p>
        </w:tc>
      </w:tr>
      <w:tr w:rsidR="00171B36" w:rsidTr="00171B36">
        <w:tc>
          <w:tcPr>
            <w:tcW w:w="4788" w:type="dxa"/>
          </w:tcPr>
          <w:p w:rsidR="00171B36" w:rsidRDefault="00171B36" w:rsidP="008C27CB">
            <w:r>
              <w:t>They will</w:t>
            </w:r>
          </w:p>
        </w:tc>
        <w:tc>
          <w:tcPr>
            <w:tcW w:w="4788" w:type="dxa"/>
          </w:tcPr>
          <w:p w:rsidR="00171B36" w:rsidRDefault="00171B36" w:rsidP="008C27CB">
            <w:r>
              <w:t>They’ll</w:t>
            </w:r>
          </w:p>
        </w:tc>
      </w:tr>
      <w:tr w:rsidR="00171B36" w:rsidTr="00171B36">
        <w:tc>
          <w:tcPr>
            <w:tcW w:w="4788" w:type="dxa"/>
          </w:tcPr>
          <w:p w:rsidR="00171B36" w:rsidRDefault="00171B36" w:rsidP="008C27CB">
            <w:r>
              <w:t>We will</w:t>
            </w:r>
          </w:p>
        </w:tc>
        <w:tc>
          <w:tcPr>
            <w:tcW w:w="4788" w:type="dxa"/>
          </w:tcPr>
          <w:p w:rsidR="00171B36" w:rsidRDefault="00171B36" w:rsidP="008C27CB">
            <w:r>
              <w:t>We’ll</w:t>
            </w:r>
          </w:p>
        </w:tc>
      </w:tr>
      <w:tr w:rsidR="00171B36" w:rsidTr="00171B36">
        <w:tc>
          <w:tcPr>
            <w:tcW w:w="4788" w:type="dxa"/>
          </w:tcPr>
          <w:p w:rsidR="00171B36" w:rsidRDefault="00171B36" w:rsidP="008C27CB">
            <w:r>
              <w:t>It will</w:t>
            </w:r>
          </w:p>
        </w:tc>
        <w:tc>
          <w:tcPr>
            <w:tcW w:w="4788" w:type="dxa"/>
          </w:tcPr>
          <w:p w:rsidR="00171B36" w:rsidRDefault="00171B36" w:rsidP="008C27CB">
            <w:r>
              <w:t>It’ll</w:t>
            </w:r>
          </w:p>
        </w:tc>
      </w:tr>
      <w:tr w:rsidR="00171B36" w:rsidTr="00171B36">
        <w:tc>
          <w:tcPr>
            <w:tcW w:w="4788" w:type="dxa"/>
          </w:tcPr>
          <w:p w:rsidR="00171B36" w:rsidRDefault="00171B36" w:rsidP="008C27CB">
            <w:r>
              <w:t>That will</w:t>
            </w:r>
          </w:p>
        </w:tc>
        <w:tc>
          <w:tcPr>
            <w:tcW w:w="4788" w:type="dxa"/>
          </w:tcPr>
          <w:p w:rsidR="00171B36" w:rsidRDefault="00171B36" w:rsidP="008C27CB">
            <w:r>
              <w:t>That’ll</w:t>
            </w:r>
          </w:p>
        </w:tc>
      </w:tr>
      <w:tr w:rsidR="00171B36" w:rsidTr="00171B36">
        <w:tc>
          <w:tcPr>
            <w:tcW w:w="4788" w:type="dxa"/>
          </w:tcPr>
          <w:p w:rsidR="00171B36" w:rsidRDefault="00246053" w:rsidP="008C27CB">
            <w:r>
              <w:t>I have</w:t>
            </w:r>
          </w:p>
        </w:tc>
        <w:tc>
          <w:tcPr>
            <w:tcW w:w="4788" w:type="dxa"/>
          </w:tcPr>
          <w:p w:rsidR="00171B36" w:rsidRDefault="00246053" w:rsidP="008C27CB">
            <w:r>
              <w:t>I’ve</w:t>
            </w:r>
          </w:p>
        </w:tc>
      </w:tr>
      <w:tr w:rsidR="00246053" w:rsidTr="00171B36">
        <w:tc>
          <w:tcPr>
            <w:tcW w:w="4788" w:type="dxa"/>
          </w:tcPr>
          <w:p w:rsidR="00246053" w:rsidRDefault="00246053" w:rsidP="008C27CB">
            <w:r>
              <w:t>I would</w:t>
            </w:r>
          </w:p>
        </w:tc>
        <w:tc>
          <w:tcPr>
            <w:tcW w:w="4788" w:type="dxa"/>
          </w:tcPr>
          <w:p w:rsidR="00246053" w:rsidRDefault="00246053" w:rsidP="008C27CB">
            <w:r>
              <w:t>I’d</w:t>
            </w:r>
          </w:p>
        </w:tc>
      </w:tr>
      <w:tr w:rsidR="00246053" w:rsidTr="00171B36">
        <w:tc>
          <w:tcPr>
            <w:tcW w:w="4788" w:type="dxa"/>
          </w:tcPr>
          <w:p w:rsidR="00246053" w:rsidRDefault="00246053" w:rsidP="008C27CB">
            <w:r>
              <w:t>Is not</w:t>
            </w:r>
          </w:p>
        </w:tc>
        <w:tc>
          <w:tcPr>
            <w:tcW w:w="4788" w:type="dxa"/>
          </w:tcPr>
          <w:p w:rsidR="00246053" w:rsidRDefault="00246053" w:rsidP="008C27CB">
            <w:r>
              <w:t>Isn’t</w:t>
            </w:r>
          </w:p>
        </w:tc>
      </w:tr>
      <w:tr w:rsidR="00246053" w:rsidTr="00171B36">
        <w:tc>
          <w:tcPr>
            <w:tcW w:w="4788" w:type="dxa"/>
          </w:tcPr>
          <w:p w:rsidR="00246053" w:rsidRDefault="00246053" w:rsidP="008C27CB">
            <w:r>
              <w:t>Are not</w:t>
            </w:r>
          </w:p>
        </w:tc>
        <w:tc>
          <w:tcPr>
            <w:tcW w:w="4788" w:type="dxa"/>
          </w:tcPr>
          <w:p w:rsidR="00246053" w:rsidRDefault="00246053" w:rsidP="008C27CB">
            <w:r>
              <w:t>Aren’t</w:t>
            </w:r>
          </w:p>
        </w:tc>
      </w:tr>
      <w:tr w:rsidR="00246053" w:rsidTr="00171B36">
        <w:tc>
          <w:tcPr>
            <w:tcW w:w="4788" w:type="dxa"/>
          </w:tcPr>
          <w:p w:rsidR="00246053" w:rsidRDefault="00246053" w:rsidP="008C27CB">
            <w:r>
              <w:t>Was not</w:t>
            </w:r>
          </w:p>
        </w:tc>
        <w:tc>
          <w:tcPr>
            <w:tcW w:w="4788" w:type="dxa"/>
          </w:tcPr>
          <w:p w:rsidR="00246053" w:rsidRDefault="00246053" w:rsidP="008C27CB">
            <w:r>
              <w:t>Wasn’t</w:t>
            </w:r>
          </w:p>
        </w:tc>
      </w:tr>
      <w:tr w:rsidR="00246053" w:rsidTr="00171B36">
        <w:tc>
          <w:tcPr>
            <w:tcW w:w="4788" w:type="dxa"/>
          </w:tcPr>
          <w:p w:rsidR="00246053" w:rsidRDefault="00246053" w:rsidP="008C27CB">
            <w:r>
              <w:t>Does not</w:t>
            </w:r>
          </w:p>
        </w:tc>
        <w:tc>
          <w:tcPr>
            <w:tcW w:w="4788" w:type="dxa"/>
          </w:tcPr>
          <w:p w:rsidR="00246053" w:rsidRDefault="00246053" w:rsidP="008C27CB">
            <w:r>
              <w:t>Doesn’t</w:t>
            </w:r>
          </w:p>
        </w:tc>
      </w:tr>
      <w:tr w:rsidR="00246053" w:rsidTr="00171B36">
        <w:tc>
          <w:tcPr>
            <w:tcW w:w="4788" w:type="dxa"/>
          </w:tcPr>
          <w:p w:rsidR="00246053" w:rsidRDefault="00246053" w:rsidP="008C27CB">
            <w:r>
              <w:t>Did not</w:t>
            </w:r>
          </w:p>
        </w:tc>
        <w:tc>
          <w:tcPr>
            <w:tcW w:w="4788" w:type="dxa"/>
          </w:tcPr>
          <w:p w:rsidR="00246053" w:rsidRDefault="00246053" w:rsidP="008C27CB">
            <w:r>
              <w:t>Didn’t</w:t>
            </w:r>
          </w:p>
        </w:tc>
      </w:tr>
      <w:tr w:rsidR="00246053" w:rsidTr="00171B36">
        <w:tc>
          <w:tcPr>
            <w:tcW w:w="4788" w:type="dxa"/>
          </w:tcPr>
          <w:p w:rsidR="00246053" w:rsidRDefault="00246053" w:rsidP="008C27CB">
            <w:r>
              <w:t>Would not</w:t>
            </w:r>
          </w:p>
        </w:tc>
        <w:tc>
          <w:tcPr>
            <w:tcW w:w="4788" w:type="dxa"/>
          </w:tcPr>
          <w:p w:rsidR="00246053" w:rsidRDefault="00246053" w:rsidP="008C27CB">
            <w:r>
              <w:t>Wouldn’t</w:t>
            </w:r>
          </w:p>
        </w:tc>
      </w:tr>
      <w:tr w:rsidR="00246053" w:rsidTr="00171B36">
        <w:tc>
          <w:tcPr>
            <w:tcW w:w="4788" w:type="dxa"/>
          </w:tcPr>
          <w:p w:rsidR="00246053" w:rsidRDefault="00246053" w:rsidP="008C27CB">
            <w:r>
              <w:t>Could not</w:t>
            </w:r>
          </w:p>
        </w:tc>
        <w:tc>
          <w:tcPr>
            <w:tcW w:w="4788" w:type="dxa"/>
          </w:tcPr>
          <w:p w:rsidR="00246053" w:rsidRDefault="00246053" w:rsidP="008C27CB">
            <w:r>
              <w:t>Couldn’t</w:t>
            </w:r>
          </w:p>
        </w:tc>
      </w:tr>
      <w:tr w:rsidR="00246053" w:rsidTr="00171B36">
        <w:tc>
          <w:tcPr>
            <w:tcW w:w="4788" w:type="dxa"/>
          </w:tcPr>
          <w:p w:rsidR="00246053" w:rsidRDefault="00246053" w:rsidP="008C27CB">
            <w:r>
              <w:t>Should not</w:t>
            </w:r>
          </w:p>
        </w:tc>
        <w:tc>
          <w:tcPr>
            <w:tcW w:w="4788" w:type="dxa"/>
          </w:tcPr>
          <w:p w:rsidR="00246053" w:rsidRDefault="00246053" w:rsidP="008C27CB">
            <w:r>
              <w:t>Shouldn’t</w:t>
            </w:r>
          </w:p>
        </w:tc>
      </w:tr>
      <w:tr w:rsidR="00246053" w:rsidTr="00171B36">
        <w:tc>
          <w:tcPr>
            <w:tcW w:w="4788" w:type="dxa"/>
          </w:tcPr>
          <w:p w:rsidR="00246053" w:rsidRDefault="00246053" w:rsidP="008C27CB">
            <w:r>
              <w:t>Can not</w:t>
            </w:r>
          </w:p>
        </w:tc>
        <w:tc>
          <w:tcPr>
            <w:tcW w:w="4788" w:type="dxa"/>
          </w:tcPr>
          <w:p w:rsidR="00246053" w:rsidRDefault="00246053" w:rsidP="008C27CB">
            <w:r>
              <w:t>Can’t</w:t>
            </w:r>
          </w:p>
        </w:tc>
      </w:tr>
      <w:tr w:rsidR="00246053" w:rsidTr="00171B36">
        <w:tc>
          <w:tcPr>
            <w:tcW w:w="4788" w:type="dxa"/>
          </w:tcPr>
          <w:p w:rsidR="00246053" w:rsidRDefault="00246053" w:rsidP="008C27CB">
            <w:r>
              <w:t>Need not</w:t>
            </w:r>
          </w:p>
        </w:tc>
        <w:tc>
          <w:tcPr>
            <w:tcW w:w="4788" w:type="dxa"/>
          </w:tcPr>
          <w:p w:rsidR="00246053" w:rsidRDefault="00246053" w:rsidP="008C27CB">
            <w:r>
              <w:t>Needn’t</w:t>
            </w:r>
          </w:p>
        </w:tc>
      </w:tr>
    </w:tbl>
    <w:p w:rsidR="008C27CB" w:rsidRDefault="008C27CB" w:rsidP="008C27CB"/>
    <w:p w:rsidR="001D0ED7" w:rsidRDefault="001D0ED7" w:rsidP="00907D08">
      <w:pPr>
        <w:pStyle w:val="ListParagraph"/>
        <w:ind w:left="3240"/>
      </w:pPr>
    </w:p>
    <w:p w:rsidR="00907D08" w:rsidRDefault="00907D08" w:rsidP="003D77E5">
      <w:pPr>
        <w:pStyle w:val="ListParagraph"/>
        <w:ind w:left="1080"/>
      </w:pPr>
    </w:p>
    <w:p w:rsidR="00F555D2" w:rsidRDefault="00F555D2" w:rsidP="003D77E5">
      <w:pPr>
        <w:pStyle w:val="ListParagraph"/>
        <w:ind w:left="1080"/>
      </w:pPr>
      <w:r>
        <w:t xml:space="preserve">                      </w:t>
      </w:r>
    </w:p>
    <w:p w:rsidR="00907D08" w:rsidRDefault="00907D08" w:rsidP="003D77E5">
      <w:pPr>
        <w:pStyle w:val="ListParagraph"/>
        <w:ind w:left="1080"/>
      </w:pPr>
    </w:p>
    <w:p w:rsidR="00115C51" w:rsidRDefault="00827C72">
      <w:r>
        <w:t xml:space="preserve">       </w:t>
      </w:r>
      <w:r w:rsidR="00246053">
        <w:t>The Modal Auxiliaries have the following characteristics:</w:t>
      </w:r>
    </w:p>
    <w:p w:rsidR="00246053" w:rsidRDefault="00246053" w:rsidP="00246053">
      <w:pPr>
        <w:pStyle w:val="ListParagraph"/>
        <w:numPr>
          <w:ilvl w:val="0"/>
          <w:numId w:val="50"/>
        </w:numPr>
      </w:pPr>
      <w:r>
        <w:t xml:space="preserve">Positive is formed by putting </w:t>
      </w:r>
      <w:r w:rsidR="00EE0BA0">
        <w:t>the modal auxiliary verb between the subject and the main verb.</w:t>
      </w:r>
    </w:p>
    <w:p w:rsidR="00EE0BA0" w:rsidRDefault="00EE0BA0" w:rsidP="00EE0BA0">
      <w:pPr>
        <w:pStyle w:val="ListParagraph"/>
      </w:pPr>
      <w:r>
        <w:t>Ex: They must leave now.</w:t>
      </w:r>
    </w:p>
    <w:p w:rsidR="00EE0BA0" w:rsidRDefault="00EE0BA0" w:rsidP="00EE0BA0">
      <w:pPr>
        <w:pStyle w:val="ListParagraph"/>
      </w:pPr>
      <w:r>
        <w:t xml:space="preserve">      He can solve it.</w:t>
      </w:r>
    </w:p>
    <w:p w:rsidR="00EE0BA0" w:rsidRDefault="00EE0BA0" w:rsidP="00EE0BA0">
      <w:pPr>
        <w:pStyle w:val="ListParagraph"/>
        <w:numPr>
          <w:ilvl w:val="0"/>
          <w:numId w:val="50"/>
        </w:numPr>
      </w:pPr>
      <w:r>
        <w:t xml:space="preserve">Negative is formed by adding not after </w:t>
      </w:r>
      <w:r w:rsidR="00F825D5">
        <w:t>the modal auxiliary verb.</w:t>
      </w:r>
    </w:p>
    <w:p w:rsidR="00EE0BA0" w:rsidRDefault="00EE0BA0" w:rsidP="00EE0BA0">
      <w:pPr>
        <w:pStyle w:val="ListParagraph"/>
      </w:pPr>
      <w:r>
        <w:t>Ex: They must not leave now.</w:t>
      </w:r>
    </w:p>
    <w:p w:rsidR="00EE0BA0" w:rsidRDefault="00EE0BA0" w:rsidP="00EE0BA0">
      <w:pPr>
        <w:pStyle w:val="ListParagraph"/>
      </w:pPr>
      <w:r>
        <w:t xml:space="preserve">     He cannot solve it.</w:t>
      </w:r>
    </w:p>
    <w:p w:rsidR="00EE0BA0" w:rsidRDefault="00EE0BA0" w:rsidP="00EE0BA0">
      <w:pPr>
        <w:pStyle w:val="ListParagraph"/>
        <w:numPr>
          <w:ilvl w:val="0"/>
          <w:numId w:val="50"/>
        </w:numPr>
      </w:pPr>
      <w:r>
        <w:t>They do not have the infinitive or participle forms.</w:t>
      </w:r>
    </w:p>
    <w:p w:rsidR="00EE0BA0" w:rsidRDefault="00442FEE" w:rsidP="00442FEE">
      <w:pPr>
        <w:pStyle w:val="ListParagraph"/>
      </w:pPr>
      <w:r>
        <w:t>Ex: to can, needing</w:t>
      </w:r>
    </w:p>
    <w:p w:rsidR="00442FEE" w:rsidRDefault="00442FEE" w:rsidP="00442FEE">
      <w:pPr>
        <w:pStyle w:val="ListParagraph"/>
      </w:pPr>
      <w:r>
        <w:t xml:space="preserve">     </w:t>
      </w:r>
      <w:r w:rsidR="00F825D5">
        <w:t>to</w:t>
      </w:r>
      <w:r>
        <w:t xml:space="preserve"> learn, to will</w:t>
      </w:r>
    </w:p>
    <w:p w:rsidR="00F825D5" w:rsidRDefault="00442FEE" w:rsidP="00442FEE">
      <w:pPr>
        <w:pStyle w:val="ListParagraph"/>
        <w:numPr>
          <w:ilvl w:val="0"/>
          <w:numId w:val="50"/>
        </w:numPr>
      </w:pPr>
      <w:r>
        <w:t>They have a single form throughout the present tense, what</w:t>
      </w:r>
      <w:r w:rsidR="00F825D5">
        <w:t xml:space="preserve">ever </w:t>
      </w:r>
      <w:r>
        <w:t>be the person.</w:t>
      </w:r>
    </w:p>
    <w:p w:rsidR="00F825D5" w:rsidRDefault="00F825D5" w:rsidP="00F825D5">
      <w:pPr>
        <w:pStyle w:val="ListParagraph"/>
      </w:pPr>
      <w:r>
        <w:t>Ex: I can write.</w:t>
      </w:r>
    </w:p>
    <w:p w:rsidR="00F825D5" w:rsidRDefault="00F825D5" w:rsidP="00F825D5">
      <w:pPr>
        <w:pStyle w:val="ListParagraph"/>
      </w:pPr>
      <w:r>
        <w:t>You can write.</w:t>
      </w:r>
    </w:p>
    <w:p w:rsidR="00F825D5" w:rsidRDefault="00F825D5" w:rsidP="00F825D5">
      <w:pPr>
        <w:pStyle w:val="ListParagraph"/>
      </w:pPr>
      <w:r>
        <w:t>They can write.</w:t>
      </w:r>
    </w:p>
    <w:p w:rsidR="00F825D5" w:rsidRDefault="00F825D5" w:rsidP="00F825D5">
      <w:pPr>
        <w:pStyle w:val="ListParagraph"/>
        <w:numPr>
          <w:ilvl w:val="0"/>
          <w:numId w:val="50"/>
        </w:numPr>
      </w:pPr>
      <w:r>
        <w:t>Interrogative sentences are formed by inverting the subject and the modal auxiliary verb.</w:t>
      </w:r>
    </w:p>
    <w:p w:rsidR="00F825D5" w:rsidRDefault="00F825D5" w:rsidP="00F825D5">
      <w:pPr>
        <w:ind w:left="360"/>
      </w:pPr>
      <w:r>
        <w:t xml:space="preserve">       Ex: Should we continue</w:t>
      </w:r>
    </w:p>
    <w:p w:rsidR="00442FEE" w:rsidRDefault="00F825D5" w:rsidP="00F825D5">
      <w:pPr>
        <w:ind w:left="360"/>
      </w:pPr>
      <w:r>
        <w:t xml:space="preserve">      Will they come?</w:t>
      </w:r>
      <w:r w:rsidR="00442FEE">
        <w:t xml:space="preserve"> </w:t>
      </w:r>
    </w:p>
    <w:p w:rsidR="00F825D5" w:rsidRDefault="00F825D5" w:rsidP="00F825D5">
      <w:pPr>
        <w:ind w:left="360"/>
      </w:pPr>
      <w:r>
        <w:t xml:space="preserve">                                   </w:t>
      </w:r>
      <w:r w:rsidR="00827C72">
        <w:t xml:space="preserve">                                   1)</w:t>
      </w:r>
      <w:r>
        <w:t xml:space="preserve"> Can</w:t>
      </w:r>
    </w:p>
    <w:p w:rsidR="00F825D5" w:rsidRDefault="00F825D5" w:rsidP="00F825D5">
      <w:pPr>
        <w:ind w:left="360"/>
      </w:pPr>
      <w:r>
        <w:t>1)we use ‘Can’ to express ability in the present. Can means “be able to” or “know how to”’.</w:t>
      </w:r>
    </w:p>
    <w:p w:rsidR="0037602D" w:rsidRDefault="0037602D" w:rsidP="00F825D5">
      <w:pPr>
        <w:ind w:left="360"/>
      </w:pPr>
      <w:r>
        <w:t>Ex: She can sing songs.</w:t>
      </w:r>
    </w:p>
    <w:p w:rsidR="0037602D" w:rsidRDefault="0037602D" w:rsidP="00F825D5">
      <w:pPr>
        <w:ind w:left="360"/>
      </w:pPr>
      <w:r>
        <w:t xml:space="preserve">      Can she sing songs?</w:t>
      </w:r>
    </w:p>
    <w:p w:rsidR="0037602D" w:rsidRDefault="0037602D" w:rsidP="00F825D5">
      <w:pPr>
        <w:ind w:left="360"/>
      </w:pPr>
      <w:r>
        <w:t xml:space="preserve">       She can write Telugu?</w:t>
      </w:r>
    </w:p>
    <w:p w:rsidR="0037602D" w:rsidRDefault="0037602D" w:rsidP="0037602D">
      <w:pPr>
        <w:ind w:left="360"/>
      </w:pPr>
      <w:r>
        <w:t xml:space="preserve">       Can she write Telugu?</w:t>
      </w:r>
    </w:p>
    <w:p w:rsidR="00414500" w:rsidRDefault="00414500" w:rsidP="00414500">
      <w:r>
        <w:t xml:space="preserve">       2)</w:t>
      </w:r>
      <w:r w:rsidR="0037602D">
        <w:t>Can is also used f</w:t>
      </w:r>
      <w:r>
        <w:t>or permission. It is used not only for giving permission but also to take the          permission.</w:t>
      </w:r>
    </w:p>
    <w:p w:rsidR="00414500" w:rsidRDefault="00414500" w:rsidP="00414500">
      <w:r>
        <w:t>Ex: You can go through this file.</w:t>
      </w:r>
    </w:p>
    <w:p w:rsidR="00414500" w:rsidRDefault="00414500" w:rsidP="00414500">
      <w:r>
        <w:t>You can use my mobile.</w:t>
      </w:r>
    </w:p>
    <w:p w:rsidR="00414500" w:rsidRDefault="00414500" w:rsidP="00414500">
      <w:r>
        <w:lastRenderedPageBreak/>
        <w:t>Can I see the file?</w:t>
      </w:r>
    </w:p>
    <w:p w:rsidR="0037602D" w:rsidRDefault="00414500" w:rsidP="00414500">
      <w:r>
        <w:t xml:space="preserve">Can we use your desktop? </w:t>
      </w:r>
    </w:p>
    <w:p w:rsidR="0037602D" w:rsidRDefault="00414500" w:rsidP="0037602D">
      <w:pPr>
        <w:ind w:left="360"/>
      </w:pPr>
      <w:r>
        <w:t>3)Can also indicate possibility.</w:t>
      </w:r>
    </w:p>
    <w:p w:rsidR="00414500" w:rsidRDefault="00414500" w:rsidP="0037602D">
      <w:pPr>
        <w:ind w:left="360"/>
      </w:pPr>
      <w:r>
        <w:t>Ex: The temperature can rise this month.</w:t>
      </w:r>
    </w:p>
    <w:p w:rsidR="00414500" w:rsidRDefault="007B64C2" w:rsidP="0037602D">
      <w:pPr>
        <w:ind w:left="360"/>
      </w:pPr>
      <w:r>
        <w:t>They can’t go too far by now.</w:t>
      </w:r>
    </w:p>
    <w:p w:rsidR="007B64C2" w:rsidRDefault="007B64C2" w:rsidP="0037602D">
      <w:pPr>
        <w:ind w:left="360"/>
      </w:pPr>
      <w:r>
        <w:t>I can’t understand why she behaves like that.</w:t>
      </w:r>
    </w:p>
    <w:p w:rsidR="00FA1FEB" w:rsidRDefault="007B64C2" w:rsidP="00FA1FEB">
      <w:r>
        <w:t xml:space="preserve">       I can’</w:t>
      </w:r>
      <w:r w:rsidR="00FA1FEB">
        <w:t>t believe you said that.</w:t>
      </w:r>
    </w:p>
    <w:p w:rsidR="007B64C2" w:rsidRDefault="00FA1FEB" w:rsidP="00FA1FEB">
      <w:r>
        <w:t>4)we use can as a question form to make requests</w:t>
      </w:r>
      <w:r w:rsidR="00AB2B7D">
        <w:t>.</w:t>
      </w:r>
    </w:p>
    <w:p w:rsidR="00AB2B7D" w:rsidRDefault="00AB2B7D" w:rsidP="00FA1FEB">
      <w:r>
        <w:t>Ex: Those cakes look so good. Can I try one?</w:t>
      </w:r>
    </w:p>
    <w:p w:rsidR="00AB2B7D" w:rsidRDefault="00AB2B7D" w:rsidP="00FA1FEB">
      <w:r>
        <w:t>Can I have your surname?</w:t>
      </w:r>
    </w:p>
    <w:p w:rsidR="00AB2B7D" w:rsidRDefault="00AB2B7D" w:rsidP="00FA1FEB">
      <w:r>
        <w:t>Can you help me with this form?</w:t>
      </w:r>
    </w:p>
    <w:p w:rsidR="00AB2B7D" w:rsidRDefault="00AB2B7D" w:rsidP="00FA1FEB">
      <w:r>
        <w:t>5)We use can’t as a question form to ask people to stop doing something we don’t want them to do or to do something they are not doing which we want them to do.</w:t>
      </w:r>
    </w:p>
    <w:p w:rsidR="00AB2B7D" w:rsidRDefault="00AB2B7D" w:rsidP="00FA1FEB">
      <w:r>
        <w:t>Ex: Can’t you stop making that awful noise?</w:t>
      </w:r>
    </w:p>
    <w:p w:rsidR="00AB2B7D" w:rsidRDefault="00AB2B7D" w:rsidP="00FA1FEB">
      <w:r>
        <w:t>Why can’t you just be nice to her instead of upsetting her?</w:t>
      </w:r>
    </w:p>
    <w:p w:rsidR="00AB2B7D" w:rsidRDefault="00AB2B7D" w:rsidP="00FA1FEB">
      <w:r>
        <w:t>6)We use can as a question form to make offers.</w:t>
      </w:r>
    </w:p>
    <w:p w:rsidR="00AB2B7D" w:rsidRDefault="00AB2B7D" w:rsidP="00FA1FEB">
      <w:r>
        <w:t>Can I help you</w:t>
      </w:r>
      <w:r w:rsidR="008A2B3F">
        <w:t xml:space="preserve"> to </w:t>
      </w:r>
      <w:r>
        <w:t xml:space="preserve"> lift that?</w:t>
      </w:r>
    </w:p>
    <w:p w:rsidR="00AB2B7D" w:rsidRDefault="00AB2B7D" w:rsidP="00FA1FEB">
      <w:r>
        <w:t>Can we do anything for you?</w:t>
      </w:r>
    </w:p>
    <w:p w:rsidR="008A2B3F" w:rsidRDefault="00827C72" w:rsidP="00827C72">
      <w:pPr>
        <w:pStyle w:val="ListParagraph"/>
        <w:ind w:left="1900"/>
      </w:pPr>
      <w:r>
        <w:t xml:space="preserve">                                              2)</w:t>
      </w:r>
      <w:r w:rsidR="008A2B3F">
        <w:t>Could</w:t>
      </w:r>
    </w:p>
    <w:p w:rsidR="008A2B3F" w:rsidRDefault="008A2B3F" w:rsidP="008A2B3F">
      <w:pPr>
        <w:pStyle w:val="ListParagraph"/>
        <w:numPr>
          <w:ilvl w:val="0"/>
          <w:numId w:val="51"/>
        </w:numPr>
      </w:pPr>
      <w:r>
        <w:t>Could can be regarded as the past tense of ‘can’ if you are simply talking about the ability of a person or thing to do something in the past. Could is used to say that someone had a skill or ability in the past.</w:t>
      </w:r>
    </w:p>
    <w:p w:rsidR="008A2B3F" w:rsidRDefault="008A2B3F" w:rsidP="008A2B3F">
      <w:pPr>
        <w:pStyle w:val="ListParagraph"/>
      </w:pPr>
      <w:r>
        <w:t>Ex: He could swim well when he was young.</w:t>
      </w:r>
    </w:p>
    <w:p w:rsidR="008A2B3F" w:rsidRDefault="008A2B3F" w:rsidP="008A2B3F">
      <w:pPr>
        <w:pStyle w:val="ListParagraph"/>
      </w:pPr>
      <w:r>
        <w:t xml:space="preserve">    He could kick penalty goals from any corner.</w:t>
      </w:r>
    </w:p>
    <w:p w:rsidR="008A2B3F" w:rsidRDefault="008A2B3F" w:rsidP="008A2B3F">
      <w:pPr>
        <w:pStyle w:val="ListParagraph"/>
      </w:pPr>
      <w:r>
        <w:t xml:space="preserve">     In my younger days, I could run very fast.</w:t>
      </w:r>
    </w:p>
    <w:p w:rsidR="008A2B3F" w:rsidRDefault="008A2B3F" w:rsidP="008A2B3F">
      <w:pPr>
        <w:pStyle w:val="ListParagraph"/>
      </w:pPr>
      <w:r>
        <w:t>Could refers to past time only when the context makes the time clear.</w:t>
      </w:r>
    </w:p>
    <w:p w:rsidR="008A2B3F" w:rsidRDefault="008A2B3F" w:rsidP="008A2B3F">
      <w:pPr>
        <w:pStyle w:val="ListParagraph"/>
        <w:numPr>
          <w:ilvl w:val="0"/>
          <w:numId w:val="51"/>
        </w:numPr>
      </w:pPr>
      <w:r>
        <w:t>Could is also used to ask polite questions.</w:t>
      </w:r>
    </w:p>
    <w:p w:rsidR="008A2B3F" w:rsidRDefault="008A2B3F" w:rsidP="008A2B3F">
      <w:pPr>
        <w:pStyle w:val="ListParagraph"/>
      </w:pPr>
      <w:r>
        <w:t>Ex: Could I talk to the chairman please?</w:t>
      </w:r>
    </w:p>
    <w:p w:rsidR="008A2B3F" w:rsidRDefault="008A2B3F" w:rsidP="008A2B3F">
      <w:pPr>
        <w:pStyle w:val="ListParagraph"/>
      </w:pPr>
      <w:r>
        <w:t xml:space="preserve">      Could you please, post this letter?</w:t>
      </w:r>
    </w:p>
    <w:p w:rsidR="00B43BBD" w:rsidRDefault="00B43BBD" w:rsidP="00B43BBD">
      <w:pPr>
        <w:pStyle w:val="ListParagraph"/>
        <w:numPr>
          <w:ilvl w:val="0"/>
          <w:numId w:val="51"/>
        </w:numPr>
      </w:pPr>
      <w:r>
        <w:t>Could is also used as the past tense of can Indirect Speech.</w:t>
      </w:r>
    </w:p>
    <w:p w:rsidR="00B43BBD" w:rsidRDefault="00B43BBD" w:rsidP="00B43BBD">
      <w:pPr>
        <w:pStyle w:val="ListParagraph"/>
      </w:pPr>
      <w:r>
        <w:t>Ex: Gita said, ”I can’t write the poem”.</w:t>
      </w:r>
    </w:p>
    <w:p w:rsidR="00B43BBD" w:rsidRDefault="00B43BBD" w:rsidP="00B43BBD">
      <w:pPr>
        <w:pStyle w:val="ListParagraph"/>
      </w:pPr>
      <w:r>
        <w:lastRenderedPageBreak/>
        <w:t>Gita said that she could not write the poem.</w:t>
      </w:r>
    </w:p>
    <w:p w:rsidR="00B43BBD" w:rsidRDefault="00B43BBD" w:rsidP="00B43BBD">
      <w:pPr>
        <w:pStyle w:val="ListParagraph"/>
        <w:numPr>
          <w:ilvl w:val="0"/>
          <w:numId w:val="51"/>
        </w:numPr>
      </w:pPr>
      <w:r>
        <w:t>Could+ Present Perfect is used to indicate past possibility. i.e. to say that there was a possibility of something happening in the past, although it did not in fact happen.</w:t>
      </w:r>
    </w:p>
    <w:p w:rsidR="00B43BBD" w:rsidRDefault="00B43BBD" w:rsidP="00B43BBD">
      <w:pPr>
        <w:pStyle w:val="ListParagraph"/>
      </w:pPr>
      <w:r>
        <w:t>Ex: I could have easily solved the problem.</w:t>
      </w:r>
    </w:p>
    <w:p w:rsidR="00B43BBD" w:rsidRDefault="00B43BBD" w:rsidP="00B43BBD">
      <w:pPr>
        <w:pStyle w:val="ListParagraph"/>
      </w:pPr>
      <w:r>
        <w:t xml:space="preserve">      You could have  got a job last year.</w:t>
      </w:r>
    </w:p>
    <w:p w:rsidR="00CD6C11" w:rsidRDefault="00924F56" w:rsidP="00B43BBD">
      <w:pPr>
        <w:pStyle w:val="ListParagraph"/>
      </w:pPr>
      <w:r>
        <w:t xml:space="preserve">                                                  </w:t>
      </w:r>
      <w:r w:rsidR="00827C72">
        <w:t xml:space="preserve">                3)</w:t>
      </w:r>
      <w:r>
        <w:t xml:space="preserve"> May</w:t>
      </w:r>
    </w:p>
    <w:p w:rsidR="00924F56" w:rsidRDefault="00924F56" w:rsidP="00924F56">
      <w:pPr>
        <w:pStyle w:val="ListParagraph"/>
        <w:numPr>
          <w:ilvl w:val="0"/>
          <w:numId w:val="52"/>
        </w:numPr>
      </w:pPr>
      <w:r>
        <w:t>May is used to express permission.</w:t>
      </w:r>
    </w:p>
    <w:p w:rsidR="00924F56" w:rsidRDefault="00924F56" w:rsidP="00924F56">
      <w:pPr>
        <w:pStyle w:val="ListParagraph"/>
        <w:ind w:left="1080"/>
      </w:pPr>
      <w:r>
        <w:t>Ex: May I use your telephone.</w:t>
      </w:r>
    </w:p>
    <w:p w:rsidR="00924F56" w:rsidRDefault="00924F56" w:rsidP="00924F56">
      <w:pPr>
        <w:pStyle w:val="ListParagraph"/>
        <w:ind w:left="1080"/>
      </w:pPr>
      <w:r>
        <w:t xml:space="preserve">   May I come in?</w:t>
      </w:r>
    </w:p>
    <w:p w:rsidR="00924F56" w:rsidRDefault="00924F56" w:rsidP="00924F56">
      <w:pPr>
        <w:pStyle w:val="ListParagraph"/>
        <w:numPr>
          <w:ilvl w:val="0"/>
          <w:numId w:val="52"/>
        </w:numPr>
      </w:pPr>
      <w:r>
        <w:t>It is used to say that there is a possibility of something happening. It is used to talk about possibility in the present or future.</w:t>
      </w:r>
    </w:p>
    <w:p w:rsidR="00924F56" w:rsidRDefault="00924F56" w:rsidP="00924F56">
      <w:pPr>
        <w:pStyle w:val="ListParagraph"/>
        <w:ind w:left="1080"/>
      </w:pPr>
      <w:r>
        <w:t>Ex: He may come tomorrow.</w:t>
      </w:r>
    </w:p>
    <w:p w:rsidR="00924F56" w:rsidRDefault="00924F56" w:rsidP="00924F56">
      <w:pPr>
        <w:pStyle w:val="ListParagraph"/>
        <w:ind w:left="1080"/>
      </w:pPr>
      <w:r>
        <w:t>It may rain.</w:t>
      </w:r>
    </w:p>
    <w:p w:rsidR="000833D2" w:rsidRDefault="000833D2" w:rsidP="00924F56">
      <w:pPr>
        <w:pStyle w:val="ListParagraph"/>
        <w:ind w:left="1080"/>
      </w:pPr>
      <w:r>
        <w:t xml:space="preserve"> The economy may go up or down in the next year.</w:t>
      </w:r>
    </w:p>
    <w:p w:rsidR="00924F56" w:rsidRDefault="00924F56" w:rsidP="00924F56">
      <w:pPr>
        <w:pStyle w:val="ListParagraph"/>
        <w:numPr>
          <w:ilvl w:val="0"/>
          <w:numId w:val="52"/>
        </w:numPr>
      </w:pPr>
      <w:r>
        <w:t>In very formal English. ‘may’ is used in interrogative sentences to express a hope or wish.</w:t>
      </w:r>
    </w:p>
    <w:p w:rsidR="00924F56" w:rsidRDefault="00924F56" w:rsidP="00924F56">
      <w:pPr>
        <w:pStyle w:val="ListParagraph"/>
        <w:ind w:left="1080"/>
      </w:pPr>
      <w:r>
        <w:t>Ex: May he justify our hopes and rise to the top.</w:t>
      </w:r>
    </w:p>
    <w:p w:rsidR="00924F56" w:rsidRDefault="00924F56" w:rsidP="00924F56">
      <w:pPr>
        <w:pStyle w:val="ListParagraph"/>
        <w:ind w:left="1080"/>
      </w:pPr>
      <w:r>
        <w:t xml:space="preserve"> May god bless you.</w:t>
      </w:r>
    </w:p>
    <w:p w:rsidR="008A2B3F" w:rsidRDefault="000833D2" w:rsidP="000833D2">
      <w:pPr>
        <w:pStyle w:val="ListParagraph"/>
        <w:numPr>
          <w:ilvl w:val="0"/>
          <w:numId w:val="52"/>
        </w:numPr>
      </w:pPr>
      <w:r>
        <w:t xml:space="preserve">We often use may to accept a different view or opinion especially with well, and/or followed by </w:t>
      </w:r>
      <w:proofErr w:type="spellStart"/>
      <w:r>
        <w:t>but</w:t>
      </w:r>
      <w:proofErr w:type="spellEnd"/>
      <w:r>
        <w:t>.</w:t>
      </w:r>
    </w:p>
    <w:p w:rsidR="000833D2" w:rsidRDefault="000833D2" w:rsidP="000833D2">
      <w:pPr>
        <w:pStyle w:val="ListParagraph"/>
        <w:ind w:left="1080"/>
      </w:pPr>
      <w:r>
        <w:t>Ex: I may be wrong but I am going to tell the police about it.</w:t>
      </w:r>
    </w:p>
    <w:p w:rsidR="000833D2" w:rsidRDefault="000833D2" w:rsidP="000833D2">
      <w:pPr>
        <w:pStyle w:val="ListParagraph"/>
        <w:numPr>
          <w:ilvl w:val="0"/>
          <w:numId w:val="52"/>
        </w:numPr>
      </w:pPr>
      <w:r>
        <w:t>We use  May in formal writing especially Academic English to describe things which the speaker thinks are generally true or possible.</w:t>
      </w:r>
    </w:p>
    <w:p w:rsidR="000833D2" w:rsidRDefault="000833D2" w:rsidP="000833D2">
      <w:pPr>
        <w:pStyle w:val="ListParagraph"/>
        <w:ind w:left="1080"/>
      </w:pPr>
      <w:r>
        <w:t xml:space="preserve">Ex: A typical farmer’s cottage may be seen in the Ulster Folk Museum. </w:t>
      </w:r>
    </w:p>
    <w:p w:rsidR="000833D2" w:rsidRDefault="000833D2" w:rsidP="000833D2">
      <w:pPr>
        <w:pStyle w:val="ListParagraph"/>
        <w:ind w:left="1080"/>
      </w:pPr>
    </w:p>
    <w:p w:rsidR="000833D2" w:rsidRDefault="000833D2" w:rsidP="000833D2">
      <w:pPr>
        <w:pStyle w:val="ListParagraph"/>
        <w:ind w:left="1080"/>
      </w:pPr>
    </w:p>
    <w:p w:rsidR="000833D2" w:rsidRDefault="000833D2" w:rsidP="000833D2">
      <w:pPr>
        <w:pStyle w:val="ListParagraph"/>
        <w:ind w:left="1080"/>
      </w:pPr>
      <w:r>
        <w:t xml:space="preserve">                                                            </w:t>
      </w:r>
      <w:r w:rsidR="00827C72">
        <w:t xml:space="preserve"> 4)</w:t>
      </w:r>
      <w:r>
        <w:t xml:space="preserve">  Might</w:t>
      </w:r>
    </w:p>
    <w:p w:rsidR="000833D2" w:rsidRDefault="000833D2" w:rsidP="000833D2">
      <w:pPr>
        <w:pStyle w:val="ListParagraph"/>
        <w:ind w:left="1080"/>
      </w:pPr>
      <w:r>
        <w:t xml:space="preserve">1 </w:t>
      </w:r>
      <w:r w:rsidR="00827C72">
        <w:t>) Might is the past tense of May and is used in Indirect Speech.</w:t>
      </w:r>
    </w:p>
    <w:p w:rsidR="00827C72" w:rsidRDefault="00827C72" w:rsidP="000833D2">
      <w:pPr>
        <w:pStyle w:val="ListParagraph"/>
        <w:ind w:left="1080"/>
      </w:pPr>
      <w:r>
        <w:t>Ex: She said,” I may go abroad”</w:t>
      </w:r>
    </w:p>
    <w:p w:rsidR="00827C72" w:rsidRDefault="00827C72" w:rsidP="000833D2">
      <w:pPr>
        <w:pStyle w:val="ListParagraph"/>
        <w:ind w:left="1080"/>
      </w:pPr>
      <w:r>
        <w:t>She said that she might go abroad.</w:t>
      </w:r>
    </w:p>
    <w:p w:rsidR="00827C72" w:rsidRDefault="00827C72" w:rsidP="000833D2">
      <w:pPr>
        <w:pStyle w:val="ListParagraph"/>
        <w:ind w:left="1080"/>
      </w:pPr>
      <w:r>
        <w:t>2)if you want to make a suggestion in a very polite way, you can use ‘might’ with ‘you’ in a declarative sentence. ‘might’ is followed by a verb meaning ‘to like’ or ‘to want’.</w:t>
      </w:r>
    </w:p>
    <w:p w:rsidR="00827C72" w:rsidRDefault="00827C72" w:rsidP="000833D2">
      <w:pPr>
        <w:pStyle w:val="ListParagraph"/>
        <w:ind w:left="1080"/>
      </w:pPr>
      <w:r>
        <w:t>Ex: you might like to comment on his proposal.</w:t>
      </w:r>
    </w:p>
    <w:p w:rsidR="00827C72" w:rsidRDefault="00827C72" w:rsidP="000833D2">
      <w:pPr>
        <w:pStyle w:val="ListParagraph"/>
        <w:ind w:left="1080"/>
      </w:pPr>
      <w:r>
        <w:t xml:space="preserve">      I thought perhaps you might like to come along with me.</w:t>
      </w:r>
    </w:p>
    <w:p w:rsidR="00827C72" w:rsidRDefault="00827C72" w:rsidP="000833D2">
      <w:pPr>
        <w:pStyle w:val="ListParagraph"/>
        <w:ind w:left="1080"/>
      </w:pPr>
      <w:r>
        <w:t>To Indicate an action of less probability.</w:t>
      </w:r>
    </w:p>
    <w:p w:rsidR="00827C72" w:rsidRDefault="00827C72" w:rsidP="000833D2">
      <w:pPr>
        <w:pStyle w:val="ListParagraph"/>
        <w:ind w:left="1080"/>
      </w:pPr>
      <w:r>
        <w:t>He might become PM one day.</w:t>
      </w:r>
    </w:p>
    <w:p w:rsidR="00827C72" w:rsidRDefault="00827C72" w:rsidP="00827C72">
      <w:pPr>
        <w:pStyle w:val="ListParagraph"/>
        <w:numPr>
          <w:ilvl w:val="0"/>
          <w:numId w:val="48"/>
        </w:numPr>
      </w:pPr>
      <w:r>
        <w:t>We use might when we are not sure about something in the present or future.</w:t>
      </w:r>
    </w:p>
    <w:p w:rsidR="00827C72" w:rsidRDefault="004E5716" w:rsidP="00827C72">
      <w:pPr>
        <w:pStyle w:val="ListParagraph"/>
        <w:ind w:left="1900"/>
      </w:pPr>
      <w:r>
        <w:t>Ex: I might see you tomorrow.</w:t>
      </w:r>
    </w:p>
    <w:p w:rsidR="004E5716" w:rsidRDefault="004E5716" w:rsidP="00827C72">
      <w:pPr>
        <w:pStyle w:val="ListParagraph"/>
        <w:ind w:left="1900"/>
      </w:pPr>
      <w:r>
        <w:t>It’s quite bright, it might not rain today.</w:t>
      </w:r>
    </w:p>
    <w:p w:rsidR="004E5716" w:rsidRDefault="004E5716" w:rsidP="004E5716">
      <w:pPr>
        <w:pStyle w:val="ListParagraph"/>
        <w:numPr>
          <w:ilvl w:val="0"/>
          <w:numId w:val="48"/>
        </w:numPr>
      </w:pPr>
      <w:r>
        <w:t>We use might have to make guesses about the past.</w:t>
      </w:r>
    </w:p>
    <w:p w:rsidR="004E5716" w:rsidRDefault="004E5716" w:rsidP="004E5716">
      <w:pPr>
        <w:pStyle w:val="ListParagraph"/>
        <w:ind w:left="1900"/>
      </w:pPr>
      <w:r>
        <w:t>Ex: It’s ten o’clock. They might have arrived by now.</w:t>
      </w:r>
    </w:p>
    <w:p w:rsidR="004E5716" w:rsidRDefault="004E5716" w:rsidP="004E5716">
      <w:pPr>
        <w:pStyle w:val="ListParagraph"/>
        <w:ind w:left="1900"/>
      </w:pPr>
      <w:r>
        <w:t xml:space="preserve">      I have n ’t received your letter. It may have got lost in the post.</w:t>
      </w:r>
    </w:p>
    <w:p w:rsidR="004E5716" w:rsidRDefault="004E5716" w:rsidP="004E5716">
      <w:pPr>
        <w:pStyle w:val="ListParagraph"/>
        <w:numPr>
          <w:ilvl w:val="0"/>
          <w:numId w:val="48"/>
        </w:numPr>
      </w:pPr>
      <w:r>
        <w:t>At a very polite way of asking for permission.</w:t>
      </w:r>
    </w:p>
    <w:p w:rsidR="004E5716" w:rsidRDefault="004E5716" w:rsidP="004E5716">
      <w:pPr>
        <w:pStyle w:val="ListParagraph"/>
        <w:ind w:left="1900"/>
      </w:pPr>
      <w:r>
        <w:lastRenderedPageBreak/>
        <w:t>Ex: Might we ask you a question?</w:t>
      </w:r>
    </w:p>
    <w:p w:rsidR="004E5716" w:rsidRDefault="004E5716" w:rsidP="004E5716">
      <w:pPr>
        <w:pStyle w:val="ListParagraph"/>
        <w:ind w:left="1900"/>
      </w:pPr>
      <w:r>
        <w:t xml:space="preserve">     Might I just interrupt for a moment?</w:t>
      </w:r>
    </w:p>
    <w:p w:rsidR="00203DD0" w:rsidRDefault="00203DD0" w:rsidP="004E5716">
      <w:pPr>
        <w:pStyle w:val="ListParagraph"/>
        <w:ind w:left="1900"/>
      </w:pPr>
    </w:p>
    <w:p w:rsidR="00203DD0" w:rsidRDefault="00203DD0" w:rsidP="00203DD0">
      <w:pPr>
        <w:pStyle w:val="ListParagraph"/>
        <w:ind w:left="1900"/>
      </w:pPr>
      <w:r>
        <w:t xml:space="preserve">                                          5)Will</w:t>
      </w:r>
    </w:p>
    <w:p w:rsidR="00203DD0" w:rsidRDefault="00203DD0" w:rsidP="00203DD0">
      <w:pPr>
        <w:pStyle w:val="ListParagraph"/>
        <w:ind w:left="1900"/>
      </w:pPr>
      <w:r>
        <w:t>1) ‘Will’ usually indicates that you are talking about a future event of situation.</w:t>
      </w:r>
    </w:p>
    <w:p w:rsidR="00203DD0" w:rsidRDefault="00203DD0" w:rsidP="00203DD0">
      <w:pPr>
        <w:pStyle w:val="ListParagraph"/>
        <w:ind w:left="1900"/>
      </w:pPr>
      <w:r>
        <w:t>Ex: She will not return.</w:t>
      </w:r>
    </w:p>
    <w:p w:rsidR="00203DD0" w:rsidRDefault="00145BAD" w:rsidP="00203DD0">
      <w:pPr>
        <w:pStyle w:val="ListParagraph"/>
        <w:ind w:left="1900"/>
      </w:pPr>
      <w:r>
        <w:t xml:space="preserve">     He will reject your offer</w:t>
      </w:r>
      <w:r w:rsidR="00203DD0">
        <w:t>.</w:t>
      </w:r>
    </w:p>
    <w:p w:rsidR="00145BAD" w:rsidRDefault="00145BAD" w:rsidP="00203DD0">
      <w:pPr>
        <w:pStyle w:val="ListParagraph"/>
        <w:ind w:left="1900"/>
      </w:pPr>
      <w:r>
        <w:t xml:space="preserve">2)you use </w:t>
      </w:r>
      <w:r w:rsidR="00830519">
        <w:t>‘</w:t>
      </w:r>
      <w:r>
        <w:t>will</w:t>
      </w:r>
      <w:r w:rsidR="00830519">
        <w:t>’</w:t>
      </w:r>
      <w:r>
        <w:t xml:space="preserve"> when you are assuming that something is the case, and you do not think there is any reason to doubt it.</w:t>
      </w:r>
    </w:p>
    <w:p w:rsidR="00145BAD" w:rsidRDefault="00145BAD" w:rsidP="00203DD0">
      <w:pPr>
        <w:pStyle w:val="ListParagraph"/>
        <w:ind w:left="1900"/>
      </w:pPr>
      <w:r>
        <w:t>Ex: Those of you who are familiar with the game</w:t>
      </w:r>
      <w:r w:rsidR="00830519">
        <w:t xml:space="preserve"> will know this.</w:t>
      </w:r>
    </w:p>
    <w:p w:rsidR="00830519" w:rsidRDefault="00830519" w:rsidP="00203DD0">
      <w:pPr>
        <w:pStyle w:val="ListParagraph"/>
        <w:ind w:left="1900"/>
      </w:pPr>
      <w:r>
        <w:t>3)you use ‘will’ to say that something is certain to happen or be the case in the future.</w:t>
      </w:r>
    </w:p>
    <w:p w:rsidR="00830519" w:rsidRDefault="00830519" w:rsidP="00203DD0">
      <w:pPr>
        <w:pStyle w:val="ListParagraph"/>
        <w:ind w:left="1900"/>
      </w:pPr>
      <w:r>
        <w:t>Ex: The price of food will go up.</w:t>
      </w:r>
    </w:p>
    <w:p w:rsidR="00830519" w:rsidRDefault="00830519" w:rsidP="00203DD0">
      <w:pPr>
        <w:pStyle w:val="ListParagraph"/>
        <w:ind w:left="1900"/>
      </w:pPr>
      <w:r>
        <w:t>4) With you, will is often used to make requests.</w:t>
      </w:r>
    </w:p>
    <w:p w:rsidR="00145BAD" w:rsidRDefault="00830519" w:rsidP="00145BAD">
      <w:r>
        <w:t xml:space="preserve">                                      Ex: Will you please open the door?</w:t>
      </w:r>
    </w:p>
    <w:p w:rsidR="00830519" w:rsidRDefault="00830519" w:rsidP="00145BAD">
      <w:r>
        <w:t xml:space="preserve">                                     5)We use will to talk about what people want to do or are willing to do.</w:t>
      </w:r>
    </w:p>
    <w:p w:rsidR="00830519" w:rsidRDefault="00830519" w:rsidP="00145BAD">
      <w:r>
        <w:t xml:space="preserve">                                         Ex: we will see you tomorrow.</w:t>
      </w:r>
    </w:p>
    <w:p w:rsidR="00830519" w:rsidRDefault="00830519" w:rsidP="00145BAD">
      <w:r>
        <w:t xml:space="preserve">                                               Perhaps Dad will lend me the car.</w:t>
      </w:r>
    </w:p>
    <w:p w:rsidR="00830519" w:rsidRDefault="00830519" w:rsidP="00830519">
      <w:pPr>
        <w:pStyle w:val="ListParagraph"/>
        <w:numPr>
          <w:ilvl w:val="0"/>
          <w:numId w:val="48"/>
        </w:numPr>
      </w:pPr>
      <w:r>
        <w:t>To talk about typical behavior, thing that we often do.</w:t>
      </w:r>
    </w:p>
    <w:p w:rsidR="009F3CEA" w:rsidRDefault="009F3CEA" w:rsidP="009F3CEA">
      <w:pPr>
        <w:pStyle w:val="ListParagraph"/>
        <w:ind w:left="1900"/>
      </w:pPr>
      <w:r>
        <w:t>Ex: we always spend our holidays at our Favorite hotel at the sea side. We will get up early every morning and have a quick breakfast then we will go across the road to the beach.</w:t>
      </w:r>
    </w:p>
    <w:p w:rsidR="009F3CEA" w:rsidRDefault="009F3CEA" w:rsidP="009F3CEA">
      <w:pPr>
        <w:pStyle w:val="ListParagraph"/>
        <w:ind w:left="1900"/>
      </w:pPr>
      <w:r>
        <w:t>7)We use will to make promises and offers.</w:t>
      </w:r>
    </w:p>
    <w:p w:rsidR="009F3CEA" w:rsidRDefault="009F3CEA" w:rsidP="009F3CEA">
      <w:pPr>
        <w:pStyle w:val="ListParagraph"/>
        <w:ind w:left="1900"/>
      </w:pPr>
      <w:r>
        <w:t>Ex: We will come and see you next week.</w:t>
      </w:r>
    </w:p>
    <w:p w:rsidR="009F3CEA" w:rsidRDefault="009F3CEA" w:rsidP="009F3CEA">
      <w:pPr>
        <w:pStyle w:val="ListParagraph"/>
        <w:ind w:left="1900"/>
      </w:pPr>
      <w:r>
        <w:t xml:space="preserve">   I will give you a lift home after the party.</w:t>
      </w:r>
    </w:p>
    <w:p w:rsidR="009F3CEA" w:rsidRDefault="009F3CEA" w:rsidP="009F3CEA">
      <w:pPr>
        <w:pStyle w:val="ListParagraph"/>
        <w:ind w:left="1900"/>
      </w:pPr>
      <w:r>
        <w:t xml:space="preserve">    Will you carry this for me, please.</w:t>
      </w:r>
    </w:p>
    <w:p w:rsidR="00145BAD" w:rsidRDefault="00145BAD" w:rsidP="00203DD0">
      <w:pPr>
        <w:pStyle w:val="ListParagraph"/>
        <w:ind w:left="1900"/>
      </w:pPr>
    </w:p>
    <w:p w:rsidR="00203DD0" w:rsidRDefault="009F3CEA" w:rsidP="00203DD0">
      <w:pPr>
        <w:pStyle w:val="ListParagraph"/>
        <w:ind w:left="1900"/>
      </w:pPr>
      <w:r>
        <w:t xml:space="preserve">                                   6)Would</w:t>
      </w:r>
    </w:p>
    <w:p w:rsidR="008D704C" w:rsidRDefault="008D704C" w:rsidP="00203DD0">
      <w:pPr>
        <w:pStyle w:val="ListParagraph"/>
        <w:ind w:left="1900"/>
      </w:pPr>
      <w:r>
        <w:t>Would is the past tense of will. Because it is a past tense, it is used</w:t>
      </w:r>
    </w:p>
    <w:p w:rsidR="008D704C" w:rsidRDefault="008D704C" w:rsidP="00203DD0">
      <w:pPr>
        <w:pStyle w:val="ListParagraph"/>
        <w:ind w:left="1900"/>
      </w:pPr>
      <w:r>
        <w:t>1)To talk about the past</w:t>
      </w:r>
    </w:p>
    <w:p w:rsidR="008D704C" w:rsidRDefault="008D704C" w:rsidP="00203DD0">
      <w:pPr>
        <w:pStyle w:val="ListParagraph"/>
        <w:ind w:left="1900"/>
      </w:pPr>
      <w:r>
        <w:t>2)To talk about hypotheses</w:t>
      </w:r>
    </w:p>
    <w:p w:rsidR="008D704C" w:rsidRDefault="008D704C" w:rsidP="00203DD0">
      <w:pPr>
        <w:pStyle w:val="ListParagraph"/>
        <w:ind w:left="1900"/>
      </w:pPr>
      <w:r>
        <w:t>3)For politeness.</w:t>
      </w:r>
    </w:p>
    <w:p w:rsidR="009F3CEA" w:rsidRDefault="009F3CEA" w:rsidP="00203DD0">
      <w:pPr>
        <w:pStyle w:val="ListParagraph"/>
        <w:ind w:left="1900"/>
      </w:pPr>
      <w:r>
        <w:t>1)would is the past tense of will and is used in Indirect Speech.</w:t>
      </w:r>
    </w:p>
    <w:p w:rsidR="009F3CEA" w:rsidRDefault="009F3CEA" w:rsidP="00203DD0">
      <w:pPr>
        <w:pStyle w:val="ListParagraph"/>
        <w:ind w:left="1900"/>
      </w:pPr>
      <w:r>
        <w:t xml:space="preserve"> Ex: He said, “ I will help you”.</w:t>
      </w:r>
    </w:p>
    <w:p w:rsidR="009F3CEA" w:rsidRDefault="009F3CEA" w:rsidP="00203DD0">
      <w:pPr>
        <w:pStyle w:val="ListParagraph"/>
        <w:ind w:left="1900"/>
      </w:pPr>
      <w:r>
        <w:t>He said that he would help me.</w:t>
      </w:r>
    </w:p>
    <w:p w:rsidR="009F3CEA" w:rsidRDefault="001A31E1" w:rsidP="009F3CEA">
      <w:pPr>
        <w:pStyle w:val="ListParagraph"/>
        <w:ind w:left="1230"/>
      </w:pPr>
      <w:r>
        <w:t xml:space="preserve">           </w:t>
      </w:r>
      <w:r w:rsidR="009F3CEA">
        <w:t xml:space="preserve">2)Would is used to talk about something that happened regularly in the past, but no </w:t>
      </w:r>
      <w:r>
        <w:t xml:space="preserve">      </w:t>
      </w:r>
      <w:r w:rsidR="009F3CEA">
        <w:t>longer happens.</w:t>
      </w:r>
    </w:p>
    <w:p w:rsidR="009F3CEA" w:rsidRDefault="009F3CEA" w:rsidP="009F3CEA">
      <w:pPr>
        <w:pStyle w:val="ListParagraph"/>
        <w:ind w:left="1230"/>
      </w:pPr>
      <w:r>
        <w:t>Ex: Every Saturday we would go to temple</w:t>
      </w:r>
    </w:p>
    <w:p w:rsidR="009F3CEA" w:rsidRDefault="009F3CEA" w:rsidP="009F3CEA">
      <w:pPr>
        <w:pStyle w:val="ListParagraph"/>
        <w:ind w:left="1230"/>
      </w:pPr>
      <w:r>
        <w:lastRenderedPageBreak/>
        <w:t xml:space="preserve"> He would always come late.</w:t>
      </w:r>
    </w:p>
    <w:p w:rsidR="009F3CEA" w:rsidRDefault="00884E37" w:rsidP="009F3CEA">
      <w:pPr>
        <w:pStyle w:val="ListParagraph"/>
        <w:ind w:left="1230"/>
      </w:pPr>
      <w:r>
        <w:t xml:space="preserve">3)we </w:t>
      </w:r>
      <w:r w:rsidR="009F3CEA">
        <w:t>also use “would” to say that something is c</w:t>
      </w:r>
      <w:r w:rsidR="00AB6F22">
        <w:t>ertain to happen in particular c</w:t>
      </w:r>
      <w:r w:rsidR="009F3CEA">
        <w:t>ircumstances.</w:t>
      </w:r>
    </w:p>
    <w:p w:rsidR="009F3CEA" w:rsidRDefault="00740CF2" w:rsidP="009F3CEA">
      <w:pPr>
        <w:pStyle w:val="ListParagraph"/>
        <w:ind w:left="1230"/>
      </w:pPr>
      <w:r>
        <w:t>Ex: Few people would agree with this as a general principle.</w:t>
      </w:r>
    </w:p>
    <w:p w:rsidR="00740CF2" w:rsidRDefault="00740CF2" w:rsidP="009F3CEA">
      <w:pPr>
        <w:pStyle w:val="ListParagraph"/>
        <w:ind w:left="1230"/>
      </w:pPr>
      <w:r>
        <w:t xml:space="preserve">      Even an illiterate person would understand that.</w:t>
      </w:r>
    </w:p>
    <w:p w:rsidR="00E40FE9" w:rsidRDefault="00884E37" w:rsidP="00884E37">
      <w:pPr>
        <w:pStyle w:val="ListParagraph"/>
      </w:pPr>
      <w:r>
        <w:t xml:space="preserve">          4)we also use </w:t>
      </w:r>
      <w:r w:rsidR="0007195C">
        <w:t>would is used for asking polite requests.</w:t>
      </w:r>
    </w:p>
    <w:p w:rsidR="001A31E1" w:rsidRDefault="001A31E1" w:rsidP="00E40FE9">
      <w:pPr>
        <w:pStyle w:val="ListParagraph"/>
      </w:pPr>
      <w:r>
        <w:t xml:space="preserve">        Ex: would you like to have a cup of coffee?</w:t>
      </w:r>
    </w:p>
    <w:p w:rsidR="001A31E1" w:rsidRDefault="001A31E1" w:rsidP="00E40FE9">
      <w:pPr>
        <w:pStyle w:val="ListParagraph"/>
      </w:pPr>
      <w:r>
        <w:t xml:space="preserve">             I would like to ask you one question.</w:t>
      </w:r>
    </w:p>
    <w:p w:rsidR="008D704C" w:rsidRDefault="00884E37" w:rsidP="00884E37">
      <w:pPr>
        <w:pStyle w:val="ListParagraph"/>
        <w:ind w:left="1080"/>
      </w:pPr>
      <w:r>
        <w:t>5)</w:t>
      </w:r>
      <w:r w:rsidR="008D704C">
        <w:t>We use would as the past of will to describe past beliefs about the future.</w:t>
      </w:r>
    </w:p>
    <w:p w:rsidR="008D704C" w:rsidRDefault="008D704C" w:rsidP="008D704C">
      <w:pPr>
        <w:pStyle w:val="ListParagraph"/>
        <w:ind w:left="1080"/>
      </w:pPr>
      <w:r>
        <w:t>Ex: I thought we would be late, so we would have to take the train.</w:t>
      </w:r>
    </w:p>
    <w:p w:rsidR="008D704C" w:rsidRDefault="00884E37" w:rsidP="008D704C">
      <w:pPr>
        <w:pStyle w:val="ListParagraph"/>
        <w:ind w:left="1080"/>
      </w:pPr>
      <w:r>
        <w:t>6</w:t>
      </w:r>
      <w:r w:rsidR="008D704C">
        <w:t>)we use would as the past tense of will to talk about what people want to do or are willing to do in the past.</w:t>
      </w:r>
    </w:p>
    <w:p w:rsidR="008D704C" w:rsidRDefault="008D704C" w:rsidP="008D704C">
      <w:pPr>
        <w:pStyle w:val="ListParagraph"/>
        <w:ind w:left="1080"/>
      </w:pPr>
      <w:r>
        <w:t>Ex: we had a terrible night. The baby would not go to sleep.</w:t>
      </w:r>
    </w:p>
    <w:p w:rsidR="008D704C" w:rsidRDefault="008D704C" w:rsidP="008D704C">
      <w:pPr>
        <w:pStyle w:val="ListParagraph"/>
        <w:ind w:left="1080"/>
      </w:pPr>
      <w:r>
        <w:t xml:space="preserve">  </w:t>
      </w:r>
      <w:r w:rsidR="00884E37">
        <w:t xml:space="preserve">   </w:t>
      </w:r>
      <w:r>
        <w:t>Dad would not lend me the car. So we had to take the train.</w:t>
      </w:r>
    </w:p>
    <w:p w:rsidR="00884E37" w:rsidRDefault="00884E37" w:rsidP="008D704C">
      <w:pPr>
        <w:pStyle w:val="ListParagraph"/>
        <w:ind w:left="1080"/>
      </w:pPr>
      <w:r>
        <w:t xml:space="preserve">              </w:t>
      </w:r>
      <w:r w:rsidR="00603672">
        <w:t xml:space="preserve">                   7</w:t>
      </w:r>
      <w:r>
        <w:t>)Shall</w:t>
      </w:r>
    </w:p>
    <w:p w:rsidR="00884E37" w:rsidRDefault="00884E37" w:rsidP="008D704C">
      <w:pPr>
        <w:pStyle w:val="ListParagraph"/>
        <w:ind w:left="1080"/>
      </w:pPr>
      <w:r>
        <w:t>1)Shall always indicates that you are talking about a future</w:t>
      </w:r>
      <w:r w:rsidR="00603672">
        <w:t xml:space="preserve"> event or situation.</w:t>
      </w:r>
    </w:p>
    <w:p w:rsidR="00603672" w:rsidRDefault="00603672" w:rsidP="008D704C">
      <w:pPr>
        <w:pStyle w:val="ListParagraph"/>
        <w:ind w:left="1080"/>
      </w:pPr>
      <w:r>
        <w:t>It is also used to say that something is certain to happen. You usually use ‘shall’ when you are talking about events and situations over which you have some control. You can use ‘shall’ when you are making a resolution or a promise.</w:t>
      </w:r>
    </w:p>
    <w:p w:rsidR="00603672" w:rsidRDefault="00603672" w:rsidP="008D704C">
      <w:pPr>
        <w:pStyle w:val="ListParagraph"/>
        <w:ind w:left="1080"/>
      </w:pPr>
      <w:r>
        <w:t>Ex: I shall be leaving as soon as I am ready.</w:t>
      </w:r>
    </w:p>
    <w:p w:rsidR="00603672" w:rsidRDefault="00603672" w:rsidP="008D704C">
      <w:pPr>
        <w:pStyle w:val="ListParagraph"/>
        <w:ind w:left="1080"/>
      </w:pPr>
      <w:r>
        <w:t>I shall do what you suggested .</w:t>
      </w:r>
    </w:p>
    <w:p w:rsidR="00603672" w:rsidRDefault="00603672" w:rsidP="008D704C">
      <w:pPr>
        <w:pStyle w:val="ListParagraph"/>
        <w:ind w:left="1080"/>
      </w:pPr>
      <w:r>
        <w:t>You shall have the book at any cost.</w:t>
      </w:r>
    </w:p>
    <w:p w:rsidR="00603672" w:rsidRDefault="00603672" w:rsidP="008D704C">
      <w:pPr>
        <w:pStyle w:val="ListParagraph"/>
        <w:ind w:left="1080"/>
      </w:pPr>
      <w:r>
        <w:t>2)’shall not’ is used to say formally that a particular thing is not allowed.</w:t>
      </w:r>
    </w:p>
    <w:p w:rsidR="00603672" w:rsidRDefault="00603672" w:rsidP="008D704C">
      <w:pPr>
        <w:pStyle w:val="ListParagraph"/>
        <w:ind w:left="1080"/>
      </w:pPr>
      <w:r>
        <w:t>‘shall not’ is often used in written rules, laws, and agreements.</w:t>
      </w:r>
    </w:p>
    <w:p w:rsidR="00603672" w:rsidRDefault="00603672" w:rsidP="008D704C">
      <w:pPr>
        <w:pStyle w:val="ListParagraph"/>
        <w:ind w:left="1080"/>
      </w:pPr>
      <w:r>
        <w:t>Ex: we shall not allow you.</w:t>
      </w:r>
    </w:p>
    <w:p w:rsidR="00603672" w:rsidRDefault="00603672" w:rsidP="008D704C">
      <w:pPr>
        <w:pStyle w:val="ListParagraph"/>
        <w:ind w:left="1080"/>
      </w:pPr>
      <w:r>
        <w:t xml:space="preserve"> They shall not leave without my permission.</w:t>
      </w:r>
    </w:p>
    <w:p w:rsidR="00603672" w:rsidRDefault="00603672" w:rsidP="008D704C">
      <w:pPr>
        <w:pStyle w:val="ListParagraph"/>
        <w:ind w:left="1080"/>
      </w:pPr>
      <w:r>
        <w:t>3)we can also use ‘shall’ when you are offering to do something.</w:t>
      </w:r>
    </w:p>
    <w:p w:rsidR="00603672" w:rsidRDefault="00603672" w:rsidP="008D704C">
      <w:pPr>
        <w:pStyle w:val="ListParagraph"/>
        <w:ind w:left="1080"/>
      </w:pPr>
      <w:r>
        <w:t>Ex: Shall I cover the table?</w:t>
      </w:r>
    </w:p>
    <w:p w:rsidR="00603672" w:rsidRDefault="00603672" w:rsidP="008D704C">
      <w:pPr>
        <w:pStyle w:val="ListParagraph"/>
        <w:ind w:left="1080"/>
      </w:pPr>
      <w:r>
        <w:t>Shall I open the window?</w:t>
      </w:r>
    </w:p>
    <w:p w:rsidR="001A31E1" w:rsidRDefault="008D704C" w:rsidP="00E40FE9">
      <w:pPr>
        <w:pStyle w:val="ListParagraph"/>
      </w:pPr>
      <w:r>
        <w:t xml:space="preserve">     </w:t>
      </w:r>
      <w:r w:rsidR="00A82A10">
        <w:t xml:space="preserve">       ** The contraction form Shan’t(shall not)</w:t>
      </w:r>
    </w:p>
    <w:p w:rsidR="00A82A10" w:rsidRDefault="00C80718" w:rsidP="00C80718">
      <w:pPr>
        <w:pStyle w:val="ListParagraph"/>
      </w:pPr>
      <w:r>
        <w:t>4)</w:t>
      </w:r>
      <w:r w:rsidR="00A82A10">
        <w:t>To make offers using I/We</w:t>
      </w:r>
    </w:p>
    <w:p w:rsidR="00A82A10" w:rsidRDefault="00A82A10" w:rsidP="00A82A10">
      <w:pPr>
        <w:pStyle w:val="ListParagraph"/>
      </w:pPr>
      <w:r>
        <w:t>Ex: Shall I make some lunch?</w:t>
      </w:r>
    </w:p>
    <w:p w:rsidR="00A82A10" w:rsidRDefault="00A82A10" w:rsidP="00A82A10">
      <w:pPr>
        <w:pStyle w:val="ListParagraph"/>
      </w:pPr>
      <w:r>
        <w:t xml:space="preserve">       Shall I water your plants, while you are away?</w:t>
      </w:r>
    </w:p>
    <w:p w:rsidR="00A82A10" w:rsidRDefault="00A82A10" w:rsidP="00A82A10">
      <w:pPr>
        <w:pStyle w:val="ListParagraph"/>
        <w:numPr>
          <w:ilvl w:val="0"/>
          <w:numId w:val="51"/>
        </w:numPr>
      </w:pPr>
      <w:r>
        <w:t>To make suggestions using I/We</w:t>
      </w:r>
    </w:p>
    <w:p w:rsidR="00A82A10" w:rsidRDefault="00A82A10" w:rsidP="00A82A10">
      <w:pPr>
        <w:pStyle w:val="ListParagraph"/>
      </w:pPr>
      <w:r>
        <w:t>Ex: Shall we go to the park later?</w:t>
      </w:r>
    </w:p>
    <w:p w:rsidR="00A82A10" w:rsidRDefault="00A82A10" w:rsidP="00A82A10">
      <w:pPr>
        <w:pStyle w:val="ListParagraph"/>
      </w:pPr>
      <w:r>
        <w:t xml:space="preserve">       Shall we have something to eat?</w:t>
      </w:r>
    </w:p>
    <w:p w:rsidR="00A82A10" w:rsidRDefault="00A82A10" w:rsidP="00A82A10">
      <w:pPr>
        <w:pStyle w:val="ListParagraph"/>
      </w:pPr>
      <w:r>
        <w:t xml:space="preserve">       Who Shall we invite to the party?</w:t>
      </w:r>
    </w:p>
    <w:p w:rsidR="00A82A10" w:rsidRDefault="00C80718" w:rsidP="00A82A10">
      <w:pPr>
        <w:pStyle w:val="ListParagraph"/>
      </w:pPr>
      <w:r>
        <w:t>6</w:t>
      </w:r>
      <w:r w:rsidR="00A82A10">
        <w:t>) To express formal obligations</w:t>
      </w:r>
    </w:p>
    <w:p w:rsidR="00A82A10" w:rsidRDefault="00A82A10" w:rsidP="00A82A10">
      <w:pPr>
        <w:pStyle w:val="ListParagraph"/>
      </w:pPr>
      <w:r>
        <w:t>Ex: Applicants shall provide evidence of their qualifications.</w:t>
      </w:r>
    </w:p>
    <w:p w:rsidR="00A82A10" w:rsidRDefault="00A82A10" w:rsidP="00A82A10">
      <w:pPr>
        <w:pStyle w:val="ListParagraph"/>
      </w:pPr>
      <w:r>
        <w:t>Guests shall not remove anything from the rooms</w:t>
      </w:r>
    </w:p>
    <w:p w:rsidR="00A82A10" w:rsidRDefault="00C80718" w:rsidP="00A82A10">
      <w:pPr>
        <w:pStyle w:val="ListParagraph"/>
      </w:pPr>
      <w:r>
        <w:t>7</w:t>
      </w:r>
      <w:r w:rsidR="00A82A10">
        <w:t>)To make a promise</w:t>
      </w:r>
    </w:p>
    <w:p w:rsidR="00A82A10" w:rsidRDefault="00A82A10" w:rsidP="00A82A10">
      <w:pPr>
        <w:pStyle w:val="ListParagraph"/>
      </w:pPr>
      <w:r>
        <w:t>Ex: I shall never forget the help you gave me.</w:t>
      </w:r>
    </w:p>
    <w:p w:rsidR="00A82A10" w:rsidRDefault="00A82A10" w:rsidP="00A82A10">
      <w:pPr>
        <w:pStyle w:val="ListParagraph"/>
      </w:pPr>
      <w:r>
        <w:lastRenderedPageBreak/>
        <w:t xml:space="preserve">     I shan’t be late.</w:t>
      </w:r>
    </w:p>
    <w:p w:rsidR="00A82A10" w:rsidRDefault="00A82A10" w:rsidP="00A82A10">
      <w:pPr>
        <w:pStyle w:val="ListParagraph"/>
      </w:pPr>
      <w:r>
        <w:t>We shall do everything we can to solve the problem.</w:t>
      </w:r>
    </w:p>
    <w:p w:rsidR="00C80718" w:rsidRDefault="00C80718" w:rsidP="00A82A10">
      <w:pPr>
        <w:pStyle w:val="ListParagraph"/>
      </w:pPr>
      <w:r>
        <w:t>8)To describe the future very formally.</w:t>
      </w:r>
    </w:p>
    <w:p w:rsidR="00C80718" w:rsidRDefault="00C80718" w:rsidP="00A82A10">
      <w:pPr>
        <w:pStyle w:val="ListParagraph"/>
      </w:pPr>
      <w:r>
        <w:t>Ex: We shall overcome this difficult moment.</w:t>
      </w:r>
    </w:p>
    <w:p w:rsidR="00C80718" w:rsidRDefault="00C80718" w:rsidP="00A82A10">
      <w:pPr>
        <w:pStyle w:val="ListParagraph"/>
      </w:pPr>
      <w:r>
        <w:t>2)The tests shall be carried out by an independent body.</w:t>
      </w:r>
    </w:p>
    <w:p w:rsidR="00C80718" w:rsidRDefault="00C80718" w:rsidP="00A82A10">
      <w:pPr>
        <w:pStyle w:val="ListParagraph"/>
      </w:pPr>
      <w:r>
        <w:t>3)Access to the city center shall be limited today due to the marathon.</w:t>
      </w:r>
    </w:p>
    <w:p w:rsidR="00A82A10" w:rsidRDefault="00A82A10" w:rsidP="00A82A10">
      <w:pPr>
        <w:pStyle w:val="ListParagraph"/>
      </w:pPr>
      <w:r>
        <w:t xml:space="preserve">    </w:t>
      </w:r>
    </w:p>
    <w:p w:rsidR="004F569B" w:rsidRDefault="00C80718" w:rsidP="009F3CEA">
      <w:pPr>
        <w:pStyle w:val="ListParagraph"/>
        <w:ind w:left="1230"/>
      </w:pPr>
      <w:r>
        <w:t xml:space="preserve">                                     8.Should</w:t>
      </w:r>
    </w:p>
    <w:p w:rsidR="00C80718" w:rsidRDefault="00C80718" w:rsidP="009F3CEA">
      <w:pPr>
        <w:pStyle w:val="ListParagraph"/>
        <w:ind w:left="1230"/>
      </w:pPr>
      <w:r>
        <w:t>1)</w:t>
      </w:r>
      <w:r w:rsidR="00236CA9">
        <w:t xml:space="preserve"> </w:t>
      </w:r>
      <w:r>
        <w:t>Should is often used to express duty, obligation or necessity.</w:t>
      </w:r>
    </w:p>
    <w:p w:rsidR="00C80718" w:rsidRDefault="00C80718" w:rsidP="009F3CEA">
      <w:pPr>
        <w:pStyle w:val="ListParagraph"/>
        <w:ind w:left="1230"/>
      </w:pPr>
      <w:r>
        <w:t xml:space="preserve">Ex: </w:t>
      </w:r>
      <w:r w:rsidR="00236CA9">
        <w:t>1)</w:t>
      </w:r>
      <w:r>
        <w:t>you should obey your parents.</w:t>
      </w:r>
    </w:p>
    <w:p w:rsidR="00C80718" w:rsidRDefault="00C80718" w:rsidP="009F3CEA">
      <w:pPr>
        <w:pStyle w:val="ListParagraph"/>
        <w:ind w:left="1230"/>
      </w:pPr>
      <w:r>
        <w:t xml:space="preserve">       </w:t>
      </w:r>
      <w:r w:rsidR="00236CA9">
        <w:t>2)</w:t>
      </w:r>
      <w:r>
        <w:t>He should work harder.</w:t>
      </w:r>
    </w:p>
    <w:p w:rsidR="00C80718" w:rsidRDefault="00C80718" w:rsidP="009F3CEA">
      <w:pPr>
        <w:pStyle w:val="ListParagraph"/>
        <w:ind w:left="1230"/>
      </w:pPr>
      <w:r>
        <w:t>2)</w:t>
      </w:r>
      <w:r w:rsidR="00236CA9">
        <w:t xml:space="preserve"> </w:t>
      </w:r>
      <w:r>
        <w:t>We use should to expect something to happen.</w:t>
      </w:r>
    </w:p>
    <w:p w:rsidR="00C80718" w:rsidRDefault="00C80718" w:rsidP="009F3CEA">
      <w:pPr>
        <w:pStyle w:val="ListParagraph"/>
        <w:ind w:left="1230"/>
      </w:pPr>
      <w:r>
        <w:t xml:space="preserve"> Ex: </w:t>
      </w:r>
      <w:r w:rsidR="00236CA9">
        <w:t xml:space="preserve">1) </w:t>
      </w:r>
      <w:r>
        <w:t>He should be at the library.</w:t>
      </w:r>
    </w:p>
    <w:p w:rsidR="00C80718" w:rsidRDefault="00C80718" w:rsidP="009F3CEA">
      <w:pPr>
        <w:pStyle w:val="ListParagraph"/>
        <w:ind w:left="1230"/>
      </w:pPr>
      <w:r>
        <w:t xml:space="preserve">       </w:t>
      </w:r>
      <w:r w:rsidR="00236CA9">
        <w:t xml:space="preserve">2) </w:t>
      </w:r>
      <w:r>
        <w:t>The lecture should be interesting.</w:t>
      </w:r>
    </w:p>
    <w:p w:rsidR="00C80718" w:rsidRDefault="00875E42" w:rsidP="00E95F44">
      <w:pPr>
        <w:pStyle w:val="ListParagraph"/>
      </w:pPr>
      <w:r>
        <w:t xml:space="preserve">          </w:t>
      </w:r>
      <w:r w:rsidR="00E95F44">
        <w:t>3)</w:t>
      </w:r>
      <w:r w:rsidR="00236CA9">
        <w:t xml:space="preserve"> </w:t>
      </w:r>
      <w:r w:rsidR="00E95F44">
        <w:t xml:space="preserve">It is used in adverbial clauses of purpose, after the conjunctions so that, in order that, in </w:t>
      </w:r>
      <w:r>
        <w:t xml:space="preserve"> </w:t>
      </w:r>
      <w:r w:rsidR="00E95F44">
        <w:t>case etc.,</w:t>
      </w:r>
    </w:p>
    <w:p w:rsidR="00E95F44" w:rsidRDefault="00875E42" w:rsidP="00E95F44">
      <w:pPr>
        <w:pStyle w:val="ListParagraph"/>
      </w:pPr>
      <w:r>
        <w:t xml:space="preserve">          </w:t>
      </w:r>
      <w:r w:rsidR="00E95F44">
        <w:t>Ex: I have put everything is writing, so that you should know exactly how things stand.</w:t>
      </w:r>
    </w:p>
    <w:p w:rsidR="00E95F44" w:rsidRDefault="00E95F44" w:rsidP="00E95F44">
      <w:pPr>
        <w:pStyle w:val="ListParagraph"/>
      </w:pPr>
      <w:r>
        <w:t xml:space="preserve">     </w:t>
      </w:r>
      <w:r w:rsidR="00875E42">
        <w:t xml:space="preserve">      </w:t>
      </w:r>
      <w:r>
        <w:t>4)</w:t>
      </w:r>
      <w:r w:rsidR="00236CA9">
        <w:t xml:space="preserve"> </w:t>
      </w:r>
      <w:r>
        <w:t>It is often used in a ‘that’ clause, after verbs like suggest, recommend, require, decide etc..</w:t>
      </w:r>
    </w:p>
    <w:p w:rsidR="00E95F44" w:rsidRDefault="00E95F44" w:rsidP="00E95F44">
      <w:pPr>
        <w:pStyle w:val="ListParagraph"/>
      </w:pPr>
      <w:r>
        <w:t xml:space="preserve">      </w:t>
      </w:r>
      <w:r w:rsidR="00875E42">
        <w:t xml:space="preserve">     </w:t>
      </w:r>
      <w:r>
        <w:t xml:space="preserve">Ex: </w:t>
      </w:r>
      <w:r w:rsidR="00236CA9">
        <w:t xml:space="preserve">1) </w:t>
      </w:r>
      <w:r>
        <w:t>He suggested that I should take legal advice.</w:t>
      </w:r>
    </w:p>
    <w:p w:rsidR="00E95F44" w:rsidRDefault="00875E42" w:rsidP="00E95F44">
      <w:pPr>
        <w:pStyle w:val="ListParagraph"/>
      </w:pPr>
      <w:r>
        <w:t xml:space="preserve">           </w:t>
      </w:r>
      <w:r w:rsidR="00236CA9">
        <w:t xml:space="preserve">       2) </w:t>
      </w:r>
      <w:r w:rsidR="00E95F44">
        <w:t xml:space="preserve">The employers urged that the men should return to work, so that negotiations could </w:t>
      </w:r>
      <w:r>
        <w:t xml:space="preserve"> </w:t>
      </w:r>
      <w:r w:rsidR="00E95F44">
        <w:t>begin.</w:t>
      </w:r>
    </w:p>
    <w:p w:rsidR="00E95F44" w:rsidRDefault="00875E42" w:rsidP="00E95F44">
      <w:pPr>
        <w:pStyle w:val="ListParagraph"/>
      </w:pPr>
      <w:r>
        <w:t xml:space="preserve">           </w:t>
      </w:r>
      <w:r w:rsidR="00E95F44">
        <w:t>5)</w:t>
      </w:r>
      <w:r w:rsidR="00236CA9">
        <w:t xml:space="preserve"> </w:t>
      </w:r>
      <w:r w:rsidR="00E95F44">
        <w:t>’Should not’ is used to tell someone that an action is unacceptable or undesirable.</w:t>
      </w:r>
    </w:p>
    <w:p w:rsidR="00E95F44" w:rsidRDefault="00875E42" w:rsidP="00E95F44">
      <w:pPr>
        <w:pStyle w:val="ListParagraph"/>
      </w:pPr>
      <w:r>
        <w:t xml:space="preserve">          </w:t>
      </w:r>
      <w:r w:rsidR="00E95F44">
        <w:t xml:space="preserve">Ex: </w:t>
      </w:r>
      <w:r w:rsidR="00236CA9">
        <w:t xml:space="preserve">1) </w:t>
      </w:r>
      <w:r w:rsidR="00E95F44">
        <w:t>You should not come late.</w:t>
      </w:r>
    </w:p>
    <w:p w:rsidR="00E95F44" w:rsidRDefault="00E95F44" w:rsidP="00E95F44">
      <w:pPr>
        <w:pStyle w:val="ListParagraph"/>
      </w:pPr>
      <w:r>
        <w:t xml:space="preserve">    </w:t>
      </w:r>
      <w:r w:rsidR="00875E42">
        <w:t xml:space="preserve">        </w:t>
      </w:r>
      <w:r w:rsidR="00236CA9">
        <w:t xml:space="preserve">   2) </w:t>
      </w:r>
      <w:r>
        <w:t>They should not shout.</w:t>
      </w:r>
    </w:p>
    <w:p w:rsidR="00875E42" w:rsidRDefault="00875E42" w:rsidP="00E95F44">
      <w:pPr>
        <w:pStyle w:val="ListParagraph"/>
      </w:pPr>
      <w:r>
        <w:t xml:space="preserve">         </w:t>
      </w:r>
      <w:r w:rsidR="00E95F44">
        <w:t>6)</w:t>
      </w:r>
      <w:r w:rsidR="00236CA9">
        <w:t xml:space="preserve"> </w:t>
      </w:r>
      <w:r w:rsidR="00E95F44">
        <w:t xml:space="preserve">’Should’ with have and a past participle is used to say that </w:t>
      </w:r>
      <w:r>
        <w:t>something was desirable in the          past, although it did not in fact happen.</w:t>
      </w:r>
    </w:p>
    <w:p w:rsidR="00875E42" w:rsidRDefault="00875E42" w:rsidP="00E95F44">
      <w:pPr>
        <w:pStyle w:val="ListParagraph"/>
      </w:pPr>
      <w:r>
        <w:t xml:space="preserve">        Ex: </w:t>
      </w:r>
      <w:r w:rsidR="00236CA9">
        <w:t xml:space="preserve">1) </w:t>
      </w:r>
      <w:r>
        <w:t>She should not have made such mistake.</w:t>
      </w:r>
    </w:p>
    <w:p w:rsidR="00E95F44" w:rsidRDefault="00875E42" w:rsidP="00E95F44">
      <w:pPr>
        <w:pStyle w:val="ListParagraph"/>
      </w:pPr>
      <w:r>
        <w:t xml:space="preserve">        </w:t>
      </w:r>
      <w:r w:rsidR="00236CA9">
        <w:t xml:space="preserve">       2) </w:t>
      </w:r>
      <w:r>
        <w:t xml:space="preserve">We should have gone to receive them. </w:t>
      </w:r>
      <w:r w:rsidR="00E95F44">
        <w:t xml:space="preserve"> </w:t>
      </w:r>
    </w:p>
    <w:p w:rsidR="00C80718" w:rsidRDefault="00236CA9" w:rsidP="009F3CEA">
      <w:pPr>
        <w:pStyle w:val="ListParagraph"/>
        <w:ind w:left="1230"/>
      </w:pPr>
      <w:r>
        <w:t xml:space="preserve">     3) </w:t>
      </w:r>
      <w:r w:rsidR="00EF352A">
        <w:t>You should have given your boss the report yesterday when he asked for it.</w:t>
      </w:r>
    </w:p>
    <w:p w:rsidR="00EF352A" w:rsidRDefault="00EF352A" w:rsidP="009F3CEA">
      <w:pPr>
        <w:pStyle w:val="ListParagraph"/>
        <w:ind w:left="1230"/>
      </w:pPr>
      <w:r>
        <w:t>7)</w:t>
      </w:r>
      <w:r w:rsidR="00236CA9">
        <w:t xml:space="preserve"> </w:t>
      </w:r>
      <w:r>
        <w:t>Advice or suggestion</w:t>
      </w:r>
    </w:p>
    <w:p w:rsidR="00EF352A" w:rsidRDefault="00EF352A" w:rsidP="009F3CEA">
      <w:pPr>
        <w:pStyle w:val="ListParagraph"/>
        <w:ind w:left="1230"/>
      </w:pPr>
      <w:r>
        <w:t>Ex:</w:t>
      </w:r>
      <w:r w:rsidR="00236CA9">
        <w:t xml:space="preserve"> 1)</w:t>
      </w:r>
      <w:r>
        <w:t xml:space="preserve"> your hair is too long, You should get a haircut.</w:t>
      </w:r>
    </w:p>
    <w:p w:rsidR="00EF352A" w:rsidRDefault="00236CA9" w:rsidP="00236CA9">
      <w:pPr>
        <w:pStyle w:val="ListParagraph"/>
        <w:ind w:left="820"/>
      </w:pPr>
      <w:r>
        <w:t>8)</w:t>
      </w:r>
      <w:r w:rsidR="00EF352A">
        <w:t>Situation is likely in the present.</w:t>
      </w:r>
    </w:p>
    <w:p w:rsidR="00EF352A" w:rsidRDefault="00EF352A" w:rsidP="009F3CEA">
      <w:pPr>
        <w:pStyle w:val="ListParagraph"/>
        <w:ind w:left="1230"/>
      </w:pPr>
      <w:r>
        <w:t>Ex:</w:t>
      </w:r>
      <w:r w:rsidR="00236CA9">
        <w:t>1)</w:t>
      </w:r>
      <w:r>
        <w:t xml:space="preserve"> Mary should be at home now. Give her a call.</w:t>
      </w:r>
    </w:p>
    <w:p w:rsidR="00EF352A" w:rsidRDefault="00EF352A" w:rsidP="009F3CEA">
      <w:pPr>
        <w:pStyle w:val="ListParagraph"/>
        <w:ind w:left="1230"/>
      </w:pPr>
      <w:r>
        <w:t>9)Likely in the future(Prediction)</w:t>
      </w:r>
    </w:p>
    <w:p w:rsidR="00EF352A" w:rsidRDefault="00EF352A" w:rsidP="009F3CEA">
      <w:pPr>
        <w:pStyle w:val="ListParagraph"/>
        <w:ind w:left="1230"/>
      </w:pPr>
      <w:r>
        <w:t xml:space="preserve">EX: </w:t>
      </w:r>
      <w:r w:rsidR="00236CA9">
        <w:t>1)</w:t>
      </w:r>
      <w:r>
        <w:t>They should win</w:t>
      </w:r>
      <w:r w:rsidR="00B62F75">
        <w:t xml:space="preserve"> tonight</w:t>
      </w:r>
      <w:r w:rsidR="00236CA9">
        <w:t>, they are a better team.</w:t>
      </w:r>
    </w:p>
    <w:p w:rsidR="00236CA9" w:rsidRDefault="00236CA9" w:rsidP="00236CA9">
      <w:pPr>
        <w:pStyle w:val="ListParagraph"/>
        <w:ind w:left="1590"/>
      </w:pPr>
      <w:r>
        <w:t>10)The subject is not fulfilling their obligation now or is not acting sensibly.</w:t>
      </w:r>
    </w:p>
    <w:p w:rsidR="00236CA9" w:rsidRDefault="00236CA9" w:rsidP="00236CA9">
      <w:pPr>
        <w:pStyle w:val="ListParagraph"/>
        <w:ind w:left="1590"/>
      </w:pPr>
      <w:r>
        <w:t>Ex: You should be wearing your seatbelt.</w:t>
      </w:r>
    </w:p>
    <w:p w:rsidR="00236CA9" w:rsidRDefault="00236CA9" w:rsidP="00236CA9">
      <w:pPr>
        <w:pStyle w:val="ListParagraph"/>
        <w:ind w:left="1590"/>
      </w:pPr>
      <w:r>
        <w:t>We should be studying for the test right now.</w:t>
      </w:r>
    </w:p>
    <w:p w:rsidR="0036497D" w:rsidRDefault="0036497D" w:rsidP="00236CA9">
      <w:pPr>
        <w:pStyle w:val="ListParagraph"/>
        <w:ind w:left="1590"/>
      </w:pPr>
    </w:p>
    <w:p w:rsidR="0036497D" w:rsidRDefault="0036497D" w:rsidP="00236CA9">
      <w:pPr>
        <w:pStyle w:val="ListParagraph"/>
        <w:ind w:left="1590"/>
      </w:pPr>
      <w:r>
        <w:t xml:space="preserve">                                    9)Must</w:t>
      </w:r>
    </w:p>
    <w:p w:rsidR="0036497D" w:rsidRDefault="0036497D" w:rsidP="00236CA9">
      <w:pPr>
        <w:pStyle w:val="ListParagraph"/>
        <w:ind w:left="1590"/>
      </w:pPr>
      <w:r>
        <w:lastRenderedPageBreak/>
        <w:t>1)Must is used to express obligation or duty. It is stronger than ‘should’. It expresses probability or likelihood.</w:t>
      </w:r>
    </w:p>
    <w:p w:rsidR="0036497D" w:rsidRDefault="0036497D" w:rsidP="00236CA9">
      <w:pPr>
        <w:pStyle w:val="ListParagraph"/>
        <w:ind w:left="1590"/>
      </w:pPr>
      <w:r>
        <w:t>Ex: 1)He must be crazy.</w:t>
      </w:r>
    </w:p>
    <w:p w:rsidR="0036497D" w:rsidRDefault="0036497D" w:rsidP="00236CA9">
      <w:pPr>
        <w:pStyle w:val="ListParagraph"/>
        <w:ind w:left="1590"/>
      </w:pPr>
      <w:r>
        <w:t>2)You must be joking</w:t>
      </w:r>
    </w:p>
    <w:p w:rsidR="0036497D" w:rsidRDefault="0036497D" w:rsidP="00236CA9">
      <w:pPr>
        <w:pStyle w:val="ListParagraph"/>
        <w:ind w:left="1590"/>
      </w:pPr>
      <w:r>
        <w:t>3)She must be my new teacher.</w:t>
      </w:r>
    </w:p>
    <w:p w:rsidR="0036497D" w:rsidRDefault="0036497D" w:rsidP="00236CA9">
      <w:pPr>
        <w:pStyle w:val="ListParagraph"/>
        <w:ind w:left="1590"/>
      </w:pPr>
      <w:r>
        <w:t>2)’Must’ is used with ‘you’ or ‘we’ to urge someone to do something. Because you feel it is important.</w:t>
      </w:r>
    </w:p>
    <w:p w:rsidR="0036497D" w:rsidRDefault="0036497D" w:rsidP="00236CA9">
      <w:pPr>
        <w:pStyle w:val="ListParagraph"/>
        <w:ind w:left="1590"/>
      </w:pPr>
      <w:r>
        <w:t>Ex: You must come at once.</w:t>
      </w:r>
    </w:p>
    <w:p w:rsidR="0036497D" w:rsidRDefault="0036497D" w:rsidP="00236CA9">
      <w:pPr>
        <w:pStyle w:val="ListParagraph"/>
        <w:ind w:left="1590"/>
      </w:pPr>
      <w:r>
        <w:t>We must accept it.</w:t>
      </w:r>
    </w:p>
    <w:p w:rsidR="0036497D" w:rsidRDefault="0036497D" w:rsidP="0036497D">
      <w:pPr>
        <w:ind w:left="360"/>
      </w:pPr>
      <w:r>
        <w:t xml:space="preserve">            3)Must signifies strong determination.</w:t>
      </w:r>
    </w:p>
    <w:p w:rsidR="0036497D" w:rsidRDefault="0036497D" w:rsidP="0036497D">
      <w:pPr>
        <w:ind w:left="360"/>
      </w:pPr>
      <w:r>
        <w:t xml:space="preserve">           Ex: I must go to Kashmir in the summer.</w:t>
      </w:r>
    </w:p>
    <w:p w:rsidR="0036497D" w:rsidRDefault="0036497D" w:rsidP="0036497D">
      <w:pPr>
        <w:ind w:left="360"/>
      </w:pPr>
      <w:r>
        <w:t xml:space="preserve">                 You must work hard</w:t>
      </w:r>
      <w:r w:rsidR="00092F6B">
        <w:t>.</w:t>
      </w:r>
    </w:p>
    <w:p w:rsidR="00092F6B" w:rsidRDefault="00092F6B" w:rsidP="0036497D">
      <w:pPr>
        <w:ind w:left="360"/>
      </w:pPr>
      <w:r>
        <w:t>4)We use Must when we want to say that it is necessary or very important that something happens in the present or future.</w:t>
      </w:r>
    </w:p>
    <w:p w:rsidR="00092F6B" w:rsidRDefault="00092F6B" w:rsidP="0036497D">
      <w:pPr>
        <w:ind w:left="360"/>
      </w:pPr>
      <w:r>
        <w:t xml:space="preserve">Ex: </w:t>
      </w:r>
      <w:r w:rsidR="001A3853">
        <w:t>1)</w:t>
      </w:r>
      <w:r>
        <w:t xml:space="preserve"> must work hard on my English.</w:t>
      </w:r>
    </w:p>
    <w:p w:rsidR="00092F6B" w:rsidRDefault="00092F6B" w:rsidP="0036497D">
      <w:pPr>
        <w:ind w:left="360"/>
      </w:pPr>
      <w:r>
        <w:t xml:space="preserve">   </w:t>
      </w:r>
      <w:r w:rsidR="001A3853">
        <w:t>2)</w:t>
      </w:r>
      <w:r>
        <w:t>You mustn’t tell this to anyone. It is a secret.</w:t>
      </w:r>
    </w:p>
    <w:p w:rsidR="00092F6B" w:rsidRDefault="001A3853" w:rsidP="0036497D">
      <w:pPr>
        <w:ind w:left="360"/>
      </w:pPr>
      <w:r>
        <w:t>3)</w:t>
      </w:r>
      <w:r w:rsidR="00092F6B">
        <w:t>This food must not be eaten. It has gone bad.</w:t>
      </w:r>
    </w:p>
    <w:p w:rsidR="00092F6B" w:rsidRDefault="001A3853" w:rsidP="0036497D">
      <w:pPr>
        <w:ind w:left="360"/>
      </w:pPr>
      <w:r>
        <w:t>4)</w:t>
      </w:r>
      <w:r w:rsidR="00092F6B">
        <w:t>Students must not run in the corridors.</w:t>
      </w:r>
    </w:p>
    <w:p w:rsidR="00092F6B" w:rsidRDefault="00092F6B" w:rsidP="00092F6B">
      <w:r>
        <w:t xml:space="preserve">   5)We use must to give emphasis to an opinion.</w:t>
      </w:r>
    </w:p>
    <w:p w:rsidR="00092F6B" w:rsidRDefault="00092F6B" w:rsidP="00092F6B">
      <w:r>
        <w:t xml:space="preserve">Ex: </w:t>
      </w:r>
      <w:r w:rsidR="001A3853">
        <w:t>1)</w:t>
      </w:r>
      <w:r>
        <w:t>I must admit it, it was a frightening experience.</w:t>
      </w:r>
    </w:p>
    <w:p w:rsidR="00092F6B" w:rsidRDefault="00092F6B" w:rsidP="00092F6B">
      <w:r>
        <w:t xml:space="preserve">      </w:t>
      </w:r>
      <w:r w:rsidR="001A3853">
        <w:t>2)</w:t>
      </w:r>
      <w:r>
        <w:t>I must say, this food is delicious.</w:t>
      </w:r>
    </w:p>
    <w:p w:rsidR="00092F6B" w:rsidRDefault="00092F6B" w:rsidP="00092F6B">
      <w:r>
        <w:t>6)We use must to emphasize that we think it is a good idea for someone to do something pleasant. It is a way of giving recommendation.</w:t>
      </w:r>
    </w:p>
    <w:p w:rsidR="00092F6B" w:rsidRDefault="00092F6B" w:rsidP="00092F6B">
      <w:r>
        <w:t xml:space="preserve">Ex: </w:t>
      </w:r>
      <w:r w:rsidR="001A3853">
        <w:t>1)</w:t>
      </w:r>
      <w:r>
        <w:t>You must come and visit us while you are in London!</w:t>
      </w:r>
    </w:p>
    <w:p w:rsidR="00092F6B" w:rsidRDefault="00092F6B" w:rsidP="00092F6B">
      <w:r>
        <w:t xml:space="preserve">    </w:t>
      </w:r>
      <w:r w:rsidR="001A3853">
        <w:t>2)</w:t>
      </w:r>
      <w:r>
        <w:t>We must go and see that film, I have heard it is excellent.</w:t>
      </w:r>
    </w:p>
    <w:p w:rsidR="001A3853" w:rsidRDefault="001A3853" w:rsidP="00092F6B">
      <w:r>
        <w:t>7)We use must to make any assumption or to reach a logical conclusion about something that is very likely to be true.</w:t>
      </w:r>
    </w:p>
    <w:p w:rsidR="001A3853" w:rsidRDefault="001A3853" w:rsidP="00092F6B">
      <w:r>
        <w:t>Ex: 1)You must be so tired after running the marathon!</w:t>
      </w:r>
    </w:p>
    <w:p w:rsidR="001A3853" w:rsidRDefault="001A3853" w:rsidP="00092F6B">
      <w:r>
        <w:t xml:space="preserve">   2)My Bicycle has disappeared - someone must have stolen it.</w:t>
      </w:r>
    </w:p>
    <w:p w:rsidR="001A3853" w:rsidRDefault="001A3853" w:rsidP="00092F6B">
      <w:r>
        <w:t xml:space="preserve">    3)You must have been so cold when you were locked out of your house in the snow!</w:t>
      </w:r>
    </w:p>
    <w:p w:rsidR="001A3853" w:rsidRDefault="001A3853" w:rsidP="00092F6B">
      <w:r>
        <w:lastRenderedPageBreak/>
        <w:t>8)Must can also be used as Noun.</w:t>
      </w:r>
    </w:p>
    <w:p w:rsidR="001A3853" w:rsidRDefault="001A3853" w:rsidP="00092F6B">
      <w:r>
        <w:t>Ex:1)If you are visiting London, a good map is a must.</w:t>
      </w:r>
    </w:p>
    <w:p w:rsidR="0036497D" w:rsidRDefault="0036497D" w:rsidP="00A8451F"/>
    <w:p w:rsidR="0036497D" w:rsidRDefault="00A8451F" w:rsidP="00A8451F">
      <w:pPr>
        <w:ind w:left="1230"/>
      </w:pPr>
      <w:r>
        <w:t xml:space="preserve">                                                  10)</w:t>
      </w:r>
      <w:r w:rsidR="00641385">
        <w:t xml:space="preserve"> </w:t>
      </w:r>
      <w:r w:rsidR="001A3853">
        <w:t>Ought to</w:t>
      </w:r>
    </w:p>
    <w:p w:rsidR="00252912" w:rsidRDefault="001A3853" w:rsidP="00641385">
      <w:pPr>
        <w:pStyle w:val="ListParagraph"/>
        <w:ind w:left="1950"/>
      </w:pPr>
      <w:r>
        <w:t>1)’Ought to’ ma</w:t>
      </w:r>
      <w:r w:rsidR="00714EEA">
        <w:t>inly expresses mora</w:t>
      </w:r>
      <w:r w:rsidR="00252912">
        <w:t xml:space="preserve">l obligations, it says what would be good for </w:t>
      </w:r>
    </w:p>
    <w:p w:rsidR="001A3853" w:rsidRDefault="00252912" w:rsidP="001A3853">
      <w:pPr>
        <w:pStyle w:val="ListParagraph"/>
        <w:ind w:left="1950"/>
      </w:pPr>
      <w:r>
        <w:t>Somebody.</w:t>
      </w:r>
    </w:p>
    <w:p w:rsidR="00252912" w:rsidRDefault="00252912" w:rsidP="001A3853">
      <w:pPr>
        <w:pStyle w:val="ListParagraph"/>
        <w:ind w:left="1950"/>
      </w:pPr>
      <w:r>
        <w:t>Ex: 1) You ought to help her.</w:t>
      </w:r>
    </w:p>
    <w:p w:rsidR="00252912" w:rsidRDefault="00252912" w:rsidP="001A3853">
      <w:pPr>
        <w:pStyle w:val="ListParagraph"/>
        <w:ind w:left="1950"/>
      </w:pPr>
      <w:r>
        <w:t xml:space="preserve">       2) I ought to give up smoking.</w:t>
      </w:r>
    </w:p>
    <w:p w:rsidR="00252912" w:rsidRDefault="00252912" w:rsidP="001A3853">
      <w:pPr>
        <w:pStyle w:val="ListParagraph"/>
        <w:ind w:left="1950"/>
      </w:pPr>
      <w:r>
        <w:t>2)</w:t>
      </w:r>
      <w:r w:rsidR="00641385">
        <w:t xml:space="preserve"> </w:t>
      </w:r>
      <w:r>
        <w:t>It is used to express duty, necessity.</w:t>
      </w:r>
    </w:p>
    <w:p w:rsidR="00252912" w:rsidRDefault="00252912" w:rsidP="001A3853">
      <w:pPr>
        <w:pStyle w:val="ListParagraph"/>
        <w:ind w:left="1950"/>
      </w:pPr>
      <w:r>
        <w:t xml:space="preserve">     Ex:1) you ought to obey your parents.</w:t>
      </w:r>
    </w:p>
    <w:p w:rsidR="00252912" w:rsidRDefault="00252912" w:rsidP="00252912">
      <w:pPr>
        <w:pStyle w:val="ListParagraph"/>
        <w:ind w:left="2160"/>
      </w:pPr>
      <w:r>
        <w:t xml:space="preserve">        2)We ought to buy some furniture.</w:t>
      </w:r>
    </w:p>
    <w:p w:rsidR="00252912" w:rsidRDefault="00252912" w:rsidP="001A3853">
      <w:pPr>
        <w:pStyle w:val="ListParagraph"/>
        <w:ind w:left="1950"/>
      </w:pPr>
    </w:p>
    <w:p w:rsidR="0036497D" w:rsidRDefault="0036497D" w:rsidP="0036497D">
      <w:r>
        <w:t xml:space="preserve">     </w:t>
      </w:r>
      <w:r w:rsidR="00A8451F">
        <w:t xml:space="preserve">                                3)We use ought to when talking about things which are desired or ideal.</w:t>
      </w:r>
    </w:p>
    <w:p w:rsidR="00A8451F" w:rsidRDefault="00A8451F" w:rsidP="0036497D">
      <w:r>
        <w:t xml:space="preserve">                                     Ex: They ought to have more parks in the city center.</w:t>
      </w:r>
    </w:p>
    <w:p w:rsidR="00A8451F" w:rsidRDefault="00A8451F" w:rsidP="0036497D">
      <w:r>
        <w:t xml:space="preserve">                                               We ought to eat lots of fruit and vegetables every day.</w:t>
      </w:r>
    </w:p>
    <w:p w:rsidR="00A8451F" w:rsidRDefault="00A8451F" w:rsidP="0036497D">
      <w:r>
        <w:t xml:space="preserve">                                         4)We use ought to have+ ’-</w:t>
      </w:r>
      <w:proofErr w:type="spellStart"/>
      <w:r>
        <w:t>ed</w:t>
      </w:r>
      <w:proofErr w:type="spellEnd"/>
      <w:r>
        <w:t xml:space="preserve"> ’ form to talk about the things that were desired or ideal in the past but which did not happen. It can express regret.</w:t>
      </w:r>
    </w:p>
    <w:p w:rsidR="00A8451F" w:rsidRDefault="00A8451F" w:rsidP="0036497D">
      <w:r>
        <w:t xml:space="preserve">                                       Ex: we ought to have locked the gate. Then the dog would n ’t have got out.</w:t>
      </w:r>
    </w:p>
    <w:p w:rsidR="00A8451F" w:rsidRDefault="00A8451F" w:rsidP="0036497D">
      <w:r>
        <w:t xml:space="preserve">                                             I often think that I ought to have studied medicine not pharmacy.</w:t>
      </w:r>
    </w:p>
    <w:p w:rsidR="00A8451F" w:rsidRDefault="00A8451F" w:rsidP="0036497D"/>
    <w:p w:rsidR="00A8451F" w:rsidRDefault="00A8451F" w:rsidP="0036497D">
      <w:r>
        <w:t xml:space="preserve">                                                                  11)Need</w:t>
      </w:r>
    </w:p>
    <w:p w:rsidR="00A8451F" w:rsidRDefault="00A8451F" w:rsidP="0036497D">
      <w:r>
        <w:t>1)Need is normally used in questions and negatives.</w:t>
      </w:r>
    </w:p>
    <w:p w:rsidR="00A8451F" w:rsidRDefault="00A8451F" w:rsidP="0036497D">
      <w:r>
        <w:t>Ex: Need I come again?</w:t>
      </w:r>
    </w:p>
    <w:p w:rsidR="00A8451F" w:rsidRDefault="00A8451F" w:rsidP="0036497D">
      <w:r>
        <w:t xml:space="preserve">  Need he pay any fine?</w:t>
      </w:r>
    </w:p>
    <w:p w:rsidR="00A8451F" w:rsidRDefault="00A8451F" w:rsidP="0036497D">
      <w:r>
        <w:t>They need not come tomorrow.</w:t>
      </w:r>
    </w:p>
    <w:p w:rsidR="00A8451F" w:rsidRDefault="00A8451F" w:rsidP="0036497D">
      <w:r>
        <w:t>You need not worry about us.</w:t>
      </w:r>
    </w:p>
    <w:p w:rsidR="00A8451F" w:rsidRDefault="00F7342F" w:rsidP="0036497D">
      <w:r>
        <w:t>2)Need not is followed by present perfect to indicate that action was performed but was not necessary.</w:t>
      </w:r>
    </w:p>
    <w:p w:rsidR="00F7342F" w:rsidRDefault="00F7342F" w:rsidP="0036497D">
      <w:r>
        <w:t>Ex: She need not have gone to doctor.</w:t>
      </w:r>
    </w:p>
    <w:p w:rsidR="00F7342F" w:rsidRDefault="00F7342F" w:rsidP="0036497D">
      <w:r>
        <w:t>You need not have taken his trouble.</w:t>
      </w:r>
    </w:p>
    <w:p w:rsidR="00F7342F" w:rsidRDefault="00F7342F" w:rsidP="0036497D">
      <w:r>
        <w:lastRenderedPageBreak/>
        <w:t>Do you need any help?</w:t>
      </w:r>
    </w:p>
    <w:p w:rsidR="00F7342F" w:rsidRDefault="00F7342F" w:rsidP="0036497D">
      <w:r>
        <w:t>We need more volunteers</w:t>
      </w:r>
    </w:p>
    <w:p w:rsidR="00F7342F" w:rsidRDefault="00F7342F" w:rsidP="0036497D">
      <w:r>
        <w:t>We have got what we needed.</w:t>
      </w:r>
    </w:p>
    <w:p w:rsidR="00F7342F" w:rsidRDefault="00F7342F" w:rsidP="0036497D">
      <w:r>
        <w:t>I need more time to decide the question.</w:t>
      </w:r>
    </w:p>
    <w:p w:rsidR="00F7342F" w:rsidRDefault="00F7342F" w:rsidP="0036497D">
      <w:r>
        <w:t>He needs our help.</w:t>
      </w:r>
    </w:p>
    <w:p w:rsidR="00F7342F" w:rsidRDefault="00F7342F" w:rsidP="0036497D">
      <w:r>
        <w:t>You need not wait.</w:t>
      </w:r>
    </w:p>
    <w:p w:rsidR="00F7342F" w:rsidRDefault="00F7342F" w:rsidP="0036497D">
      <w:r>
        <w:t>He need not ask</w:t>
      </w:r>
      <w:r w:rsidR="002A4D90">
        <w:t xml:space="preserve"> my </w:t>
      </w:r>
      <w:r>
        <w:t>permission.</w:t>
      </w:r>
    </w:p>
    <w:p w:rsidR="00F7342F" w:rsidRDefault="00F7342F" w:rsidP="0036497D">
      <w:r>
        <w:t>They need not make such a fuss over it.</w:t>
      </w:r>
    </w:p>
    <w:p w:rsidR="00F7342F" w:rsidRDefault="00F7342F" w:rsidP="0036497D">
      <w:r>
        <w:t>Need we wait any longer?</w:t>
      </w:r>
    </w:p>
    <w:p w:rsidR="00F7342F" w:rsidRDefault="00F7342F" w:rsidP="0036497D">
      <w:r>
        <w:t>Need I come again?</w:t>
      </w:r>
    </w:p>
    <w:p w:rsidR="00F7342F" w:rsidRDefault="00F7342F" w:rsidP="0036497D">
      <w:r>
        <w:t xml:space="preserve">You need only sign this </w:t>
      </w:r>
      <w:r w:rsidR="002A4D90">
        <w:t>paper and I will do the rest.</w:t>
      </w:r>
    </w:p>
    <w:p w:rsidR="002A4D90" w:rsidRDefault="002A4D90" w:rsidP="0036497D">
      <w:r>
        <w:t>We need not have waited for them.</w:t>
      </w:r>
    </w:p>
    <w:p w:rsidR="002A4D90" w:rsidRDefault="002A4D90" w:rsidP="0036497D">
      <w:r>
        <w:t>We need not have wasted our time and energy on that project.</w:t>
      </w:r>
    </w:p>
    <w:p w:rsidR="002A4D90" w:rsidRDefault="002A4D90" w:rsidP="0036497D">
      <w:r>
        <w:t>You need not have lost your temper.</w:t>
      </w:r>
    </w:p>
    <w:p w:rsidR="002A4D90" w:rsidRDefault="002A4D90" w:rsidP="0036497D"/>
    <w:p w:rsidR="002A4D90" w:rsidRDefault="002A4D90" w:rsidP="0036497D">
      <w:r>
        <w:t xml:space="preserve">                                  </w:t>
      </w:r>
    </w:p>
    <w:p w:rsidR="002A4D90" w:rsidRDefault="002A4D90" w:rsidP="0036497D">
      <w:r>
        <w:t xml:space="preserve">                                           12)Used to</w:t>
      </w:r>
    </w:p>
    <w:p w:rsidR="002A4D90" w:rsidRDefault="002A4D90" w:rsidP="0036497D">
      <w:r>
        <w:t>‘Used to’ refers to past habits. It shows that something often happened in the past but does not happen now.</w:t>
      </w:r>
      <w:r w:rsidR="002820AF">
        <w:t xml:space="preserve"> It does not have present form, for present habits or routine we must use simple present tense.</w:t>
      </w:r>
    </w:p>
    <w:p w:rsidR="002A4D90" w:rsidRDefault="002A4D90" w:rsidP="0036497D">
      <w:r>
        <w:t>Ex: I used to fight with my brother when I was young.</w:t>
      </w:r>
    </w:p>
    <w:p w:rsidR="002A4D90" w:rsidRDefault="002A4D90" w:rsidP="0036497D">
      <w:r>
        <w:t>They used to go to Library,</w:t>
      </w:r>
      <w:r w:rsidR="002820AF">
        <w:t xml:space="preserve"> </w:t>
      </w:r>
      <w:r>
        <w:t>When they were in college</w:t>
      </w:r>
    </w:p>
    <w:p w:rsidR="002820AF" w:rsidRDefault="002820AF" w:rsidP="0036497D">
      <w:r>
        <w:t>I work in a hospital, so I’m used to long hours.</w:t>
      </w:r>
    </w:p>
    <w:p w:rsidR="002820AF" w:rsidRDefault="002820AF" w:rsidP="0036497D">
      <w:r>
        <w:t>She lives in a very small village and hates traffic. She’s not used to it.</w:t>
      </w:r>
    </w:p>
    <w:p w:rsidR="002820AF" w:rsidRDefault="002820AF" w:rsidP="0036497D">
      <w:r>
        <w:t>University is very different from school, but don’t worry. You’ll soon get used to it.</w:t>
      </w:r>
    </w:p>
    <w:p w:rsidR="002820AF" w:rsidRDefault="002820AF" w:rsidP="0036497D">
      <w:r>
        <w:t>We used to live in Jaipur.</w:t>
      </w:r>
    </w:p>
    <w:p w:rsidR="002820AF" w:rsidRDefault="002820AF" w:rsidP="0036497D">
      <w:r>
        <w:t>He used to be your boss, did he?</w:t>
      </w:r>
    </w:p>
    <w:p w:rsidR="002820AF" w:rsidRDefault="002820AF" w:rsidP="0036497D">
      <w:r>
        <w:lastRenderedPageBreak/>
        <w:t>We used to love going to the Museum, did n ’t we?</w:t>
      </w:r>
    </w:p>
    <w:p w:rsidR="002150E4" w:rsidRDefault="002150E4" w:rsidP="0036497D">
      <w:r>
        <w:t xml:space="preserve">                            13. Dare</w:t>
      </w:r>
    </w:p>
    <w:p w:rsidR="002150E4" w:rsidRDefault="002150E4" w:rsidP="0036497D">
      <w:r>
        <w:t>1) As an auxiliary verb, dare is generally used with ‘not’ and in interrogative sentences.</w:t>
      </w:r>
    </w:p>
    <w:p w:rsidR="002150E4" w:rsidRDefault="002150E4" w:rsidP="0036497D">
      <w:r>
        <w:t>Ex: He dare not come late.</w:t>
      </w:r>
    </w:p>
    <w:p w:rsidR="002150E4" w:rsidRDefault="002150E4" w:rsidP="0036497D">
      <w:r>
        <w:t xml:space="preserve">    They dare not speak against us.</w:t>
      </w:r>
    </w:p>
    <w:p w:rsidR="002150E4" w:rsidRDefault="002150E4" w:rsidP="0036497D">
      <w:r>
        <w:t>Dare we interrupt the show?</w:t>
      </w:r>
    </w:p>
    <w:p w:rsidR="002150E4" w:rsidRDefault="002150E4" w:rsidP="0036497D">
      <w:r>
        <w:t>Dare to talk to the boss?</w:t>
      </w:r>
    </w:p>
    <w:p w:rsidR="00122D24" w:rsidRDefault="00122D24" w:rsidP="0036497D">
      <w:r>
        <w:t>How dare you suggest she was lazy?</w:t>
      </w:r>
    </w:p>
    <w:p w:rsidR="00122D24" w:rsidRDefault="00122D24" w:rsidP="0036497D">
      <w:r>
        <w:t>Daren’t go there!</w:t>
      </w:r>
    </w:p>
    <w:p w:rsidR="001C4AAC" w:rsidRDefault="001C4AAC" w:rsidP="0036497D">
      <w:r>
        <w:t>EXERCISE-1</w:t>
      </w:r>
    </w:p>
    <w:p w:rsidR="001C4AAC" w:rsidRDefault="001C4AAC" w:rsidP="0036497D">
      <w:r>
        <w:t>Make the following negative</w:t>
      </w:r>
    </w:p>
    <w:p w:rsidR="001C4AAC" w:rsidRDefault="001C4AAC" w:rsidP="008F42A8">
      <w:pPr>
        <w:pStyle w:val="ListParagraph"/>
        <w:numPr>
          <w:ilvl w:val="0"/>
          <w:numId w:val="53"/>
        </w:numPr>
      </w:pPr>
      <w:r>
        <w:t>She is pretty.</w:t>
      </w:r>
    </w:p>
    <w:p w:rsidR="001C4AAC" w:rsidRDefault="001C4AAC" w:rsidP="008F42A8">
      <w:pPr>
        <w:pStyle w:val="ListParagraph"/>
        <w:numPr>
          <w:ilvl w:val="0"/>
          <w:numId w:val="53"/>
        </w:numPr>
      </w:pPr>
      <w:r>
        <w:t>I am waiting for you.</w:t>
      </w:r>
    </w:p>
    <w:p w:rsidR="001C4AAC" w:rsidRDefault="001C4AAC" w:rsidP="008F42A8">
      <w:pPr>
        <w:pStyle w:val="ListParagraph"/>
        <w:numPr>
          <w:ilvl w:val="0"/>
          <w:numId w:val="53"/>
        </w:numPr>
      </w:pPr>
      <w:r>
        <w:t>The show was excellent.</w:t>
      </w:r>
    </w:p>
    <w:p w:rsidR="001C4AAC" w:rsidRDefault="001C4AAC" w:rsidP="008F42A8">
      <w:pPr>
        <w:pStyle w:val="ListParagraph"/>
        <w:numPr>
          <w:ilvl w:val="0"/>
          <w:numId w:val="53"/>
        </w:numPr>
      </w:pPr>
      <w:r>
        <w:t>Doctors are on strike.</w:t>
      </w:r>
    </w:p>
    <w:p w:rsidR="001C4AAC" w:rsidRDefault="001C4AAC" w:rsidP="008F42A8">
      <w:pPr>
        <w:pStyle w:val="ListParagraph"/>
        <w:numPr>
          <w:ilvl w:val="0"/>
          <w:numId w:val="53"/>
        </w:numPr>
      </w:pPr>
      <w:r>
        <w:t>We know English?</w:t>
      </w:r>
    </w:p>
    <w:p w:rsidR="001C4AAC" w:rsidRDefault="001C4AAC" w:rsidP="008F42A8">
      <w:pPr>
        <w:pStyle w:val="ListParagraph"/>
        <w:numPr>
          <w:ilvl w:val="0"/>
          <w:numId w:val="53"/>
        </w:numPr>
      </w:pPr>
      <w:r>
        <w:t>He can swim.</w:t>
      </w:r>
    </w:p>
    <w:p w:rsidR="001C4AAC" w:rsidRDefault="001C4AAC" w:rsidP="008F42A8">
      <w:pPr>
        <w:pStyle w:val="ListParagraph"/>
        <w:numPr>
          <w:ilvl w:val="0"/>
          <w:numId w:val="53"/>
        </w:numPr>
      </w:pPr>
      <w:r>
        <w:t>He will guide us.</w:t>
      </w:r>
    </w:p>
    <w:p w:rsidR="001C4AAC" w:rsidRDefault="001C4AAC" w:rsidP="008F42A8">
      <w:pPr>
        <w:pStyle w:val="ListParagraph"/>
        <w:numPr>
          <w:ilvl w:val="0"/>
          <w:numId w:val="53"/>
        </w:numPr>
      </w:pPr>
      <w:r>
        <w:t>She teaches Hindi?</w:t>
      </w:r>
    </w:p>
    <w:p w:rsidR="001C4AAC" w:rsidRDefault="001C4AAC" w:rsidP="008F42A8">
      <w:pPr>
        <w:pStyle w:val="ListParagraph"/>
        <w:numPr>
          <w:ilvl w:val="0"/>
          <w:numId w:val="53"/>
        </w:numPr>
      </w:pPr>
      <w:r>
        <w:t>You must close the door?</w:t>
      </w:r>
    </w:p>
    <w:p w:rsidR="001C4AAC" w:rsidRDefault="001C4AAC" w:rsidP="008F42A8">
      <w:pPr>
        <w:pStyle w:val="ListParagraph"/>
        <w:numPr>
          <w:ilvl w:val="0"/>
          <w:numId w:val="53"/>
        </w:numPr>
      </w:pPr>
      <w:r>
        <w:t>They broke the record.</w:t>
      </w:r>
    </w:p>
    <w:p w:rsidR="00275615" w:rsidRDefault="00275615" w:rsidP="00275615">
      <w:pPr>
        <w:pStyle w:val="ListParagraph"/>
      </w:pPr>
      <w:r>
        <w:t>EXERCISE-2</w:t>
      </w:r>
    </w:p>
    <w:p w:rsidR="00275615" w:rsidRDefault="00275615" w:rsidP="00275615">
      <w:pPr>
        <w:pStyle w:val="ListParagraph"/>
      </w:pPr>
      <w:r>
        <w:t>Change the following statements into questions:</w:t>
      </w:r>
    </w:p>
    <w:p w:rsidR="00275615" w:rsidRDefault="00275615" w:rsidP="008F42A8">
      <w:pPr>
        <w:pStyle w:val="ListParagraph"/>
        <w:numPr>
          <w:ilvl w:val="0"/>
          <w:numId w:val="54"/>
        </w:numPr>
      </w:pPr>
      <w:r>
        <w:t>I am disturbing you.</w:t>
      </w:r>
    </w:p>
    <w:p w:rsidR="00275615" w:rsidRDefault="00275615" w:rsidP="008F42A8">
      <w:pPr>
        <w:pStyle w:val="ListParagraph"/>
        <w:numPr>
          <w:ilvl w:val="0"/>
          <w:numId w:val="54"/>
        </w:numPr>
      </w:pPr>
      <w:r>
        <w:t>He was a brilliant student.</w:t>
      </w:r>
    </w:p>
    <w:p w:rsidR="00275615" w:rsidRDefault="00275615" w:rsidP="008F42A8">
      <w:pPr>
        <w:pStyle w:val="ListParagraph"/>
        <w:numPr>
          <w:ilvl w:val="0"/>
          <w:numId w:val="54"/>
        </w:numPr>
      </w:pPr>
      <w:r>
        <w:t>She is tall.</w:t>
      </w:r>
    </w:p>
    <w:p w:rsidR="00275615" w:rsidRDefault="00275615" w:rsidP="008F42A8">
      <w:pPr>
        <w:pStyle w:val="ListParagraph"/>
        <w:numPr>
          <w:ilvl w:val="0"/>
          <w:numId w:val="54"/>
        </w:numPr>
      </w:pPr>
      <w:r>
        <w:t>We were helped by them.</w:t>
      </w:r>
    </w:p>
    <w:p w:rsidR="00275615" w:rsidRDefault="00275615" w:rsidP="008F42A8">
      <w:pPr>
        <w:pStyle w:val="ListParagraph"/>
        <w:numPr>
          <w:ilvl w:val="0"/>
          <w:numId w:val="54"/>
        </w:numPr>
      </w:pPr>
      <w:r>
        <w:t>He was innocent.</w:t>
      </w:r>
    </w:p>
    <w:p w:rsidR="00275615" w:rsidRDefault="00275615" w:rsidP="008F42A8">
      <w:pPr>
        <w:pStyle w:val="ListParagraph"/>
        <w:numPr>
          <w:ilvl w:val="0"/>
          <w:numId w:val="54"/>
        </w:numPr>
      </w:pPr>
      <w:r>
        <w:t>The question paper is not clear.</w:t>
      </w:r>
    </w:p>
    <w:p w:rsidR="00275615" w:rsidRDefault="00275615" w:rsidP="008F42A8">
      <w:pPr>
        <w:pStyle w:val="ListParagraph"/>
        <w:numPr>
          <w:ilvl w:val="0"/>
          <w:numId w:val="54"/>
        </w:numPr>
      </w:pPr>
      <w:r>
        <w:t>We have to fulfill his wish.</w:t>
      </w:r>
    </w:p>
    <w:p w:rsidR="00275615" w:rsidRDefault="00275615" w:rsidP="008F42A8">
      <w:pPr>
        <w:pStyle w:val="ListParagraph"/>
        <w:numPr>
          <w:ilvl w:val="0"/>
          <w:numId w:val="54"/>
        </w:numPr>
      </w:pPr>
      <w:r>
        <w:t>He has a car?</w:t>
      </w:r>
    </w:p>
    <w:p w:rsidR="00275615" w:rsidRDefault="00275615" w:rsidP="008F42A8">
      <w:pPr>
        <w:pStyle w:val="ListParagraph"/>
        <w:numPr>
          <w:ilvl w:val="0"/>
          <w:numId w:val="54"/>
        </w:numPr>
      </w:pPr>
      <w:r>
        <w:t>They had to break open the door.</w:t>
      </w:r>
    </w:p>
    <w:p w:rsidR="00275615" w:rsidRDefault="00275615" w:rsidP="008F42A8">
      <w:pPr>
        <w:pStyle w:val="ListParagraph"/>
        <w:numPr>
          <w:ilvl w:val="0"/>
          <w:numId w:val="54"/>
        </w:numPr>
      </w:pPr>
      <w:r>
        <w:t>He produces serious movies.</w:t>
      </w:r>
    </w:p>
    <w:p w:rsidR="00275615" w:rsidRDefault="00275615" w:rsidP="00275615">
      <w:pPr>
        <w:pStyle w:val="ListParagraph"/>
        <w:ind w:left="1080"/>
      </w:pPr>
    </w:p>
    <w:p w:rsidR="00275615" w:rsidRDefault="00B32A2E" w:rsidP="00B32A2E">
      <w:r>
        <w:lastRenderedPageBreak/>
        <w:t xml:space="preserve">               </w:t>
      </w:r>
      <w:r w:rsidR="00275615">
        <w:t>EXERCISE-3</w:t>
      </w:r>
    </w:p>
    <w:p w:rsidR="00275615" w:rsidRDefault="00B32A2E" w:rsidP="00B32A2E">
      <w:r>
        <w:t xml:space="preserve">                 </w:t>
      </w:r>
      <w:r w:rsidR="00624BEE">
        <w:t>1)</w:t>
      </w:r>
      <w:r w:rsidR="00275615">
        <w:t>Use am ,is ,are ,was ,were to complete the sentences below.</w:t>
      </w:r>
    </w:p>
    <w:p w:rsidR="001C4AAC" w:rsidRDefault="00275615" w:rsidP="001C4AAC">
      <w:pPr>
        <w:pStyle w:val="ListParagraph"/>
      </w:pPr>
      <w:r>
        <w:t xml:space="preserve">     1)</w:t>
      </w:r>
      <w:r w:rsidR="00B32A2E">
        <w:t xml:space="preserve"> </w:t>
      </w:r>
      <w:r>
        <w:t xml:space="preserve">Rajiv </w:t>
      </w:r>
      <w:proofErr w:type="spellStart"/>
      <w:r>
        <w:t>Gandhi______the</w:t>
      </w:r>
      <w:proofErr w:type="spellEnd"/>
      <w:r>
        <w:t xml:space="preserve"> son of Indira Gandhi.</w:t>
      </w:r>
    </w:p>
    <w:p w:rsidR="00275615" w:rsidRDefault="00275615" w:rsidP="001C4AAC">
      <w:pPr>
        <w:pStyle w:val="ListParagraph"/>
      </w:pPr>
      <w:r>
        <w:t xml:space="preserve">     2)</w:t>
      </w:r>
      <w:r w:rsidR="00B32A2E">
        <w:t xml:space="preserve"> </w:t>
      </w:r>
      <w:proofErr w:type="spellStart"/>
      <w:r>
        <w:t>I____alive</w:t>
      </w:r>
      <w:proofErr w:type="spellEnd"/>
      <w:r>
        <w:t>.</w:t>
      </w:r>
    </w:p>
    <w:p w:rsidR="00B32A2E" w:rsidRDefault="00B32A2E" w:rsidP="00B32A2E"/>
    <w:p w:rsidR="00275615" w:rsidRDefault="00275615" w:rsidP="001C4AAC">
      <w:pPr>
        <w:pStyle w:val="ListParagraph"/>
      </w:pPr>
      <w:r>
        <w:t>3)</w:t>
      </w:r>
      <w:r w:rsidR="00B32A2E">
        <w:t xml:space="preserve"> </w:t>
      </w:r>
      <w:r>
        <w:t xml:space="preserve">Our present prime </w:t>
      </w:r>
      <w:proofErr w:type="spellStart"/>
      <w:r>
        <w:t>minister____from</w:t>
      </w:r>
      <w:proofErr w:type="spellEnd"/>
      <w:r>
        <w:t xml:space="preserve"> Bihar.</w:t>
      </w:r>
    </w:p>
    <w:p w:rsidR="00B32A2E" w:rsidRDefault="00B32A2E" w:rsidP="001C4AAC">
      <w:pPr>
        <w:pStyle w:val="ListParagraph"/>
      </w:pPr>
      <w:r>
        <w:t xml:space="preserve">4)  </w:t>
      </w:r>
      <w:proofErr w:type="spellStart"/>
      <w:r>
        <w:t>We____Indians</w:t>
      </w:r>
      <w:proofErr w:type="spellEnd"/>
      <w:r>
        <w:t>.</w:t>
      </w:r>
    </w:p>
    <w:p w:rsidR="00B32A2E" w:rsidRDefault="00B32A2E" w:rsidP="001C4AAC">
      <w:pPr>
        <w:pStyle w:val="ListParagraph"/>
      </w:pPr>
      <w:r>
        <w:t>5)____I correct?</w:t>
      </w:r>
    </w:p>
    <w:p w:rsidR="00B32A2E" w:rsidRDefault="00B32A2E" w:rsidP="001C4AAC">
      <w:pPr>
        <w:pStyle w:val="ListParagraph"/>
      </w:pPr>
      <w:r>
        <w:t>6) Our freedom fighters_____ not selfish.</w:t>
      </w:r>
    </w:p>
    <w:p w:rsidR="00B32A2E" w:rsidRDefault="00B32A2E" w:rsidP="001C4AAC">
      <w:pPr>
        <w:pStyle w:val="ListParagraph"/>
      </w:pPr>
      <w:r>
        <w:t xml:space="preserve">7) _______he good at </w:t>
      </w:r>
      <w:proofErr w:type="spellStart"/>
      <w:r>
        <w:t>maths</w:t>
      </w:r>
      <w:proofErr w:type="spellEnd"/>
      <w:r>
        <w:t>?</w:t>
      </w:r>
    </w:p>
    <w:p w:rsidR="00B32A2E" w:rsidRDefault="00B32A2E" w:rsidP="001C4AAC">
      <w:pPr>
        <w:pStyle w:val="ListParagraph"/>
      </w:pPr>
      <w:r>
        <w:t>8) ____you present here yesterday.</w:t>
      </w:r>
    </w:p>
    <w:p w:rsidR="00B32A2E" w:rsidRDefault="00B32A2E" w:rsidP="001C4AAC">
      <w:pPr>
        <w:pStyle w:val="ListParagraph"/>
      </w:pPr>
      <w:r>
        <w:t>9) Last night, you____ in a drunken state.</w:t>
      </w:r>
    </w:p>
    <w:p w:rsidR="00B32A2E" w:rsidRDefault="00B32A2E" w:rsidP="001C4AAC">
      <w:pPr>
        <w:pStyle w:val="ListParagraph"/>
      </w:pPr>
      <w:r>
        <w:t>10) He___ confident of winning the match, but he lost the match.</w:t>
      </w:r>
    </w:p>
    <w:p w:rsidR="00275615" w:rsidRDefault="00275615" w:rsidP="001C4AAC">
      <w:pPr>
        <w:pStyle w:val="ListParagraph"/>
      </w:pPr>
    </w:p>
    <w:p w:rsidR="002820AF" w:rsidRDefault="00624BEE" w:rsidP="00B32A2E">
      <w:pPr>
        <w:pStyle w:val="ListParagraph"/>
      </w:pPr>
      <w:r>
        <w:t>2)</w:t>
      </w:r>
      <w:r w:rsidR="00B32A2E">
        <w:t>Use have, has, had to complete the sentences below:</w:t>
      </w:r>
    </w:p>
    <w:p w:rsidR="00915323" w:rsidRDefault="00915323" w:rsidP="00B32A2E">
      <w:pPr>
        <w:pStyle w:val="ListParagraph"/>
      </w:pPr>
    </w:p>
    <w:p w:rsidR="00B32A2E" w:rsidRDefault="00B32A2E" w:rsidP="00B32A2E">
      <w:pPr>
        <w:pStyle w:val="ListParagraph"/>
      </w:pPr>
      <w:r>
        <w:t xml:space="preserve">1)We_____ a </w:t>
      </w:r>
      <w:proofErr w:type="spellStart"/>
      <w:r>
        <w:t>colour</w:t>
      </w:r>
      <w:proofErr w:type="spellEnd"/>
      <w:r>
        <w:t xml:space="preserve"> T.V.</w:t>
      </w:r>
    </w:p>
    <w:p w:rsidR="00B32A2E" w:rsidRDefault="00B32A2E" w:rsidP="00B32A2E">
      <w:pPr>
        <w:pStyle w:val="ListParagraph"/>
      </w:pPr>
      <w:r>
        <w:t>2) We___ to attend the classes regularly.</w:t>
      </w:r>
    </w:p>
    <w:p w:rsidR="00B32A2E" w:rsidRDefault="00B32A2E" w:rsidP="00B32A2E">
      <w:pPr>
        <w:pStyle w:val="ListParagraph"/>
      </w:pPr>
      <w:r>
        <w:t>3)He ____ to obey us.</w:t>
      </w:r>
    </w:p>
    <w:p w:rsidR="00B32A2E" w:rsidRDefault="00B32A2E" w:rsidP="00B32A2E">
      <w:pPr>
        <w:pStyle w:val="ListParagraph"/>
      </w:pPr>
      <w:r>
        <w:t xml:space="preserve">4)My </w:t>
      </w:r>
      <w:proofErr w:type="spellStart"/>
      <w:r>
        <w:t>friend_____a</w:t>
      </w:r>
      <w:proofErr w:type="spellEnd"/>
      <w:r>
        <w:t xml:space="preserve"> scooter but he never uses it.</w:t>
      </w:r>
    </w:p>
    <w:p w:rsidR="00B32A2E" w:rsidRDefault="00B32A2E" w:rsidP="00B32A2E">
      <w:pPr>
        <w:pStyle w:val="ListParagraph"/>
      </w:pPr>
      <w:r>
        <w:t>5) I ____a good collection of stamps.</w:t>
      </w:r>
    </w:p>
    <w:p w:rsidR="00B32A2E" w:rsidRDefault="00B32A2E" w:rsidP="00B32A2E">
      <w:pPr>
        <w:pStyle w:val="ListParagraph"/>
      </w:pPr>
      <w:r>
        <w:t>6)Do we____ to pay any additional amount.</w:t>
      </w:r>
    </w:p>
    <w:p w:rsidR="00915323" w:rsidRDefault="00915323" w:rsidP="00B32A2E">
      <w:pPr>
        <w:pStyle w:val="ListParagraph"/>
      </w:pPr>
      <w:r>
        <w:t xml:space="preserve">7) He </w:t>
      </w:r>
      <w:proofErr w:type="spellStart"/>
      <w:r>
        <w:t>didn’t_____money</w:t>
      </w:r>
      <w:proofErr w:type="spellEnd"/>
      <w:r>
        <w:t xml:space="preserve">, but </w:t>
      </w:r>
      <w:proofErr w:type="spellStart"/>
      <w:r>
        <w:t>I____some</w:t>
      </w:r>
      <w:proofErr w:type="spellEnd"/>
      <w:r>
        <w:t xml:space="preserve"> money with me.</w:t>
      </w:r>
    </w:p>
    <w:p w:rsidR="00915323" w:rsidRDefault="00915323" w:rsidP="00B32A2E">
      <w:pPr>
        <w:pStyle w:val="ListParagraph"/>
      </w:pPr>
      <w:r>
        <w:t>8) You don’t ____to remind me.</w:t>
      </w:r>
    </w:p>
    <w:p w:rsidR="00915323" w:rsidRDefault="00915323" w:rsidP="00B32A2E">
      <w:pPr>
        <w:pStyle w:val="ListParagraph"/>
      </w:pPr>
      <w:r>
        <w:t>9)</w:t>
      </w:r>
      <w:proofErr w:type="spellStart"/>
      <w:r>
        <w:t>We____a</w:t>
      </w:r>
      <w:proofErr w:type="spellEnd"/>
      <w:r>
        <w:t xml:space="preserve"> beautiful house. We sold it.</w:t>
      </w:r>
    </w:p>
    <w:p w:rsidR="00915323" w:rsidRDefault="00915323" w:rsidP="00B32A2E">
      <w:pPr>
        <w:pStyle w:val="ListParagraph"/>
      </w:pPr>
      <w:r>
        <w:t xml:space="preserve">10) </w:t>
      </w:r>
      <w:proofErr w:type="spellStart"/>
      <w:r>
        <w:t>He___good</w:t>
      </w:r>
      <w:proofErr w:type="spellEnd"/>
      <w:r>
        <w:t xml:space="preserve"> memory, but he was not able to win the memory retention contest</w:t>
      </w:r>
    </w:p>
    <w:p w:rsidR="00915323" w:rsidRDefault="00915323" w:rsidP="00B32A2E">
      <w:pPr>
        <w:pStyle w:val="ListParagraph"/>
      </w:pPr>
    </w:p>
    <w:p w:rsidR="00915323" w:rsidRDefault="00624BEE" w:rsidP="00B32A2E">
      <w:pPr>
        <w:pStyle w:val="ListParagraph"/>
      </w:pPr>
      <w:r>
        <w:t>3)</w:t>
      </w:r>
      <w:r w:rsidR="00915323">
        <w:t>Use do, does, did to complete the sentences below.</w:t>
      </w:r>
    </w:p>
    <w:p w:rsidR="00B85D41" w:rsidRDefault="00B85D41" w:rsidP="008F42A8">
      <w:pPr>
        <w:pStyle w:val="ListParagraph"/>
        <w:numPr>
          <w:ilvl w:val="0"/>
          <w:numId w:val="55"/>
        </w:numPr>
      </w:pPr>
      <w:r>
        <w:t>He ____ not want to meet you. Please ___ not disturb him.</w:t>
      </w:r>
    </w:p>
    <w:p w:rsidR="00B85D41" w:rsidRDefault="00B85D41" w:rsidP="008F42A8">
      <w:pPr>
        <w:pStyle w:val="ListParagraph"/>
        <w:numPr>
          <w:ilvl w:val="0"/>
          <w:numId w:val="55"/>
        </w:numPr>
      </w:pPr>
      <w:r>
        <w:t xml:space="preserve">My cousin knows French but she___ not speak in </w:t>
      </w:r>
      <w:r w:rsidR="00624BEE">
        <w:t>French.</w:t>
      </w:r>
    </w:p>
    <w:p w:rsidR="00624BEE" w:rsidRDefault="00624BEE" w:rsidP="008F42A8">
      <w:pPr>
        <w:pStyle w:val="ListParagraph"/>
        <w:numPr>
          <w:ilvl w:val="0"/>
          <w:numId w:val="55"/>
        </w:numPr>
      </w:pPr>
      <w:r>
        <w:t>____he attend the classes regularly?</w:t>
      </w:r>
    </w:p>
    <w:p w:rsidR="00624BEE" w:rsidRDefault="00624BEE" w:rsidP="008F42A8">
      <w:pPr>
        <w:pStyle w:val="ListParagraph"/>
        <w:numPr>
          <w:ilvl w:val="0"/>
          <w:numId w:val="55"/>
        </w:numPr>
      </w:pPr>
      <w:r>
        <w:t>___ he not come to the office yesterday?</w:t>
      </w:r>
    </w:p>
    <w:p w:rsidR="00624BEE" w:rsidRDefault="00624BEE" w:rsidP="008F42A8">
      <w:pPr>
        <w:pStyle w:val="ListParagraph"/>
        <w:numPr>
          <w:ilvl w:val="0"/>
          <w:numId w:val="55"/>
        </w:numPr>
      </w:pPr>
      <w:proofErr w:type="spellStart"/>
      <w:r>
        <w:t>He___enjoy</w:t>
      </w:r>
      <w:proofErr w:type="spellEnd"/>
      <w:r>
        <w:t xml:space="preserve"> my presence.</w:t>
      </w:r>
    </w:p>
    <w:p w:rsidR="00624BEE" w:rsidRDefault="00624BEE" w:rsidP="008F42A8">
      <w:pPr>
        <w:pStyle w:val="ListParagraph"/>
        <w:numPr>
          <w:ilvl w:val="0"/>
          <w:numId w:val="55"/>
        </w:numPr>
      </w:pPr>
      <w:r>
        <w:t>We ____attend the seminar.</w:t>
      </w:r>
    </w:p>
    <w:p w:rsidR="00624BEE" w:rsidRDefault="00624BEE" w:rsidP="008F42A8">
      <w:pPr>
        <w:pStyle w:val="ListParagraph"/>
        <w:numPr>
          <w:ilvl w:val="0"/>
          <w:numId w:val="55"/>
        </w:numPr>
      </w:pPr>
      <w:r>
        <w:t>We _____ not want to hurt their sentiments, so we kept quiet.</w:t>
      </w:r>
    </w:p>
    <w:p w:rsidR="00624BEE" w:rsidRDefault="00624BEE" w:rsidP="008F42A8">
      <w:pPr>
        <w:pStyle w:val="ListParagraph"/>
        <w:numPr>
          <w:ilvl w:val="0"/>
          <w:numId w:val="55"/>
        </w:numPr>
      </w:pPr>
      <w:r>
        <w:t>______ anybody know the date?</w:t>
      </w:r>
    </w:p>
    <w:p w:rsidR="00624BEE" w:rsidRDefault="00624BEE" w:rsidP="008F42A8">
      <w:pPr>
        <w:pStyle w:val="ListParagraph"/>
        <w:numPr>
          <w:ilvl w:val="0"/>
          <w:numId w:val="55"/>
        </w:numPr>
      </w:pPr>
      <w:r>
        <w:t>I____ not go to the temple yesterday.</w:t>
      </w:r>
    </w:p>
    <w:p w:rsidR="00624BEE" w:rsidRDefault="00624BEE" w:rsidP="008F42A8">
      <w:pPr>
        <w:pStyle w:val="ListParagraph"/>
        <w:numPr>
          <w:ilvl w:val="0"/>
          <w:numId w:val="55"/>
        </w:numPr>
      </w:pPr>
      <w:r>
        <w:t>______ they want to see our new factory now?</w:t>
      </w:r>
    </w:p>
    <w:p w:rsidR="00624BEE" w:rsidRDefault="00624BEE" w:rsidP="00624BEE"/>
    <w:p w:rsidR="00624BEE" w:rsidRDefault="00624BEE" w:rsidP="00624BEE">
      <w:r>
        <w:t xml:space="preserve">         4)Complete the questions by adding the forms be, have, do….</w:t>
      </w:r>
    </w:p>
    <w:p w:rsidR="00624BEE" w:rsidRDefault="00624BEE" w:rsidP="00624BEE">
      <w:r>
        <w:t xml:space="preserve">         1)______- you received my letter?</w:t>
      </w:r>
    </w:p>
    <w:p w:rsidR="00624BEE" w:rsidRDefault="00624BEE" w:rsidP="00624BEE">
      <w:r>
        <w:t xml:space="preserve">          2)______he sing melodiously?</w:t>
      </w:r>
    </w:p>
    <w:p w:rsidR="00624BEE" w:rsidRDefault="00624BEE" w:rsidP="00624BEE">
      <w:r>
        <w:t>3)______he there now?</w:t>
      </w:r>
    </w:p>
    <w:p w:rsidR="00624BEE" w:rsidRDefault="00624BEE" w:rsidP="00624BEE">
      <w:r>
        <w:t>4)_____he punctual?</w:t>
      </w:r>
    </w:p>
    <w:p w:rsidR="00624BEE" w:rsidRDefault="00624BEE" w:rsidP="00624BEE">
      <w:r>
        <w:t>5)_____I not given you all the details?</w:t>
      </w:r>
    </w:p>
    <w:p w:rsidR="00624BEE" w:rsidRDefault="00624BEE" w:rsidP="00624BEE">
      <w:r>
        <w:t>6)______I not working sincerely?</w:t>
      </w:r>
    </w:p>
    <w:p w:rsidR="00624BEE" w:rsidRDefault="00624BEE" w:rsidP="00624BEE">
      <w:r>
        <w:t>7)____they not allow you to meet me yesterday?</w:t>
      </w:r>
    </w:p>
    <w:p w:rsidR="000C212C" w:rsidRDefault="000C212C" w:rsidP="00624BEE">
      <w:r>
        <w:t xml:space="preserve">8)_____he visited </w:t>
      </w:r>
      <w:proofErr w:type="spellStart"/>
      <w:r>
        <w:t>Tirupathi</w:t>
      </w:r>
      <w:proofErr w:type="spellEnd"/>
      <w:r>
        <w:t>?</w:t>
      </w:r>
    </w:p>
    <w:p w:rsidR="000C212C" w:rsidRDefault="000C212C" w:rsidP="00624BEE">
      <w:r>
        <w:t>9)_____you comfortable?</w:t>
      </w:r>
    </w:p>
    <w:p w:rsidR="000C212C" w:rsidRDefault="000C212C" w:rsidP="00624BEE">
      <w:r>
        <w:t>10)___they happy yesterday?</w:t>
      </w:r>
    </w:p>
    <w:p w:rsidR="000C212C" w:rsidRDefault="00295220" w:rsidP="00624BEE">
      <w:r>
        <w:t>EXERCISE-4</w:t>
      </w:r>
    </w:p>
    <w:p w:rsidR="00295220" w:rsidRDefault="00295220" w:rsidP="00624BEE">
      <w:r>
        <w:t>FILL IN THE BLANKS WITH APPROPRIATE MODAL AUXILIARIES:</w:t>
      </w:r>
    </w:p>
    <w:p w:rsidR="00295220" w:rsidRDefault="00295220" w:rsidP="00624BEE">
      <w:r>
        <w:t>1)I ___ swim.</w:t>
      </w:r>
    </w:p>
    <w:p w:rsidR="00295220" w:rsidRDefault="00295220" w:rsidP="00624BEE">
      <w:r>
        <w:t>2)I am sorry,</w:t>
      </w:r>
      <w:r w:rsidR="001E3FB0">
        <w:t xml:space="preserve"> </w:t>
      </w:r>
      <w:r>
        <w:t>I____ not come yesterday.</w:t>
      </w:r>
    </w:p>
    <w:p w:rsidR="00295220" w:rsidRDefault="00295220" w:rsidP="00624BEE">
      <w:r>
        <w:t>3) She____ not go to work this morning.</w:t>
      </w:r>
    </w:p>
    <w:p w:rsidR="00295220" w:rsidRDefault="00295220" w:rsidP="00624BEE">
      <w:r>
        <w:t>4)_-----I have a glass of water,</w:t>
      </w:r>
      <w:r w:rsidR="001E3FB0">
        <w:t xml:space="preserve"> </w:t>
      </w:r>
      <w:r>
        <w:t>Please?</w:t>
      </w:r>
    </w:p>
    <w:p w:rsidR="00295220" w:rsidRDefault="00295220" w:rsidP="00624BEE">
      <w:r>
        <w:t>5)_____you open the door for me,</w:t>
      </w:r>
      <w:r w:rsidR="001E3FB0">
        <w:t xml:space="preserve"> </w:t>
      </w:r>
      <w:r>
        <w:t>please?</w:t>
      </w:r>
    </w:p>
    <w:p w:rsidR="00295220" w:rsidRDefault="00295220" w:rsidP="00624BEE">
      <w:r>
        <w:t>6)____you not find John yesterday?</w:t>
      </w:r>
    </w:p>
    <w:p w:rsidR="00295220" w:rsidRDefault="00295220" w:rsidP="00624BEE">
      <w:r>
        <w:t>7)</w:t>
      </w:r>
      <w:proofErr w:type="spellStart"/>
      <w:r>
        <w:t>I___leave</w:t>
      </w:r>
      <w:proofErr w:type="spellEnd"/>
      <w:r>
        <w:t xml:space="preserve"> fairly soon.</w:t>
      </w:r>
    </w:p>
    <w:p w:rsidR="00295220" w:rsidRDefault="00295220" w:rsidP="00624BEE">
      <w:r>
        <w:t>8)I hope you____</w:t>
      </w:r>
      <w:r w:rsidR="001E3FB0">
        <w:t xml:space="preserve"> </w:t>
      </w:r>
      <w:r>
        <w:t>agree.</w:t>
      </w:r>
    </w:p>
    <w:p w:rsidR="00295220" w:rsidRDefault="00295220" w:rsidP="00624BEE">
      <w:r>
        <w:t>9) When I was young, I ____ run for miles.</w:t>
      </w:r>
    </w:p>
    <w:p w:rsidR="00295220" w:rsidRDefault="00295220" w:rsidP="00624BEE">
      <w:r>
        <w:t>10)</w:t>
      </w:r>
      <w:r w:rsidR="00B10BD9">
        <w:t xml:space="preserve"> </w:t>
      </w:r>
      <w:r>
        <w:t>He said he____</w:t>
      </w:r>
      <w:r w:rsidR="001E3FB0">
        <w:t xml:space="preserve"> </w:t>
      </w:r>
      <w:r>
        <w:t>come.</w:t>
      </w:r>
    </w:p>
    <w:p w:rsidR="00295220" w:rsidRDefault="00295220" w:rsidP="00624BEE">
      <w:r>
        <w:t>EXERCISE-5</w:t>
      </w:r>
    </w:p>
    <w:p w:rsidR="00295220" w:rsidRDefault="00295220" w:rsidP="00624BEE">
      <w:r>
        <w:lastRenderedPageBreak/>
        <w:t>Fill in the blanks with could, would, should, might, must, need not:</w:t>
      </w:r>
    </w:p>
    <w:p w:rsidR="00295220" w:rsidRDefault="00295220" w:rsidP="008F42A8">
      <w:pPr>
        <w:pStyle w:val="ListParagraph"/>
        <w:numPr>
          <w:ilvl w:val="0"/>
          <w:numId w:val="56"/>
        </w:numPr>
      </w:pPr>
      <w:r>
        <w:t>Ravi failed the exam. He___ not have studies enough.</w:t>
      </w:r>
    </w:p>
    <w:p w:rsidR="00295220" w:rsidRDefault="00295220" w:rsidP="008F42A8">
      <w:pPr>
        <w:pStyle w:val="ListParagraph"/>
        <w:numPr>
          <w:ilvl w:val="0"/>
          <w:numId w:val="56"/>
        </w:numPr>
      </w:pPr>
      <w:r>
        <w:t>Gita is not here yet. She____ have forgotten about our meeting.</w:t>
      </w:r>
    </w:p>
    <w:p w:rsidR="00295220" w:rsidRDefault="00295220" w:rsidP="008F42A8">
      <w:pPr>
        <w:pStyle w:val="ListParagraph"/>
        <w:numPr>
          <w:ilvl w:val="0"/>
          <w:numId w:val="56"/>
        </w:numPr>
      </w:pPr>
      <w:r>
        <w:t>Ashok did not go to the post office. He ___ have gone to the post office this morning.</w:t>
      </w:r>
    </w:p>
    <w:p w:rsidR="00295220" w:rsidRDefault="00295220" w:rsidP="008F42A8">
      <w:pPr>
        <w:pStyle w:val="ListParagraph"/>
        <w:numPr>
          <w:ilvl w:val="0"/>
          <w:numId w:val="56"/>
        </w:numPr>
      </w:pPr>
      <w:proofErr w:type="spellStart"/>
      <w:r>
        <w:t>Abhijit</w:t>
      </w:r>
      <w:proofErr w:type="spellEnd"/>
      <w:r>
        <w:t xml:space="preserve"> received a warning for speeding. He</w:t>
      </w:r>
      <w:r w:rsidR="00B10BD9">
        <w:t>____ not have driven so fast.</w:t>
      </w:r>
    </w:p>
    <w:p w:rsidR="00B10BD9" w:rsidRDefault="00B10BD9" w:rsidP="008F42A8">
      <w:pPr>
        <w:pStyle w:val="ListParagraph"/>
        <w:numPr>
          <w:ilvl w:val="0"/>
          <w:numId w:val="56"/>
        </w:numPr>
      </w:pPr>
      <w:r>
        <w:t xml:space="preserve">How did you know about the wedding?. </w:t>
      </w:r>
      <w:proofErr w:type="spellStart"/>
      <w:r>
        <w:t>Someone____have</w:t>
      </w:r>
      <w:proofErr w:type="spellEnd"/>
      <w:r>
        <w:t xml:space="preserve">  told you.</w:t>
      </w:r>
    </w:p>
    <w:p w:rsidR="00B10BD9" w:rsidRDefault="00B10BD9" w:rsidP="008F42A8">
      <w:pPr>
        <w:pStyle w:val="ListParagraph"/>
        <w:numPr>
          <w:ilvl w:val="0"/>
          <w:numId w:val="56"/>
        </w:numPr>
      </w:pPr>
      <w:r>
        <w:t xml:space="preserve">The money was on the desk. </w:t>
      </w:r>
      <w:proofErr w:type="spellStart"/>
      <w:r>
        <w:t>I_____have</w:t>
      </w:r>
      <w:proofErr w:type="spellEnd"/>
      <w:r>
        <w:t xml:space="preserve"> taken it, but I didn’t.</w:t>
      </w:r>
    </w:p>
    <w:p w:rsidR="00B10BD9" w:rsidRDefault="00B10BD9" w:rsidP="008F42A8">
      <w:pPr>
        <w:pStyle w:val="ListParagraph"/>
        <w:numPr>
          <w:ilvl w:val="0"/>
          <w:numId w:val="56"/>
        </w:numPr>
      </w:pPr>
      <w:r>
        <w:t xml:space="preserve">I am sure </w:t>
      </w:r>
      <w:proofErr w:type="spellStart"/>
      <w:r>
        <w:t>I___not</w:t>
      </w:r>
      <w:proofErr w:type="spellEnd"/>
      <w:r>
        <w:t xml:space="preserve"> have done it, if I had not been so angry.</w:t>
      </w:r>
    </w:p>
    <w:p w:rsidR="00B10BD9" w:rsidRDefault="00B10BD9" w:rsidP="008F42A8">
      <w:pPr>
        <w:pStyle w:val="ListParagraph"/>
        <w:numPr>
          <w:ilvl w:val="0"/>
          <w:numId w:val="56"/>
        </w:numPr>
      </w:pPr>
      <w:r>
        <w:t>He ___ have gone early. I don’t know.</w:t>
      </w:r>
    </w:p>
    <w:p w:rsidR="00B10BD9" w:rsidRDefault="00B10BD9" w:rsidP="008F42A8">
      <w:pPr>
        <w:pStyle w:val="ListParagraph"/>
        <w:numPr>
          <w:ilvl w:val="0"/>
          <w:numId w:val="56"/>
        </w:numPr>
      </w:pPr>
      <w:r>
        <w:t xml:space="preserve">Why didn’t you phone to say you’d be late? </w:t>
      </w:r>
      <w:r w:rsidR="00D7039B">
        <w:t>You ____ have phoned.</w:t>
      </w:r>
    </w:p>
    <w:p w:rsidR="00D7039B" w:rsidRDefault="00D7039B" w:rsidP="008F42A8">
      <w:pPr>
        <w:pStyle w:val="ListParagraph"/>
        <w:numPr>
          <w:ilvl w:val="0"/>
          <w:numId w:val="56"/>
        </w:numPr>
      </w:pPr>
      <w:r>
        <w:t>The ground was very soft. But for that, my horse___ have won.</w:t>
      </w:r>
    </w:p>
    <w:p w:rsidR="00D7039B" w:rsidRDefault="00D7039B" w:rsidP="00D7039B">
      <w:pPr>
        <w:pStyle w:val="ListParagraph"/>
      </w:pPr>
    </w:p>
    <w:p w:rsidR="00D7039B" w:rsidRDefault="00D7039B" w:rsidP="00D7039B">
      <w:pPr>
        <w:pStyle w:val="ListParagraph"/>
      </w:pPr>
      <w:r>
        <w:t>EXERCISE-6</w:t>
      </w:r>
      <w:r w:rsidR="00EA09C4">
        <w:t xml:space="preserve"> </w:t>
      </w:r>
    </w:p>
    <w:p w:rsidR="00EA09C4" w:rsidRDefault="00EA09C4" w:rsidP="00D7039B">
      <w:pPr>
        <w:pStyle w:val="ListParagraph"/>
      </w:pPr>
      <w:r>
        <w:t>Write as many sentences as you can from the tables below.</w:t>
      </w:r>
    </w:p>
    <w:p w:rsidR="00D7039B" w:rsidRDefault="00D7039B" w:rsidP="00D7039B">
      <w:pPr>
        <w:pStyle w:val="ListParagraph"/>
      </w:pPr>
    </w:p>
    <w:tbl>
      <w:tblPr>
        <w:tblStyle w:val="TableGrid"/>
        <w:tblW w:w="0" w:type="auto"/>
        <w:tblInd w:w="720" w:type="dxa"/>
        <w:tblLook w:val="04A0" w:firstRow="1" w:lastRow="0" w:firstColumn="1" w:lastColumn="0" w:noHBand="0" w:noVBand="1"/>
      </w:tblPr>
      <w:tblGrid>
        <w:gridCol w:w="2938"/>
        <w:gridCol w:w="2925"/>
        <w:gridCol w:w="2993"/>
      </w:tblGrid>
      <w:tr w:rsidR="00066C04" w:rsidTr="00EA09C4">
        <w:tc>
          <w:tcPr>
            <w:tcW w:w="3192" w:type="dxa"/>
          </w:tcPr>
          <w:p w:rsidR="00EA09C4" w:rsidRDefault="00066C04" w:rsidP="00D7039B">
            <w:pPr>
              <w:pStyle w:val="ListParagraph"/>
              <w:ind w:left="0"/>
            </w:pPr>
            <w:r>
              <w:t>I</w:t>
            </w:r>
          </w:p>
          <w:p w:rsidR="00066C04" w:rsidRDefault="00066C04" w:rsidP="00D7039B">
            <w:pPr>
              <w:pStyle w:val="ListParagraph"/>
              <w:ind w:left="0"/>
            </w:pPr>
            <w:r>
              <w:t>He</w:t>
            </w:r>
          </w:p>
          <w:p w:rsidR="00066C04" w:rsidRDefault="00066C04" w:rsidP="00D7039B">
            <w:pPr>
              <w:pStyle w:val="ListParagraph"/>
              <w:ind w:left="0"/>
            </w:pPr>
            <w:r>
              <w:t>She</w:t>
            </w:r>
          </w:p>
          <w:p w:rsidR="00066C04" w:rsidRDefault="00066C04" w:rsidP="00D7039B">
            <w:pPr>
              <w:pStyle w:val="ListParagraph"/>
              <w:ind w:left="0"/>
            </w:pPr>
            <w:proofErr w:type="spellStart"/>
            <w:r>
              <w:t>Gopi</w:t>
            </w:r>
            <w:proofErr w:type="spellEnd"/>
          </w:p>
          <w:p w:rsidR="00066C04" w:rsidRDefault="00066C04" w:rsidP="00D7039B">
            <w:pPr>
              <w:pStyle w:val="ListParagraph"/>
              <w:ind w:left="0"/>
            </w:pPr>
          </w:p>
        </w:tc>
        <w:tc>
          <w:tcPr>
            <w:tcW w:w="3192" w:type="dxa"/>
          </w:tcPr>
          <w:p w:rsidR="00EA09C4" w:rsidRDefault="00066C04" w:rsidP="00D7039B">
            <w:pPr>
              <w:pStyle w:val="ListParagraph"/>
              <w:ind w:left="0"/>
            </w:pPr>
            <w:r>
              <w:t>Can</w:t>
            </w:r>
          </w:p>
          <w:p w:rsidR="00066C04" w:rsidRDefault="00066C04" w:rsidP="00D7039B">
            <w:pPr>
              <w:pStyle w:val="ListParagraph"/>
              <w:ind w:left="0"/>
            </w:pPr>
          </w:p>
          <w:p w:rsidR="00066C04" w:rsidRDefault="00066C04" w:rsidP="00D7039B">
            <w:pPr>
              <w:pStyle w:val="ListParagraph"/>
              <w:ind w:left="0"/>
            </w:pPr>
          </w:p>
          <w:p w:rsidR="00066C04" w:rsidRDefault="00066C04" w:rsidP="00D7039B">
            <w:pPr>
              <w:pStyle w:val="ListParagraph"/>
              <w:ind w:left="0"/>
            </w:pPr>
            <w:r>
              <w:t>Can’t</w:t>
            </w:r>
          </w:p>
        </w:tc>
        <w:tc>
          <w:tcPr>
            <w:tcW w:w="3192" w:type="dxa"/>
          </w:tcPr>
          <w:p w:rsidR="00EA09C4" w:rsidRDefault="00066C04" w:rsidP="00D7039B">
            <w:pPr>
              <w:pStyle w:val="ListParagraph"/>
              <w:ind w:left="0"/>
            </w:pPr>
            <w:r>
              <w:t>Operate computer</w:t>
            </w:r>
          </w:p>
          <w:p w:rsidR="00066C04" w:rsidRDefault="00066C04" w:rsidP="00D7039B">
            <w:pPr>
              <w:pStyle w:val="ListParagraph"/>
              <w:ind w:left="0"/>
            </w:pPr>
            <w:r>
              <w:t>Play the guitar</w:t>
            </w:r>
          </w:p>
          <w:p w:rsidR="00066C04" w:rsidRDefault="00066C04" w:rsidP="00D7039B">
            <w:pPr>
              <w:pStyle w:val="ListParagraph"/>
              <w:ind w:left="0"/>
            </w:pPr>
            <w:r>
              <w:t>Repair ceiling fans</w:t>
            </w:r>
          </w:p>
          <w:p w:rsidR="00066C04" w:rsidRDefault="00066C04" w:rsidP="00D7039B">
            <w:pPr>
              <w:pStyle w:val="ListParagraph"/>
              <w:ind w:left="0"/>
            </w:pPr>
            <w:r>
              <w:t>Understand Sanskrit</w:t>
            </w:r>
          </w:p>
          <w:p w:rsidR="00066C04" w:rsidRDefault="00066C04" w:rsidP="00D7039B">
            <w:pPr>
              <w:pStyle w:val="ListParagraph"/>
              <w:ind w:left="0"/>
            </w:pPr>
            <w:r>
              <w:t>Run fast</w:t>
            </w:r>
          </w:p>
          <w:p w:rsidR="00066C04" w:rsidRDefault="00066C04" w:rsidP="00D7039B">
            <w:pPr>
              <w:pStyle w:val="ListParagraph"/>
              <w:ind w:left="0"/>
            </w:pPr>
            <w:r>
              <w:t>Climb mountains</w:t>
            </w:r>
          </w:p>
        </w:tc>
      </w:tr>
      <w:tr w:rsidR="00066C04" w:rsidTr="00EA09C4">
        <w:tc>
          <w:tcPr>
            <w:tcW w:w="3192" w:type="dxa"/>
          </w:tcPr>
          <w:p w:rsidR="00EA09C4" w:rsidRDefault="00066C04" w:rsidP="00D7039B">
            <w:pPr>
              <w:pStyle w:val="ListParagraph"/>
              <w:ind w:left="0"/>
            </w:pPr>
            <w:r>
              <w:t xml:space="preserve">He </w:t>
            </w:r>
          </w:p>
          <w:p w:rsidR="00066C04" w:rsidRDefault="00066C04" w:rsidP="00D7039B">
            <w:pPr>
              <w:pStyle w:val="ListParagraph"/>
              <w:ind w:left="0"/>
            </w:pPr>
            <w:r>
              <w:t>She</w:t>
            </w:r>
          </w:p>
          <w:p w:rsidR="00066C04" w:rsidRDefault="00066C04" w:rsidP="00D7039B">
            <w:pPr>
              <w:pStyle w:val="ListParagraph"/>
              <w:ind w:left="0"/>
            </w:pPr>
            <w:r>
              <w:t>His brother</w:t>
            </w:r>
          </w:p>
          <w:p w:rsidR="00066C04" w:rsidRDefault="00066C04" w:rsidP="00D7039B">
            <w:pPr>
              <w:pStyle w:val="ListParagraph"/>
              <w:ind w:left="0"/>
            </w:pPr>
            <w:r>
              <w:t>My mother</w:t>
            </w:r>
          </w:p>
        </w:tc>
        <w:tc>
          <w:tcPr>
            <w:tcW w:w="3192" w:type="dxa"/>
          </w:tcPr>
          <w:p w:rsidR="00EA09C4" w:rsidRDefault="00066C04" w:rsidP="00D7039B">
            <w:pPr>
              <w:pStyle w:val="ListParagraph"/>
              <w:ind w:left="0"/>
            </w:pPr>
            <w:r>
              <w:t>May</w:t>
            </w:r>
          </w:p>
          <w:p w:rsidR="00066C04" w:rsidRDefault="00066C04" w:rsidP="00D7039B">
            <w:pPr>
              <w:pStyle w:val="ListParagraph"/>
              <w:ind w:left="0"/>
            </w:pPr>
          </w:p>
          <w:p w:rsidR="00066C04" w:rsidRDefault="00066C04" w:rsidP="00D7039B">
            <w:pPr>
              <w:pStyle w:val="ListParagraph"/>
              <w:ind w:left="0"/>
            </w:pPr>
            <w:r>
              <w:t>May not</w:t>
            </w:r>
          </w:p>
        </w:tc>
        <w:tc>
          <w:tcPr>
            <w:tcW w:w="3192" w:type="dxa"/>
          </w:tcPr>
          <w:p w:rsidR="00EA09C4" w:rsidRDefault="00066C04" w:rsidP="00D7039B">
            <w:pPr>
              <w:pStyle w:val="ListParagraph"/>
              <w:ind w:left="0"/>
            </w:pPr>
            <w:r>
              <w:t>Come tomorrow</w:t>
            </w:r>
          </w:p>
          <w:p w:rsidR="00066C04" w:rsidRDefault="00066C04" w:rsidP="00D7039B">
            <w:pPr>
              <w:pStyle w:val="ListParagraph"/>
              <w:ind w:left="0"/>
            </w:pPr>
            <w:r>
              <w:t>Accept our proposal</w:t>
            </w:r>
          </w:p>
          <w:p w:rsidR="00066C04" w:rsidRDefault="00066C04" w:rsidP="00D7039B">
            <w:pPr>
              <w:pStyle w:val="ListParagraph"/>
              <w:ind w:left="0"/>
            </w:pPr>
            <w:r>
              <w:t>Pay you the salary</w:t>
            </w:r>
          </w:p>
          <w:p w:rsidR="00066C04" w:rsidRDefault="00066C04" w:rsidP="00D7039B">
            <w:pPr>
              <w:pStyle w:val="ListParagraph"/>
              <w:ind w:left="0"/>
            </w:pPr>
            <w:r>
              <w:t>Attend the party</w:t>
            </w:r>
          </w:p>
        </w:tc>
      </w:tr>
      <w:tr w:rsidR="00066C04" w:rsidTr="00EA09C4">
        <w:tc>
          <w:tcPr>
            <w:tcW w:w="3192" w:type="dxa"/>
          </w:tcPr>
          <w:p w:rsidR="00066C04" w:rsidRDefault="00066C04" w:rsidP="00D7039B">
            <w:pPr>
              <w:pStyle w:val="ListParagraph"/>
              <w:ind w:left="0"/>
            </w:pPr>
            <w:r>
              <w:t>We must</w:t>
            </w:r>
          </w:p>
          <w:p w:rsidR="00066C04" w:rsidRDefault="00066C04" w:rsidP="00D7039B">
            <w:pPr>
              <w:pStyle w:val="ListParagraph"/>
              <w:ind w:left="0"/>
            </w:pPr>
            <w:r>
              <w:t>You</w:t>
            </w:r>
          </w:p>
          <w:p w:rsidR="00066C04" w:rsidRDefault="00066C04" w:rsidP="00D7039B">
            <w:pPr>
              <w:pStyle w:val="ListParagraph"/>
              <w:ind w:left="0"/>
            </w:pPr>
            <w:r>
              <w:t>they</w:t>
            </w:r>
          </w:p>
          <w:p w:rsidR="00066C04" w:rsidRDefault="00066C04" w:rsidP="00D7039B">
            <w:pPr>
              <w:pStyle w:val="ListParagraph"/>
              <w:ind w:left="0"/>
            </w:pPr>
          </w:p>
          <w:p w:rsidR="00066C04" w:rsidRDefault="00066C04" w:rsidP="00D7039B">
            <w:pPr>
              <w:pStyle w:val="ListParagraph"/>
              <w:ind w:left="0"/>
            </w:pPr>
          </w:p>
        </w:tc>
        <w:tc>
          <w:tcPr>
            <w:tcW w:w="3192" w:type="dxa"/>
          </w:tcPr>
          <w:p w:rsidR="00066C04" w:rsidRDefault="00066C04" w:rsidP="00D7039B">
            <w:pPr>
              <w:pStyle w:val="ListParagraph"/>
              <w:ind w:left="0"/>
            </w:pPr>
            <w:r>
              <w:t>Ought to</w:t>
            </w:r>
          </w:p>
          <w:p w:rsidR="00066C04" w:rsidRDefault="00066C04" w:rsidP="00D7039B">
            <w:pPr>
              <w:pStyle w:val="ListParagraph"/>
              <w:ind w:left="0"/>
            </w:pPr>
            <w:r>
              <w:t>Have to</w:t>
            </w:r>
          </w:p>
          <w:p w:rsidR="00066C04" w:rsidRDefault="00066C04" w:rsidP="00D7039B">
            <w:pPr>
              <w:pStyle w:val="ListParagraph"/>
              <w:ind w:left="0"/>
            </w:pPr>
            <w:r>
              <w:t>Had to</w:t>
            </w:r>
          </w:p>
        </w:tc>
        <w:tc>
          <w:tcPr>
            <w:tcW w:w="3192" w:type="dxa"/>
          </w:tcPr>
          <w:p w:rsidR="00066C04" w:rsidRDefault="00066C04" w:rsidP="00D7039B">
            <w:pPr>
              <w:pStyle w:val="ListParagraph"/>
              <w:ind w:left="0"/>
            </w:pPr>
            <w:r>
              <w:t>Respect elders</w:t>
            </w:r>
          </w:p>
          <w:p w:rsidR="00066C04" w:rsidRDefault="00066C04" w:rsidP="00D7039B">
            <w:pPr>
              <w:pStyle w:val="ListParagraph"/>
              <w:ind w:left="0"/>
            </w:pPr>
            <w:r>
              <w:t>Come by 6 a.m.</w:t>
            </w:r>
          </w:p>
          <w:p w:rsidR="00066C04" w:rsidRDefault="00066C04" w:rsidP="00D7039B">
            <w:pPr>
              <w:pStyle w:val="ListParagraph"/>
              <w:ind w:left="0"/>
            </w:pPr>
            <w:r>
              <w:t>Go as early as possible.</w:t>
            </w:r>
          </w:p>
          <w:p w:rsidR="00066C04" w:rsidRDefault="00066C04" w:rsidP="00D7039B">
            <w:pPr>
              <w:pStyle w:val="ListParagraph"/>
              <w:ind w:left="0"/>
            </w:pPr>
            <w:r>
              <w:t>Inform us immediately.</w:t>
            </w:r>
          </w:p>
        </w:tc>
      </w:tr>
      <w:tr w:rsidR="00066C04" w:rsidTr="00EA09C4">
        <w:tc>
          <w:tcPr>
            <w:tcW w:w="3192" w:type="dxa"/>
          </w:tcPr>
          <w:p w:rsidR="00EA09C4" w:rsidRDefault="00EA09C4" w:rsidP="00D7039B">
            <w:pPr>
              <w:pStyle w:val="ListParagraph"/>
              <w:ind w:left="0"/>
            </w:pPr>
          </w:p>
        </w:tc>
        <w:tc>
          <w:tcPr>
            <w:tcW w:w="3192" w:type="dxa"/>
          </w:tcPr>
          <w:p w:rsidR="00EA09C4" w:rsidRDefault="00EA09C4" w:rsidP="00D7039B">
            <w:pPr>
              <w:pStyle w:val="ListParagraph"/>
              <w:ind w:left="0"/>
            </w:pPr>
          </w:p>
        </w:tc>
        <w:tc>
          <w:tcPr>
            <w:tcW w:w="3192" w:type="dxa"/>
          </w:tcPr>
          <w:p w:rsidR="00EA09C4" w:rsidRDefault="00EA09C4" w:rsidP="00D7039B">
            <w:pPr>
              <w:pStyle w:val="ListParagraph"/>
              <w:ind w:left="0"/>
            </w:pPr>
          </w:p>
        </w:tc>
      </w:tr>
      <w:tr w:rsidR="00066C04" w:rsidTr="00EA09C4">
        <w:tc>
          <w:tcPr>
            <w:tcW w:w="3192" w:type="dxa"/>
          </w:tcPr>
          <w:p w:rsidR="00066C04" w:rsidRDefault="00066C04" w:rsidP="00D7039B">
            <w:pPr>
              <w:pStyle w:val="ListParagraph"/>
              <w:ind w:left="0"/>
            </w:pPr>
          </w:p>
        </w:tc>
        <w:tc>
          <w:tcPr>
            <w:tcW w:w="3192" w:type="dxa"/>
          </w:tcPr>
          <w:p w:rsidR="00066C04" w:rsidRDefault="00066C04" w:rsidP="00D7039B">
            <w:pPr>
              <w:pStyle w:val="ListParagraph"/>
              <w:ind w:left="0"/>
            </w:pPr>
          </w:p>
        </w:tc>
        <w:tc>
          <w:tcPr>
            <w:tcW w:w="3192" w:type="dxa"/>
          </w:tcPr>
          <w:p w:rsidR="00066C04" w:rsidRDefault="00066C04" w:rsidP="00D7039B">
            <w:pPr>
              <w:pStyle w:val="ListParagraph"/>
              <w:ind w:left="0"/>
            </w:pPr>
          </w:p>
        </w:tc>
      </w:tr>
    </w:tbl>
    <w:p w:rsidR="00D7039B" w:rsidRDefault="00D7039B" w:rsidP="00D7039B">
      <w:pPr>
        <w:pStyle w:val="ListParagraph"/>
      </w:pPr>
    </w:p>
    <w:p w:rsidR="00624BEE" w:rsidRDefault="00066C04" w:rsidP="00624BEE">
      <w:r>
        <w:t xml:space="preserve">      EXERCISE-7</w:t>
      </w:r>
    </w:p>
    <w:p w:rsidR="00066C04" w:rsidRDefault="00066C04" w:rsidP="008F42A8">
      <w:pPr>
        <w:pStyle w:val="ListParagraph"/>
        <w:numPr>
          <w:ilvl w:val="0"/>
          <w:numId w:val="57"/>
        </w:numPr>
      </w:pPr>
      <w:r>
        <w:t>The mood of the sentences is given in brackets. Rewrite each sentence using appropriate modals to bring out the given mood.</w:t>
      </w:r>
    </w:p>
    <w:p w:rsidR="00066C04" w:rsidRDefault="00066C04" w:rsidP="008F42A8">
      <w:pPr>
        <w:pStyle w:val="ListParagraph"/>
        <w:numPr>
          <w:ilvl w:val="0"/>
          <w:numId w:val="58"/>
        </w:numPr>
      </w:pPr>
      <w:proofErr w:type="spellStart"/>
      <w:r>
        <w:t>Sandeep’s</w:t>
      </w:r>
      <w:proofErr w:type="spellEnd"/>
      <w:r>
        <w:t xml:space="preserve"> going to fall.(I’m sure)</w:t>
      </w:r>
    </w:p>
    <w:p w:rsidR="00066C04" w:rsidRDefault="00066C04" w:rsidP="008F42A8">
      <w:pPr>
        <w:pStyle w:val="ListParagraph"/>
        <w:numPr>
          <w:ilvl w:val="0"/>
          <w:numId w:val="58"/>
        </w:numPr>
      </w:pPr>
      <w:r>
        <w:t>Edison sold newspaper to earn his pocket money.(use ‘used to’)</w:t>
      </w:r>
    </w:p>
    <w:p w:rsidR="00066C04" w:rsidRDefault="004F37FA" w:rsidP="008F42A8">
      <w:pPr>
        <w:pStyle w:val="ListParagraph"/>
        <w:numPr>
          <w:ilvl w:val="0"/>
          <w:numId w:val="58"/>
        </w:numPr>
      </w:pPr>
      <w:proofErr w:type="spellStart"/>
      <w:r>
        <w:t>Saharsh</w:t>
      </w:r>
      <w:proofErr w:type="spellEnd"/>
      <w:r w:rsidR="00066C04">
        <w:t xml:space="preserve"> is attending a meeting. After sometime he wishes to take leave.</w:t>
      </w:r>
      <w:r w:rsidR="00A40D7B">
        <w:t>(frame a question to suit a formal situation)</w:t>
      </w:r>
    </w:p>
    <w:p w:rsidR="00A40D7B" w:rsidRDefault="00A40D7B" w:rsidP="008F42A8">
      <w:pPr>
        <w:pStyle w:val="ListParagraph"/>
        <w:numPr>
          <w:ilvl w:val="0"/>
          <w:numId w:val="58"/>
        </w:numPr>
      </w:pPr>
      <w:r>
        <w:t xml:space="preserve">I want a ticket to </w:t>
      </w:r>
      <w:proofErr w:type="spellStart"/>
      <w:r>
        <w:t>Tirupathi</w:t>
      </w:r>
      <w:proofErr w:type="spellEnd"/>
      <w:r>
        <w:t>.(polite request)</w:t>
      </w:r>
    </w:p>
    <w:p w:rsidR="00A40D7B" w:rsidRDefault="004F37FA" w:rsidP="008F42A8">
      <w:pPr>
        <w:pStyle w:val="ListParagraph"/>
        <w:numPr>
          <w:ilvl w:val="0"/>
          <w:numId w:val="58"/>
        </w:numPr>
      </w:pPr>
      <w:r>
        <w:t>Samarth</w:t>
      </w:r>
      <w:r w:rsidR="00A40D7B">
        <w:t xml:space="preserve"> wants to know from </w:t>
      </w:r>
      <w:proofErr w:type="spellStart"/>
      <w:r w:rsidR="00A40D7B">
        <w:t>Mr.X</w:t>
      </w:r>
      <w:proofErr w:type="spellEnd"/>
      <w:r w:rsidR="00A40D7B">
        <w:t xml:space="preserve"> the direction to </w:t>
      </w:r>
      <w:proofErr w:type="spellStart"/>
      <w:r w:rsidR="00A40D7B">
        <w:t>Secunderabad</w:t>
      </w:r>
      <w:proofErr w:type="spellEnd"/>
      <w:r w:rsidR="00A40D7B">
        <w:t xml:space="preserve"> station.(use can)</w:t>
      </w:r>
    </w:p>
    <w:p w:rsidR="00A40D7B" w:rsidRDefault="00A40D7B" w:rsidP="008F42A8">
      <w:pPr>
        <w:pStyle w:val="ListParagraph"/>
        <w:numPr>
          <w:ilvl w:val="0"/>
          <w:numId w:val="58"/>
        </w:numPr>
      </w:pPr>
      <w:r>
        <w:lastRenderedPageBreak/>
        <w:t>This is to inform you that you are to pay your taxes before the 30</w:t>
      </w:r>
      <w:r w:rsidRPr="00A40D7B">
        <w:rPr>
          <w:vertAlign w:val="superscript"/>
        </w:rPr>
        <w:t>th</w:t>
      </w:r>
      <w:r>
        <w:t xml:space="preserve"> of March.(emphatic advice)</w:t>
      </w:r>
    </w:p>
    <w:p w:rsidR="00A40D7B" w:rsidRDefault="009815E6" w:rsidP="008F42A8">
      <w:pPr>
        <w:pStyle w:val="ListParagraph"/>
        <w:numPr>
          <w:ilvl w:val="0"/>
          <w:numId w:val="58"/>
        </w:numPr>
      </w:pPr>
      <w:r>
        <w:t>I was not able to meet anybody interesting at the party.(replace ‘was not able to’ with modal)</w:t>
      </w:r>
    </w:p>
    <w:p w:rsidR="009815E6" w:rsidRDefault="009815E6" w:rsidP="008F42A8">
      <w:pPr>
        <w:pStyle w:val="ListParagraph"/>
        <w:numPr>
          <w:ilvl w:val="0"/>
          <w:numId w:val="58"/>
        </w:numPr>
      </w:pPr>
      <w:proofErr w:type="spellStart"/>
      <w:r>
        <w:t>Raju</w:t>
      </w:r>
      <w:proofErr w:type="spellEnd"/>
      <w:r>
        <w:t xml:space="preserve"> doesn’t eat vegetables.(advise him)</w:t>
      </w:r>
    </w:p>
    <w:p w:rsidR="009815E6" w:rsidRDefault="009815E6" w:rsidP="008F42A8">
      <w:pPr>
        <w:pStyle w:val="ListParagraph"/>
        <w:numPr>
          <w:ilvl w:val="0"/>
          <w:numId w:val="58"/>
        </w:numPr>
      </w:pPr>
      <w:r>
        <w:t xml:space="preserve">‘David Copperfield’ is an interesting novel. </w:t>
      </w:r>
      <w:proofErr w:type="spellStart"/>
      <w:r>
        <w:t>Radha</w:t>
      </w:r>
      <w:proofErr w:type="spellEnd"/>
      <w:r>
        <w:t xml:space="preserve"> has not read it.(express recommendation advice with a sense of duty to </w:t>
      </w:r>
      <w:proofErr w:type="spellStart"/>
      <w:r>
        <w:t>Radha</w:t>
      </w:r>
      <w:proofErr w:type="spellEnd"/>
      <w:r>
        <w:t>)</w:t>
      </w:r>
    </w:p>
    <w:p w:rsidR="009815E6" w:rsidRDefault="009815E6" w:rsidP="008F42A8">
      <w:pPr>
        <w:pStyle w:val="ListParagraph"/>
        <w:numPr>
          <w:ilvl w:val="0"/>
          <w:numId w:val="58"/>
        </w:numPr>
      </w:pPr>
      <w:r>
        <w:t>Your book is torn. You want to buy one. (express necessity)</w:t>
      </w:r>
    </w:p>
    <w:p w:rsidR="009815E6" w:rsidRDefault="004F37FA" w:rsidP="008F42A8">
      <w:pPr>
        <w:pStyle w:val="ListParagraph"/>
        <w:numPr>
          <w:ilvl w:val="0"/>
          <w:numId w:val="58"/>
        </w:numPr>
      </w:pPr>
      <w:proofErr w:type="spellStart"/>
      <w:r>
        <w:t>Aanya</w:t>
      </w:r>
      <w:proofErr w:type="spellEnd"/>
      <w:r w:rsidR="00116FF7">
        <w:t xml:space="preserve"> is to receive a prize(The sentence is a command. Rewrite using a modal)</w:t>
      </w:r>
    </w:p>
    <w:p w:rsidR="00116FF7" w:rsidRDefault="00116FF7" w:rsidP="008F42A8">
      <w:pPr>
        <w:pStyle w:val="ListParagraph"/>
        <w:numPr>
          <w:ilvl w:val="0"/>
          <w:numId w:val="58"/>
        </w:numPr>
      </w:pPr>
      <w:r>
        <w:t>Indians are to fight for their rights.(The sentence expresses determination. Use a modal)</w:t>
      </w:r>
    </w:p>
    <w:p w:rsidR="00116FF7" w:rsidRDefault="00771C43" w:rsidP="008F42A8">
      <w:pPr>
        <w:pStyle w:val="ListParagraph"/>
        <w:numPr>
          <w:ilvl w:val="0"/>
          <w:numId w:val="58"/>
        </w:numPr>
      </w:pPr>
      <w:proofErr w:type="spellStart"/>
      <w:r>
        <w:t>Mr.Samarth</w:t>
      </w:r>
      <w:proofErr w:type="spellEnd"/>
      <w:r w:rsidR="00116FF7">
        <w:t xml:space="preserve"> has come as your guest. You want to offer him a drink(Frame a question.)</w:t>
      </w:r>
    </w:p>
    <w:p w:rsidR="00116FF7" w:rsidRDefault="00116FF7" w:rsidP="008F42A8">
      <w:pPr>
        <w:pStyle w:val="ListParagraph"/>
        <w:numPr>
          <w:ilvl w:val="0"/>
          <w:numId w:val="58"/>
        </w:numPr>
      </w:pPr>
      <w:r>
        <w:t>Indians are likely to win the match(Possibility)</w:t>
      </w:r>
    </w:p>
    <w:p w:rsidR="00116FF7" w:rsidRDefault="00116FF7" w:rsidP="008F42A8">
      <w:pPr>
        <w:pStyle w:val="ListParagraph"/>
        <w:numPr>
          <w:ilvl w:val="0"/>
          <w:numId w:val="58"/>
        </w:numPr>
      </w:pPr>
      <w:r>
        <w:t>The boy said, ”I am going to improve my knowledge of spoken English”.(It is a promise)</w:t>
      </w:r>
    </w:p>
    <w:p w:rsidR="00116FF7" w:rsidRDefault="004F37FA" w:rsidP="008F42A8">
      <w:pPr>
        <w:pStyle w:val="ListParagraph"/>
        <w:numPr>
          <w:ilvl w:val="0"/>
          <w:numId w:val="58"/>
        </w:numPr>
      </w:pPr>
      <w:proofErr w:type="spellStart"/>
      <w:r>
        <w:t>Radhika</w:t>
      </w:r>
      <w:proofErr w:type="spellEnd"/>
      <w:r>
        <w:t xml:space="preserve"> </w:t>
      </w:r>
      <w:proofErr w:type="spellStart"/>
      <w:r>
        <w:t>Sirisha</w:t>
      </w:r>
      <w:proofErr w:type="spellEnd"/>
      <w:r w:rsidR="00116FF7">
        <w:t xml:space="preserve"> wants to become a member of the library(Frame a question using a modal)</w:t>
      </w:r>
    </w:p>
    <w:p w:rsidR="00116FF7" w:rsidRDefault="004F37FA" w:rsidP="008F42A8">
      <w:pPr>
        <w:pStyle w:val="ListParagraph"/>
        <w:numPr>
          <w:ilvl w:val="0"/>
          <w:numId w:val="58"/>
        </w:numPr>
      </w:pPr>
      <w:proofErr w:type="spellStart"/>
      <w:r>
        <w:t>Sagar</w:t>
      </w:r>
      <w:proofErr w:type="spellEnd"/>
      <w:r w:rsidR="00116FF7">
        <w:t xml:space="preserve"> is a customer and he wishes to buy a television set.(Frame a question)</w:t>
      </w:r>
    </w:p>
    <w:p w:rsidR="00116FF7" w:rsidRDefault="004F37FA" w:rsidP="008F42A8">
      <w:pPr>
        <w:pStyle w:val="ListParagraph"/>
        <w:numPr>
          <w:ilvl w:val="0"/>
          <w:numId w:val="58"/>
        </w:numPr>
      </w:pPr>
      <w:proofErr w:type="spellStart"/>
      <w:r>
        <w:t>Gangadhar</w:t>
      </w:r>
      <w:proofErr w:type="spellEnd"/>
      <w:r>
        <w:t xml:space="preserve"> </w:t>
      </w:r>
      <w:r w:rsidR="00116FF7">
        <w:t>wants to borrow a text book from her teacher.(Use a modal to frame a question)</w:t>
      </w:r>
    </w:p>
    <w:p w:rsidR="00116FF7" w:rsidRDefault="00116FF7" w:rsidP="008F42A8">
      <w:pPr>
        <w:pStyle w:val="ListParagraph"/>
        <w:numPr>
          <w:ilvl w:val="0"/>
          <w:numId w:val="58"/>
        </w:numPr>
      </w:pPr>
      <w:r>
        <w:t>Students are going to come.(remote possibility)</w:t>
      </w:r>
    </w:p>
    <w:p w:rsidR="001F28BE" w:rsidRDefault="001F28BE" w:rsidP="001F28BE">
      <w:pPr>
        <w:pStyle w:val="ListParagraph"/>
        <w:ind w:left="1080"/>
      </w:pPr>
      <w:r>
        <w:t>!! Look at the verbs in the passage.</w:t>
      </w:r>
    </w:p>
    <w:p w:rsidR="001F28BE" w:rsidRDefault="001F28BE" w:rsidP="001F28BE">
      <w:pPr>
        <w:pStyle w:val="ListParagraph"/>
        <w:ind w:left="1080"/>
      </w:pPr>
      <w:r>
        <w:t>Present Tense        Past Tense             Past Participle</w:t>
      </w:r>
    </w:p>
    <w:p w:rsidR="001F28BE" w:rsidRDefault="001F28BE" w:rsidP="001F28BE">
      <w:pPr>
        <w:pStyle w:val="ListParagraph"/>
        <w:ind w:left="1080"/>
      </w:pPr>
      <w:r>
        <w:t>Switch</w:t>
      </w:r>
      <w:r>
        <w:tab/>
        <w:t xml:space="preserve">            Switched</w:t>
      </w:r>
      <w:r>
        <w:tab/>
        <w:t xml:space="preserve">               </w:t>
      </w:r>
      <w:proofErr w:type="spellStart"/>
      <w:r>
        <w:t>Switched</w:t>
      </w:r>
      <w:proofErr w:type="spellEnd"/>
    </w:p>
    <w:p w:rsidR="001F28BE" w:rsidRDefault="001F28BE" w:rsidP="001F28BE">
      <w:pPr>
        <w:pStyle w:val="ListParagraph"/>
        <w:ind w:left="1080"/>
      </w:pPr>
      <w:r>
        <w:t>Now Complete:</w:t>
      </w:r>
    </w:p>
    <w:tbl>
      <w:tblPr>
        <w:tblStyle w:val="TableGrid"/>
        <w:tblW w:w="0" w:type="auto"/>
        <w:tblInd w:w="1080" w:type="dxa"/>
        <w:tblLook w:val="04A0" w:firstRow="1" w:lastRow="0" w:firstColumn="1" w:lastColumn="0" w:noHBand="0" w:noVBand="1"/>
      </w:tblPr>
      <w:tblGrid>
        <w:gridCol w:w="2028"/>
        <w:gridCol w:w="2148"/>
        <w:gridCol w:w="2163"/>
        <w:gridCol w:w="2157"/>
      </w:tblGrid>
      <w:tr w:rsidR="001F28BE" w:rsidTr="001F28BE">
        <w:tc>
          <w:tcPr>
            <w:tcW w:w="2394" w:type="dxa"/>
          </w:tcPr>
          <w:p w:rsidR="001F28BE" w:rsidRDefault="001F28BE" w:rsidP="001F28BE">
            <w:pPr>
              <w:pStyle w:val="ListParagraph"/>
              <w:ind w:left="0"/>
            </w:pPr>
          </w:p>
        </w:tc>
        <w:tc>
          <w:tcPr>
            <w:tcW w:w="2394" w:type="dxa"/>
          </w:tcPr>
          <w:p w:rsidR="001F28BE" w:rsidRDefault="001F28BE" w:rsidP="001F28BE">
            <w:pPr>
              <w:pStyle w:val="ListParagraph"/>
              <w:ind w:left="0"/>
            </w:pPr>
            <w:r>
              <w:t>Infinitive</w:t>
            </w:r>
          </w:p>
        </w:tc>
        <w:tc>
          <w:tcPr>
            <w:tcW w:w="2394" w:type="dxa"/>
          </w:tcPr>
          <w:p w:rsidR="001F28BE" w:rsidRDefault="001F28BE" w:rsidP="001F28BE">
            <w:pPr>
              <w:pStyle w:val="ListParagraph"/>
              <w:ind w:left="0"/>
            </w:pPr>
            <w:r>
              <w:t>Past tense</w:t>
            </w:r>
          </w:p>
        </w:tc>
        <w:tc>
          <w:tcPr>
            <w:tcW w:w="2394" w:type="dxa"/>
          </w:tcPr>
          <w:p w:rsidR="001F28BE" w:rsidRDefault="001F28BE" w:rsidP="001F28BE">
            <w:pPr>
              <w:pStyle w:val="ListParagraph"/>
              <w:ind w:left="0"/>
            </w:pPr>
            <w:r>
              <w:t>Past participle</w:t>
            </w:r>
          </w:p>
        </w:tc>
      </w:tr>
      <w:tr w:rsidR="001F28BE" w:rsidTr="001F28BE">
        <w:tc>
          <w:tcPr>
            <w:tcW w:w="2394" w:type="dxa"/>
          </w:tcPr>
          <w:p w:rsidR="001F28BE" w:rsidRDefault="001F28BE" w:rsidP="001F28BE">
            <w:pPr>
              <w:pStyle w:val="ListParagraph"/>
              <w:ind w:left="0"/>
            </w:pPr>
            <w:r>
              <w:t>1</w:t>
            </w:r>
          </w:p>
        </w:tc>
        <w:tc>
          <w:tcPr>
            <w:tcW w:w="2394" w:type="dxa"/>
          </w:tcPr>
          <w:p w:rsidR="001F28BE" w:rsidRDefault="001F28BE" w:rsidP="001F28BE">
            <w:pPr>
              <w:pStyle w:val="ListParagraph"/>
              <w:ind w:left="0"/>
            </w:pPr>
            <w:r>
              <w:t>Unwind</w:t>
            </w:r>
          </w:p>
        </w:tc>
        <w:tc>
          <w:tcPr>
            <w:tcW w:w="2394" w:type="dxa"/>
          </w:tcPr>
          <w:p w:rsidR="001F28BE" w:rsidRDefault="001F28BE" w:rsidP="001F28BE">
            <w:pPr>
              <w:pStyle w:val="ListParagraph"/>
              <w:ind w:left="0"/>
            </w:pPr>
            <w:r>
              <w:t>Unwound</w:t>
            </w:r>
          </w:p>
        </w:tc>
        <w:tc>
          <w:tcPr>
            <w:tcW w:w="2394" w:type="dxa"/>
          </w:tcPr>
          <w:p w:rsidR="001F28BE" w:rsidRDefault="001F28BE" w:rsidP="001F28BE">
            <w:pPr>
              <w:pStyle w:val="ListParagraph"/>
              <w:ind w:left="0"/>
            </w:pPr>
          </w:p>
        </w:tc>
      </w:tr>
      <w:tr w:rsidR="001F28BE" w:rsidTr="001F28BE">
        <w:tc>
          <w:tcPr>
            <w:tcW w:w="2394" w:type="dxa"/>
          </w:tcPr>
          <w:p w:rsidR="001F28BE" w:rsidRDefault="001F28BE" w:rsidP="001F28BE">
            <w:pPr>
              <w:pStyle w:val="ListParagraph"/>
              <w:ind w:left="0"/>
            </w:pPr>
            <w:r>
              <w:t>2</w:t>
            </w:r>
          </w:p>
        </w:tc>
        <w:tc>
          <w:tcPr>
            <w:tcW w:w="2394" w:type="dxa"/>
          </w:tcPr>
          <w:p w:rsidR="001F28BE" w:rsidRDefault="001F28BE" w:rsidP="001F28BE">
            <w:pPr>
              <w:pStyle w:val="ListParagraph"/>
              <w:ind w:left="0"/>
            </w:pPr>
            <w:r>
              <w:t>Relieve</w:t>
            </w:r>
          </w:p>
        </w:tc>
        <w:tc>
          <w:tcPr>
            <w:tcW w:w="2394" w:type="dxa"/>
          </w:tcPr>
          <w:p w:rsidR="001F28BE" w:rsidRDefault="001F28BE" w:rsidP="001F28BE">
            <w:pPr>
              <w:pStyle w:val="ListParagraph"/>
              <w:ind w:left="0"/>
            </w:pPr>
            <w:r>
              <w:t>Relieved</w:t>
            </w:r>
          </w:p>
        </w:tc>
        <w:tc>
          <w:tcPr>
            <w:tcW w:w="2394" w:type="dxa"/>
          </w:tcPr>
          <w:p w:rsidR="001F28BE" w:rsidRDefault="001F28BE" w:rsidP="001F28BE">
            <w:pPr>
              <w:pStyle w:val="ListParagraph"/>
              <w:ind w:left="0"/>
            </w:pPr>
          </w:p>
        </w:tc>
      </w:tr>
      <w:tr w:rsidR="001F28BE" w:rsidTr="001F28BE">
        <w:tc>
          <w:tcPr>
            <w:tcW w:w="2394" w:type="dxa"/>
          </w:tcPr>
          <w:p w:rsidR="001F28BE" w:rsidRDefault="001F28BE" w:rsidP="001F28BE">
            <w:pPr>
              <w:pStyle w:val="ListParagraph"/>
              <w:ind w:left="0"/>
            </w:pPr>
            <w:r>
              <w:t>3</w:t>
            </w:r>
          </w:p>
        </w:tc>
        <w:tc>
          <w:tcPr>
            <w:tcW w:w="2394" w:type="dxa"/>
          </w:tcPr>
          <w:p w:rsidR="001F28BE" w:rsidRDefault="001F28BE" w:rsidP="001F28BE">
            <w:pPr>
              <w:pStyle w:val="ListParagraph"/>
              <w:ind w:left="0"/>
            </w:pPr>
            <w:r>
              <w:t>Exist</w:t>
            </w:r>
          </w:p>
        </w:tc>
        <w:tc>
          <w:tcPr>
            <w:tcW w:w="2394" w:type="dxa"/>
          </w:tcPr>
          <w:p w:rsidR="001F28BE" w:rsidRDefault="001F28BE" w:rsidP="001F28BE">
            <w:pPr>
              <w:pStyle w:val="ListParagraph"/>
              <w:ind w:left="0"/>
            </w:pPr>
          </w:p>
        </w:tc>
        <w:tc>
          <w:tcPr>
            <w:tcW w:w="2394" w:type="dxa"/>
          </w:tcPr>
          <w:p w:rsidR="001F28BE" w:rsidRDefault="001F28BE" w:rsidP="001F28BE">
            <w:pPr>
              <w:pStyle w:val="ListParagraph"/>
              <w:ind w:left="0"/>
            </w:pPr>
          </w:p>
        </w:tc>
      </w:tr>
      <w:tr w:rsidR="001F28BE" w:rsidTr="001F28BE">
        <w:tc>
          <w:tcPr>
            <w:tcW w:w="2394" w:type="dxa"/>
          </w:tcPr>
          <w:p w:rsidR="001F28BE" w:rsidRDefault="001F28BE" w:rsidP="001F28BE">
            <w:pPr>
              <w:pStyle w:val="ListParagraph"/>
              <w:ind w:left="0"/>
            </w:pPr>
            <w:r>
              <w:t>4</w:t>
            </w:r>
          </w:p>
        </w:tc>
        <w:tc>
          <w:tcPr>
            <w:tcW w:w="2394" w:type="dxa"/>
          </w:tcPr>
          <w:p w:rsidR="001F28BE" w:rsidRDefault="001F28BE" w:rsidP="001F28BE">
            <w:pPr>
              <w:pStyle w:val="ListParagraph"/>
              <w:ind w:left="0"/>
            </w:pPr>
            <w:r>
              <w:t>Predict</w:t>
            </w:r>
          </w:p>
        </w:tc>
        <w:tc>
          <w:tcPr>
            <w:tcW w:w="2394" w:type="dxa"/>
          </w:tcPr>
          <w:p w:rsidR="001F28BE" w:rsidRDefault="001F28BE" w:rsidP="001F28BE">
            <w:pPr>
              <w:pStyle w:val="ListParagraph"/>
              <w:ind w:left="0"/>
            </w:pPr>
          </w:p>
        </w:tc>
        <w:tc>
          <w:tcPr>
            <w:tcW w:w="2394" w:type="dxa"/>
          </w:tcPr>
          <w:p w:rsidR="001F28BE" w:rsidRDefault="001F28BE" w:rsidP="001F28BE">
            <w:pPr>
              <w:pStyle w:val="ListParagraph"/>
              <w:ind w:left="0"/>
            </w:pPr>
          </w:p>
        </w:tc>
      </w:tr>
      <w:tr w:rsidR="001F28BE" w:rsidTr="001F28BE">
        <w:tc>
          <w:tcPr>
            <w:tcW w:w="2394" w:type="dxa"/>
          </w:tcPr>
          <w:p w:rsidR="001F28BE" w:rsidRDefault="001F28BE" w:rsidP="001F28BE">
            <w:pPr>
              <w:pStyle w:val="ListParagraph"/>
              <w:ind w:left="0"/>
            </w:pPr>
            <w:r>
              <w:t>5</w:t>
            </w:r>
          </w:p>
        </w:tc>
        <w:tc>
          <w:tcPr>
            <w:tcW w:w="2394" w:type="dxa"/>
          </w:tcPr>
          <w:p w:rsidR="001F28BE" w:rsidRDefault="001F28BE" w:rsidP="001F28BE">
            <w:pPr>
              <w:pStyle w:val="ListParagraph"/>
              <w:ind w:left="0"/>
            </w:pPr>
            <w:r>
              <w:t>Allow</w:t>
            </w:r>
          </w:p>
        </w:tc>
        <w:tc>
          <w:tcPr>
            <w:tcW w:w="2394" w:type="dxa"/>
          </w:tcPr>
          <w:p w:rsidR="001F28BE" w:rsidRDefault="001F28BE" w:rsidP="001F28BE">
            <w:pPr>
              <w:pStyle w:val="ListParagraph"/>
              <w:ind w:left="0"/>
            </w:pPr>
          </w:p>
        </w:tc>
        <w:tc>
          <w:tcPr>
            <w:tcW w:w="2394" w:type="dxa"/>
          </w:tcPr>
          <w:p w:rsidR="001F28BE" w:rsidRDefault="001F28BE" w:rsidP="001F28BE">
            <w:pPr>
              <w:pStyle w:val="ListParagraph"/>
              <w:ind w:left="0"/>
            </w:pPr>
          </w:p>
        </w:tc>
      </w:tr>
    </w:tbl>
    <w:p w:rsidR="001F28BE" w:rsidRDefault="001F28BE" w:rsidP="001F28BE">
      <w:pPr>
        <w:pStyle w:val="ListParagraph"/>
        <w:ind w:left="1080"/>
      </w:pPr>
    </w:p>
    <w:p w:rsidR="001F28BE" w:rsidRDefault="001F28BE" w:rsidP="001F28BE">
      <w:pPr>
        <w:pStyle w:val="ListParagraph"/>
        <w:ind w:left="1080"/>
      </w:pPr>
    </w:p>
    <w:p w:rsidR="001F28BE" w:rsidRDefault="001F28BE" w:rsidP="001F28BE">
      <w:pPr>
        <w:pStyle w:val="ListParagraph"/>
        <w:ind w:left="1080"/>
      </w:pPr>
    </w:p>
    <w:p w:rsidR="00116FF7" w:rsidRDefault="00116FF7" w:rsidP="00116FF7"/>
    <w:p w:rsidR="00624BEE" w:rsidRDefault="001F28BE" w:rsidP="00624BEE">
      <w:pPr>
        <w:ind w:left="720"/>
      </w:pPr>
      <w:r>
        <w:t xml:space="preserve">  </w:t>
      </w:r>
      <w:r>
        <w:tab/>
      </w:r>
      <w:r>
        <w:tab/>
      </w:r>
      <w:r>
        <w:tab/>
      </w:r>
      <w:r>
        <w:tab/>
        <w:t>VERB FORMS</w:t>
      </w:r>
    </w:p>
    <w:p w:rsidR="001F28BE" w:rsidRDefault="001F28BE" w:rsidP="00624BEE">
      <w:pPr>
        <w:ind w:left="720"/>
      </w:pPr>
      <w:r>
        <w:t>Exercise-11</w:t>
      </w:r>
    </w:p>
    <w:p w:rsidR="001F28BE" w:rsidRDefault="001F28BE" w:rsidP="00624BEE">
      <w:pPr>
        <w:ind w:left="720"/>
      </w:pPr>
      <w:r>
        <w:t>English verbs have a few forms. This section gives you practice in producing them correctly. Be careful with the spelling and with irregular verbs.</w:t>
      </w:r>
    </w:p>
    <w:p w:rsidR="001F28BE" w:rsidRDefault="00206671" w:rsidP="00624BEE">
      <w:pPr>
        <w:ind w:left="720"/>
      </w:pPr>
      <w:r>
        <w:t>The Base Form</w:t>
      </w:r>
    </w:p>
    <w:p w:rsidR="00206671" w:rsidRDefault="00206671" w:rsidP="00624BEE">
      <w:pPr>
        <w:ind w:left="720"/>
      </w:pPr>
      <w:r>
        <w:t>Fill in the gap with the base form of the verb in brackets.</w:t>
      </w:r>
    </w:p>
    <w:p w:rsidR="00206671" w:rsidRDefault="00206671" w:rsidP="00624BEE">
      <w:pPr>
        <w:ind w:left="720"/>
      </w:pPr>
      <w:r>
        <w:t>Example: She____(like) watching TV.</w:t>
      </w:r>
    </w:p>
    <w:p w:rsidR="00206671" w:rsidRDefault="00206671" w:rsidP="00624BEE">
      <w:pPr>
        <w:ind w:left="720"/>
      </w:pPr>
      <w:r>
        <w:lastRenderedPageBreak/>
        <w:t>Answer: She likes watching TV.</w:t>
      </w:r>
    </w:p>
    <w:p w:rsidR="00206671" w:rsidRDefault="00206671" w:rsidP="00624BEE">
      <w:pPr>
        <w:ind w:left="720"/>
      </w:pPr>
      <w:r>
        <w:t>John Smith is a teacher. He___(work)at the local school. He ____(teach)</w:t>
      </w:r>
      <w:proofErr w:type="spellStart"/>
      <w:r>
        <w:t>maths</w:t>
      </w:r>
      <w:proofErr w:type="spellEnd"/>
      <w:r>
        <w:t xml:space="preserve"> there. But he is a student in his free time, he-_____(study) physics. He______(go) to work every day in his red sports car. He___(look) after his car very carefully. He____(wash) it every weekend so that it is always clean. He never______(drive) very fast in it, but it is a fast car and his wife____(worry)about his safety. </w:t>
      </w:r>
    </w:p>
    <w:p w:rsidR="001A0A2A" w:rsidRDefault="001A0A2A" w:rsidP="00624BEE">
      <w:pPr>
        <w:ind w:left="720"/>
      </w:pPr>
      <w:r>
        <w:t>The –</w:t>
      </w:r>
      <w:proofErr w:type="spellStart"/>
      <w:r>
        <w:t>ing</w:t>
      </w:r>
      <w:proofErr w:type="spellEnd"/>
      <w:r>
        <w:t xml:space="preserve"> form</w:t>
      </w:r>
    </w:p>
    <w:p w:rsidR="001A0A2A" w:rsidRDefault="001A0A2A" w:rsidP="00624BEE">
      <w:pPr>
        <w:ind w:left="720"/>
      </w:pPr>
      <w:r>
        <w:t>Fill in the gap with the –</w:t>
      </w:r>
      <w:proofErr w:type="spellStart"/>
      <w:r>
        <w:t>ing</w:t>
      </w:r>
      <w:proofErr w:type="spellEnd"/>
      <w:r>
        <w:t xml:space="preserve"> form of the verb in brackets.</w:t>
      </w:r>
    </w:p>
    <w:p w:rsidR="001A0A2A" w:rsidRDefault="001A0A2A" w:rsidP="00624BEE">
      <w:pPr>
        <w:ind w:left="720"/>
      </w:pPr>
      <w:r>
        <w:t>Example: I am____(work)late this week.</w:t>
      </w:r>
    </w:p>
    <w:p w:rsidR="001A0A2A" w:rsidRDefault="001A0A2A" w:rsidP="00624BEE">
      <w:pPr>
        <w:ind w:left="720"/>
      </w:pPr>
      <w:r>
        <w:t>1)When are they____(come)?</w:t>
      </w:r>
    </w:p>
    <w:p w:rsidR="001A0A2A" w:rsidRDefault="001A0A2A" w:rsidP="00624BEE">
      <w:pPr>
        <w:ind w:left="720"/>
      </w:pPr>
      <w:r>
        <w:t>2)They are____(arrive)at about eight o’clock.</w:t>
      </w:r>
    </w:p>
    <w:p w:rsidR="001A0A2A" w:rsidRDefault="001A0A2A" w:rsidP="00624BEE">
      <w:pPr>
        <w:ind w:left="720"/>
      </w:pPr>
      <w:r>
        <w:t>3)When are they____(go)?</w:t>
      </w:r>
    </w:p>
    <w:p w:rsidR="001A0A2A" w:rsidRDefault="001A0A2A" w:rsidP="00624BEE">
      <w:pPr>
        <w:ind w:left="720"/>
      </w:pPr>
      <w:r>
        <w:t>4)They are_____(leave) for Spain tomorrow.</w:t>
      </w:r>
    </w:p>
    <w:p w:rsidR="008B2135" w:rsidRDefault="008B2135" w:rsidP="00624BEE">
      <w:pPr>
        <w:ind w:left="720"/>
      </w:pPr>
    </w:p>
    <w:p w:rsidR="001A0A2A" w:rsidRDefault="001A0A2A" w:rsidP="00624BEE">
      <w:pPr>
        <w:ind w:left="720"/>
      </w:pPr>
      <w:r>
        <w:t>5) I think they’re_____(travel) by train.</w:t>
      </w:r>
    </w:p>
    <w:p w:rsidR="001A0A2A" w:rsidRDefault="001A0A2A" w:rsidP="00624BEE">
      <w:pPr>
        <w:ind w:left="720"/>
      </w:pPr>
      <w:r>
        <w:t>6)Stop____(worry)!</w:t>
      </w:r>
    </w:p>
    <w:p w:rsidR="001A0A2A" w:rsidRDefault="001A0A2A" w:rsidP="00624BEE">
      <w:pPr>
        <w:ind w:left="720"/>
      </w:pPr>
      <w:r>
        <w:t xml:space="preserve">7) I don’t </w:t>
      </w:r>
      <w:proofErr w:type="spellStart"/>
      <w:r>
        <w:t>ming</w:t>
      </w:r>
      <w:proofErr w:type="spellEnd"/>
      <w:r>
        <w:t>_____(walk) to the station.</w:t>
      </w:r>
    </w:p>
    <w:p w:rsidR="001A0A2A" w:rsidRDefault="001A0A2A" w:rsidP="00624BEE">
      <w:pPr>
        <w:ind w:left="720"/>
      </w:pPr>
      <w:r>
        <w:t>8)Stop___(run)!you’ll fall.</w:t>
      </w:r>
    </w:p>
    <w:p w:rsidR="001A0A2A" w:rsidRDefault="001A0A2A" w:rsidP="00624BEE">
      <w:pPr>
        <w:ind w:left="720"/>
      </w:pPr>
      <w:r>
        <w:t>9) Look! The bus is____(stop).</w:t>
      </w:r>
    </w:p>
    <w:p w:rsidR="001A0A2A" w:rsidRDefault="001A0A2A" w:rsidP="00624BEE">
      <w:pPr>
        <w:ind w:left="720"/>
      </w:pPr>
      <w:r>
        <w:t>10)He’s ______to get there today.(try).</w:t>
      </w:r>
    </w:p>
    <w:p w:rsidR="008B2135" w:rsidRDefault="008B2135" w:rsidP="00624BEE">
      <w:pPr>
        <w:ind w:left="720"/>
      </w:pPr>
      <w:r>
        <w:t>11)I’m ____(die) to meet him.</w:t>
      </w:r>
    </w:p>
    <w:p w:rsidR="008B2135" w:rsidRDefault="008B2135" w:rsidP="00624BEE">
      <w:pPr>
        <w:ind w:left="720"/>
      </w:pPr>
      <w:r>
        <w:t>12) They were____(have)lunch when I arrived.</w:t>
      </w:r>
    </w:p>
    <w:p w:rsidR="008B2135" w:rsidRDefault="008B2135" w:rsidP="00624BEE">
      <w:pPr>
        <w:ind w:left="720"/>
      </w:pPr>
      <w:r>
        <w:t>13)How long have you been___(attend) English classes?</w:t>
      </w:r>
    </w:p>
    <w:p w:rsidR="008B2135" w:rsidRDefault="008B2135" w:rsidP="00624BEE">
      <w:pPr>
        <w:ind w:left="720"/>
      </w:pPr>
      <w:r>
        <w:t>14)It’s ____(rain) outside, you’ll need an umbrella.</w:t>
      </w:r>
    </w:p>
    <w:p w:rsidR="008B2135" w:rsidRDefault="008B2135" w:rsidP="00624BEE">
      <w:pPr>
        <w:ind w:left="720"/>
      </w:pPr>
      <w:r>
        <w:t>15)And it seems to be_____(get)colder.</w:t>
      </w:r>
    </w:p>
    <w:p w:rsidR="008B2135" w:rsidRDefault="008B2135" w:rsidP="00624BEE">
      <w:pPr>
        <w:ind w:left="720"/>
      </w:pPr>
      <w:r>
        <w:t>The Past Tense form</w:t>
      </w:r>
    </w:p>
    <w:p w:rsidR="008B2135" w:rsidRDefault="008B2135" w:rsidP="00624BEE">
      <w:pPr>
        <w:ind w:left="720"/>
      </w:pPr>
      <w:r>
        <w:t>Example: We____(work)hard yesterday.</w:t>
      </w:r>
    </w:p>
    <w:p w:rsidR="008B2135" w:rsidRDefault="008B2135" w:rsidP="00624BEE">
      <w:pPr>
        <w:ind w:left="720"/>
      </w:pPr>
      <w:r>
        <w:lastRenderedPageBreak/>
        <w:t>Answer: We Worked hard yesterday.</w:t>
      </w:r>
    </w:p>
    <w:p w:rsidR="008B2135" w:rsidRDefault="008B2135" w:rsidP="008B2135">
      <w:pPr>
        <w:pStyle w:val="ListParagraph"/>
        <w:numPr>
          <w:ilvl w:val="0"/>
          <w:numId w:val="59"/>
        </w:numPr>
      </w:pPr>
      <w:r>
        <w:t>What ___(do)you do yesterday?</w:t>
      </w:r>
    </w:p>
    <w:p w:rsidR="008B2135" w:rsidRDefault="008B2135" w:rsidP="008B2135">
      <w:pPr>
        <w:pStyle w:val="ListParagraph"/>
        <w:numPr>
          <w:ilvl w:val="0"/>
          <w:numId w:val="59"/>
        </w:numPr>
      </w:pPr>
      <w:r>
        <w:t>I____(make) cake.</w:t>
      </w:r>
    </w:p>
    <w:p w:rsidR="008B2135" w:rsidRDefault="008B2135" w:rsidP="008B2135">
      <w:pPr>
        <w:pStyle w:val="ListParagraph"/>
        <w:numPr>
          <w:ilvl w:val="0"/>
          <w:numId w:val="59"/>
        </w:numPr>
      </w:pPr>
      <w:r>
        <w:t>First, I_____(fill) it with cream.</w:t>
      </w:r>
    </w:p>
    <w:p w:rsidR="008B2135" w:rsidRDefault="008B2135" w:rsidP="008B2135">
      <w:pPr>
        <w:pStyle w:val="ListParagraph"/>
        <w:numPr>
          <w:ilvl w:val="0"/>
          <w:numId w:val="59"/>
        </w:numPr>
      </w:pPr>
      <w:r>
        <w:t>Then, I ____(Leave)it to cool.</w:t>
      </w:r>
    </w:p>
    <w:p w:rsidR="008B2135" w:rsidRDefault="008B2135" w:rsidP="008B2135">
      <w:pPr>
        <w:pStyle w:val="ListParagraph"/>
        <w:numPr>
          <w:ilvl w:val="0"/>
          <w:numId w:val="59"/>
        </w:numPr>
      </w:pPr>
      <w:r>
        <w:t>Then, I ____(garnish)it with icing.</w:t>
      </w:r>
    </w:p>
    <w:p w:rsidR="008B2135" w:rsidRDefault="008B2135" w:rsidP="008B2135">
      <w:pPr>
        <w:pStyle w:val="ListParagraph"/>
        <w:numPr>
          <w:ilvl w:val="0"/>
          <w:numId w:val="59"/>
        </w:numPr>
      </w:pPr>
      <w:r>
        <w:t>I___(give) it to my guests this morning.</w:t>
      </w:r>
    </w:p>
    <w:p w:rsidR="008B2135" w:rsidRDefault="008B2135" w:rsidP="008B2135">
      <w:pPr>
        <w:pStyle w:val="ListParagraph"/>
        <w:numPr>
          <w:ilvl w:val="0"/>
          <w:numId w:val="59"/>
        </w:numPr>
      </w:pPr>
      <w:r>
        <w:t>I___ (put)it on a large plate.</w:t>
      </w:r>
    </w:p>
    <w:p w:rsidR="008B2135" w:rsidRDefault="008B2135" w:rsidP="008B2135">
      <w:pPr>
        <w:pStyle w:val="ListParagraph"/>
        <w:numPr>
          <w:ilvl w:val="0"/>
          <w:numId w:val="59"/>
        </w:numPr>
      </w:pPr>
      <w:r>
        <w:t>And____(carry) it through to the living room.</w:t>
      </w:r>
    </w:p>
    <w:p w:rsidR="008B2135" w:rsidRDefault="008B2135" w:rsidP="008B2135">
      <w:pPr>
        <w:pStyle w:val="ListParagraph"/>
        <w:numPr>
          <w:ilvl w:val="0"/>
          <w:numId w:val="59"/>
        </w:numPr>
      </w:pPr>
      <w:r>
        <w:t>I___ (cut) it with a knife.</w:t>
      </w:r>
    </w:p>
    <w:p w:rsidR="008B2135" w:rsidRDefault="008B2135" w:rsidP="008B2135">
      <w:pPr>
        <w:pStyle w:val="ListParagraph"/>
        <w:numPr>
          <w:ilvl w:val="0"/>
          <w:numId w:val="59"/>
        </w:numPr>
      </w:pPr>
      <w:r>
        <w:t>I____ (offer) everybody a piece.</w:t>
      </w:r>
    </w:p>
    <w:p w:rsidR="008B2135" w:rsidRDefault="008B2135" w:rsidP="008B2135">
      <w:pPr>
        <w:pStyle w:val="ListParagraph"/>
        <w:numPr>
          <w:ilvl w:val="0"/>
          <w:numId w:val="59"/>
        </w:numPr>
      </w:pPr>
      <w:r>
        <w:t>They___(love) it.</w:t>
      </w:r>
    </w:p>
    <w:p w:rsidR="008B2135" w:rsidRDefault="008B2135" w:rsidP="008B2135">
      <w:pPr>
        <w:pStyle w:val="ListParagraph"/>
        <w:numPr>
          <w:ilvl w:val="0"/>
          <w:numId w:val="59"/>
        </w:numPr>
      </w:pPr>
      <w:r>
        <w:t>They___(think) it____(taste)</w:t>
      </w:r>
      <w:r w:rsidR="005A3B39">
        <w:t xml:space="preserve"> delicious.</w:t>
      </w:r>
    </w:p>
    <w:p w:rsidR="005A3B39" w:rsidRDefault="005A3B39" w:rsidP="008B2135">
      <w:pPr>
        <w:pStyle w:val="ListParagraph"/>
        <w:numPr>
          <w:ilvl w:val="0"/>
          <w:numId w:val="59"/>
        </w:numPr>
      </w:pPr>
      <w:r>
        <w:t>I____(feel) very proud of myself.</w:t>
      </w:r>
    </w:p>
    <w:p w:rsidR="005A3B39" w:rsidRDefault="005A3B39" w:rsidP="008B2135">
      <w:pPr>
        <w:pStyle w:val="ListParagraph"/>
        <w:numPr>
          <w:ilvl w:val="0"/>
          <w:numId w:val="59"/>
        </w:numPr>
      </w:pPr>
      <w:r>
        <w:t>I____(buy) everything for the cake from a local shop.</w:t>
      </w:r>
    </w:p>
    <w:p w:rsidR="005A3B39" w:rsidRDefault="005A3B39" w:rsidP="008B2135">
      <w:pPr>
        <w:pStyle w:val="ListParagraph"/>
        <w:numPr>
          <w:ilvl w:val="0"/>
          <w:numId w:val="59"/>
        </w:numPr>
      </w:pPr>
      <w:r>
        <w:t>It only___(cost) twenty eight rupees.</w:t>
      </w:r>
    </w:p>
    <w:p w:rsidR="005A3B39" w:rsidRDefault="005A3B39" w:rsidP="005A3B39">
      <w:pPr>
        <w:pStyle w:val="ListParagraph"/>
        <w:ind w:left="1080"/>
      </w:pPr>
      <w:r>
        <w:t>The Past Participle Form</w:t>
      </w:r>
    </w:p>
    <w:p w:rsidR="005A3B39" w:rsidRDefault="005A3B39" w:rsidP="005A3B39">
      <w:pPr>
        <w:pStyle w:val="ListParagraph"/>
        <w:ind w:left="1080"/>
      </w:pPr>
      <w:r>
        <w:t>Fill in the gap with the past participle form of the verb in brackets.</w:t>
      </w:r>
    </w:p>
    <w:p w:rsidR="005A3B39" w:rsidRDefault="005A3B39" w:rsidP="005A3B39">
      <w:pPr>
        <w:pStyle w:val="ListParagraph"/>
        <w:ind w:left="1080"/>
      </w:pPr>
      <w:r>
        <w:t>Example: I had____(hope) to see you there.</w:t>
      </w:r>
    </w:p>
    <w:p w:rsidR="005A3B39" w:rsidRDefault="005A3B39" w:rsidP="005A3B39">
      <w:pPr>
        <w:pStyle w:val="ListParagraph"/>
        <w:ind w:left="1080"/>
      </w:pPr>
      <w:r>
        <w:t>Answer: I had hoped to see you there.</w:t>
      </w:r>
    </w:p>
    <w:p w:rsidR="005A3B39" w:rsidRDefault="005A3B39" w:rsidP="005A3B39">
      <w:pPr>
        <w:pStyle w:val="ListParagraph"/>
        <w:numPr>
          <w:ilvl w:val="0"/>
          <w:numId w:val="60"/>
        </w:numPr>
      </w:pPr>
      <w:r>
        <w:t>My brother has____(lend) me his car.</w:t>
      </w:r>
    </w:p>
    <w:p w:rsidR="005A3B39" w:rsidRDefault="005A3B39" w:rsidP="005A3B39">
      <w:pPr>
        <w:pStyle w:val="ListParagraph"/>
        <w:numPr>
          <w:ilvl w:val="0"/>
          <w:numId w:val="60"/>
        </w:numPr>
      </w:pPr>
      <w:r>
        <w:t>I’m afraid it was_____(send) to the wrong address.</w:t>
      </w:r>
    </w:p>
    <w:p w:rsidR="005A3B39" w:rsidRDefault="005A3B39" w:rsidP="005A3B39">
      <w:pPr>
        <w:pStyle w:val="ListParagraph"/>
        <w:numPr>
          <w:ilvl w:val="0"/>
          <w:numId w:val="60"/>
        </w:numPr>
      </w:pPr>
      <w:r>
        <w:t>I’ve____(lose) my wallet.</w:t>
      </w:r>
    </w:p>
    <w:p w:rsidR="005A3B39" w:rsidRDefault="005A3B39" w:rsidP="005A3B39">
      <w:pPr>
        <w:pStyle w:val="ListParagraph"/>
        <w:numPr>
          <w:ilvl w:val="0"/>
          <w:numId w:val="60"/>
        </w:numPr>
      </w:pPr>
      <w:r>
        <w:t>He has_____(play) in every match this season.</w:t>
      </w:r>
    </w:p>
    <w:p w:rsidR="005A3B39" w:rsidRDefault="005A3B39" w:rsidP="005A3B39">
      <w:pPr>
        <w:pStyle w:val="ListParagraph"/>
        <w:numPr>
          <w:ilvl w:val="0"/>
          <w:numId w:val="60"/>
        </w:numPr>
      </w:pPr>
      <w:r>
        <w:t>The Painting was____(sell) for a million pounds.</w:t>
      </w:r>
    </w:p>
    <w:p w:rsidR="005A3B39" w:rsidRDefault="005A3B39" w:rsidP="005A3B39">
      <w:pPr>
        <w:pStyle w:val="ListParagraph"/>
        <w:numPr>
          <w:ilvl w:val="0"/>
          <w:numId w:val="60"/>
        </w:numPr>
      </w:pPr>
      <w:r>
        <w:t>It was____(buy) by an American.</w:t>
      </w:r>
    </w:p>
    <w:p w:rsidR="005A3B39" w:rsidRDefault="005A3B39" w:rsidP="005A3B39">
      <w:pPr>
        <w:pStyle w:val="ListParagraph"/>
        <w:numPr>
          <w:ilvl w:val="0"/>
          <w:numId w:val="60"/>
        </w:numPr>
      </w:pPr>
      <w:r>
        <w:t>The police have___(catch) the robbers.</w:t>
      </w:r>
    </w:p>
    <w:p w:rsidR="005A3B39" w:rsidRDefault="005A3B39" w:rsidP="005A3B39">
      <w:pPr>
        <w:pStyle w:val="ListParagraph"/>
        <w:numPr>
          <w:ilvl w:val="0"/>
          <w:numId w:val="60"/>
        </w:numPr>
      </w:pPr>
      <w:r>
        <w:t>Have you____(get) your books with you.</w:t>
      </w:r>
    </w:p>
    <w:p w:rsidR="005A3B39" w:rsidRDefault="005A3B39" w:rsidP="005A3B39">
      <w:pPr>
        <w:pStyle w:val="ListParagraph"/>
        <w:numPr>
          <w:ilvl w:val="0"/>
          <w:numId w:val="60"/>
        </w:numPr>
      </w:pPr>
      <w:r>
        <w:t>I don’t think we’ve____(meet) before.</w:t>
      </w:r>
    </w:p>
    <w:p w:rsidR="005A3B39" w:rsidRDefault="005A3B39" w:rsidP="005A3B39">
      <w:pPr>
        <w:pStyle w:val="ListParagraph"/>
        <w:numPr>
          <w:ilvl w:val="0"/>
          <w:numId w:val="60"/>
        </w:numPr>
      </w:pPr>
      <w:r>
        <w:t>The population of the world has now_____(reach) six billion.</w:t>
      </w:r>
    </w:p>
    <w:p w:rsidR="005A3B39" w:rsidRDefault="005A3B39" w:rsidP="005A3B39">
      <w:pPr>
        <w:pStyle w:val="ListParagraph"/>
        <w:numPr>
          <w:ilvl w:val="0"/>
          <w:numId w:val="60"/>
        </w:numPr>
      </w:pPr>
      <w:r>
        <w:t>I think I’ve___(leave) my bag on the bus.</w:t>
      </w:r>
    </w:p>
    <w:p w:rsidR="005A3B39" w:rsidRDefault="005A3B39" w:rsidP="005A3B39">
      <w:pPr>
        <w:pStyle w:val="ListParagraph"/>
        <w:numPr>
          <w:ilvl w:val="0"/>
          <w:numId w:val="60"/>
        </w:numPr>
      </w:pPr>
      <w:r>
        <w:t>He</w:t>
      </w:r>
      <w:r w:rsidR="007F324F">
        <w:t xml:space="preserve"> has</w:t>
      </w:r>
      <w:r>
        <w:t>____(live) there all his life.</w:t>
      </w:r>
    </w:p>
    <w:p w:rsidR="005A3B39" w:rsidRDefault="005A3B39" w:rsidP="005A3B39">
      <w:pPr>
        <w:pStyle w:val="ListParagraph"/>
        <w:numPr>
          <w:ilvl w:val="0"/>
          <w:numId w:val="60"/>
        </w:numPr>
      </w:pPr>
      <w:r>
        <w:t>I’ve ____(know) him for about a year.</w:t>
      </w:r>
    </w:p>
    <w:p w:rsidR="005A3B39" w:rsidRDefault="005A3B39" w:rsidP="005A3B39">
      <w:pPr>
        <w:pStyle w:val="ListParagraph"/>
        <w:numPr>
          <w:ilvl w:val="0"/>
          <w:numId w:val="60"/>
        </w:numPr>
      </w:pPr>
      <w:r>
        <w:t>Who’s ___(take) my bag?</w:t>
      </w:r>
    </w:p>
    <w:p w:rsidR="005A3B39" w:rsidRDefault="005A3B39" w:rsidP="005A3B39">
      <w:pPr>
        <w:pStyle w:val="ListParagraph"/>
        <w:numPr>
          <w:ilvl w:val="0"/>
          <w:numId w:val="60"/>
        </w:numPr>
      </w:pPr>
      <w:r>
        <w:t>Maria has___(go) to Australia.</w:t>
      </w:r>
    </w:p>
    <w:p w:rsidR="007F324F" w:rsidRDefault="007F324F" w:rsidP="007F324F">
      <w:pPr>
        <w:pStyle w:val="ListParagraph"/>
        <w:ind w:left="1440"/>
      </w:pPr>
    </w:p>
    <w:p w:rsidR="007F324F" w:rsidRDefault="007F324F" w:rsidP="007F324F">
      <w:pPr>
        <w:pStyle w:val="ListParagraph"/>
        <w:ind w:left="1440"/>
      </w:pPr>
      <w:r>
        <w:t xml:space="preserve">                                            VERB FORMS IN VERB FORMATIONS</w:t>
      </w:r>
    </w:p>
    <w:p w:rsidR="007F324F" w:rsidRDefault="007F324F" w:rsidP="007F324F">
      <w:pPr>
        <w:pStyle w:val="ListParagraph"/>
        <w:ind w:left="1440"/>
      </w:pPr>
      <w:r>
        <w:t>We can use the verb forms for many different purposes. In Particular, we can use them next to each other, in a strict order, to make many different verb formations. When we do this, auxiliary verbs are very important. This section gives you practice at putting verbs together correctly.</w:t>
      </w:r>
    </w:p>
    <w:p w:rsidR="00751F63" w:rsidRDefault="00751F63" w:rsidP="007F324F">
      <w:pPr>
        <w:pStyle w:val="ListParagraph"/>
        <w:ind w:left="1440"/>
      </w:pPr>
      <w:r>
        <w:lastRenderedPageBreak/>
        <w:t>Word Order</w:t>
      </w:r>
    </w:p>
    <w:p w:rsidR="00751F63" w:rsidRDefault="00751F63" w:rsidP="007F324F">
      <w:pPr>
        <w:pStyle w:val="ListParagraph"/>
        <w:ind w:left="1440"/>
      </w:pPr>
      <w:r>
        <w:t>Change the order of the words or groups of words to make a correct sentence.</w:t>
      </w:r>
    </w:p>
    <w:p w:rsidR="00751F63" w:rsidRDefault="00751F63" w:rsidP="007F324F">
      <w:pPr>
        <w:pStyle w:val="ListParagraph"/>
        <w:ind w:left="1440"/>
      </w:pPr>
      <w:r>
        <w:t>Example: Have/Working hard/been/I</w:t>
      </w:r>
    </w:p>
    <w:p w:rsidR="00751F63" w:rsidRDefault="00751F63" w:rsidP="007F324F">
      <w:pPr>
        <w:pStyle w:val="ListParagraph"/>
        <w:ind w:left="1440"/>
      </w:pPr>
      <w:r>
        <w:t>Answer: I have been working hard.</w:t>
      </w:r>
    </w:p>
    <w:p w:rsidR="00751F63" w:rsidRDefault="00751F63" w:rsidP="00751F63">
      <w:pPr>
        <w:pStyle w:val="ListParagraph"/>
        <w:numPr>
          <w:ilvl w:val="0"/>
          <w:numId w:val="61"/>
        </w:numPr>
      </w:pPr>
      <w:r>
        <w:t>Is/terrible/the weather/today</w:t>
      </w:r>
    </w:p>
    <w:p w:rsidR="00751F63" w:rsidRDefault="00751F63" w:rsidP="00751F63">
      <w:pPr>
        <w:pStyle w:val="ListParagraph"/>
        <w:numPr>
          <w:ilvl w:val="0"/>
          <w:numId w:val="61"/>
        </w:numPr>
      </w:pPr>
      <w:proofErr w:type="spellStart"/>
      <w:r>
        <w:t>been</w:t>
      </w:r>
      <w:proofErr w:type="spellEnd"/>
      <w:r>
        <w:t>/it has/raining/for ten hours</w:t>
      </w:r>
    </w:p>
    <w:p w:rsidR="00751F63" w:rsidRDefault="00751F63" w:rsidP="00751F63">
      <w:pPr>
        <w:pStyle w:val="ListParagraph"/>
        <w:numPr>
          <w:ilvl w:val="0"/>
          <w:numId w:val="61"/>
        </w:numPr>
      </w:pPr>
      <w:r>
        <w:t>stronger and stronger/getting/the wind/is</w:t>
      </w:r>
    </w:p>
    <w:p w:rsidR="00751F63" w:rsidRDefault="00751F63" w:rsidP="00751F63">
      <w:pPr>
        <w:pStyle w:val="ListParagraph"/>
        <w:numPr>
          <w:ilvl w:val="0"/>
          <w:numId w:val="61"/>
        </w:numPr>
      </w:pPr>
      <w:r>
        <w:t>blown down/ have/some tress/been</w:t>
      </w:r>
    </w:p>
    <w:p w:rsidR="00751F63" w:rsidRDefault="00751F63" w:rsidP="00751F63">
      <w:pPr>
        <w:pStyle w:val="ListParagraph"/>
        <w:numPr>
          <w:ilvl w:val="0"/>
          <w:numId w:val="61"/>
        </w:numPr>
      </w:pPr>
      <w:r>
        <w:t>had/have/accidents/lots of drivers</w:t>
      </w:r>
    </w:p>
    <w:p w:rsidR="00751F63" w:rsidRDefault="00751F63" w:rsidP="00751F63">
      <w:pPr>
        <w:pStyle w:val="ListParagraph"/>
        <w:numPr>
          <w:ilvl w:val="0"/>
          <w:numId w:val="61"/>
        </w:numPr>
      </w:pPr>
      <w:r>
        <w:t>all ferryboats/been/cancelled/have</w:t>
      </w:r>
    </w:p>
    <w:p w:rsidR="00751F63" w:rsidRDefault="00751F63" w:rsidP="00751F63">
      <w:pPr>
        <w:pStyle w:val="ListParagraph"/>
        <w:numPr>
          <w:ilvl w:val="0"/>
          <w:numId w:val="61"/>
        </w:numPr>
      </w:pPr>
      <w:r>
        <w:t>took/five hours/the last ferry journey</w:t>
      </w:r>
    </w:p>
    <w:p w:rsidR="00751F63" w:rsidRDefault="00751F63" w:rsidP="00751F63">
      <w:pPr>
        <w:pStyle w:val="ListParagraph"/>
        <w:numPr>
          <w:ilvl w:val="0"/>
          <w:numId w:val="61"/>
        </w:numPr>
      </w:pPr>
      <w:r>
        <w:t>has been/ waiting for two hours/ outside the harbor/it</w:t>
      </w:r>
    </w:p>
    <w:p w:rsidR="00751F63" w:rsidRDefault="00751F63" w:rsidP="00751F63">
      <w:pPr>
        <w:pStyle w:val="ListParagraph"/>
        <w:numPr>
          <w:ilvl w:val="0"/>
          <w:numId w:val="61"/>
        </w:numPr>
      </w:pPr>
      <w:r>
        <w:t>too rough to go inside/ the sea/was</w:t>
      </w:r>
    </w:p>
    <w:p w:rsidR="00751F63" w:rsidRDefault="00751F63" w:rsidP="00751F63">
      <w:pPr>
        <w:pStyle w:val="ListParagraph"/>
        <w:numPr>
          <w:ilvl w:val="0"/>
          <w:numId w:val="61"/>
        </w:numPr>
      </w:pPr>
      <w:r>
        <w:t>feeling/the passengers/were/very sick</w:t>
      </w:r>
    </w:p>
    <w:p w:rsidR="00751F63" w:rsidRDefault="00751F63" w:rsidP="00751F63">
      <w:pPr>
        <w:pStyle w:val="ListParagraph"/>
        <w:numPr>
          <w:ilvl w:val="0"/>
          <w:numId w:val="61"/>
        </w:numPr>
      </w:pPr>
      <w:r>
        <w:t>from side to side/was/the boat/rocking</w:t>
      </w:r>
    </w:p>
    <w:p w:rsidR="00751F63" w:rsidRDefault="00751F63" w:rsidP="00751F63">
      <w:pPr>
        <w:pStyle w:val="ListParagraph"/>
        <w:numPr>
          <w:ilvl w:val="0"/>
          <w:numId w:val="61"/>
        </w:numPr>
      </w:pPr>
      <w:r>
        <w:t>on the boat/travelling/was/i</w:t>
      </w:r>
    </w:p>
    <w:p w:rsidR="00751F63" w:rsidRDefault="00751F63" w:rsidP="00751F63">
      <w:pPr>
        <w:pStyle w:val="ListParagraph"/>
        <w:numPr>
          <w:ilvl w:val="0"/>
          <w:numId w:val="61"/>
        </w:numPr>
      </w:pPr>
      <w:r>
        <w:t>not/enjoy myself/i/did</w:t>
      </w:r>
    </w:p>
    <w:p w:rsidR="00751F63" w:rsidRDefault="00751F63" w:rsidP="00751F63">
      <w:pPr>
        <w:pStyle w:val="ListParagraph"/>
        <w:numPr>
          <w:ilvl w:val="0"/>
          <w:numId w:val="61"/>
        </w:numPr>
      </w:pPr>
      <w:r>
        <w:t>had/i/been feeling well/not</w:t>
      </w:r>
    </w:p>
    <w:p w:rsidR="00751F63" w:rsidRDefault="00751F63" w:rsidP="00751F63">
      <w:pPr>
        <w:pStyle w:val="ListParagraph"/>
        <w:numPr>
          <w:ilvl w:val="0"/>
          <w:numId w:val="61"/>
        </w:numPr>
      </w:pPr>
      <w:r>
        <w:t>after the journey/much worse/felt i</w:t>
      </w:r>
    </w:p>
    <w:p w:rsidR="00751F63" w:rsidRDefault="00751F63" w:rsidP="00751F63">
      <w:pPr>
        <w:pStyle w:val="ListParagraph"/>
        <w:ind w:left="1800"/>
      </w:pPr>
      <w:r>
        <w:t>The verb be</w:t>
      </w:r>
    </w:p>
    <w:p w:rsidR="00751F63" w:rsidRDefault="00751F63" w:rsidP="00751F63">
      <w:pPr>
        <w:pStyle w:val="ListParagraph"/>
        <w:ind w:left="1800"/>
      </w:pPr>
      <w:r>
        <w:t>Fill in the gap with be, being or been</w:t>
      </w:r>
    </w:p>
    <w:p w:rsidR="00751F63" w:rsidRDefault="00751F63" w:rsidP="00751F63">
      <w:pPr>
        <w:pStyle w:val="ListParagraph"/>
        <w:ind w:left="1800"/>
      </w:pPr>
      <w:r>
        <w:t>Example: I’ve_____ to see the doctor.</w:t>
      </w:r>
    </w:p>
    <w:p w:rsidR="00751F63" w:rsidRDefault="00751F63" w:rsidP="00751F63">
      <w:pPr>
        <w:pStyle w:val="ListParagraph"/>
        <w:ind w:left="1800"/>
      </w:pPr>
      <w:r>
        <w:t>Answer: I’ve</w:t>
      </w:r>
      <w:r w:rsidR="006B616A">
        <w:t xml:space="preserve"> been to</w:t>
      </w:r>
      <w:r>
        <w:t xml:space="preserve"> see the doctor.</w:t>
      </w:r>
    </w:p>
    <w:p w:rsidR="00751F63" w:rsidRDefault="00751F63" w:rsidP="006B616A">
      <w:pPr>
        <w:pStyle w:val="ListParagraph"/>
        <w:numPr>
          <w:ilvl w:val="0"/>
          <w:numId w:val="62"/>
        </w:numPr>
      </w:pPr>
      <w:r>
        <w:t>You should have____ more careful.</w:t>
      </w:r>
    </w:p>
    <w:p w:rsidR="006B616A" w:rsidRDefault="006B616A" w:rsidP="006B616A">
      <w:pPr>
        <w:pStyle w:val="ListParagraph"/>
        <w:numPr>
          <w:ilvl w:val="0"/>
          <w:numId w:val="62"/>
        </w:numPr>
      </w:pPr>
      <w:r>
        <w:t>You should always____ careful when you cross the road.</w:t>
      </w:r>
    </w:p>
    <w:p w:rsidR="006B616A" w:rsidRDefault="006B616A" w:rsidP="006B616A">
      <w:pPr>
        <w:pStyle w:val="ListParagraph"/>
        <w:numPr>
          <w:ilvl w:val="0"/>
          <w:numId w:val="62"/>
        </w:numPr>
      </w:pPr>
      <w:r>
        <w:t>The road is_____ repaired.</w:t>
      </w:r>
    </w:p>
    <w:p w:rsidR="006B616A" w:rsidRDefault="006B616A" w:rsidP="006B616A">
      <w:pPr>
        <w:pStyle w:val="ListParagraph"/>
        <w:numPr>
          <w:ilvl w:val="0"/>
          <w:numId w:val="62"/>
        </w:numPr>
      </w:pPr>
      <w:r>
        <w:t>It has____ repaired three times before.</w:t>
      </w:r>
    </w:p>
    <w:p w:rsidR="006B616A" w:rsidRDefault="006B616A" w:rsidP="006B616A">
      <w:pPr>
        <w:pStyle w:val="ListParagraph"/>
        <w:numPr>
          <w:ilvl w:val="0"/>
          <w:numId w:val="62"/>
        </w:numPr>
      </w:pPr>
      <w:r>
        <w:t>Don’t ____so stupid again.</w:t>
      </w:r>
    </w:p>
    <w:p w:rsidR="006B616A" w:rsidRDefault="006B616A" w:rsidP="006B616A">
      <w:pPr>
        <w:pStyle w:val="ListParagraph"/>
        <w:numPr>
          <w:ilvl w:val="0"/>
          <w:numId w:val="62"/>
        </w:numPr>
      </w:pPr>
      <w:r>
        <w:t>_____careful on the roads is important in a busy town.</w:t>
      </w:r>
    </w:p>
    <w:p w:rsidR="006B616A" w:rsidRDefault="006B616A" w:rsidP="006B616A">
      <w:pPr>
        <w:pStyle w:val="ListParagraph"/>
        <w:numPr>
          <w:ilvl w:val="0"/>
          <w:numId w:val="62"/>
        </w:numPr>
      </w:pPr>
      <w:r>
        <w:t>So, ___ careful, and you will never ____involved  in an accident again.</w:t>
      </w:r>
    </w:p>
    <w:p w:rsidR="00751F63" w:rsidRDefault="006B616A" w:rsidP="00751F63">
      <w:pPr>
        <w:pStyle w:val="ListParagraph"/>
        <w:ind w:left="1800"/>
      </w:pPr>
      <w:r>
        <w:t>The correct Auxiliary – Present</w:t>
      </w:r>
    </w:p>
    <w:p w:rsidR="006B616A" w:rsidRDefault="006B616A" w:rsidP="00751F63">
      <w:pPr>
        <w:pStyle w:val="ListParagraph"/>
        <w:ind w:left="1800"/>
      </w:pPr>
      <w:r>
        <w:t>Fill in the gap with do/does, have/has or is/are</w:t>
      </w:r>
    </w:p>
    <w:p w:rsidR="006B616A" w:rsidRDefault="006B616A" w:rsidP="00751F63">
      <w:pPr>
        <w:pStyle w:val="ListParagraph"/>
        <w:ind w:left="1800"/>
      </w:pPr>
      <w:r>
        <w:t>Example: How many children______ you have?</w:t>
      </w:r>
    </w:p>
    <w:p w:rsidR="006B616A" w:rsidRDefault="006B616A" w:rsidP="00751F63">
      <w:pPr>
        <w:pStyle w:val="ListParagraph"/>
        <w:ind w:left="1800"/>
      </w:pPr>
      <w:r>
        <w:t>Answer: How many children do you have?</w:t>
      </w:r>
    </w:p>
    <w:p w:rsidR="006B616A" w:rsidRDefault="006B616A" w:rsidP="006B616A">
      <w:pPr>
        <w:pStyle w:val="ListParagraph"/>
        <w:numPr>
          <w:ilvl w:val="0"/>
          <w:numId w:val="63"/>
        </w:numPr>
      </w:pPr>
      <w:r>
        <w:t>I  see that the Smith children_____ missing again.</w:t>
      </w:r>
    </w:p>
    <w:p w:rsidR="006B616A" w:rsidRDefault="002C592A" w:rsidP="006B616A">
      <w:pPr>
        <w:pStyle w:val="ListParagraph"/>
        <w:numPr>
          <w:ilvl w:val="0"/>
          <w:numId w:val="63"/>
        </w:numPr>
      </w:pPr>
      <w:r>
        <w:t>___you know where they are?</w:t>
      </w:r>
    </w:p>
    <w:p w:rsidR="002C592A" w:rsidRDefault="002C592A" w:rsidP="006B616A">
      <w:pPr>
        <w:pStyle w:val="ListParagraph"/>
        <w:numPr>
          <w:ilvl w:val="0"/>
          <w:numId w:val="63"/>
        </w:numPr>
      </w:pPr>
      <w:r>
        <w:t>They___ not coming to school today?</w:t>
      </w:r>
    </w:p>
    <w:p w:rsidR="002C592A" w:rsidRDefault="002C592A" w:rsidP="006B616A">
      <w:pPr>
        <w:pStyle w:val="ListParagraph"/>
        <w:numPr>
          <w:ilvl w:val="0"/>
          <w:numId w:val="63"/>
        </w:numPr>
      </w:pPr>
      <w:r>
        <w:t>They___ missed a whole week of school.</w:t>
      </w:r>
    </w:p>
    <w:p w:rsidR="002C592A" w:rsidRDefault="002C592A" w:rsidP="006B616A">
      <w:pPr>
        <w:pStyle w:val="ListParagraph"/>
        <w:numPr>
          <w:ilvl w:val="0"/>
          <w:numId w:val="63"/>
        </w:numPr>
      </w:pPr>
      <w:r>
        <w:t>They say they___ going to come next week.</w:t>
      </w:r>
    </w:p>
    <w:p w:rsidR="002C592A" w:rsidRDefault="002C592A" w:rsidP="006B616A">
      <w:pPr>
        <w:pStyle w:val="ListParagraph"/>
        <w:numPr>
          <w:ilvl w:val="0"/>
          <w:numId w:val="63"/>
        </w:numPr>
      </w:pPr>
      <w:r>
        <w:t xml:space="preserve">____ you </w:t>
      </w:r>
      <w:proofErr w:type="spellStart"/>
      <w:r>
        <w:t>seen</w:t>
      </w:r>
      <w:proofErr w:type="spellEnd"/>
      <w:r>
        <w:t xml:space="preserve"> them lately?</w:t>
      </w:r>
    </w:p>
    <w:p w:rsidR="002C592A" w:rsidRDefault="002C592A" w:rsidP="006B616A">
      <w:pPr>
        <w:pStyle w:val="ListParagraph"/>
        <w:numPr>
          <w:ilvl w:val="0"/>
          <w:numId w:val="63"/>
        </w:numPr>
      </w:pPr>
      <w:r>
        <w:t>Their mother___ not know that they___ been away.</w:t>
      </w:r>
    </w:p>
    <w:p w:rsidR="002C592A" w:rsidRDefault="002C592A" w:rsidP="006B616A">
      <w:pPr>
        <w:pStyle w:val="ListParagraph"/>
        <w:numPr>
          <w:ilvl w:val="0"/>
          <w:numId w:val="63"/>
        </w:numPr>
      </w:pPr>
      <w:r>
        <w:t>____ she been told about this?</w:t>
      </w:r>
    </w:p>
    <w:p w:rsidR="002C592A" w:rsidRDefault="002C592A" w:rsidP="006B616A">
      <w:pPr>
        <w:pStyle w:val="ListParagraph"/>
        <w:numPr>
          <w:ilvl w:val="0"/>
          <w:numId w:val="63"/>
        </w:numPr>
      </w:pPr>
      <w:r>
        <w:lastRenderedPageBreak/>
        <w:t>Who___ going to talk to her about it?</w:t>
      </w:r>
    </w:p>
    <w:p w:rsidR="002C592A" w:rsidRDefault="002C592A" w:rsidP="006B616A">
      <w:pPr>
        <w:pStyle w:val="ListParagraph"/>
        <w:numPr>
          <w:ilvl w:val="0"/>
          <w:numId w:val="63"/>
        </w:numPr>
      </w:pPr>
      <w:r>
        <w:t>Mr. Jones____ been trying to talk to her for weeks now.</w:t>
      </w:r>
    </w:p>
    <w:p w:rsidR="002C592A" w:rsidRDefault="002C592A" w:rsidP="006B616A">
      <w:pPr>
        <w:pStyle w:val="ListParagraph"/>
        <w:numPr>
          <w:ilvl w:val="0"/>
          <w:numId w:val="63"/>
        </w:numPr>
      </w:pPr>
      <w:r>
        <w:t>But her phone___ is always engaged.</w:t>
      </w:r>
    </w:p>
    <w:p w:rsidR="002C592A" w:rsidRDefault="002C592A" w:rsidP="002C592A">
      <w:pPr>
        <w:pStyle w:val="ListParagraph"/>
        <w:ind w:left="2160"/>
      </w:pPr>
      <w:r>
        <w:t>The Correct Auxiliary – Past</w:t>
      </w:r>
    </w:p>
    <w:p w:rsidR="002C592A" w:rsidRDefault="002C592A" w:rsidP="002C592A">
      <w:pPr>
        <w:pStyle w:val="ListParagraph"/>
        <w:ind w:left="2160"/>
      </w:pPr>
      <w:r>
        <w:t>Fill in the gap with did, had or was/were.</w:t>
      </w:r>
    </w:p>
    <w:p w:rsidR="002C592A" w:rsidRDefault="002C592A" w:rsidP="002C592A">
      <w:pPr>
        <w:pStyle w:val="ListParagraph"/>
        <w:ind w:left="2160"/>
      </w:pPr>
      <w:r>
        <w:t>Example: What____ he doing at the time?</w:t>
      </w:r>
    </w:p>
    <w:p w:rsidR="002C592A" w:rsidRDefault="002C592A" w:rsidP="002C592A">
      <w:pPr>
        <w:pStyle w:val="ListParagraph"/>
        <w:ind w:left="2160"/>
      </w:pPr>
      <w:r>
        <w:t>Answer: What was he doing at the time?(was/were  because of the -</w:t>
      </w:r>
      <w:proofErr w:type="spellStart"/>
      <w:r>
        <w:t>ing</w:t>
      </w:r>
      <w:proofErr w:type="spellEnd"/>
      <w:r>
        <w:t xml:space="preserve"> form verb, and was- not were because the subject is ‘HE’)</w:t>
      </w:r>
    </w:p>
    <w:p w:rsidR="002C592A" w:rsidRDefault="002C592A" w:rsidP="002C592A">
      <w:pPr>
        <w:pStyle w:val="ListParagraph"/>
        <w:ind w:left="2160"/>
      </w:pPr>
      <w:r>
        <w:t>1.The train ____ not arrive on time this morning.</w:t>
      </w:r>
    </w:p>
    <w:p w:rsidR="002C592A" w:rsidRDefault="002C592A" w:rsidP="002C592A">
      <w:pPr>
        <w:pStyle w:val="ListParagraph"/>
        <w:ind w:left="2160"/>
      </w:pPr>
      <w:r>
        <w:t>2. I ____ not mind at first.</w:t>
      </w:r>
    </w:p>
    <w:p w:rsidR="002C592A" w:rsidRDefault="002C592A" w:rsidP="002C592A">
      <w:pPr>
        <w:pStyle w:val="ListParagraph"/>
        <w:ind w:left="2160"/>
      </w:pPr>
      <w:r>
        <w:t>3. Because I ____ reading a very interesting book.</w:t>
      </w:r>
    </w:p>
    <w:p w:rsidR="002C592A" w:rsidRDefault="002C592A" w:rsidP="002C592A">
      <w:pPr>
        <w:pStyle w:val="ListParagraph"/>
        <w:ind w:left="2160"/>
      </w:pPr>
      <w:r>
        <w:t>4. I____ not notice that the station was very quiet.</w:t>
      </w:r>
    </w:p>
    <w:p w:rsidR="002C592A" w:rsidRDefault="002C592A" w:rsidP="002C592A">
      <w:pPr>
        <w:pStyle w:val="ListParagraph"/>
        <w:ind w:left="2160"/>
      </w:pPr>
      <w:r>
        <w:t>5.I____ been waiting at the station for an hour.</w:t>
      </w:r>
    </w:p>
    <w:p w:rsidR="002C592A" w:rsidRDefault="002C592A" w:rsidP="002C592A">
      <w:pPr>
        <w:pStyle w:val="ListParagraph"/>
        <w:ind w:left="2160"/>
      </w:pPr>
      <w:r>
        <w:t>6. When I realized that something strange____ happening.</w:t>
      </w:r>
    </w:p>
    <w:p w:rsidR="002C592A" w:rsidRDefault="002C592A" w:rsidP="002C592A">
      <w:pPr>
        <w:pStyle w:val="ListParagraph"/>
        <w:ind w:left="2160"/>
      </w:pPr>
      <w:r>
        <w:t>7. Then I looked around, I ____ surprised to find that everybody else___ left.</w:t>
      </w:r>
    </w:p>
    <w:p w:rsidR="002C592A" w:rsidRDefault="002C592A" w:rsidP="002C592A">
      <w:pPr>
        <w:pStyle w:val="ListParagraph"/>
        <w:ind w:left="2160"/>
      </w:pPr>
      <w:r>
        <w:t>8. Then I realized that I ___ not seen any trains at all.</w:t>
      </w:r>
    </w:p>
    <w:p w:rsidR="002C592A" w:rsidRDefault="002C592A" w:rsidP="002C592A">
      <w:pPr>
        <w:pStyle w:val="ListParagraph"/>
        <w:ind w:left="2160"/>
      </w:pPr>
      <w:r>
        <w:t>9.I found the station staff, they___ having tea.</w:t>
      </w:r>
    </w:p>
    <w:p w:rsidR="002C592A" w:rsidRDefault="002C592A" w:rsidP="002C592A">
      <w:pPr>
        <w:pStyle w:val="ListParagraph"/>
        <w:ind w:left="2160"/>
      </w:pPr>
      <w:r>
        <w:t>10.____n’t you hear the announcement? They asked.</w:t>
      </w:r>
    </w:p>
    <w:p w:rsidR="002C592A" w:rsidRDefault="002C592A" w:rsidP="002C592A">
      <w:pPr>
        <w:pStyle w:val="ListParagraph"/>
        <w:ind w:left="2160"/>
      </w:pPr>
      <w:r>
        <w:t>11.They told me they___ announced the cancellation of all trains for the day half an hour before.</w:t>
      </w:r>
    </w:p>
    <w:p w:rsidR="00A66AA0" w:rsidRDefault="00A66AA0" w:rsidP="002C592A">
      <w:pPr>
        <w:pStyle w:val="ListParagraph"/>
        <w:ind w:left="2160"/>
      </w:pPr>
      <w:r>
        <w:t>The Correct verb form</w:t>
      </w:r>
    </w:p>
    <w:p w:rsidR="00A66AA0" w:rsidRDefault="00A66AA0" w:rsidP="002C592A">
      <w:pPr>
        <w:pStyle w:val="ListParagraph"/>
        <w:ind w:left="2160"/>
      </w:pPr>
      <w:r>
        <w:t>Fill in the gap with correct form of the verb in brackets.</w:t>
      </w:r>
    </w:p>
    <w:p w:rsidR="00A66AA0" w:rsidRDefault="00A66AA0" w:rsidP="002C592A">
      <w:pPr>
        <w:pStyle w:val="ListParagraph"/>
        <w:ind w:left="2160"/>
      </w:pPr>
      <w:r>
        <w:t>Example: He has___(go) to lunch.</w:t>
      </w:r>
    </w:p>
    <w:p w:rsidR="00A66AA0" w:rsidRDefault="00A66AA0" w:rsidP="002C592A">
      <w:pPr>
        <w:pStyle w:val="ListParagraph"/>
        <w:ind w:left="2160"/>
      </w:pPr>
      <w:r>
        <w:t>Answer: He has gone to lunch.</w:t>
      </w:r>
    </w:p>
    <w:p w:rsidR="00A66AA0" w:rsidRDefault="00A66AA0" w:rsidP="002C592A">
      <w:pPr>
        <w:pStyle w:val="ListParagraph"/>
        <w:ind w:left="2160"/>
      </w:pPr>
      <w:r>
        <w:t xml:space="preserve">Dinosaurs were some of the biggest animals that had ever(1)___(live) on the earth. They lived here millions of years ago. No man  has ever___(see) a dinosaur. Man did not___(appear) until much later. All the dinosaurs had____(die) out by then. But Scientists have____(discover) a lot about them. If Early  man had been___(live) at that time, he would have____(be) very afraid of them. Some of </w:t>
      </w:r>
      <w:r w:rsidR="00A6761E">
        <w:t>them must____(have)____(run) fast too. A few of them used to____(eat) other dinosaurs.</w:t>
      </w:r>
    </w:p>
    <w:p w:rsidR="00A6761E" w:rsidRDefault="00A6761E" w:rsidP="002C592A">
      <w:pPr>
        <w:pStyle w:val="ListParagraph"/>
        <w:ind w:left="2160"/>
      </w:pPr>
      <w:r>
        <w:t>There is a lot that scientists still don’t ___(know). They are always____(try) to___(find) new information. Lately, scientists have been____(study) a new idea. The idea is that dinosaurs might have____(have) warm blood- just like us!. They are also____(try) to____(find) the answer to a big mystery. Why did the dinosaurs____(die) out so suddenly?. It is a difficult problem, but they will probably____(arrive) at the  answer in the end.</w:t>
      </w:r>
    </w:p>
    <w:p w:rsidR="00A6761E" w:rsidRDefault="00A6761E" w:rsidP="002C592A">
      <w:pPr>
        <w:pStyle w:val="ListParagraph"/>
        <w:ind w:left="2160"/>
      </w:pPr>
    </w:p>
    <w:p w:rsidR="00565E72" w:rsidRDefault="00565E72" w:rsidP="002C592A">
      <w:pPr>
        <w:pStyle w:val="ListParagraph"/>
        <w:ind w:left="2160"/>
      </w:pPr>
      <w:r>
        <w:t>CONSTRUCTIONG VERB FORMATIONS</w:t>
      </w:r>
    </w:p>
    <w:p w:rsidR="00565E72" w:rsidRDefault="00565E72" w:rsidP="002C592A">
      <w:pPr>
        <w:pStyle w:val="ListParagraph"/>
        <w:ind w:left="2160"/>
      </w:pPr>
      <w:r>
        <w:t>EXERCISE-111</w:t>
      </w:r>
    </w:p>
    <w:p w:rsidR="00565E72" w:rsidRDefault="00565E72" w:rsidP="002C592A">
      <w:pPr>
        <w:pStyle w:val="ListParagraph"/>
        <w:ind w:left="2160"/>
      </w:pPr>
      <w:r>
        <w:t xml:space="preserve">Verb formations can be one word or more than one word. If they have more than one word, we use auxiliary verbs. This section gives you practice with how </w:t>
      </w:r>
      <w:r>
        <w:lastRenderedPageBreak/>
        <w:t>to make the different verb formations. The next two sections give you practice with when to use them.</w:t>
      </w:r>
    </w:p>
    <w:p w:rsidR="00565E72" w:rsidRDefault="00565E72" w:rsidP="002C592A">
      <w:pPr>
        <w:pStyle w:val="ListParagraph"/>
        <w:ind w:left="2160"/>
      </w:pPr>
      <w:r>
        <w:t>Present Simple</w:t>
      </w:r>
    </w:p>
    <w:p w:rsidR="00565E72" w:rsidRDefault="00565E72" w:rsidP="002C592A">
      <w:pPr>
        <w:pStyle w:val="ListParagraph"/>
        <w:ind w:left="2160"/>
      </w:pPr>
      <w:r>
        <w:t>Use the words in brackets and the present simple formation to complete the sentence. Be careful with questions and negatives.</w:t>
      </w:r>
    </w:p>
    <w:p w:rsidR="00565E72" w:rsidRDefault="00565E72" w:rsidP="002C592A">
      <w:pPr>
        <w:pStyle w:val="ListParagraph"/>
        <w:ind w:left="2160"/>
      </w:pPr>
      <w:r>
        <w:t>Example: I_____(like) coffee. Can I have tea instead?</w:t>
      </w:r>
    </w:p>
    <w:p w:rsidR="00565E72" w:rsidRDefault="00565E72" w:rsidP="002C592A">
      <w:pPr>
        <w:pStyle w:val="ListParagraph"/>
        <w:ind w:left="2160"/>
      </w:pPr>
      <w:proofErr w:type="spellStart"/>
      <w:r>
        <w:t>Answer:I</w:t>
      </w:r>
      <w:proofErr w:type="spellEnd"/>
      <w:r>
        <w:t xml:space="preserve"> Don’t like coffee. Can I  have tea instead?</w:t>
      </w:r>
    </w:p>
    <w:p w:rsidR="00A66AA0" w:rsidRDefault="00AF332D" w:rsidP="00AF332D">
      <w:pPr>
        <w:pStyle w:val="ListParagraph"/>
        <w:numPr>
          <w:ilvl w:val="0"/>
          <w:numId w:val="64"/>
        </w:numPr>
      </w:pPr>
      <w:r>
        <w:t>How many languages_____(he know)?</w:t>
      </w:r>
    </w:p>
    <w:p w:rsidR="00AF332D" w:rsidRDefault="00AF332D" w:rsidP="00AF332D">
      <w:pPr>
        <w:pStyle w:val="ListParagraph"/>
        <w:numPr>
          <w:ilvl w:val="0"/>
          <w:numId w:val="64"/>
        </w:numPr>
      </w:pPr>
      <w:r>
        <w:t>_____(you live) in the center of town?</w:t>
      </w:r>
    </w:p>
    <w:p w:rsidR="00AF332D" w:rsidRDefault="00AF332D" w:rsidP="00AF332D">
      <w:pPr>
        <w:pStyle w:val="ListParagraph"/>
        <w:numPr>
          <w:ilvl w:val="0"/>
          <w:numId w:val="64"/>
        </w:numPr>
      </w:pPr>
      <w:r>
        <w:t>____(she like) meat. It gives her a headache.</w:t>
      </w:r>
    </w:p>
    <w:p w:rsidR="00AF332D" w:rsidRDefault="00AF332D" w:rsidP="00AF332D">
      <w:pPr>
        <w:pStyle w:val="ListParagraph"/>
        <w:numPr>
          <w:ilvl w:val="0"/>
          <w:numId w:val="64"/>
        </w:numPr>
      </w:pPr>
      <w:r>
        <w:t>Manchester is very wet____(it rain) more than 200 days a year.</w:t>
      </w:r>
    </w:p>
    <w:p w:rsidR="00AF332D" w:rsidRDefault="00AF332D" w:rsidP="00AF332D">
      <w:pPr>
        <w:pStyle w:val="ListParagraph"/>
        <w:numPr>
          <w:ilvl w:val="0"/>
          <w:numId w:val="64"/>
        </w:numPr>
      </w:pPr>
      <w:r>
        <w:t>____(It have) a population of about half a million.</w:t>
      </w:r>
    </w:p>
    <w:p w:rsidR="00AF332D" w:rsidRDefault="00AF332D" w:rsidP="00AF332D">
      <w:pPr>
        <w:pStyle w:val="ListParagraph"/>
        <w:numPr>
          <w:ilvl w:val="0"/>
          <w:numId w:val="64"/>
        </w:numPr>
      </w:pPr>
      <w:r>
        <w:t>____(she eat) a lot of fruit.</w:t>
      </w:r>
    </w:p>
    <w:p w:rsidR="00AF332D" w:rsidRDefault="00AF332D" w:rsidP="00AF332D">
      <w:pPr>
        <w:pStyle w:val="ListParagraph"/>
        <w:numPr>
          <w:ilvl w:val="0"/>
          <w:numId w:val="64"/>
        </w:numPr>
      </w:pPr>
      <w:r>
        <w:t>She used to walk to work but now____(she drive).</w:t>
      </w:r>
    </w:p>
    <w:p w:rsidR="00AF332D" w:rsidRDefault="00AF332D" w:rsidP="00AF332D">
      <w:pPr>
        <w:pStyle w:val="ListParagraph"/>
        <w:numPr>
          <w:ilvl w:val="0"/>
          <w:numId w:val="64"/>
        </w:numPr>
      </w:pPr>
      <w:r>
        <w:t>How often____(she visit) her parents?</w:t>
      </w:r>
    </w:p>
    <w:p w:rsidR="00AF332D" w:rsidRDefault="00113802" w:rsidP="00113802">
      <w:pPr>
        <w:ind w:left="2160"/>
      </w:pPr>
      <w:r>
        <w:t>Past Simple</w:t>
      </w:r>
    </w:p>
    <w:p w:rsidR="00113802" w:rsidRDefault="00113802" w:rsidP="00113802">
      <w:pPr>
        <w:ind w:left="2160"/>
      </w:pPr>
      <w:r>
        <w:t>Use the words in brackets and the past simple formation to complete the sentence. Be careful with questions and negatives.</w:t>
      </w:r>
    </w:p>
    <w:p w:rsidR="00113802" w:rsidRDefault="00113802" w:rsidP="00113802">
      <w:pPr>
        <w:ind w:left="2160"/>
      </w:pPr>
      <w:r>
        <w:t>Example: How___(you know) my name. I’ve never seen you before.</w:t>
      </w:r>
    </w:p>
    <w:p w:rsidR="00113802" w:rsidRDefault="00113802" w:rsidP="00113802">
      <w:pPr>
        <w:ind w:left="2160"/>
      </w:pPr>
      <w:r>
        <w:t>Answer: How did you know my name. I’ve never seen you before.</w:t>
      </w:r>
    </w:p>
    <w:p w:rsidR="00113802" w:rsidRDefault="00113802" w:rsidP="00113802">
      <w:pPr>
        <w:pStyle w:val="ListParagraph"/>
        <w:numPr>
          <w:ilvl w:val="0"/>
          <w:numId w:val="65"/>
        </w:numPr>
      </w:pPr>
      <w:r>
        <w:t>_____(we arrange) to meet outside the cinema last night, but you were not there.</w:t>
      </w:r>
    </w:p>
    <w:p w:rsidR="00113802" w:rsidRDefault="00113802" w:rsidP="00113802">
      <w:pPr>
        <w:pStyle w:val="ListParagraph"/>
        <w:numPr>
          <w:ilvl w:val="0"/>
          <w:numId w:val="65"/>
        </w:numPr>
      </w:pPr>
      <w:r>
        <w:t>____(I meet) you last night because I had to take my mother to hospital.</w:t>
      </w:r>
    </w:p>
    <w:p w:rsidR="00113802" w:rsidRDefault="00113802" w:rsidP="00113802">
      <w:pPr>
        <w:pStyle w:val="ListParagraph"/>
        <w:numPr>
          <w:ilvl w:val="0"/>
          <w:numId w:val="65"/>
        </w:numPr>
      </w:pPr>
      <w:r>
        <w:t>Your mother! What ______(happen) to her?</w:t>
      </w:r>
    </w:p>
    <w:p w:rsidR="00113802" w:rsidRDefault="00113802" w:rsidP="00113802">
      <w:pPr>
        <w:pStyle w:val="ListParagraph"/>
        <w:numPr>
          <w:ilvl w:val="0"/>
          <w:numId w:val="65"/>
        </w:numPr>
      </w:pPr>
      <w:r>
        <w:t>_____(she fall) and broke her leg.</w:t>
      </w:r>
    </w:p>
    <w:p w:rsidR="00113802" w:rsidRDefault="00113802" w:rsidP="00113802">
      <w:pPr>
        <w:pStyle w:val="ListParagraph"/>
        <w:numPr>
          <w:ilvl w:val="0"/>
          <w:numId w:val="65"/>
        </w:numPr>
      </w:pPr>
      <w:r>
        <w:t>I Phoned for an ambulance but ____(it come) so I took her myself.</w:t>
      </w:r>
    </w:p>
    <w:p w:rsidR="00113802" w:rsidRDefault="00113802" w:rsidP="00113802">
      <w:pPr>
        <w:pStyle w:val="ListParagraph"/>
        <w:numPr>
          <w:ilvl w:val="0"/>
          <w:numId w:val="65"/>
        </w:numPr>
      </w:pPr>
      <w:r>
        <w:t>You’ve got a car!____(I know) you had a car!</w:t>
      </w:r>
    </w:p>
    <w:p w:rsidR="00113802" w:rsidRDefault="00113802" w:rsidP="00113802">
      <w:pPr>
        <w:pStyle w:val="ListParagraph"/>
        <w:numPr>
          <w:ilvl w:val="0"/>
          <w:numId w:val="65"/>
        </w:numPr>
      </w:pPr>
      <w:r>
        <w:t>When___(you get) it?</w:t>
      </w:r>
    </w:p>
    <w:p w:rsidR="00113802" w:rsidRDefault="00113802" w:rsidP="00113802">
      <w:pPr>
        <w:pStyle w:val="ListParagraph"/>
        <w:numPr>
          <w:ilvl w:val="0"/>
          <w:numId w:val="65"/>
        </w:numPr>
      </w:pPr>
      <w:r>
        <w:t xml:space="preserve">_____(I expect) to see you at the party but you weren’t </w:t>
      </w:r>
      <w:proofErr w:type="spellStart"/>
      <w:r>
        <w:t>there.Why</w:t>
      </w:r>
      <w:proofErr w:type="spellEnd"/>
      <w:r>
        <w:t>____(you come)?.</w:t>
      </w:r>
    </w:p>
    <w:p w:rsidR="00113802" w:rsidRDefault="00113802" w:rsidP="00113802">
      <w:pPr>
        <w:pStyle w:val="ListParagraph"/>
        <w:numPr>
          <w:ilvl w:val="0"/>
          <w:numId w:val="65"/>
        </w:numPr>
      </w:pPr>
      <w:r>
        <w:t>When Columbus___(cross) the Atlantic,___(he think) he would find India.____(He know) anything about America. It was a big surprise to him.</w:t>
      </w:r>
    </w:p>
    <w:p w:rsidR="002162A0" w:rsidRDefault="009C1C8F" w:rsidP="009C1C8F">
      <w:pPr>
        <w:ind w:left="2160"/>
      </w:pPr>
      <w:r>
        <w:t>Present continuous</w:t>
      </w:r>
    </w:p>
    <w:p w:rsidR="009C1C8F" w:rsidRDefault="009C1C8F" w:rsidP="009C1C8F">
      <w:pPr>
        <w:ind w:left="2160"/>
      </w:pPr>
      <w:r>
        <w:t>Complete the sentence with one verb from the list below and any other words necessary. Use the present continuous formations. Be careful with negatives and questions.</w:t>
      </w:r>
    </w:p>
    <w:p w:rsidR="009C1C8F" w:rsidRDefault="009C1C8F" w:rsidP="009C1C8F">
      <w:pPr>
        <w:ind w:left="2160"/>
      </w:pPr>
      <w:r>
        <w:lastRenderedPageBreak/>
        <w:t>Work ,go ,write ,look ,come ,use ,do ,get ,on.</w:t>
      </w:r>
    </w:p>
    <w:p w:rsidR="009C1C8F" w:rsidRDefault="009C1C8F" w:rsidP="009C1C8F">
      <w:pPr>
        <w:ind w:left="2160"/>
      </w:pPr>
      <w:r>
        <w:t xml:space="preserve">Example:  </w:t>
      </w:r>
      <w:proofErr w:type="spellStart"/>
      <w:r>
        <w:t>Where____you</w:t>
      </w:r>
      <w:proofErr w:type="spellEnd"/>
      <w:r>
        <w:t>___?</w:t>
      </w:r>
    </w:p>
    <w:p w:rsidR="009C1C8F" w:rsidRDefault="009C1C8F" w:rsidP="009C1C8F">
      <w:pPr>
        <w:ind w:left="2160"/>
      </w:pPr>
      <w:r>
        <w:t>Answer: Where are you going?</w:t>
      </w:r>
    </w:p>
    <w:p w:rsidR="009C1C8F" w:rsidRDefault="009C1C8F" w:rsidP="009C1C8F">
      <w:pPr>
        <w:ind w:left="2160"/>
      </w:pPr>
      <w:r>
        <w:t xml:space="preserve">_____this letter to thank you for lovely present. It’s a very nice </w:t>
      </w:r>
      <w:proofErr w:type="spellStart"/>
      <w:r>
        <w:t>typewriter.I___it</w:t>
      </w:r>
      <w:proofErr w:type="spellEnd"/>
      <w:r>
        <w:t xml:space="preserve"> now.  </w:t>
      </w:r>
      <w:proofErr w:type="spellStart"/>
      <w:r>
        <w:t>How____you_____in</w:t>
      </w:r>
      <w:proofErr w:type="spellEnd"/>
      <w:r>
        <w:t xml:space="preserve"> your new job____ hard?. I hope </w:t>
      </w:r>
      <w:proofErr w:type="spellStart"/>
      <w:r>
        <w:t>everything____well</w:t>
      </w:r>
      <w:proofErr w:type="spellEnd"/>
      <w:r>
        <w:t>.</w:t>
      </w:r>
    </w:p>
    <w:p w:rsidR="009C1C8F" w:rsidRDefault="009C1C8F" w:rsidP="009C1C8F">
      <w:pPr>
        <w:ind w:left="2160"/>
      </w:pPr>
      <w:proofErr w:type="spellStart"/>
      <w:r>
        <w:t>Maria____forward</w:t>
      </w:r>
      <w:proofErr w:type="spellEnd"/>
      <w:r>
        <w:t xml:space="preserve"> to visiting you next month. </w:t>
      </w:r>
      <w:proofErr w:type="spellStart"/>
      <w:r>
        <w:t>When____to</w:t>
      </w:r>
      <w:proofErr w:type="spellEnd"/>
      <w:r>
        <w:t xml:space="preserve"> visit us? </w:t>
      </w:r>
      <w:proofErr w:type="spellStart"/>
      <w:r>
        <w:t>We___not___very</w:t>
      </w:r>
      <w:proofErr w:type="spellEnd"/>
      <w:r>
        <w:t xml:space="preserve"> much at the moment(business is slow), so any time would be fine.</w:t>
      </w:r>
    </w:p>
    <w:p w:rsidR="009C1C8F" w:rsidRDefault="009C1C8F" w:rsidP="009C1C8F">
      <w:pPr>
        <w:ind w:left="2160"/>
      </w:pPr>
      <w:r>
        <w:t>Past Continuous</w:t>
      </w:r>
    </w:p>
    <w:p w:rsidR="009C1C8F" w:rsidRDefault="009C1C8F" w:rsidP="009C1C8F">
      <w:pPr>
        <w:ind w:left="2160"/>
      </w:pPr>
      <w:r>
        <w:t xml:space="preserve">Complete the sentence with one verb from the list below and any other necessary </w:t>
      </w:r>
      <w:r w:rsidR="008D1E9C">
        <w:t>words. Use the past continuous formation. Be careful with questions and negatives.</w:t>
      </w:r>
    </w:p>
    <w:p w:rsidR="008D1E9C" w:rsidRDefault="008D1E9C" w:rsidP="009C1C8F">
      <w:pPr>
        <w:ind w:left="2160"/>
      </w:pPr>
      <w:r>
        <w:t>Do, Hope, Feel, Go</w:t>
      </w:r>
    </w:p>
    <w:p w:rsidR="008D1E9C" w:rsidRDefault="008D1E9C" w:rsidP="009C1C8F">
      <w:pPr>
        <w:ind w:left="2160"/>
      </w:pPr>
      <w:r>
        <w:t xml:space="preserve">Example: </w:t>
      </w:r>
      <w:proofErr w:type="spellStart"/>
      <w:r>
        <w:t>Why___he____to</w:t>
      </w:r>
      <w:proofErr w:type="spellEnd"/>
      <w:r>
        <w:t xml:space="preserve"> the bank?</w:t>
      </w:r>
    </w:p>
    <w:p w:rsidR="008D1E9C" w:rsidRDefault="008D1E9C" w:rsidP="009C1C8F">
      <w:pPr>
        <w:ind w:left="2160"/>
      </w:pPr>
      <w:r>
        <w:t xml:space="preserve">Answer: Why </w:t>
      </w:r>
      <w:proofErr w:type="spellStart"/>
      <w:r>
        <w:t>wasa</w:t>
      </w:r>
      <w:proofErr w:type="spellEnd"/>
      <w:r>
        <w:t xml:space="preserve"> he going to the bank?</w:t>
      </w:r>
    </w:p>
    <w:p w:rsidR="008D1E9C" w:rsidRDefault="008D1E9C" w:rsidP="008D1E9C">
      <w:pPr>
        <w:pStyle w:val="ListParagraph"/>
        <w:numPr>
          <w:ilvl w:val="0"/>
          <w:numId w:val="66"/>
        </w:numPr>
      </w:pPr>
      <w:r>
        <w:t xml:space="preserve">When Columbus discovered </w:t>
      </w:r>
      <w:proofErr w:type="spellStart"/>
      <w:r>
        <w:t>America._____to</w:t>
      </w:r>
      <w:proofErr w:type="spellEnd"/>
      <w:r>
        <w:t xml:space="preserve"> find India.</w:t>
      </w:r>
    </w:p>
    <w:p w:rsidR="008D1E9C" w:rsidRDefault="008D1E9C" w:rsidP="008D1E9C">
      <w:pPr>
        <w:pStyle w:val="ListParagraph"/>
        <w:numPr>
          <w:ilvl w:val="0"/>
          <w:numId w:val="66"/>
        </w:numPr>
      </w:pPr>
      <w:r>
        <w:t>The sailors on the ship ____sick because they did not have enough Vitamin C.</w:t>
      </w:r>
    </w:p>
    <w:p w:rsidR="008D1E9C" w:rsidRDefault="008D1E9C" w:rsidP="008D1E9C">
      <w:pPr>
        <w:pStyle w:val="ListParagraph"/>
        <w:numPr>
          <w:ilvl w:val="0"/>
          <w:numId w:val="66"/>
        </w:numPr>
      </w:pPr>
      <w:r>
        <w:t>Where___ when I stopped you?</w:t>
      </w:r>
    </w:p>
    <w:p w:rsidR="008D1E9C" w:rsidRDefault="008D1E9C" w:rsidP="008D1E9C">
      <w:pPr>
        <w:pStyle w:val="ListParagraph"/>
        <w:numPr>
          <w:ilvl w:val="0"/>
          <w:numId w:val="66"/>
        </w:numPr>
      </w:pPr>
      <w:proofErr w:type="spellStart"/>
      <w:r>
        <w:t>What____before</w:t>
      </w:r>
      <w:proofErr w:type="spellEnd"/>
      <w:r>
        <w:t xml:space="preserve"> they turned on the TV?</w:t>
      </w:r>
    </w:p>
    <w:p w:rsidR="008D1E9C" w:rsidRDefault="008D1E9C" w:rsidP="008D1E9C">
      <w:pPr>
        <w:pStyle w:val="ListParagraph"/>
        <w:ind w:left="2520"/>
      </w:pPr>
    </w:p>
    <w:p w:rsidR="008D1E9C" w:rsidRDefault="008D1E9C" w:rsidP="008D1E9C">
      <w:pPr>
        <w:pStyle w:val="ListParagraph"/>
        <w:ind w:left="2520"/>
      </w:pPr>
      <w:r>
        <w:t>Present Perfect Simple</w:t>
      </w:r>
    </w:p>
    <w:p w:rsidR="008D1E9C" w:rsidRDefault="008D1E9C" w:rsidP="008D1E9C">
      <w:pPr>
        <w:pStyle w:val="ListParagraph"/>
        <w:ind w:left="2520"/>
      </w:pPr>
      <w:r>
        <w:t>Use the words in brackets and the present perfect simple formation to complete the sentence. Be careful with questions and negatives.</w:t>
      </w:r>
    </w:p>
    <w:p w:rsidR="008D1E9C" w:rsidRDefault="008D1E9C" w:rsidP="008D1E9C">
      <w:pPr>
        <w:pStyle w:val="ListParagraph"/>
        <w:ind w:left="2520"/>
      </w:pPr>
      <w:r>
        <w:t>Example:_____(I see) you for years. What a lovely surprise!.</w:t>
      </w:r>
    </w:p>
    <w:p w:rsidR="008D1E9C" w:rsidRDefault="008D1E9C" w:rsidP="008D1E9C">
      <w:pPr>
        <w:pStyle w:val="ListParagraph"/>
        <w:ind w:left="2520"/>
      </w:pPr>
      <w:r>
        <w:t>Answer: I have not seen you for years. What a lovely surprise!.</w:t>
      </w:r>
    </w:p>
    <w:p w:rsidR="008D1E9C" w:rsidRDefault="008D1E9C" w:rsidP="008D1E9C">
      <w:pPr>
        <w:pStyle w:val="ListParagraph"/>
        <w:numPr>
          <w:ilvl w:val="0"/>
          <w:numId w:val="67"/>
        </w:numPr>
      </w:pPr>
      <w:r>
        <w:t>___(They help) hundreds of old people.</w:t>
      </w:r>
    </w:p>
    <w:p w:rsidR="008D1E9C" w:rsidRDefault="008D1E9C" w:rsidP="008D1E9C">
      <w:pPr>
        <w:pStyle w:val="ListParagraph"/>
        <w:numPr>
          <w:ilvl w:val="0"/>
          <w:numId w:val="67"/>
        </w:numPr>
      </w:pPr>
      <w:r>
        <w:t>_____(you ever be) to America?</w:t>
      </w:r>
    </w:p>
    <w:p w:rsidR="008D1E9C" w:rsidRDefault="008D1E9C" w:rsidP="008D1E9C">
      <w:pPr>
        <w:pStyle w:val="ListParagraph"/>
        <w:numPr>
          <w:ilvl w:val="0"/>
          <w:numId w:val="67"/>
        </w:numPr>
      </w:pPr>
      <w:r>
        <w:t>Where’s John?_____(he go) to the Economics Department.</w:t>
      </w:r>
    </w:p>
    <w:p w:rsidR="00D96FCF" w:rsidRDefault="00D96FCF" w:rsidP="008D1E9C">
      <w:pPr>
        <w:pStyle w:val="ListParagraph"/>
        <w:numPr>
          <w:ilvl w:val="0"/>
          <w:numId w:val="67"/>
        </w:numPr>
      </w:pPr>
      <w:r>
        <w:t>Why___(you do)homework? I told you it was important.</w:t>
      </w:r>
    </w:p>
    <w:p w:rsidR="00D96FCF" w:rsidRDefault="00D96FCF" w:rsidP="008D1E9C">
      <w:pPr>
        <w:pStyle w:val="ListParagraph"/>
        <w:numPr>
          <w:ilvl w:val="0"/>
          <w:numId w:val="67"/>
        </w:numPr>
      </w:pPr>
      <w:r>
        <w:t>John’s bicycle looks very old. How long_____(he have)it?</w:t>
      </w:r>
    </w:p>
    <w:p w:rsidR="00D21B4B" w:rsidRDefault="00D21B4B" w:rsidP="00D21B4B">
      <w:pPr>
        <w:pStyle w:val="ListParagraph"/>
        <w:ind w:left="2880"/>
      </w:pPr>
    </w:p>
    <w:p w:rsidR="00D21B4B" w:rsidRDefault="00D21B4B" w:rsidP="00D21B4B">
      <w:pPr>
        <w:pStyle w:val="ListParagraph"/>
        <w:ind w:left="2880"/>
      </w:pPr>
    </w:p>
    <w:p w:rsidR="00063DBD" w:rsidRDefault="00063DBD" w:rsidP="00D21B4B">
      <w:pPr>
        <w:pStyle w:val="ListParagraph"/>
        <w:ind w:left="2880"/>
      </w:pPr>
      <w:r>
        <w:t xml:space="preserve">             Chapter Seven</w:t>
      </w:r>
    </w:p>
    <w:p w:rsidR="00D21B4B" w:rsidRDefault="00063DBD" w:rsidP="00D21B4B">
      <w:pPr>
        <w:pStyle w:val="ListParagraph"/>
        <w:ind w:left="2880"/>
      </w:pPr>
      <w:r>
        <w:t xml:space="preserve">                   </w:t>
      </w:r>
      <w:r w:rsidR="00534834">
        <w:t xml:space="preserve"> Tenses</w:t>
      </w:r>
    </w:p>
    <w:p w:rsidR="00063DBD" w:rsidRDefault="00063DBD" w:rsidP="00D21B4B">
      <w:pPr>
        <w:pStyle w:val="ListParagraph"/>
        <w:ind w:left="2880"/>
      </w:pPr>
    </w:p>
    <w:p w:rsidR="00D21B4B" w:rsidRDefault="00D21B4B" w:rsidP="00971CC8">
      <w:r>
        <w:t>Tense is the form of a verb group which shows whether you are referring to the present, past or future.</w:t>
      </w:r>
    </w:p>
    <w:p w:rsidR="00D21B4B" w:rsidRDefault="00D21B4B" w:rsidP="00971CC8">
      <w:r>
        <w:t>While making a statement, we usually refer to a situation which exists now</w:t>
      </w:r>
      <w:r w:rsidR="00CB5EA2">
        <w:t>, existed in the past or is likely to exist in the future.</w:t>
      </w:r>
    </w:p>
    <w:p w:rsidR="00CB5EA2" w:rsidRDefault="00CB5EA2" w:rsidP="00D21B4B">
      <w:pPr>
        <w:pStyle w:val="ListParagraph"/>
        <w:ind w:left="2880"/>
      </w:pPr>
      <w:r>
        <w:t>A set of verb forms that indicates a particular point in time or period of time in the present, past or future is called a tense.</w:t>
      </w:r>
    </w:p>
    <w:p w:rsidR="00CB5EA2" w:rsidRDefault="00CB5EA2" w:rsidP="00D21B4B">
      <w:pPr>
        <w:pStyle w:val="ListParagraph"/>
        <w:ind w:left="2880"/>
      </w:pPr>
      <w:r>
        <w:t>Example:</w:t>
      </w:r>
    </w:p>
    <w:p w:rsidR="00CB5EA2" w:rsidRDefault="00CB5EA2" w:rsidP="00D21B4B">
      <w:pPr>
        <w:pStyle w:val="ListParagraph"/>
        <w:ind w:left="2880"/>
      </w:pPr>
      <w:r>
        <w:t>1)She is learning English.</w:t>
      </w:r>
    </w:p>
    <w:p w:rsidR="00CB5EA2" w:rsidRDefault="00CB5EA2" w:rsidP="00D21B4B">
      <w:pPr>
        <w:pStyle w:val="ListParagraph"/>
        <w:ind w:left="2880"/>
      </w:pPr>
      <w:r>
        <w:t>2)She was learning English.</w:t>
      </w:r>
    </w:p>
    <w:p w:rsidR="00CB5EA2" w:rsidRDefault="00CB5EA2" w:rsidP="00D21B4B">
      <w:pPr>
        <w:pStyle w:val="ListParagraph"/>
        <w:ind w:left="2880"/>
      </w:pPr>
      <w:r>
        <w:t>3)She will be learning English.</w:t>
      </w:r>
    </w:p>
    <w:p w:rsidR="00CB5EA2" w:rsidRDefault="00CB5EA2" w:rsidP="00D21B4B">
      <w:pPr>
        <w:pStyle w:val="ListParagraph"/>
        <w:ind w:left="2880"/>
      </w:pPr>
      <w:r>
        <w:t>In sentence 1, the verb ‘is’ refers to the present time, and is, therefore said to be in the present tense.</w:t>
      </w:r>
    </w:p>
    <w:p w:rsidR="00CB5EA2" w:rsidRDefault="00CB5EA2" w:rsidP="00D21B4B">
      <w:pPr>
        <w:pStyle w:val="ListParagraph"/>
        <w:ind w:left="2880"/>
      </w:pPr>
      <w:r>
        <w:t>In sentence 2, the verb ‘was’ refers to the past time, and was, therefore said to be in the past tense.</w:t>
      </w:r>
    </w:p>
    <w:p w:rsidR="00CB5EA2" w:rsidRDefault="00CB5EA2" w:rsidP="00D21B4B">
      <w:pPr>
        <w:pStyle w:val="ListParagraph"/>
        <w:ind w:left="2880"/>
      </w:pPr>
      <w:r>
        <w:t>In sentence 3, the verb ‘will be’ refers to the future time, and will be therefore said to be in the future tense.</w:t>
      </w:r>
    </w:p>
    <w:p w:rsidR="00CB5EA2" w:rsidRDefault="00CB5EA2" w:rsidP="00D21B4B">
      <w:pPr>
        <w:pStyle w:val="ListParagraph"/>
        <w:ind w:left="2880"/>
      </w:pPr>
      <w:r>
        <w:t>A verb has three main tenses.</w:t>
      </w:r>
    </w:p>
    <w:p w:rsidR="00CB5EA2" w:rsidRDefault="00CB5EA2" w:rsidP="00D21B4B">
      <w:pPr>
        <w:pStyle w:val="ListParagraph"/>
        <w:ind w:left="2880"/>
      </w:pPr>
      <w:r>
        <w:t>1)The Present</w:t>
      </w:r>
    </w:p>
    <w:p w:rsidR="00CB5EA2" w:rsidRDefault="00CB5EA2" w:rsidP="00D21B4B">
      <w:pPr>
        <w:pStyle w:val="ListParagraph"/>
        <w:ind w:left="2880"/>
      </w:pPr>
      <w:r>
        <w:t>2)The Past</w:t>
      </w:r>
    </w:p>
    <w:p w:rsidR="00CB5EA2" w:rsidRDefault="00CB5EA2" w:rsidP="00D21B4B">
      <w:pPr>
        <w:pStyle w:val="ListParagraph"/>
        <w:ind w:left="2880"/>
      </w:pPr>
      <w:r>
        <w:t>3)The Future</w:t>
      </w:r>
    </w:p>
    <w:p w:rsidR="00CB5EA2" w:rsidRDefault="00CB5EA2" w:rsidP="00D21B4B">
      <w:pPr>
        <w:pStyle w:val="ListParagraph"/>
        <w:ind w:left="2880"/>
      </w:pPr>
      <w:r>
        <w:t>The Present Tense has four forms:</w:t>
      </w:r>
    </w:p>
    <w:p w:rsidR="00CB5EA2" w:rsidRDefault="00CB5EA2" w:rsidP="00D21B4B">
      <w:pPr>
        <w:pStyle w:val="ListParagraph"/>
        <w:ind w:left="2880"/>
      </w:pPr>
      <w:r>
        <w:t>1)Simple Present</w:t>
      </w:r>
    </w:p>
    <w:p w:rsidR="00CB5EA2" w:rsidRDefault="00CB5EA2" w:rsidP="00D21B4B">
      <w:pPr>
        <w:pStyle w:val="ListParagraph"/>
        <w:ind w:left="2880"/>
      </w:pPr>
      <w:r>
        <w:t>2) Present Continuous</w:t>
      </w:r>
    </w:p>
    <w:p w:rsidR="00CB5EA2" w:rsidRDefault="00CB5EA2" w:rsidP="00D21B4B">
      <w:pPr>
        <w:pStyle w:val="ListParagraph"/>
        <w:ind w:left="2880"/>
      </w:pPr>
      <w:r>
        <w:t>3)Present Perfect</w:t>
      </w:r>
    </w:p>
    <w:p w:rsidR="00CB5EA2" w:rsidRDefault="00CB5EA2" w:rsidP="00D21B4B">
      <w:pPr>
        <w:pStyle w:val="ListParagraph"/>
        <w:ind w:left="2880"/>
      </w:pPr>
      <w:r>
        <w:t>4)Present Perfect Continuous.</w:t>
      </w:r>
    </w:p>
    <w:p w:rsidR="00CB5EA2" w:rsidRDefault="00CB5EA2" w:rsidP="00D21B4B">
      <w:pPr>
        <w:pStyle w:val="ListParagraph"/>
        <w:ind w:left="2880"/>
      </w:pPr>
      <w:r>
        <w:t>The Past Tense has four forms</w:t>
      </w:r>
    </w:p>
    <w:p w:rsidR="00CB5EA2" w:rsidRDefault="00CB5EA2" w:rsidP="00D21B4B">
      <w:pPr>
        <w:pStyle w:val="ListParagraph"/>
        <w:ind w:left="2880"/>
      </w:pPr>
      <w:r>
        <w:t>1)Simple Past</w:t>
      </w:r>
    </w:p>
    <w:p w:rsidR="00CB5EA2" w:rsidRDefault="00CB5EA2" w:rsidP="00D21B4B">
      <w:pPr>
        <w:pStyle w:val="ListParagraph"/>
        <w:ind w:left="2880"/>
      </w:pPr>
      <w:r>
        <w:t>2)Past Continuous</w:t>
      </w:r>
    </w:p>
    <w:p w:rsidR="00CB5EA2" w:rsidRDefault="00CB5EA2" w:rsidP="00D21B4B">
      <w:pPr>
        <w:pStyle w:val="ListParagraph"/>
        <w:ind w:left="2880"/>
      </w:pPr>
      <w:r>
        <w:t>3)Past Perfect</w:t>
      </w:r>
    </w:p>
    <w:p w:rsidR="00CB5EA2" w:rsidRDefault="00CB5EA2" w:rsidP="00D21B4B">
      <w:pPr>
        <w:pStyle w:val="ListParagraph"/>
        <w:ind w:left="2880"/>
      </w:pPr>
      <w:r>
        <w:t>4)Past Perfect Continuous</w:t>
      </w:r>
    </w:p>
    <w:p w:rsidR="00CB5EA2" w:rsidRDefault="00CB5EA2" w:rsidP="00D21B4B">
      <w:pPr>
        <w:pStyle w:val="ListParagraph"/>
        <w:ind w:left="2880"/>
      </w:pPr>
      <w:r>
        <w:t>The Future Tense has four forms:</w:t>
      </w:r>
    </w:p>
    <w:p w:rsidR="00CB5EA2" w:rsidRDefault="00CB5EA2" w:rsidP="00D21B4B">
      <w:pPr>
        <w:pStyle w:val="ListParagraph"/>
        <w:ind w:left="2880"/>
      </w:pPr>
      <w:r>
        <w:t>1)Simple Future</w:t>
      </w:r>
    </w:p>
    <w:p w:rsidR="00CB5EA2" w:rsidRDefault="00CB5EA2" w:rsidP="00D21B4B">
      <w:pPr>
        <w:pStyle w:val="ListParagraph"/>
        <w:ind w:left="2880"/>
      </w:pPr>
      <w:r>
        <w:t>2)Future Continuous</w:t>
      </w:r>
    </w:p>
    <w:p w:rsidR="00CB5EA2" w:rsidRDefault="00CB5EA2" w:rsidP="00D21B4B">
      <w:pPr>
        <w:pStyle w:val="ListParagraph"/>
        <w:ind w:left="2880"/>
      </w:pPr>
      <w:r>
        <w:t>3)Future Perfect</w:t>
      </w:r>
    </w:p>
    <w:p w:rsidR="00CB5EA2" w:rsidRDefault="00CB5EA2" w:rsidP="00D21B4B">
      <w:pPr>
        <w:pStyle w:val="ListParagraph"/>
        <w:ind w:left="2880"/>
      </w:pPr>
      <w:r>
        <w:t xml:space="preserve">4)Future Perfect Continuous. </w:t>
      </w:r>
    </w:p>
    <w:p w:rsidR="00D21B4B" w:rsidRDefault="00D21B4B" w:rsidP="00D21B4B">
      <w:pPr>
        <w:pStyle w:val="ListParagraph"/>
        <w:ind w:left="2880"/>
      </w:pPr>
    </w:p>
    <w:p w:rsidR="00623C4B" w:rsidRDefault="00623C4B" w:rsidP="00623C4B">
      <w:r>
        <w:t>Study carefully the table of Tenses and the explanations that follow:</w:t>
      </w:r>
    </w:p>
    <w:tbl>
      <w:tblPr>
        <w:tblStyle w:val="TableGrid"/>
        <w:tblW w:w="0" w:type="auto"/>
        <w:tblLook w:val="04A0" w:firstRow="1" w:lastRow="0" w:firstColumn="1" w:lastColumn="0" w:noHBand="0" w:noVBand="1"/>
      </w:tblPr>
      <w:tblGrid>
        <w:gridCol w:w="1915"/>
        <w:gridCol w:w="1915"/>
        <w:gridCol w:w="1915"/>
        <w:gridCol w:w="1915"/>
        <w:gridCol w:w="1916"/>
      </w:tblGrid>
      <w:tr w:rsidR="00623C4B" w:rsidTr="00623C4B">
        <w:tc>
          <w:tcPr>
            <w:tcW w:w="1915" w:type="dxa"/>
          </w:tcPr>
          <w:p w:rsidR="00623C4B" w:rsidRDefault="00623C4B" w:rsidP="00623C4B">
            <w:r>
              <w:t>Tense</w:t>
            </w:r>
          </w:p>
        </w:tc>
        <w:tc>
          <w:tcPr>
            <w:tcW w:w="1915" w:type="dxa"/>
          </w:tcPr>
          <w:p w:rsidR="00623C4B" w:rsidRDefault="00623C4B" w:rsidP="00623C4B">
            <w:r>
              <w:t>Simple</w:t>
            </w:r>
          </w:p>
        </w:tc>
        <w:tc>
          <w:tcPr>
            <w:tcW w:w="1915" w:type="dxa"/>
          </w:tcPr>
          <w:p w:rsidR="00623C4B" w:rsidRDefault="00623C4B" w:rsidP="00623C4B">
            <w:r>
              <w:t>Continuous</w:t>
            </w:r>
          </w:p>
        </w:tc>
        <w:tc>
          <w:tcPr>
            <w:tcW w:w="1915" w:type="dxa"/>
          </w:tcPr>
          <w:p w:rsidR="00623C4B" w:rsidRDefault="00623C4B" w:rsidP="00623C4B">
            <w:r>
              <w:t>Perfect</w:t>
            </w:r>
          </w:p>
        </w:tc>
        <w:tc>
          <w:tcPr>
            <w:tcW w:w="1916" w:type="dxa"/>
          </w:tcPr>
          <w:p w:rsidR="00623C4B" w:rsidRDefault="00623C4B" w:rsidP="00623C4B">
            <w:r>
              <w:t xml:space="preserve">Perfect </w:t>
            </w:r>
            <w:r>
              <w:lastRenderedPageBreak/>
              <w:t>Continuous</w:t>
            </w:r>
          </w:p>
        </w:tc>
      </w:tr>
      <w:tr w:rsidR="00623C4B" w:rsidTr="00623C4B">
        <w:tc>
          <w:tcPr>
            <w:tcW w:w="1915" w:type="dxa"/>
          </w:tcPr>
          <w:p w:rsidR="00623C4B" w:rsidRDefault="00623C4B" w:rsidP="00623C4B">
            <w:r>
              <w:lastRenderedPageBreak/>
              <w:t>Present</w:t>
            </w:r>
          </w:p>
        </w:tc>
        <w:tc>
          <w:tcPr>
            <w:tcW w:w="1915" w:type="dxa"/>
          </w:tcPr>
          <w:p w:rsidR="00623C4B" w:rsidRDefault="00623C4B" w:rsidP="00623C4B">
            <w:r>
              <w:t>I write</w:t>
            </w:r>
          </w:p>
          <w:p w:rsidR="00623C4B" w:rsidRDefault="00623C4B" w:rsidP="00623C4B">
            <w:r>
              <w:t>We write</w:t>
            </w:r>
          </w:p>
          <w:p w:rsidR="00623C4B" w:rsidRDefault="00623C4B" w:rsidP="00623C4B">
            <w:r>
              <w:t>You write</w:t>
            </w:r>
          </w:p>
          <w:p w:rsidR="00623C4B" w:rsidRDefault="00623C4B" w:rsidP="00623C4B">
            <w:r>
              <w:t>He writes</w:t>
            </w:r>
          </w:p>
          <w:p w:rsidR="00623C4B" w:rsidRDefault="00623C4B" w:rsidP="00623C4B">
            <w:r>
              <w:t>She writes</w:t>
            </w:r>
          </w:p>
          <w:p w:rsidR="00623C4B" w:rsidRDefault="00623C4B" w:rsidP="00623C4B">
            <w:r>
              <w:t>It runs</w:t>
            </w:r>
          </w:p>
        </w:tc>
        <w:tc>
          <w:tcPr>
            <w:tcW w:w="1915" w:type="dxa"/>
          </w:tcPr>
          <w:p w:rsidR="00623C4B" w:rsidRDefault="00623C4B" w:rsidP="00623C4B">
            <w:r>
              <w:t>I am writing</w:t>
            </w:r>
          </w:p>
          <w:p w:rsidR="00623C4B" w:rsidRDefault="00623C4B" w:rsidP="00623C4B">
            <w:r>
              <w:t>We are writing</w:t>
            </w:r>
          </w:p>
          <w:p w:rsidR="00623C4B" w:rsidRDefault="00623C4B" w:rsidP="00623C4B">
            <w:r>
              <w:t>You are writing</w:t>
            </w:r>
          </w:p>
          <w:p w:rsidR="00623C4B" w:rsidRDefault="00623C4B" w:rsidP="00623C4B">
            <w:r>
              <w:t>He is writing</w:t>
            </w:r>
          </w:p>
          <w:p w:rsidR="00623C4B" w:rsidRDefault="00623C4B" w:rsidP="00623C4B">
            <w:r>
              <w:t>She is writing</w:t>
            </w:r>
          </w:p>
          <w:p w:rsidR="00623C4B" w:rsidRDefault="00623C4B" w:rsidP="00623C4B">
            <w:r>
              <w:t>It is running</w:t>
            </w:r>
          </w:p>
        </w:tc>
        <w:tc>
          <w:tcPr>
            <w:tcW w:w="1915" w:type="dxa"/>
          </w:tcPr>
          <w:p w:rsidR="00623C4B" w:rsidRDefault="00623C4B" w:rsidP="00623C4B">
            <w:r>
              <w:t>I have written</w:t>
            </w:r>
          </w:p>
          <w:p w:rsidR="00623C4B" w:rsidRDefault="00623C4B" w:rsidP="00623C4B">
            <w:r>
              <w:t>We have written</w:t>
            </w:r>
          </w:p>
          <w:p w:rsidR="00623C4B" w:rsidRDefault="00623C4B" w:rsidP="00623C4B">
            <w:r>
              <w:t>You have written</w:t>
            </w:r>
          </w:p>
          <w:p w:rsidR="00623C4B" w:rsidRDefault="00623C4B" w:rsidP="00623C4B">
            <w:r>
              <w:t>He has written</w:t>
            </w:r>
          </w:p>
          <w:p w:rsidR="00623C4B" w:rsidRDefault="00623C4B" w:rsidP="00623C4B">
            <w:r>
              <w:t>She has written</w:t>
            </w:r>
          </w:p>
          <w:p w:rsidR="00623C4B" w:rsidRDefault="00623C4B" w:rsidP="00623C4B">
            <w:r>
              <w:t>It has run</w:t>
            </w:r>
          </w:p>
          <w:p w:rsidR="00623C4B" w:rsidRDefault="00623C4B" w:rsidP="00623C4B"/>
        </w:tc>
        <w:tc>
          <w:tcPr>
            <w:tcW w:w="1916" w:type="dxa"/>
          </w:tcPr>
          <w:p w:rsidR="00623C4B" w:rsidRDefault="00623C4B" w:rsidP="00623C4B">
            <w:r>
              <w:t>I have been writing</w:t>
            </w:r>
          </w:p>
          <w:p w:rsidR="00623C4B" w:rsidRDefault="00623C4B" w:rsidP="00623C4B">
            <w:r>
              <w:t>You have been writing</w:t>
            </w:r>
          </w:p>
          <w:p w:rsidR="00623C4B" w:rsidRDefault="00623C4B" w:rsidP="00623C4B">
            <w:r>
              <w:t xml:space="preserve">He has been writing </w:t>
            </w:r>
          </w:p>
          <w:p w:rsidR="00623C4B" w:rsidRDefault="00623C4B" w:rsidP="00623C4B">
            <w:r>
              <w:t>She has been writing</w:t>
            </w:r>
          </w:p>
          <w:p w:rsidR="00623C4B" w:rsidRDefault="00623C4B" w:rsidP="00623C4B">
            <w:r>
              <w:t>It has been running</w:t>
            </w:r>
          </w:p>
        </w:tc>
      </w:tr>
      <w:tr w:rsidR="00623C4B" w:rsidTr="00623C4B">
        <w:tc>
          <w:tcPr>
            <w:tcW w:w="1915" w:type="dxa"/>
          </w:tcPr>
          <w:p w:rsidR="00623C4B" w:rsidRDefault="00623C4B" w:rsidP="00623C4B">
            <w:r>
              <w:t>Past</w:t>
            </w:r>
          </w:p>
        </w:tc>
        <w:tc>
          <w:tcPr>
            <w:tcW w:w="1915" w:type="dxa"/>
          </w:tcPr>
          <w:p w:rsidR="00623C4B" w:rsidRDefault="00623C4B" w:rsidP="00623C4B">
            <w:r>
              <w:t>I wrote</w:t>
            </w:r>
          </w:p>
          <w:p w:rsidR="00623C4B" w:rsidRDefault="00623C4B" w:rsidP="00623C4B">
            <w:r>
              <w:t>We wrote</w:t>
            </w:r>
          </w:p>
          <w:p w:rsidR="00623C4B" w:rsidRDefault="00623C4B" w:rsidP="00623C4B">
            <w:r>
              <w:t>You wrote</w:t>
            </w:r>
          </w:p>
          <w:p w:rsidR="00623C4B" w:rsidRDefault="00623C4B" w:rsidP="00623C4B">
            <w:r>
              <w:t>He wrote</w:t>
            </w:r>
          </w:p>
          <w:p w:rsidR="00623C4B" w:rsidRDefault="00623C4B" w:rsidP="00623C4B">
            <w:r>
              <w:t>She wrote</w:t>
            </w:r>
          </w:p>
          <w:p w:rsidR="00623C4B" w:rsidRDefault="00623C4B" w:rsidP="00623C4B">
            <w:r>
              <w:t>It run</w:t>
            </w:r>
          </w:p>
        </w:tc>
        <w:tc>
          <w:tcPr>
            <w:tcW w:w="1915" w:type="dxa"/>
          </w:tcPr>
          <w:p w:rsidR="00623C4B" w:rsidRDefault="00623C4B" w:rsidP="00623C4B">
            <w:r>
              <w:t>I was writing</w:t>
            </w:r>
          </w:p>
          <w:p w:rsidR="00623C4B" w:rsidRDefault="00623C4B" w:rsidP="00623C4B">
            <w:r>
              <w:t>We were writing</w:t>
            </w:r>
          </w:p>
          <w:p w:rsidR="00623C4B" w:rsidRDefault="00623C4B" w:rsidP="00623C4B">
            <w:r>
              <w:t>You were writing</w:t>
            </w:r>
          </w:p>
          <w:p w:rsidR="00623C4B" w:rsidRDefault="00623C4B" w:rsidP="00623C4B">
            <w:r>
              <w:t>He was writing</w:t>
            </w:r>
          </w:p>
          <w:p w:rsidR="00623C4B" w:rsidRDefault="00623C4B" w:rsidP="00623C4B">
            <w:r>
              <w:t>She was writing</w:t>
            </w:r>
          </w:p>
          <w:p w:rsidR="00623C4B" w:rsidRDefault="00623C4B" w:rsidP="00623C4B">
            <w:r>
              <w:t>It was running</w:t>
            </w:r>
          </w:p>
        </w:tc>
        <w:tc>
          <w:tcPr>
            <w:tcW w:w="1915" w:type="dxa"/>
          </w:tcPr>
          <w:p w:rsidR="00623C4B" w:rsidRDefault="00623C4B" w:rsidP="00623C4B">
            <w:r>
              <w:t>I had written</w:t>
            </w:r>
          </w:p>
          <w:p w:rsidR="00623C4B" w:rsidRDefault="00623C4B" w:rsidP="00623C4B">
            <w:r>
              <w:t>We had written</w:t>
            </w:r>
          </w:p>
          <w:p w:rsidR="00623C4B" w:rsidRDefault="00623C4B" w:rsidP="00623C4B">
            <w:r>
              <w:t>You had written</w:t>
            </w:r>
          </w:p>
          <w:p w:rsidR="00623C4B" w:rsidRDefault="00623C4B" w:rsidP="00623C4B">
            <w:r>
              <w:t>He had written</w:t>
            </w:r>
          </w:p>
          <w:p w:rsidR="00623C4B" w:rsidRDefault="00623C4B" w:rsidP="00623C4B">
            <w:r>
              <w:t>She had written</w:t>
            </w:r>
          </w:p>
          <w:p w:rsidR="00623C4B" w:rsidRDefault="00623C4B" w:rsidP="00623C4B">
            <w:r>
              <w:t>It had run</w:t>
            </w:r>
          </w:p>
        </w:tc>
        <w:tc>
          <w:tcPr>
            <w:tcW w:w="1916" w:type="dxa"/>
          </w:tcPr>
          <w:p w:rsidR="00623C4B" w:rsidRDefault="00623C4B" w:rsidP="00623C4B">
            <w:r>
              <w:t>I had been writing</w:t>
            </w:r>
          </w:p>
          <w:p w:rsidR="00623C4B" w:rsidRDefault="00623C4B" w:rsidP="00623C4B">
            <w:r>
              <w:t>We had been writing</w:t>
            </w:r>
          </w:p>
          <w:p w:rsidR="00623C4B" w:rsidRDefault="00623C4B" w:rsidP="00623C4B">
            <w:r>
              <w:t xml:space="preserve">You had been writing </w:t>
            </w:r>
          </w:p>
          <w:p w:rsidR="00623C4B" w:rsidRDefault="00623C4B" w:rsidP="00623C4B">
            <w:r>
              <w:t xml:space="preserve">He had been writing </w:t>
            </w:r>
          </w:p>
          <w:p w:rsidR="00623C4B" w:rsidRDefault="00623C4B" w:rsidP="00623C4B">
            <w:r>
              <w:t>She had been writing</w:t>
            </w:r>
          </w:p>
          <w:p w:rsidR="00623C4B" w:rsidRDefault="00623C4B" w:rsidP="00623C4B">
            <w:r>
              <w:t>It had been running</w:t>
            </w:r>
          </w:p>
          <w:p w:rsidR="00623C4B" w:rsidRDefault="00623C4B" w:rsidP="00623C4B"/>
        </w:tc>
      </w:tr>
      <w:tr w:rsidR="00623C4B" w:rsidTr="00623C4B">
        <w:tc>
          <w:tcPr>
            <w:tcW w:w="1915" w:type="dxa"/>
          </w:tcPr>
          <w:p w:rsidR="00623C4B" w:rsidRDefault="00623C4B" w:rsidP="00623C4B">
            <w:r>
              <w:t>Future</w:t>
            </w:r>
          </w:p>
        </w:tc>
        <w:tc>
          <w:tcPr>
            <w:tcW w:w="1915" w:type="dxa"/>
          </w:tcPr>
          <w:p w:rsidR="00623C4B" w:rsidRDefault="00623C4B" w:rsidP="00623C4B">
            <w:r>
              <w:t>I will write</w:t>
            </w:r>
          </w:p>
          <w:p w:rsidR="00623C4B" w:rsidRDefault="00623C4B" w:rsidP="00623C4B"/>
          <w:p w:rsidR="00623C4B" w:rsidRDefault="00623C4B" w:rsidP="00623C4B">
            <w:r>
              <w:t>We will write</w:t>
            </w:r>
          </w:p>
          <w:p w:rsidR="00623C4B" w:rsidRDefault="00623C4B" w:rsidP="00623C4B">
            <w:r>
              <w:t>You will write</w:t>
            </w:r>
          </w:p>
          <w:p w:rsidR="00623C4B" w:rsidRDefault="00623C4B" w:rsidP="00623C4B">
            <w:r>
              <w:t>He will write</w:t>
            </w:r>
          </w:p>
          <w:p w:rsidR="00623C4B" w:rsidRDefault="00623C4B" w:rsidP="00623C4B">
            <w:r>
              <w:t>She will write</w:t>
            </w:r>
          </w:p>
          <w:p w:rsidR="00623C4B" w:rsidRDefault="00623C4B" w:rsidP="00623C4B">
            <w:r>
              <w:t>It will run</w:t>
            </w:r>
          </w:p>
          <w:p w:rsidR="00623C4B" w:rsidRDefault="00623C4B" w:rsidP="00623C4B"/>
        </w:tc>
        <w:tc>
          <w:tcPr>
            <w:tcW w:w="1915" w:type="dxa"/>
          </w:tcPr>
          <w:p w:rsidR="00623C4B" w:rsidRDefault="0069407D" w:rsidP="00623C4B">
            <w:r>
              <w:t>I will be writing</w:t>
            </w:r>
          </w:p>
          <w:p w:rsidR="0069407D" w:rsidRDefault="0069407D" w:rsidP="00623C4B"/>
          <w:p w:rsidR="0069407D" w:rsidRDefault="0069407D" w:rsidP="00623C4B">
            <w:r>
              <w:t>We will be writing</w:t>
            </w:r>
          </w:p>
          <w:p w:rsidR="0069407D" w:rsidRDefault="0069407D" w:rsidP="00623C4B">
            <w:r>
              <w:t>You will be writing</w:t>
            </w:r>
          </w:p>
          <w:p w:rsidR="0069407D" w:rsidRDefault="0069407D" w:rsidP="00623C4B">
            <w:r>
              <w:t>He will be writing</w:t>
            </w:r>
          </w:p>
          <w:p w:rsidR="0069407D" w:rsidRDefault="0069407D" w:rsidP="00623C4B">
            <w:r>
              <w:t>She will be writing</w:t>
            </w:r>
          </w:p>
          <w:p w:rsidR="0069407D" w:rsidRDefault="0069407D" w:rsidP="00623C4B">
            <w:r>
              <w:t>It will be running</w:t>
            </w:r>
          </w:p>
        </w:tc>
        <w:tc>
          <w:tcPr>
            <w:tcW w:w="1915" w:type="dxa"/>
          </w:tcPr>
          <w:p w:rsidR="00623C4B" w:rsidRDefault="0069407D" w:rsidP="00623C4B">
            <w:r>
              <w:t>I will have written</w:t>
            </w:r>
          </w:p>
          <w:p w:rsidR="0069407D" w:rsidRDefault="0069407D" w:rsidP="00623C4B"/>
          <w:p w:rsidR="0069407D" w:rsidRDefault="0069407D" w:rsidP="00623C4B">
            <w:r>
              <w:t>We will have written</w:t>
            </w:r>
          </w:p>
          <w:p w:rsidR="0069407D" w:rsidRDefault="0069407D" w:rsidP="00623C4B">
            <w:r>
              <w:t xml:space="preserve">You will have written </w:t>
            </w:r>
          </w:p>
          <w:p w:rsidR="0069407D" w:rsidRDefault="0069407D" w:rsidP="00623C4B">
            <w:r>
              <w:t>He will have written</w:t>
            </w:r>
          </w:p>
          <w:p w:rsidR="0069407D" w:rsidRDefault="0069407D" w:rsidP="00623C4B">
            <w:r>
              <w:t>She will have written</w:t>
            </w:r>
          </w:p>
          <w:p w:rsidR="0069407D" w:rsidRDefault="0069407D" w:rsidP="00623C4B">
            <w:r>
              <w:t>It will have written</w:t>
            </w:r>
          </w:p>
        </w:tc>
        <w:tc>
          <w:tcPr>
            <w:tcW w:w="1916" w:type="dxa"/>
          </w:tcPr>
          <w:p w:rsidR="00623C4B" w:rsidRDefault="00455422" w:rsidP="00623C4B">
            <w:r>
              <w:t>I will have been writing</w:t>
            </w:r>
          </w:p>
          <w:p w:rsidR="0069407D" w:rsidRDefault="0069407D" w:rsidP="00623C4B">
            <w:r>
              <w:t>We will have been writing</w:t>
            </w:r>
          </w:p>
          <w:p w:rsidR="0069407D" w:rsidRDefault="0069407D" w:rsidP="00623C4B">
            <w:r>
              <w:t>You will have been writing</w:t>
            </w:r>
          </w:p>
          <w:p w:rsidR="0069407D" w:rsidRDefault="0069407D" w:rsidP="00623C4B">
            <w:r>
              <w:t>He will have been writing</w:t>
            </w:r>
          </w:p>
          <w:p w:rsidR="0069407D" w:rsidRDefault="0069407D" w:rsidP="00623C4B">
            <w:r>
              <w:t>She will have been writing</w:t>
            </w:r>
          </w:p>
          <w:p w:rsidR="0069407D" w:rsidRDefault="0069407D" w:rsidP="00623C4B">
            <w:r>
              <w:t>It will have been running</w:t>
            </w:r>
          </w:p>
        </w:tc>
      </w:tr>
      <w:tr w:rsidR="0069407D" w:rsidTr="00623C4B">
        <w:tc>
          <w:tcPr>
            <w:tcW w:w="1915" w:type="dxa"/>
          </w:tcPr>
          <w:p w:rsidR="0069407D" w:rsidRDefault="0069407D" w:rsidP="00623C4B"/>
        </w:tc>
        <w:tc>
          <w:tcPr>
            <w:tcW w:w="1915" w:type="dxa"/>
          </w:tcPr>
          <w:p w:rsidR="0069407D" w:rsidRDefault="0069407D" w:rsidP="00623C4B"/>
        </w:tc>
        <w:tc>
          <w:tcPr>
            <w:tcW w:w="1915" w:type="dxa"/>
          </w:tcPr>
          <w:p w:rsidR="0069407D" w:rsidRDefault="0069407D" w:rsidP="00623C4B"/>
        </w:tc>
        <w:tc>
          <w:tcPr>
            <w:tcW w:w="1915" w:type="dxa"/>
          </w:tcPr>
          <w:p w:rsidR="0069407D" w:rsidRDefault="0069407D" w:rsidP="00623C4B"/>
        </w:tc>
        <w:tc>
          <w:tcPr>
            <w:tcW w:w="1916" w:type="dxa"/>
          </w:tcPr>
          <w:p w:rsidR="0069407D" w:rsidRDefault="0069407D" w:rsidP="00623C4B"/>
        </w:tc>
      </w:tr>
      <w:tr w:rsidR="0069407D" w:rsidTr="00623C4B">
        <w:tc>
          <w:tcPr>
            <w:tcW w:w="1915" w:type="dxa"/>
          </w:tcPr>
          <w:p w:rsidR="0069407D" w:rsidRDefault="0069407D" w:rsidP="00623C4B"/>
        </w:tc>
        <w:tc>
          <w:tcPr>
            <w:tcW w:w="1915" w:type="dxa"/>
          </w:tcPr>
          <w:p w:rsidR="0069407D" w:rsidRDefault="0069407D" w:rsidP="00623C4B"/>
        </w:tc>
        <w:tc>
          <w:tcPr>
            <w:tcW w:w="1915" w:type="dxa"/>
          </w:tcPr>
          <w:p w:rsidR="0069407D" w:rsidRDefault="0069407D" w:rsidP="00623C4B"/>
        </w:tc>
        <w:tc>
          <w:tcPr>
            <w:tcW w:w="1915" w:type="dxa"/>
          </w:tcPr>
          <w:p w:rsidR="0069407D" w:rsidRDefault="0069407D" w:rsidP="00623C4B"/>
        </w:tc>
        <w:tc>
          <w:tcPr>
            <w:tcW w:w="1916" w:type="dxa"/>
          </w:tcPr>
          <w:p w:rsidR="0069407D" w:rsidRDefault="0069407D" w:rsidP="00623C4B"/>
        </w:tc>
      </w:tr>
    </w:tbl>
    <w:p w:rsidR="008D1E9C" w:rsidRDefault="008D1E9C" w:rsidP="00623C4B">
      <w:r>
        <w:br/>
      </w:r>
      <w:r w:rsidR="0069407D">
        <w:t xml:space="preserve">                                                              The Uses of The Tenses</w:t>
      </w:r>
    </w:p>
    <w:p w:rsidR="0069407D" w:rsidRDefault="0069407D" w:rsidP="00623C4B">
      <w:r>
        <w:t xml:space="preserve">                                                         1.Simple Present Tense</w:t>
      </w:r>
    </w:p>
    <w:p w:rsidR="0069407D" w:rsidRDefault="0069407D" w:rsidP="00623C4B">
      <w:r>
        <w:t>The Simple Present Tense consists of the base form of the verb (Ex: Write) with ‘s’ or ‘</w:t>
      </w:r>
      <w:proofErr w:type="spellStart"/>
      <w:r>
        <w:t>es</w:t>
      </w:r>
      <w:proofErr w:type="spellEnd"/>
      <w:r>
        <w:t>’ added for the third person singular. With I, We, You ,They use the base form and with He, She, It we use the verb with ‘s’ or ‘</w:t>
      </w:r>
      <w:proofErr w:type="spellStart"/>
      <w:r>
        <w:t>es</w:t>
      </w:r>
      <w:proofErr w:type="spellEnd"/>
      <w:r>
        <w:t>’.</w:t>
      </w:r>
    </w:p>
    <w:p w:rsidR="0069407D" w:rsidRDefault="0069407D" w:rsidP="00623C4B">
      <w:r>
        <w:t>Examples: Affirmative Statements           Negative Statements</w:t>
      </w:r>
    </w:p>
    <w:p w:rsidR="0069407D" w:rsidRDefault="0069407D" w:rsidP="00623C4B">
      <w:r>
        <w:lastRenderedPageBreak/>
        <w:t xml:space="preserve">                        I Write</w:t>
      </w:r>
      <w:r>
        <w:tab/>
      </w:r>
      <w:r>
        <w:tab/>
      </w:r>
      <w:r>
        <w:tab/>
      </w:r>
      <w:r>
        <w:tab/>
        <w:t>I do not write</w:t>
      </w:r>
    </w:p>
    <w:p w:rsidR="0069407D" w:rsidRDefault="0069407D" w:rsidP="00623C4B">
      <w:r>
        <w:tab/>
        <w:t xml:space="preserve">          We write</w:t>
      </w:r>
      <w:r>
        <w:tab/>
      </w:r>
      <w:r>
        <w:tab/>
      </w:r>
      <w:r>
        <w:tab/>
      </w:r>
      <w:r>
        <w:tab/>
        <w:t>we do not write</w:t>
      </w:r>
    </w:p>
    <w:p w:rsidR="009B3EAE" w:rsidRDefault="009B3EAE" w:rsidP="00623C4B">
      <w:r>
        <w:t xml:space="preserve"> </w:t>
      </w:r>
      <w:r>
        <w:tab/>
        <w:t xml:space="preserve">          You write</w:t>
      </w:r>
      <w:r>
        <w:tab/>
      </w:r>
      <w:r>
        <w:tab/>
      </w:r>
      <w:r>
        <w:tab/>
      </w:r>
      <w:r>
        <w:tab/>
        <w:t>you do not write</w:t>
      </w:r>
    </w:p>
    <w:p w:rsidR="0069407D" w:rsidRDefault="0069407D" w:rsidP="00623C4B">
      <w:r>
        <w:t xml:space="preserve">                         He/She/It writes</w:t>
      </w:r>
      <w:r>
        <w:tab/>
      </w:r>
      <w:r>
        <w:tab/>
      </w:r>
      <w:r>
        <w:tab/>
        <w:t xml:space="preserve">  He/She/It does not write</w:t>
      </w:r>
    </w:p>
    <w:p w:rsidR="00465AB3" w:rsidRDefault="00465AB3" w:rsidP="00623C4B">
      <w:r>
        <w:t xml:space="preserve">            Affirmative Questions</w:t>
      </w:r>
      <w:r>
        <w:tab/>
      </w:r>
      <w:r>
        <w:tab/>
      </w:r>
      <w:r>
        <w:tab/>
        <w:t>Negative Questions</w:t>
      </w:r>
    </w:p>
    <w:p w:rsidR="00465AB3" w:rsidRDefault="00465AB3" w:rsidP="00623C4B">
      <w:r>
        <w:t xml:space="preserve">               Do I write?</w:t>
      </w:r>
      <w:r>
        <w:tab/>
      </w:r>
      <w:r>
        <w:tab/>
      </w:r>
      <w:r>
        <w:tab/>
      </w:r>
      <w:r>
        <w:tab/>
        <w:t xml:space="preserve">         Do I not write</w:t>
      </w:r>
    </w:p>
    <w:p w:rsidR="00465AB3" w:rsidRDefault="00465AB3" w:rsidP="00623C4B">
      <w:r>
        <w:t xml:space="preserve">              Does He write?</w:t>
      </w:r>
      <w:r>
        <w:tab/>
      </w:r>
      <w:r>
        <w:tab/>
        <w:t xml:space="preserve">                                      Does he not write?</w:t>
      </w:r>
    </w:p>
    <w:p w:rsidR="00465AB3" w:rsidRDefault="00465AB3" w:rsidP="00623C4B">
      <w:r>
        <w:t>This tense is used :</w:t>
      </w:r>
    </w:p>
    <w:p w:rsidR="00465AB3" w:rsidRDefault="00465AB3" w:rsidP="00465AB3">
      <w:pPr>
        <w:pStyle w:val="ListParagraph"/>
        <w:numPr>
          <w:ilvl w:val="0"/>
          <w:numId w:val="68"/>
        </w:numPr>
      </w:pPr>
      <w:r>
        <w:t>To express habitual action.</w:t>
      </w:r>
    </w:p>
    <w:p w:rsidR="00465AB3" w:rsidRDefault="00465AB3" w:rsidP="00623C4B">
      <w:r>
        <w:t>Ex: We get up at 6’o clock.</w:t>
      </w:r>
    </w:p>
    <w:p w:rsidR="00465AB3" w:rsidRDefault="00465AB3" w:rsidP="00623C4B">
      <w:r>
        <w:t xml:space="preserve">      He reads English newspaper.</w:t>
      </w:r>
    </w:p>
    <w:p w:rsidR="00465AB3" w:rsidRDefault="003D4AF9" w:rsidP="00623C4B">
      <w:r>
        <w:t xml:space="preserve">     </w:t>
      </w:r>
      <w:r w:rsidR="00465AB3">
        <w:t>They play chess.</w:t>
      </w:r>
    </w:p>
    <w:p w:rsidR="00465AB3" w:rsidRDefault="00465AB3" w:rsidP="00465AB3">
      <w:pPr>
        <w:pStyle w:val="ListParagraph"/>
        <w:numPr>
          <w:ilvl w:val="0"/>
          <w:numId w:val="68"/>
        </w:numPr>
      </w:pPr>
      <w:r>
        <w:t>To say that something always or generally true.</w:t>
      </w:r>
    </w:p>
    <w:p w:rsidR="00465AB3" w:rsidRDefault="00465AB3" w:rsidP="00465AB3">
      <w:pPr>
        <w:pStyle w:val="ListParagraph"/>
      </w:pPr>
      <w:r>
        <w:t>Ex: The sun rises in the east.</w:t>
      </w:r>
    </w:p>
    <w:p w:rsidR="00465AB3" w:rsidRDefault="00465AB3" w:rsidP="00465AB3">
      <w:pPr>
        <w:pStyle w:val="ListParagraph"/>
      </w:pPr>
      <w:r>
        <w:t>The sun sets in the west.</w:t>
      </w:r>
    </w:p>
    <w:p w:rsidR="00465AB3" w:rsidRDefault="00465AB3" w:rsidP="00465AB3">
      <w:pPr>
        <w:pStyle w:val="ListParagraph"/>
      </w:pPr>
      <w:r>
        <w:t>Birds fly in the air.</w:t>
      </w:r>
    </w:p>
    <w:p w:rsidR="002C4C81" w:rsidRDefault="002C4C81" w:rsidP="00465AB3">
      <w:pPr>
        <w:pStyle w:val="ListParagraph"/>
      </w:pPr>
      <w:r>
        <w:t>Water flows in downward direction.</w:t>
      </w:r>
    </w:p>
    <w:p w:rsidR="002C4C81" w:rsidRDefault="0002664F" w:rsidP="00465AB3">
      <w:pPr>
        <w:pStyle w:val="ListParagraph"/>
      </w:pPr>
      <w:r>
        <w:t>Baby cries when it is hungry.</w:t>
      </w:r>
    </w:p>
    <w:p w:rsidR="0002664F" w:rsidRDefault="0002664F" w:rsidP="00465AB3">
      <w:pPr>
        <w:pStyle w:val="ListParagraph"/>
      </w:pPr>
      <w:r>
        <w:t>Man weeps when he is unhappy.</w:t>
      </w:r>
    </w:p>
    <w:p w:rsidR="0002664F" w:rsidRDefault="0002664F" w:rsidP="00465AB3">
      <w:pPr>
        <w:pStyle w:val="ListParagraph"/>
      </w:pPr>
      <w:r>
        <w:t>Body dies but soul never dies.</w:t>
      </w:r>
    </w:p>
    <w:p w:rsidR="0002664F" w:rsidRDefault="0002664F" w:rsidP="00465AB3">
      <w:pPr>
        <w:pStyle w:val="ListParagraph"/>
      </w:pPr>
      <w:r>
        <w:t>God is omnipotent.</w:t>
      </w:r>
    </w:p>
    <w:p w:rsidR="00465AB3" w:rsidRDefault="00465AB3" w:rsidP="00465AB3">
      <w:pPr>
        <w:pStyle w:val="ListParagraph"/>
        <w:numPr>
          <w:ilvl w:val="0"/>
          <w:numId w:val="68"/>
        </w:numPr>
      </w:pPr>
      <w:r>
        <w:t>In Commentaries:</w:t>
      </w:r>
    </w:p>
    <w:p w:rsidR="00465AB3" w:rsidRDefault="00465AB3" w:rsidP="00465AB3">
      <w:pPr>
        <w:pStyle w:val="ListParagraph"/>
      </w:pPr>
      <w:r>
        <w:t>The wicket keeper tries to catch the ball but he misses it and the bats man takes another run.</w:t>
      </w:r>
    </w:p>
    <w:p w:rsidR="00465AB3" w:rsidRDefault="00465AB3" w:rsidP="00465AB3">
      <w:pPr>
        <w:pStyle w:val="ListParagraph"/>
        <w:numPr>
          <w:ilvl w:val="0"/>
          <w:numId w:val="68"/>
        </w:numPr>
      </w:pPr>
      <w:r>
        <w:t>In reviews:</w:t>
      </w:r>
    </w:p>
    <w:p w:rsidR="00465AB3" w:rsidRDefault="00465AB3" w:rsidP="00465AB3">
      <w:pPr>
        <w:pStyle w:val="ListParagraph"/>
      </w:pPr>
      <w:r>
        <w:t>In the film, the hero acts well and the heroine dances excellently. In the novel, the hero uses slang language.</w:t>
      </w:r>
    </w:p>
    <w:p w:rsidR="00465AB3" w:rsidRDefault="00465AB3" w:rsidP="00465AB3">
      <w:pPr>
        <w:pStyle w:val="ListParagraph"/>
        <w:numPr>
          <w:ilvl w:val="0"/>
          <w:numId w:val="68"/>
        </w:numPr>
      </w:pPr>
      <w:r>
        <w:t>In newspaper headlines, to describe a past event:</w:t>
      </w:r>
    </w:p>
    <w:p w:rsidR="00465AB3" w:rsidRDefault="00465AB3" w:rsidP="00465AB3">
      <w:pPr>
        <w:pStyle w:val="ListParagraph"/>
      </w:pPr>
      <w:r>
        <w:t>Ex: President resigns</w:t>
      </w:r>
    </w:p>
    <w:p w:rsidR="00465AB3" w:rsidRDefault="00465AB3" w:rsidP="00465AB3">
      <w:pPr>
        <w:pStyle w:val="ListParagraph"/>
      </w:pPr>
      <w:r>
        <w:t>India wins the hero cup.</w:t>
      </w:r>
    </w:p>
    <w:p w:rsidR="0002664F" w:rsidRDefault="0002664F" w:rsidP="0002664F">
      <w:pPr>
        <w:pStyle w:val="ListParagraph"/>
        <w:numPr>
          <w:ilvl w:val="0"/>
          <w:numId w:val="68"/>
        </w:numPr>
      </w:pPr>
      <w:r>
        <w:t>Scientific Truth:</w:t>
      </w:r>
    </w:p>
    <w:p w:rsidR="0002664F" w:rsidRDefault="0002664F" w:rsidP="0002664F">
      <w:pPr>
        <w:pStyle w:val="ListParagraph"/>
      </w:pPr>
      <w:r>
        <w:t>Ex: Suffocation kills man.</w:t>
      </w:r>
    </w:p>
    <w:p w:rsidR="0002664F" w:rsidRDefault="0002664F" w:rsidP="0002664F">
      <w:pPr>
        <w:pStyle w:val="ListParagraph"/>
      </w:pPr>
      <w:r>
        <w:t>Plants are green.</w:t>
      </w:r>
    </w:p>
    <w:p w:rsidR="0002664F" w:rsidRDefault="0002664F" w:rsidP="0002664F">
      <w:pPr>
        <w:pStyle w:val="ListParagraph"/>
      </w:pPr>
      <w:r>
        <w:t>Plant inhale and exhale air.</w:t>
      </w:r>
    </w:p>
    <w:p w:rsidR="0002664F" w:rsidRDefault="0002664F" w:rsidP="0002664F">
      <w:pPr>
        <w:pStyle w:val="ListParagraph"/>
      </w:pPr>
      <w:r>
        <w:t>Bones of children are brittle.</w:t>
      </w:r>
    </w:p>
    <w:p w:rsidR="0002664F" w:rsidRDefault="0002664F" w:rsidP="0002664F">
      <w:pPr>
        <w:pStyle w:val="ListParagraph"/>
      </w:pPr>
      <w:r>
        <w:lastRenderedPageBreak/>
        <w:t>Chalks are brittle.</w:t>
      </w:r>
    </w:p>
    <w:p w:rsidR="0002664F" w:rsidRDefault="0002664F" w:rsidP="0002664F">
      <w:pPr>
        <w:pStyle w:val="ListParagraph"/>
        <w:numPr>
          <w:ilvl w:val="0"/>
          <w:numId w:val="68"/>
        </w:numPr>
      </w:pPr>
      <w:r>
        <w:t>Historical Present: While telling Historic stories we have to use present tense.</w:t>
      </w:r>
    </w:p>
    <w:p w:rsidR="007A20F3" w:rsidRDefault="0002664F" w:rsidP="0002664F">
      <w:pPr>
        <w:pStyle w:val="ListParagraph"/>
      </w:pPr>
      <w:r>
        <w:t>Ex:</w:t>
      </w:r>
      <w:r w:rsidR="007A20F3">
        <w:t xml:space="preserve"> People gather around a store window to watch the first television.</w:t>
      </w:r>
    </w:p>
    <w:p w:rsidR="0002664F" w:rsidRDefault="007A20F3" w:rsidP="0002664F">
      <w:pPr>
        <w:pStyle w:val="ListParagraph"/>
      </w:pPr>
      <w:r>
        <w:t>There is a famous story of Presid</w:t>
      </w:r>
      <w:r w:rsidR="00E867C1">
        <w:t>ent Abraham Lincoln, taking a vo</w:t>
      </w:r>
      <w:r>
        <w:t>te in a cabinet meeting</w:t>
      </w:r>
      <w:r w:rsidR="00E867C1">
        <w:t xml:space="preserve"> on  whether to sign the Emancipation</w:t>
      </w:r>
      <w:r w:rsidR="0002664F">
        <w:t xml:space="preserve"> </w:t>
      </w:r>
      <w:r w:rsidR="00E867C1">
        <w:t>Proclamation.</w:t>
      </w:r>
    </w:p>
    <w:p w:rsidR="0002664F" w:rsidRDefault="0002664F" w:rsidP="0002664F">
      <w:pPr>
        <w:pStyle w:val="ListParagraph"/>
      </w:pPr>
    </w:p>
    <w:p w:rsidR="00465AB3" w:rsidRDefault="00465AB3" w:rsidP="00623C4B"/>
    <w:p w:rsidR="003D4AF9" w:rsidRDefault="003D4AF9" w:rsidP="003D4AF9">
      <w:pPr>
        <w:ind w:left="360"/>
      </w:pPr>
      <w:r>
        <w:t xml:space="preserve">                                             2.Present Continuous Tense</w:t>
      </w:r>
    </w:p>
    <w:p w:rsidR="003D4AF9" w:rsidRDefault="003D4AF9" w:rsidP="003D4AF9">
      <w:pPr>
        <w:ind w:left="360"/>
      </w:pPr>
      <w:r>
        <w:t>The present continuous tense is formed with am/is/are plus the –</w:t>
      </w:r>
      <w:proofErr w:type="spellStart"/>
      <w:r>
        <w:t>ing</w:t>
      </w:r>
      <w:proofErr w:type="spellEnd"/>
      <w:r>
        <w:t xml:space="preserve">  form of the verbs.</w:t>
      </w:r>
    </w:p>
    <w:p w:rsidR="003D4AF9" w:rsidRDefault="003D4AF9" w:rsidP="003D4AF9">
      <w:pPr>
        <w:ind w:left="360"/>
      </w:pPr>
      <w:r>
        <w:t>Examples:</w:t>
      </w:r>
    </w:p>
    <w:p w:rsidR="003D4AF9" w:rsidRDefault="003D4AF9" w:rsidP="003D4AF9">
      <w:pPr>
        <w:ind w:left="360"/>
      </w:pPr>
      <w:r>
        <w:t>Affirmative Statements</w:t>
      </w:r>
      <w:r>
        <w:tab/>
      </w:r>
      <w:r>
        <w:tab/>
      </w:r>
      <w:r>
        <w:tab/>
        <w:t>Negative statements</w:t>
      </w:r>
    </w:p>
    <w:p w:rsidR="003D4AF9" w:rsidRDefault="003D4AF9" w:rsidP="003D4AF9">
      <w:pPr>
        <w:ind w:left="360"/>
      </w:pPr>
      <w:r>
        <w:t>I am writing</w:t>
      </w:r>
      <w:r>
        <w:tab/>
      </w:r>
      <w:r>
        <w:tab/>
      </w:r>
      <w:r>
        <w:tab/>
      </w:r>
      <w:r>
        <w:tab/>
      </w:r>
      <w:r>
        <w:tab/>
        <w:t>I am not writing</w:t>
      </w:r>
      <w:r>
        <w:tab/>
      </w:r>
      <w:r>
        <w:tab/>
      </w:r>
    </w:p>
    <w:p w:rsidR="003D4AF9" w:rsidRDefault="003D4AF9" w:rsidP="003D4AF9">
      <w:pPr>
        <w:ind w:left="360"/>
      </w:pPr>
      <w:r>
        <w:t>You are writing.</w:t>
      </w:r>
      <w:r>
        <w:tab/>
      </w:r>
      <w:r>
        <w:tab/>
      </w:r>
      <w:r>
        <w:tab/>
      </w:r>
      <w:r>
        <w:tab/>
        <w:t>You are not writing</w:t>
      </w:r>
      <w:r>
        <w:tab/>
      </w:r>
      <w:r>
        <w:tab/>
      </w:r>
      <w:r>
        <w:tab/>
      </w:r>
      <w:r>
        <w:tab/>
      </w:r>
    </w:p>
    <w:p w:rsidR="001A170B" w:rsidRDefault="003D4AF9" w:rsidP="003D4AF9">
      <w:pPr>
        <w:ind w:left="360"/>
      </w:pPr>
      <w:r>
        <w:t>He is writing</w:t>
      </w:r>
      <w:r>
        <w:tab/>
      </w:r>
      <w:r>
        <w:tab/>
      </w:r>
      <w:r>
        <w:tab/>
      </w:r>
      <w:r>
        <w:tab/>
        <w:t>He is not writing</w:t>
      </w:r>
    </w:p>
    <w:p w:rsidR="001A170B" w:rsidRDefault="001A170B" w:rsidP="003D4AF9">
      <w:pPr>
        <w:ind w:left="360"/>
      </w:pPr>
      <w:r>
        <w:t>Affirmative Question</w:t>
      </w:r>
      <w:r>
        <w:tab/>
      </w:r>
      <w:r>
        <w:tab/>
      </w:r>
      <w:r>
        <w:tab/>
        <w:t>Negative Questions</w:t>
      </w:r>
    </w:p>
    <w:p w:rsidR="001A170B" w:rsidRDefault="001A170B" w:rsidP="003D4AF9">
      <w:pPr>
        <w:ind w:left="360"/>
      </w:pPr>
      <w:r>
        <w:t>Am I writing?</w:t>
      </w:r>
      <w:r>
        <w:tab/>
        <w:t xml:space="preserve">                                           Am I not writing?</w:t>
      </w:r>
    </w:p>
    <w:p w:rsidR="000B7CA1" w:rsidRDefault="001A170B" w:rsidP="003D4AF9">
      <w:pPr>
        <w:ind w:left="360"/>
      </w:pPr>
      <w:r>
        <w:t>Are you writing?</w:t>
      </w:r>
      <w:r>
        <w:tab/>
      </w:r>
      <w:r>
        <w:tab/>
      </w:r>
      <w:r>
        <w:tab/>
        <w:t xml:space="preserve">            Are you not writing?</w:t>
      </w:r>
    </w:p>
    <w:p w:rsidR="000B7CA1" w:rsidRDefault="000B7CA1" w:rsidP="003D4AF9">
      <w:pPr>
        <w:ind w:left="360"/>
      </w:pPr>
      <w:r>
        <w:t>Is he writing?                                                      Is he not writing?</w:t>
      </w:r>
      <w:r w:rsidR="003D4AF9">
        <w:tab/>
      </w:r>
    </w:p>
    <w:p w:rsidR="000B7CA1" w:rsidRDefault="000B7CA1" w:rsidP="003D4AF9">
      <w:pPr>
        <w:ind w:left="360"/>
      </w:pPr>
      <w:r>
        <w:t>Present Continuous Tense is used:</w:t>
      </w:r>
    </w:p>
    <w:p w:rsidR="000B7CA1" w:rsidRDefault="000B7CA1" w:rsidP="000B7CA1">
      <w:pPr>
        <w:pStyle w:val="ListParagraph"/>
        <w:numPr>
          <w:ilvl w:val="0"/>
          <w:numId w:val="69"/>
        </w:numPr>
      </w:pPr>
      <w:r>
        <w:t>To express actions going on at the time of speaking:</w:t>
      </w:r>
    </w:p>
    <w:p w:rsidR="000B7CA1" w:rsidRDefault="000B7CA1" w:rsidP="000B7CA1">
      <w:pPr>
        <w:pStyle w:val="ListParagraph"/>
      </w:pPr>
      <w:r>
        <w:t>Example: We are eating Lunch.</w:t>
      </w:r>
    </w:p>
    <w:p w:rsidR="000B7CA1" w:rsidRDefault="000B7CA1" w:rsidP="000B7CA1">
      <w:pPr>
        <w:pStyle w:val="ListParagraph"/>
      </w:pPr>
      <w:r>
        <w:t xml:space="preserve">                  She is watching T.V.</w:t>
      </w:r>
    </w:p>
    <w:p w:rsidR="000B7CA1" w:rsidRDefault="000B7CA1" w:rsidP="000B7CA1">
      <w:pPr>
        <w:pStyle w:val="ListParagraph"/>
      </w:pPr>
      <w:r>
        <w:t xml:space="preserve">                  They are playing chess.</w:t>
      </w:r>
    </w:p>
    <w:p w:rsidR="000B7CA1" w:rsidRDefault="000B7CA1" w:rsidP="000B7CA1">
      <w:pPr>
        <w:pStyle w:val="ListParagraph"/>
        <w:numPr>
          <w:ilvl w:val="0"/>
          <w:numId w:val="69"/>
        </w:numPr>
      </w:pPr>
      <w:r>
        <w:t>We also use the Present Continuous to talk about something that is going on during this period of time but is not happening just at the moment.</w:t>
      </w:r>
    </w:p>
    <w:p w:rsidR="000B7CA1" w:rsidRDefault="000B7CA1" w:rsidP="000B7CA1">
      <w:pPr>
        <w:pStyle w:val="ListParagraph"/>
      </w:pPr>
      <w:r>
        <w:t>Example: I am writing a novel.</w:t>
      </w:r>
    </w:p>
    <w:p w:rsidR="000B7CA1" w:rsidRDefault="000B7CA1" w:rsidP="000B7CA1">
      <w:pPr>
        <w:pStyle w:val="ListParagraph"/>
      </w:pPr>
      <w:r>
        <w:t>He is reading the novel. Don’t take it.</w:t>
      </w:r>
    </w:p>
    <w:p w:rsidR="000B7CA1" w:rsidRDefault="000B7CA1" w:rsidP="000B7CA1">
      <w:pPr>
        <w:pStyle w:val="ListParagraph"/>
      </w:pPr>
      <w:r>
        <w:t>They are constructing a house.</w:t>
      </w:r>
    </w:p>
    <w:p w:rsidR="000B7CA1" w:rsidRDefault="000B7CA1" w:rsidP="000B7CA1">
      <w:pPr>
        <w:pStyle w:val="ListParagraph"/>
      </w:pPr>
      <w:r>
        <w:t>The following verbs are usually Not used in any of the continuous Tense.</w:t>
      </w:r>
    </w:p>
    <w:p w:rsidR="000B7CA1" w:rsidRDefault="000B7CA1" w:rsidP="000B7CA1">
      <w:pPr>
        <w:pStyle w:val="ListParagraph"/>
      </w:pPr>
      <w:r>
        <w:t>Verbs of the senses:       Ex: See ,hear ,smell ,taste</w:t>
      </w:r>
    </w:p>
    <w:p w:rsidR="000B7CA1" w:rsidRDefault="000B7CA1" w:rsidP="000B7CA1">
      <w:pPr>
        <w:pStyle w:val="ListParagraph"/>
      </w:pPr>
      <w:r>
        <w:t>Verbs of feeling:             Ex: Want, wish, desire, like, love, dislike, hate.</w:t>
      </w:r>
    </w:p>
    <w:p w:rsidR="000B7CA1" w:rsidRDefault="000B7CA1" w:rsidP="000B7CA1">
      <w:pPr>
        <w:pStyle w:val="ListParagraph"/>
      </w:pPr>
      <w:r>
        <w:t>Verbs of thinking:   Ex: think, suppose, know, understand, believe, agree, remember, forget</w:t>
      </w:r>
    </w:p>
    <w:p w:rsidR="000B7CA1" w:rsidRDefault="000B7CA1" w:rsidP="000B7CA1">
      <w:pPr>
        <w:pStyle w:val="ListParagraph"/>
      </w:pPr>
      <w:r>
        <w:t>Verbs of possession: Ex: have, possess, own, belong to</w:t>
      </w:r>
    </w:p>
    <w:p w:rsidR="000B7CA1" w:rsidRDefault="000B7CA1" w:rsidP="000B7CA1">
      <w:pPr>
        <w:pStyle w:val="ListParagraph"/>
      </w:pPr>
      <w:r>
        <w:lastRenderedPageBreak/>
        <w:t>Verbs of appearing: Ex:</w:t>
      </w:r>
      <w:r w:rsidR="007B41D0">
        <w:t xml:space="preserve"> </w:t>
      </w:r>
      <w:r>
        <w:t>appear</w:t>
      </w:r>
      <w:r w:rsidR="007B41D0">
        <w:t xml:space="preserve"> </w:t>
      </w:r>
      <w:r>
        <w:t>,look</w:t>
      </w:r>
      <w:r w:rsidR="007B41D0">
        <w:t xml:space="preserve"> </w:t>
      </w:r>
      <w:r>
        <w:t>,see</w:t>
      </w:r>
    </w:p>
    <w:p w:rsidR="002C4C81" w:rsidRDefault="002C4C81" w:rsidP="000B7CA1">
      <w:pPr>
        <w:pStyle w:val="ListParagraph"/>
      </w:pPr>
      <w:r>
        <w:t>In correct</w:t>
      </w:r>
      <w:r w:rsidR="007B41D0">
        <w:t xml:space="preserve">                                      </w:t>
      </w:r>
      <w:proofErr w:type="spellStart"/>
      <w:r w:rsidR="007B41D0">
        <w:t>Correct</w:t>
      </w:r>
      <w:proofErr w:type="spellEnd"/>
    </w:p>
    <w:p w:rsidR="007B41D0" w:rsidRDefault="007B41D0" w:rsidP="000B7CA1">
      <w:pPr>
        <w:pStyle w:val="ListParagraph"/>
      </w:pPr>
      <w:r>
        <w:t>He is hearing</w:t>
      </w:r>
      <w:r>
        <w:tab/>
        <w:t xml:space="preserve">                          He hears</w:t>
      </w:r>
    </w:p>
    <w:p w:rsidR="007B41D0" w:rsidRDefault="007B41D0" w:rsidP="000B7CA1">
      <w:pPr>
        <w:pStyle w:val="ListParagraph"/>
      </w:pPr>
      <w:r>
        <w:t>He is wanting money                 He wants money.</w:t>
      </w:r>
    </w:p>
    <w:p w:rsidR="007B41D0" w:rsidRDefault="007B41D0" w:rsidP="000B7CA1">
      <w:pPr>
        <w:pStyle w:val="ListParagraph"/>
      </w:pPr>
      <w:r>
        <w:t>I am thinking</w:t>
      </w:r>
      <w:r>
        <w:tab/>
        <w:t xml:space="preserve">                           I think</w:t>
      </w:r>
    </w:p>
    <w:p w:rsidR="007B41D0" w:rsidRDefault="007B41D0" w:rsidP="000B7CA1">
      <w:pPr>
        <w:pStyle w:val="ListParagraph"/>
      </w:pPr>
      <w:r>
        <w:t>It is  belonging to me</w:t>
      </w:r>
      <w:r>
        <w:tab/>
        <w:t xml:space="preserve">            It belongs to me</w:t>
      </w:r>
    </w:p>
    <w:p w:rsidR="007B41D0" w:rsidRDefault="007B41D0" w:rsidP="000B7CA1">
      <w:pPr>
        <w:pStyle w:val="ListParagraph"/>
      </w:pPr>
      <w:r>
        <w:t>She is looking sad                         She looks sad</w:t>
      </w:r>
    </w:p>
    <w:p w:rsidR="000B7CA1" w:rsidRDefault="000B7CA1" w:rsidP="000B7CA1">
      <w:pPr>
        <w:pStyle w:val="ListParagraph"/>
      </w:pPr>
    </w:p>
    <w:p w:rsidR="000B7CA1" w:rsidRDefault="007B41D0" w:rsidP="007B41D0">
      <w:pPr>
        <w:pStyle w:val="ListParagraph"/>
      </w:pPr>
      <w:r>
        <w:t xml:space="preserve">  </w:t>
      </w:r>
      <w:r>
        <w:tab/>
      </w:r>
      <w:r>
        <w:tab/>
      </w:r>
      <w:r>
        <w:tab/>
        <w:t>3.Present Perfect</w:t>
      </w:r>
    </w:p>
    <w:p w:rsidR="007B41D0" w:rsidRDefault="007B41D0" w:rsidP="007B41D0">
      <w:pPr>
        <w:pStyle w:val="ListParagraph"/>
      </w:pPr>
      <w:r>
        <w:t>The Present Perfect Tense is formed with have/has plus the past participle.</w:t>
      </w:r>
    </w:p>
    <w:p w:rsidR="007B41D0" w:rsidRDefault="007B41D0" w:rsidP="007B41D0">
      <w:pPr>
        <w:pStyle w:val="ListParagraph"/>
      </w:pPr>
      <w:r>
        <w:t>Affirmative Statements</w:t>
      </w:r>
      <w:r>
        <w:tab/>
      </w:r>
      <w:r>
        <w:tab/>
      </w:r>
      <w:r>
        <w:tab/>
      </w:r>
      <w:r>
        <w:tab/>
      </w:r>
      <w:r>
        <w:tab/>
        <w:t>Negative Statements</w:t>
      </w:r>
    </w:p>
    <w:p w:rsidR="007B41D0" w:rsidRDefault="007B41D0" w:rsidP="007B41D0">
      <w:pPr>
        <w:pStyle w:val="ListParagraph"/>
      </w:pPr>
      <w:r>
        <w:t>I have written</w:t>
      </w:r>
      <w:r>
        <w:tab/>
      </w:r>
      <w:r>
        <w:tab/>
      </w:r>
      <w:r>
        <w:tab/>
      </w:r>
      <w:r>
        <w:tab/>
      </w:r>
      <w:r>
        <w:tab/>
      </w:r>
      <w:r>
        <w:tab/>
        <w:t>I have not written</w:t>
      </w:r>
    </w:p>
    <w:p w:rsidR="007B41D0" w:rsidRDefault="007B41D0" w:rsidP="007B41D0">
      <w:pPr>
        <w:pStyle w:val="ListParagraph"/>
      </w:pPr>
      <w:r>
        <w:t>He has written</w:t>
      </w:r>
      <w:r>
        <w:tab/>
      </w:r>
      <w:r>
        <w:tab/>
      </w:r>
      <w:r>
        <w:tab/>
      </w:r>
      <w:r>
        <w:tab/>
      </w:r>
      <w:r>
        <w:tab/>
      </w:r>
      <w:r>
        <w:tab/>
        <w:t>He has not written</w:t>
      </w:r>
    </w:p>
    <w:p w:rsidR="007B41D0" w:rsidRDefault="007B41D0" w:rsidP="007B41D0">
      <w:pPr>
        <w:pStyle w:val="ListParagraph"/>
      </w:pPr>
      <w:r>
        <w:t>Affirmative Questions</w:t>
      </w:r>
      <w:r>
        <w:tab/>
      </w:r>
      <w:r>
        <w:tab/>
      </w:r>
      <w:r>
        <w:tab/>
      </w:r>
      <w:r>
        <w:tab/>
        <w:t xml:space="preserve">              Negative Questions</w:t>
      </w:r>
    </w:p>
    <w:p w:rsidR="007B41D0" w:rsidRDefault="007B41D0" w:rsidP="007B41D0">
      <w:pPr>
        <w:pStyle w:val="ListParagraph"/>
      </w:pPr>
      <w:r>
        <w:t>Have I written?</w:t>
      </w:r>
      <w:r>
        <w:tab/>
      </w:r>
      <w:r>
        <w:tab/>
      </w:r>
      <w:r>
        <w:tab/>
      </w:r>
      <w:r>
        <w:tab/>
      </w:r>
      <w:r>
        <w:tab/>
      </w:r>
      <w:r>
        <w:tab/>
        <w:t>Have I not written?</w:t>
      </w:r>
    </w:p>
    <w:p w:rsidR="007B41D0" w:rsidRDefault="007B41D0" w:rsidP="007B41D0">
      <w:pPr>
        <w:pStyle w:val="ListParagraph"/>
      </w:pPr>
      <w:r>
        <w:t>Has he written?</w:t>
      </w:r>
      <w:r>
        <w:tab/>
      </w:r>
      <w:r>
        <w:tab/>
      </w:r>
      <w:r>
        <w:tab/>
      </w:r>
      <w:r>
        <w:tab/>
      </w:r>
      <w:r>
        <w:tab/>
      </w:r>
      <w:r>
        <w:tab/>
        <w:t>Has he not written?</w:t>
      </w:r>
    </w:p>
    <w:p w:rsidR="007B41D0" w:rsidRDefault="007B41D0" w:rsidP="007B41D0">
      <w:pPr>
        <w:pStyle w:val="ListParagraph"/>
      </w:pPr>
      <w:r>
        <w:t>Present Perfect Tense is used:</w:t>
      </w:r>
    </w:p>
    <w:p w:rsidR="007B41D0" w:rsidRDefault="007B41D0" w:rsidP="007B41D0">
      <w:pPr>
        <w:pStyle w:val="ListParagraph"/>
        <w:numPr>
          <w:ilvl w:val="0"/>
          <w:numId w:val="70"/>
        </w:numPr>
      </w:pPr>
      <w:r>
        <w:t xml:space="preserve">To talk about finished actions when we are thinking </w:t>
      </w:r>
      <w:r w:rsidR="00222831">
        <w:t>about their results in the present.</w:t>
      </w:r>
    </w:p>
    <w:p w:rsidR="00222831" w:rsidRDefault="00222831" w:rsidP="00222831">
      <w:pPr>
        <w:pStyle w:val="ListParagraph"/>
        <w:ind w:left="1080"/>
      </w:pPr>
      <w:r>
        <w:t>Ex: She has come.(She is here now)</w:t>
      </w:r>
    </w:p>
    <w:p w:rsidR="00222831" w:rsidRDefault="00222831" w:rsidP="00222831">
      <w:pPr>
        <w:pStyle w:val="ListParagraph"/>
        <w:ind w:left="1080"/>
      </w:pPr>
      <w:r>
        <w:t xml:space="preserve">   They have gone.(They are not here)</w:t>
      </w:r>
    </w:p>
    <w:p w:rsidR="00222831" w:rsidRDefault="00222831" w:rsidP="00222831">
      <w:pPr>
        <w:pStyle w:val="ListParagraph"/>
        <w:ind w:left="1080"/>
      </w:pPr>
      <w:r>
        <w:t>He has not eaten any bread.( The bread is still on the table)</w:t>
      </w:r>
    </w:p>
    <w:p w:rsidR="00222831" w:rsidRDefault="00222831" w:rsidP="00222831">
      <w:pPr>
        <w:pStyle w:val="ListParagraph"/>
        <w:ind w:left="1080"/>
      </w:pPr>
      <w:r>
        <w:t>We have not received the letter.(It is not with us now)</w:t>
      </w:r>
    </w:p>
    <w:p w:rsidR="00222831" w:rsidRDefault="00222831" w:rsidP="00222831">
      <w:pPr>
        <w:pStyle w:val="ListParagraph"/>
        <w:numPr>
          <w:ilvl w:val="0"/>
          <w:numId w:val="70"/>
        </w:numPr>
      </w:pPr>
      <w:r>
        <w:t>To express a past action whose duration is known.</w:t>
      </w:r>
    </w:p>
    <w:p w:rsidR="00222831" w:rsidRDefault="00222831" w:rsidP="00222831">
      <w:pPr>
        <w:pStyle w:val="ListParagraph"/>
        <w:ind w:left="1080"/>
      </w:pPr>
      <w:r>
        <w:t>Ex: They have lived here for 20 years.</w:t>
      </w:r>
    </w:p>
    <w:p w:rsidR="00222831" w:rsidRDefault="002F04BE" w:rsidP="00222831">
      <w:pPr>
        <w:pStyle w:val="ListParagraph"/>
        <w:ind w:left="1080"/>
      </w:pPr>
      <w:r>
        <w:t xml:space="preserve">       </w:t>
      </w:r>
      <w:r w:rsidR="00222831">
        <w:t>He  has been ill for five days.</w:t>
      </w:r>
    </w:p>
    <w:p w:rsidR="002F04BE" w:rsidRDefault="002F04BE" w:rsidP="00914858">
      <w:pPr>
        <w:pStyle w:val="ListParagraph"/>
        <w:numPr>
          <w:ilvl w:val="0"/>
          <w:numId w:val="71"/>
        </w:numPr>
      </w:pPr>
      <w:r>
        <w:t xml:space="preserve">We cannot use past time adverbial </w:t>
      </w:r>
      <w:r w:rsidR="00914858">
        <w:t>with the present perfect.</w:t>
      </w:r>
      <w:r w:rsidR="00796603">
        <w:t xml:space="preserve"> We often use present perfect tense to talk about past experiences in our lives. We don’t say when these experiences happened.</w:t>
      </w:r>
    </w:p>
    <w:p w:rsidR="00914858" w:rsidRDefault="00914858" w:rsidP="00914858">
      <w:pPr>
        <w:pStyle w:val="ListParagraph"/>
      </w:pPr>
      <w:r>
        <w:t>Ex: I have done it yesterday.(incorrect)</w:t>
      </w:r>
    </w:p>
    <w:p w:rsidR="00914858" w:rsidRDefault="00914858" w:rsidP="00914858">
      <w:pPr>
        <w:pStyle w:val="ListParagraph"/>
      </w:pPr>
      <w:r>
        <w:t>I have done it.(correct)</w:t>
      </w:r>
    </w:p>
    <w:p w:rsidR="00796603" w:rsidRDefault="00796603" w:rsidP="00914858">
      <w:pPr>
        <w:pStyle w:val="ListParagraph"/>
      </w:pPr>
      <w:r>
        <w:t>I  have been here before.</w:t>
      </w:r>
    </w:p>
    <w:p w:rsidR="00796603" w:rsidRDefault="00796603" w:rsidP="00914858">
      <w:pPr>
        <w:pStyle w:val="ListParagraph"/>
      </w:pPr>
      <w:r>
        <w:t>She has never been on a cruise.</w:t>
      </w:r>
    </w:p>
    <w:p w:rsidR="00796603" w:rsidRDefault="00796603" w:rsidP="00914858">
      <w:pPr>
        <w:pStyle w:val="ListParagraph"/>
      </w:pPr>
      <w:r>
        <w:t>I have run the Boston Marathon twice.</w:t>
      </w:r>
    </w:p>
    <w:p w:rsidR="00914858" w:rsidRDefault="00914858" w:rsidP="00914858">
      <w:pPr>
        <w:pStyle w:val="ListParagraph"/>
        <w:numPr>
          <w:ilvl w:val="0"/>
          <w:numId w:val="71"/>
        </w:numPr>
      </w:pPr>
      <w:r>
        <w:t>But, we can use adverbials like already, before, ever, never, yet,</w:t>
      </w:r>
      <w:r w:rsidR="008C0851">
        <w:t xml:space="preserve"> </w:t>
      </w:r>
      <w:r>
        <w:t>so far, up to know, just now</w:t>
      </w:r>
    </w:p>
    <w:p w:rsidR="00914858" w:rsidRDefault="00914858" w:rsidP="00914858">
      <w:pPr>
        <w:pStyle w:val="ListParagraph"/>
      </w:pPr>
      <w:r>
        <w:t>Ex: I have already read the book.</w:t>
      </w:r>
    </w:p>
    <w:p w:rsidR="00914858" w:rsidRDefault="00914858" w:rsidP="00914858">
      <w:pPr>
        <w:pStyle w:val="ListParagraph"/>
      </w:pPr>
      <w:r>
        <w:t>We have met before.</w:t>
      </w:r>
    </w:p>
    <w:p w:rsidR="00914858" w:rsidRDefault="00914858" w:rsidP="00914858">
      <w:pPr>
        <w:pStyle w:val="ListParagraph"/>
      </w:pPr>
      <w:r>
        <w:t>She has never meet me.</w:t>
      </w:r>
    </w:p>
    <w:p w:rsidR="00914858" w:rsidRDefault="00914858" w:rsidP="00914858">
      <w:pPr>
        <w:pStyle w:val="ListParagraph"/>
      </w:pPr>
      <w:r>
        <w:t>He was not arrived yet.</w:t>
      </w:r>
    </w:p>
    <w:p w:rsidR="00914858" w:rsidRDefault="00914858" w:rsidP="00914858">
      <w:pPr>
        <w:pStyle w:val="ListParagraph"/>
      </w:pPr>
      <w:r>
        <w:t>We have read three novels so far.</w:t>
      </w:r>
    </w:p>
    <w:p w:rsidR="00914858" w:rsidRDefault="00914858" w:rsidP="00914858">
      <w:pPr>
        <w:pStyle w:val="ListParagraph"/>
      </w:pPr>
      <w:r>
        <w:t>Have you ever read the Gita?</w:t>
      </w:r>
    </w:p>
    <w:p w:rsidR="00796603" w:rsidRDefault="00796603" w:rsidP="00914858">
      <w:pPr>
        <w:pStyle w:val="ListParagraph"/>
      </w:pPr>
      <w:r>
        <w:t>Have you ever read this book?</w:t>
      </w:r>
    </w:p>
    <w:p w:rsidR="00796603" w:rsidRDefault="00796603" w:rsidP="00914858">
      <w:pPr>
        <w:pStyle w:val="ListParagraph"/>
      </w:pPr>
      <w:r>
        <w:t>Have you ever been to India?</w:t>
      </w:r>
    </w:p>
    <w:p w:rsidR="00796603" w:rsidRDefault="00796603" w:rsidP="00914858">
      <w:pPr>
        <w:pStyle w:val="ListParagraph"/>
      </w:pPr>
      <w:r>
        <w:t>She has never been late?</w:t>
      </w:r>
    </w:p>
    <w:p w:rsidR="00796603" w:rsidRDefault="00796603" w:rsidP="00914858">
      <w:pPr>
        <w:pStyle w:val="ListParagraph"/>
      </w:pPr>
      <w:r>
        <w:lastRenderedPageBreak/>
        <w:t>I think I have seen this film before.</w:t>
      </w:r>
    </w:p>
    <w:p w:rsidR="00914858" w:rsidRDefault="00914858" w:rsidP="00914858">
      <w:pPr>
        <w:pStyle w:val="ListParagraph"/>
        <w:numPr>
          <w:ilvl w:val="0"/>
          <w:numId w:val="71"/>
        </w:numPr>
      </w:pPr>
      <w:r>
        <w:t>We can use ‘since’ and ‘for’ with the present perfect because when they are used in this way, they refer to a definite time.</w:t>
      </w:r>
    </w:p>
    <w:p w:rsidR="00914858" w:rsidRDefault="00914858" w:rsidP="00914858">
      <w:pPr>
        <w:pStyle w:val="ListParagraph"/>
      </w:pPr>
      <w:r>
        <w:t>Ex: We have lived here for ten years.</w:t>
      </w:r>
    </w:p>
    <w:p w:rsidR="00914858" w:rsidRDefault="00914858" w:rsidP="00914858">
      <w:pPr>
        <w:pStyle w:val="ListParagraph"/>
      </w:pPr>
      <w:r>
        <w:t xml:space="preserve">  We have lived here since 1987.</w:t>
      </w:r>
    </w:p>
    <w:p w:rsidR="00914858" w:rsidRDefault="00BE26A7" w:rsidP="00BE26A7">
      <w:pPr>
        <w:pStyle w:val="ListParagraph"/>
        <w:numPr>
          <w:ilvl w:val="0"/>
          <w:numId w:val="71"/>
        </w:numPr>
      </w:pPr>
      <w:r>
        <w:t>We use since a moment in the past.(Beginning of a period of time)</w:t>
      </w:r>
    </w:p>
    <w:p w:rsidR="00BE26A7" w:rsidRDefault="00BE26A7" w:rsidP="00BE26A7">
      <w:pPr>
        <w:pStyle w:val="ListParagraph"/>
      </w:pPr>
      <w:r>
        <w:t>Ex: Since I was born.</w:t>
      </w:r>
    </w:p>
    <w:p w:rsidR="00BE26A7" w:rsidRDefault="00BE26A7" w:rsidP="00BE26A7">
      <w:pPr>
        <w:pStyle w:val="ListParagraph"/>
      </w:pPr>
      <w:r>
        <w:t>Since 10 ’0 clock</w:t>
      </w:r>
    </w:p>
    <w:p w:rsidR="00BE26A7" w:rsidRDefault="00BE26A7" w:rsidP="00BE26A7">
      <w:pPr>
        <w:pStyle w:val="ListParagraph"/>
      </w:pPr>
      <w:r>
        <w:t>Since last Wednesday</w:t>
      </w:r>
    </w:p>
    <w:p w:rsidR="00BE26A7" w:rsidRDefault="00BE26A7" w:rsidP="00BE26A7">
      <w:pPr>
        <w:pStyle w:val="ListParagraph"/>
      </w:pPr>
      <w:r>
        <w:t>Ex: we have been here since 4 ‘0 clock.</w:t>
      </w:r>
    </w:p>
    <w:p w:rsidR="00BE26A7" w:rsidRDefault="00BE26A7" w:rsidP="00BE26A7">
      <w:pPr>
        <w:pStyle w:val="ListParagraph"/>
      </w:pPr>
      <w:r>
        <w:t>I had lived in Delhi since I was born.(still live in Delhi).</w:t>
      </w:r>
    </w:p>
    <w:p w:rsidR="00BE26A7" w:rsidRDefault="00BE26A7" w:rsidP="00BE26A7">
      <w:pPr>
        <w:pStyle w:val="ListParagraph"/>
      </w:pPr>
      <w:r>
        <w:t>They have been married since 2002.</w:t>
      </w:r>
    </w:p>
    <w:p w:rsidR="00BE26A7" w:rsidRDefault="00BE26A7" w:rsidP="00BE26A7">
      <w:pPr>
        <w:pStyle w:val="ListParagraph"/>
        <w:numPr>
          <w:ilvl w:val="0"/>
          <w:numId w:val="71"/>
        </w:numPr>
      </w:pPr>
      <w:r>
        <w:t>We use for a period of time.</w:t>
      </w:r>
    </w:p>
    <w:p w:rsidR="00BE26A7" w:rsidRDefault="00BE26A7" w:rsidP="00BE26A7">
      <w:pPr>
        <w:pStyle w:val="ListParagraph"/>
      </w:pPr>
      <w:r>
        <w:t>Ex: two weeks, ten years, ten days, few hours etc.</w:t>
      </w:r>
    </w:p>
    <w:p w:rsidR="00BE26A7" w:rsidRDefault="00BE26A7" w:rsidP="00BE26A7">
      <w:pPr>
        <w:pStyle w:val="ListParagraph"/>
      </w:pPr>
      <w:r>
        <w:t>We have been here for a few hours.</w:t>
      </w:r>
    </w:p>
    <w:p w:rsidR="00BE26A7" w:rsidRDefault="00310166" w:rsidP="00BE26A7">
      <w:pPr>
        <w:pStyle w:val="ListParagraph"/>
      </w:pPr>
      <w:r>
        <w:t>They have been married for ten years.</w:t>
      </w:r>
    </w:p>
    <w:p w:rsidR="00310166" w:rsidRDefault="00310166" w:rsidP="00310166">
      <w:pPr>
        <w:pStyle w:val="ListParagraph"/>
        <w:numPr>
          <w:ilvl w:val="0"/>
          <w:numId w:val="71"/>
        </w:numPr>
      </w:pPr>
      <w:r>
        <w:t>We use how long in questions to ask the duration of an action or situation.</w:t>
      </w:r>
    </w:p>
    <w:p w:rsidR="00310166" w:rsidRDefault="00310166" w:rsidP="00310166">
      <w:pPr>
        <w:pStyle w:val="ListParagraph"/>
      </w:pPr>
      <w:r>
        <w:t>Ex: How long she has been a teacher?</w:t>
      </w:r>
    </w:p>
    <w:p w:rsidR="00310166" w:rsidRDefault="00310166" w:rsidP="00310166">
      <w:pPr>
        <w:pStyle w:val="ListParagraph"/>
      </w:pPr>
      <w:r>
        <w:t>How long has she had a car?</w:t>
      </w:r>
    </w:p>
    <w:p w:rsidR="00222831" w:rsidRDefault="008C0851" w:rsidP="00222831">
      <w:pPr>
        <w:pStyle w:val="ListParagraph"/>
        <w:ind w:left="1080"/>
      </w:pPr>
      <w:r>
        <w:t xml:space="preserve">****Common mistakes </w:t>
      </w:r>
    </w:p>
    <w:p w:rsidR="008C0851" w:rsidRDefault="008C0851" w:rsidP="00222831">
      <w:pPr>
        <w:pStyle w:val="ListParagraph"/>
        <w:ind w:left="1080"/>
      </w:pPr>
      <w:r>
        <w:t>We have been friends since first grade.(correct sentence)</w:t>
      </w:r>
    </w:p>
    <w:p w:rsidR="008C0851" w:rsidRDefault="008C0851" w:rsidP="00222831">
      <w:pPr>
        <w:pStyle w:val="ListParagraph"/>
        <w:ind w:left="1080"/>
      </w:pPr>
      <w:r>
        <w:t>We are friends since first grade.(wrong sentence)</w:t>
      </w:r>
    </w:p>
    <w:p w:rsidR="008C0851" w:rsidRDefault="008C0851" w:rsidP="00222831">
      <w:pPr>
        <w:pStyle w:val="ListParagraph"/>
        <w:ind w:left="1080"/>
      </w:pPr>
      <w:r>
        <w:t>They have been married for 10 years.(correct sentence)</w:t>
      </w:r>
    </w:p>
    <w:p w:rsidR="008C0851" w:rsidRDefault="008C0851" w:rsidP="00222831">
      <w:pPr>
        <w:pStyle w:val="ListParagraph"/>
        <w:ind w:left="1080"/>
      </w:pPr>
      <w:r>
        <w:t>They are married since 10 years ago.(Wrong sentence)</w:t>
      </w:r>
    </w:p>
    <w:p w:rsidR="001F2E23" w:rsidRDefault="001F2E23" w:rsidP="00222831">
      <w:pPr>
        <w:pStyle w:val="ListParagraph"/>
        <w:ind w:left="1080"/>
      </w:pPr>
    </w:p>
    <w:p w:rsidR="008C0851" w:rsidRDefault="00A94747" w:rsidP="00A94747">
      <w:pPr>
        <w:pStyle w:val="ListParagraph"/>
        <w:ind w:left="2520"/>
      </w:pPr>
      <w:r>
        <w:t>4.Present Perfect Continuous Tense</w:t>
      </w:r>
    </w:p>
    <w:p w:rsidR="00A94747" w:rsidRDefault="00A94747" w:rsidP="00A94747">
      <w:r>
        <w:t>The Present Perfect Continuous tense is formed with have been/has been and the present participle.</w:t>
      </w:r>
    </w:p>
    <w:p w:rsidR="00A94747" w:rsidRDefault="00A94747" w:rsidP="00A94747">
      <w:r>
        <w:t>Affirmative Statements                                                       Negative Statements</w:t>
      </w:r>
    </w:p>
    <w:p w:rsidR="00A94747" w:rsidRDefault="00A94747" w:rsidP="00A94747">
      <w:r>
        <w:t>I have been writing</w:t>
      </w:r>
      <w:r>
        <w:tab/>
      </w:r>
      <w:r>
        <w:tab/>
      </w:r>
      <w:r>
        <w:tab/>
      </w:r>
      <w:r>
        <w:tab/>
        <w:t xml:space="preserve">          I have not been writing</w:t>
      </w:r>
    </w:p>
    <w:p w:rsidR="00A94747" w:rsidRDefault="00A94747" w:rsidP="00A94747">
      <w:r>
        <w:t>He has been writing</w:t>
      </w:r>
      <w:r>
        <w:tab/>
      </w:r>
      <w:r>
        <w:tab/>
      </w:r>
      <w:r>
        <w:tab/>
      </w:r>
      <w:r>
        <w:tab/>
        <w:t xml:space="preserve">          He has not been writing</w:t>
      </w:r>
    </w:p>
    <w:p w:rsidR="00A94747" w:rsidRDefault="00A94747" w:rsidP="00A94747">
      <w:r>
        <w:t>Affirmative Questions</w:t>
      </w:r>
      <w:r>
        <w:tab/>
      </w:r>
      <w:r>
        <w:tab/>
      </w:r>
      <w:r>
        <w:tab/>
      </w:r>
      <w:r>
        <w:tab/>
        <w:t xml:space="preserve">          Negative Questions</w:t>
      </w:r>
    </w:p>
    <w:p w:rsidR="00A94747" w:rsidRDefault="00A94747" w:rsidP="00A94747">
      <w:r>
        <w:t>Have you been writing</w:t>
      </w:r>
      <w:r>
        <w:tab/>
      </w:r>
      <w:r>
        <w:tab/>
      </w:r>
      <w:r>
        <w:tab/>
      </w:r>
      <w:r>
        <w:tab/>
        <w:t xml:space="preserve">          Have you not been writing?</w:t>
      </w:r>
    </w:p>
    <w:p w:rsidR="00A94747" w:rsidRDefault="00A94747" w:rsidP="00A94747">
      <w:r>
        <w:t>Has he been writing.</w:t>
      </w:r>
      <w:r>
        <w:tab/>
      </w:r>
      <w:r>
        <w:tab/>
      </w:r>
      <w:r>
        <w:tab/>
      </w:r>
      <w:r>
        <w:tab/>
        <w:t xml:space="preserve">          Has he not been writing?</w:t>
      </w:r>
      <w:r>
        <w:tab/>
      </w:r>
    </w:p>
    <w:p w:rsidR="00A94747" w:rsidRDefault="00A94747" w:rsidP="00A94747">
      <w:r>
        <w:t>Present Perfect Continuous Tense is used:</w:t>
      </w:r>
    </w:p>
    <w:p w:rsidR="00A94747" w:rsidRDefault="00A94747" w:rsidP="00A94747">
      <w:pPr>
        <w:pStyle w:val="ListParagraph"/>
        <w:numPr>
          <w:ilvl w:val="0"/>
          <w:numId w:val="72"/>
        </w:numPr>
      </w:pPr>
      <w:r>
        <w:t>To talk about an activity or situation that started at some time in the past, continued, and is still happening now.</w:t>
      </w:r>
    </w:p>
    <w:p w:rsidR="00A94747" w:rsidRDefault="00A94747" w:rsidP="00A94747">
      <w:pPr>
        <w:pStyle w:val="ListParagraph"/>
      </w:pPr>
      <w:r>
        <w:lastRenderedPageBreak/>
        <w:t>Ex: We have been learning English.</w:t>
      </w:r>
    </w:p>
    <w:p w:rsidR="00A94747" w:rsidRDefault="00A94747" w:rsidP="00A94747">
      <w:pPr>
        <w:pStyle w:val="ListParagraph"/>
      </w:pPr>
      <w:r>
        <w:t xml:space="preserve">    She has been teaching English.</w:t>
      </w:r>
    </w:p>
    <w:p w:rsidR="001F2E23" w:rsidRDefault="001F2E23" w:rsidP="00A94747">
      <w:pPr>
        <w:pStyle w:val="ListParagraph"/>
      </w:pPr>
      <w:r>
        <w:t>How long have you been learning English?</w:t>
      </w:r>
    </w:p>
    <w:p w:rsidR="001F2E23" w:rsidRDefault="001F2E23" w:rsidP="00A94747">
      <w:pPr>
        <w:pStyle w:val="ListParagraph"/>
      </w:pPr>
      <w:r>
        <w:t>She have not been coming to office since 12</w:t>
      </w:r>
      <w:r w:rsidRPr="001F2E23">
        <w:rPr>
          <w:vertAlign w:val="superscript"/>
        </w:rPr>
        <w:t>th</w:t>
      </w:r>
      <w:r>
        <w:t xml:space="preserve"> July.</w:t>
      </w:r>
    </w:p>
    <w:p w:rsidR="001F2E23" w:rsidRDefault="001F2E23" w:rsidP="00A94747">
      <w:pPr>
        <w:pStyle w:val="ListParagraph"/>
      </w:pPr>
      <w:r>
        <w:t>We have not been listening to music for a long time.</w:t>
      </w:r>
    </w:p>
    <w:p w:rsidR="001F2E23" w:rsidRDefault="001F2E23" w:rsidP="00A94747">
      <w:pPr>
        <w:pStyle w:val="ListParagraph"/>
      </w:pPr>
      <w:r>
        <w:t>He has been reading a newspaper for two hours.</w:t>
      </w:r>
    </w:p>
    <w:p w:rsidR="001F2E23" w:rsidRDefault="001F2E23" w:rsidP="001F2E23">
      <w:pPr>
        <w:pStyle w:val="ListParagraph"/>
      </w:pPr>
      <w:r>
        <w:t>How long have you been playing chess?</w:t>
      </w:r>
    </w:p>
    <w:p w:rsidR="001F2E23" w:rsidRDefault="00A94747" w:rsidP="00A94747">
      <w:pPr>
        <w:pStyle w:val="ListParagraph"/>
      </w:pPr>
      <w:r>
        <w:t>Since when has he not been coming?</w:t>
      </w:r>
      <w:r>
        <w:tab/>
      </w:r>
    </w:p>
    <w:p w:rsidR="001F2E23" w:rsidRDefault="001F2E23" w:rsidP="00A94747">
      <w:pPr>
        <w:pStyle w:val="ListParagraph"/>
      </w:pPr>
    </w:p>
    <w:p w:rsidR="001F2E23" w:rsidRDefault="00EB2A7C" w:rsidP="00EB2A7C">
      <w:pPr>
        <w:pStyle w:val="ListParagraph"/>
      </w:pPr>
      <w:r>
        <w:t xml:space="preserve">                                          </w:t>
      </w:r>
      <w:r w:rsidR="001F2E23">
        <w:t>Simple Past Tense</w:t>
      </w:r>
    </w:p>
    <w:p w:rsidR="00EB2A7C" w:rsidRDefault="00EB2A7C" w:rsidP="00A94747">
      <w:pPr>
        <w:pStyle w:val="ListParagraph"/>
      </w:pPr>
      <w:r>
        <w:t>The Simple Past Tense is formed by adding –</w:t>
      </w:r>
      <w:proofErr w:type="spellStart"/>
      <w:r>
        <w:t>ed</w:t>
      </w:r>
      <w:proofErr w:type="spellEnd"/>
      <w:r>
        <w:t xml:space="preserve"> form to the base form.</w:t>
      </w:r>
    </w:p>
    <w:p w:rsidR="00EB2A7C" w:rsidRDefault="00EB2A7C" w:rsidP="00A94747">
      <w:pPr>
        <w:pStyle w:val="ListParagraph"/>
      </w:pPr>
      <w:r>
        <w:t>Ex: worked , helped, played</w:t>
      </w:r>
    </w:p>
    <w:p w:rsidR="00EB2A7C" w:rsidRDefault="00EB2A7C" w:rsidP="00A94747">
      <w:pPr>
        <w:pStyle w:val="ListParagraph"/>
      </w:pPr>
      <w:r>
        <w:t>Affirmative Statements              Negative Statements</w:t>
      </w:r>
    </w:p>
    <w:p w:rsidR="00EB2A7C" w:rsidRDefault="00EB2A7C" w:rsidP="00A94747">
      <w:pPr>
        <w:pStyle w:val="ListParagraph"/>
      </w:pPr>
      <w:r>
        <w:t xml:space="preserve"> We wrote</w:t>
      </w:r>
      <w:r>
        <w:tab/>
      </w:r>
      <w:r>
        <w:tab/>
      </w:r>
      <w:r>
        <w:tab/>
        <w:t>We did not write</w:t>
      </w:r>
    </w:p>
    <w:p w:rsidR="00EB2A7C" w:rsidRDefault="00EB2A7C" w:rsidP="00A94747">
      <w:pPr>
        <w:pStyle w:val="ListParagraph"/>
      </w:pPr>
      <w:r>
        <w:t xml:space="preserve"> He wrote</w:t>
      </w:r>
      <w:r>
        <w:tab/>
      </w:r>
      <w:r>
        <w:tab/>
      </w:r>
      <w:r>
        <w:tab/>
        <w:t>He did not write</w:t>
      </w:r>
    </w:p>
    <w:p w:rsidR="00EB2A7C" w:rsidRDefault="00EB2A7C" w:rsidP="00A94747">
      <w:pPr>
        <w:pStyle w:val="ListParagraph"/>
      </w:pPr>
      <w:r>
        <w:t>Affirmative Questions</w:t>
      </w:r>
      <w:r>
        <w:tab/>
      </w:r>
      <w:r>
        <w:tab/>
        <w:t>Negative Questions</w:t>
      </w:r>
    </w:p>
    <w:p w:rsidR="00EB2A7C" w:rsidRDefault="00EB2A7C" w:rsidP="00A94747">
      <w:pPr>
        <w:pStyle w:val="ListParagraph"/>
      </w:pPr>
      <w:r>
        <w:t>Did we write?</w:t>
      </w:r>
      <w:r>
        <w:tab/>
      </w:r>
      <w:r>
        <w:tab/>
      </w:r>
      <w:r>
        <w:tab/>
        <w:t>Did we not write?</w:t>
      </w:r>
    </w:p>
    <w:p w:rsidR="00EB2A7C" w:rsidRDefault="00EB2A7C" w:rsidP="00A94747">
      <w:pPr>
        <w:pStyle w:val="ListParagraph"/>
      </w:pPr>
      <w:r>
        <w:t>Did he write?</w:t>
      </w:r>
      <w:r>
        <w:tab/>
      </w:r>
      <w:r>
        <w:tab/>
      </w:r>
      <w:r>
        <w:tab/>
        <w:t>Did he not write?</w:t>
      </w:r>
    </w:p>
    <w:p w:rsidR="00EB2A7C" w:rsidRDefault="00EB2A7C" w:rsidP="00A94747">
      <w:pPr>
        <w:pStyle w:val="ListParagraph"/>
      </w:pPr>
      <w:r>
        <w:t>The Simple Past Tenses is used:</w:t>
      </w:r>
    </w:p>
    <w:p w:rsidR="00EB2A7C" w:rsidRDefault="00EB2A7C" w:rsidP="00EB2A7C">
      <w:pPr>
        <w:pStyle w:val="ListParagraph"/>
        <w:numPr>
          <w:ilvl w:val="0"/>
          <w:numId w:val="73"/>
        </w:numPr>
      </w:pPr>
      <w:r>
        <w:t>To say that an event occurred or that something was the case at a particular time in the past.</w:t>
      </w:r>
    </w:p>
    <w:p w:rsidR="00EB2A7C" w:rsidRDefault="00EB2A7C" w:rsidP="00EB2A7C">
      <w:pPr>
        <w:pStyle w:val="ListParagraph"/>
        <w:ind w:left="1080"/>
      </w:pPr>
      <w:r>
        <w:t>Ex: We saw the circus yesterday.</w:t>
      </w:r>
    </w:p>
    <w:p w:rsidR="00EB2A7C" w:rsidRDefault="00EB2A7C" w:rsidP="00EB2A7C">
      <w:pPr>
        <w:pStyle w:val="ListParagraph"/>
        <w:ind w:left="1080"/>
      </w:pPr>
      <w:r>
        <w:t xml:space="preserve">   He died in 1984.</w:t>
      </w:r>
    </w:p>
    <w:p w:rsidR="008C0851" w:rsidRDefault="00EB2A7C" w:rsidP="00EB2A7C">
      <w:pPr>
        <w:pStyle w:val="ListParagraph"/>
        <w:ind w:left="1080"/>
      </w:pPr>
      <w:r>
        <w:t>They did not receive any mail from the office.</w:t>
      </w:r>
      <w:r w:rsidR="00A94747">
        <w:tab/>
      </w:r>
    </w:p>
    <w:p w:rsidR="000B7CA1" w:rsidRDefault="00EB2A7C" w:rsidP="000B7CA1">
      <w:pPr>
        <w:pStyle w:val="ListParagraph"/>
      </w:pPr>
      <w:r>
        <w:tab/>
      </w:r>
      <w:r>
        <w:tab/>
      </w:r>
      <w:r>
        <w:tab/>
        <w:t>2.Past Continuous Tense</w:t>
      </w:r>
    </w:p>
    <w:p w:rsidR="00EB2A7C" w:rsidRDefault="00EB2A7C" w:rsidP="000B7CA1">
      <w:pPr>
        <w:pStyle w:val="ListParagraph"/>
      </w:pPr>
      <w:r>
        <w:t>The past continuous tense is formed with was/were plus the Present Participle.</w:t>
      </w:r>
    </w:p>
    <w:p w:rsidR="00EB2A7C" w:rsidRDefault="004F4B0C" w:rsidP="000B7CA1">
      <w:pPr>
        <w:pStyle w:val="ListParagraph"/>
      </w:pPr>
      <w:r>
        <w:t>Affirmative Statements</w:t>
      </w:r>
      <w:r>
        <w:tab/>
      </w:r>
      <w:r>
        <w:tab/>
      </w:r>
      <w:r>
        <w:tab/>
      </w:r>
      <w:r>
        <w:tab/>
      </w:r>
      <w:r>
        <w:tab/>
        <w:t>Negative Statements</w:t>
      </w:r>
    </w:p>
    <w:p w:rsidR="004F4B0C" w:rsidRDefault="004F4B0C" w:rsidP="000B7CA1">
      <w:pPr>
        <w:pStyle w:val="ListParagraph"/>
      </w:pPr>
      <w:r>
        <w:t>I was writing</w:t>
      </w:r>
      <w:r>
        <w:tab/>
      </w:r>
      <w:r>
        <w:tab/>
      </w:r>
      <w:r>
        <w:tab/>
      </w:r>
      <w:r>
        <w:tab/>
      </w:r>
      <w:r>
        <w:tab/>
      </w:r>
      <w:r>
        <w:tab/>
        <w:t>I was not writing</w:t>
      </w:r>
    </w:p>
    <w:p w:rsidR="004F4B0C" w:rsidRDefault="004F4B0C" w:rsidP="000B7CA1">
      <w:pPr>
        <w:pStyle w:val="ListParagraph"/>
      </w:pPr>
      <w:r>
        <w:t>You were writing</w:t>
      </w:r>
      <w:r>
        <w:tab/>
      </w:r>
      <w:r>
        <w:tab/>
      </w:r>
      <w:r>
        <w:tab/>
      </w:r>
      <w:r>
        <w:tab/>
      </w:r>
      <w:r>
        <w:tab/>
        <w:t>You were not writing</w:t>
      </w:r>
    </w:p>
    <w:p w:rsidR="004F4B0C" w:rsidRDefault="004F4B0C" w:rsidP="000B7CA1">
      <w:pPr>
        <w:pStyle w:val="ListParagraph"/>
      </w:pPr>
      <w:r>
        <w:t>Affirmative Questions</w:t>
      </w:r>
      <w:r>
        <w:tab/>
      </w:r>
      <w:r>
        <w:tab/>
      </w:r>
      <w:r>
        <w:tab/>
      </w:r>
      <w:r>
        <w:tab/>
      </w:r>
      <w:r>
        <w:tab/>
        <w:t>Negative Questions</w:t>
      </w:r>
    </w:p>
    <w:p w:rsidR="004F4B0C" w:rsidRDefault="004F4B0C" w:rsidP="000B7CA1">
      <w:pPr>
        <w:pStyle w:val="ListParagraph"/>
      </w:pPr>
      <w:r>
        <w:t>Was I writing?</w:t>
      </w:r>
      <w:r>
        <w:tab/>
      </w:r>
      <w:r>
        <w:tab/>
      </w:r>
      <w:r>
        <w:tab/>
      </w:r>
      <w:r>
        <w:tab/>
      </w:r>
      <w:r>
        <w:tab/>
      </w:r>
      <w:r>
        <w:tab/>
        <w:t>Was I not writing?</w:t>
      </w:r>
    </w:p>
    <w:p w:rsidR="004F4B0C" w:rsidRDefault="004F4B0C" w:rsidP="000B7CA1">
      <w:pPr>
        <w:pStyle w:val="ListParagraph"/>
      </w:pPr>
      <w:r>
        <w:t>Were you writing?</w:t>
      </w:r>
      <w:r>
        <w:tab/>
      </w:r>
      <w:r>
        <w:tab/>
      </w:r>
      <w:r>
        <w:tab/>
      </w:r>
      <w:r>
        <w:tab/>
      </w:r>
      <w:r>
        <w:tab/>
        <w:t>Were you not writing?</w:t>
      </w:r>
    </w:p>
    <w:p w:rsidR="004F4B0C" w:rsidRDefault="004F4B0C" w:rsidP="000B7CA1">
      <w:pPr>
        <w:pStyle w:val="ListParagraph"/>
      </w:pPr>
      <w:r>
        <w:t>Past Continuous Tense is used:</w:t>
      </w:r>
    </w:p>
    <w:p w:rsidR="004F4B0C" w:rsidRDefault="004F4B0C" w:rsidP="004F4B0C">
      <w:pPr>
        <w:pStyle w:val="ListParagraph"/>
        <w:numPr>
          <w:ilvl w:val="0"/>
          <w:numId w:val="74"/>
        </w:numPr>
      </w:pPr>
      <w:r>
        <w:t>To talk about continued state or repeated actions which occurred in the past. It is used for an incomplete action in the past. It describes an action as continuing at some past time.</w:t>
      </w:r>
    </w:p>
    <w:p w:rsidR="004F4B0C" w:rsidRDefault="004F4B0C" w:rsidP="004F4B0C">
      <w:pPr>
        <w:pStyle w:val="ListParagraph"/>
        <w:ind w:left="1080"/>
      </w:pPr>
      <w:r>
        <w:t>Ex: Some students were fighting with each other.</w:t>
      </w:r>
    </w:p>
    <w:p w:rsidR="004F4B0C" w:rsidRDefault="004F4B0C" w:rsidP="004F4B0C">
      <w:pPr>
        <w:pStyle w:val="ListParagraph"/>
        <w:ind w:left="1080"/>
      </w:pPr>
      <w:r>
        <w:t xml:space="preserve">       He was playing Chess.</w:t>
      </w:r>
    </w:p>
    <w:p w:rsidR="004F4B0C" w:rsidRDefault="004F4B0C" w:rsidP="004F4B0C">
      <w:pPr>
        <w:pStyle w:val="ListParagraph"/>
        <w:numPr>
          <w:ilvl w:val="0"/>
          <w:numId w:val="74"/>
        </w:numPr>
      </w:pPr>
      <w:r>
        <w:t xml:space="preserve">It is used in combination with the simple past. If an action was going on for </w:t>
      </w:r>
      <w:proofErr w:type="spellStart"/>
      <w:r>
        <w:t>sometime</w:t>
      </w:r>
      <w:proofErr w:type="spellEnd"/>
      <w:r>
        <w:t xml:space="preserve"> and a new</w:t>
      </w:r>
      <w:r w:rsidR="00D850EF">
        <w:t xml:space="preserve"> action happened, the past continuous is used for the former and the simple past for the latter.</w:t>
      </w:r>
    </w:p>
    <w:p w:rsidR="00D850EF" w:rsidRDefault="00D850EF" w:rsidP="00D850EF">
      <w:pPr>
        <w:pStyle w:val="ListParagraph"/>
        <w:ind w:left="1080"/>
      </w:pPr>
      <w:r>
        <w:t>Ex: We were watching T.V., when our uncle came to see us.</w:t>
      </w:r>
    </w:p>
    <w:p w:rsidR="00D850EF" w:rsidRDefault="00B82649" w:rsidP="00D850EF">
      <w:pPr>
        <w:pStyle w:val="ListParagraph"/>
        <w:ind w:left="1080"/>
      </w:pPr>
      <w:r>
        <w:t>H</w:t>
      </w:r>
      <w:r w:rsidR="00D850EF">
        <w:t>e fell down while he was running.</w:t>
      </w:r>
    </w:p>
    <w:p w:rsidR="00D850EF" w:rsidRDefault="00D850EF" w:rsidP="00D850EF">
      <w:pPr>
        <w:pStyle w:val="ListParagraph"/>
        <w:ind w:left="1080"/>
      </w:pPr>
      <w:r>
        <w:lastRenderedPageBreak/>
        <w:t>I was working at 10P.M. last night.</w:t>
      </w:r>
    </w:p>
    <w:p w:rsidR="00D850EF" w:rsidRDefault="00D850EF" w:rsidP="00D850EF">
      <w:pPr>
        <w:pStyle w:val="ListParagraph"/>
        <w:ind w:left="1080"/>
      </w:pPr>
      <w:r>
        <w:t>They were not playing football at 9A.M. this morning.</w:t>
      </w:r>
    </w:p>
    <w:p w:rsidR="00D850EF" w:rsidRDefault="00D850EF" w:rsidP="00D850EF">
      <w:pPr>
        <w:pStyle w:val="ListParagraph"/>
        <w:ind w:left="1080"/>
      </w:pPr>
      <w:r>
        <w:t>She was cooking when I telephoned her.</w:t>
      </w:r>
    </w:p>
    <w:p w:rsidR="00D850EF" w:rsidRDefault="00A8765C" w:rsidP="00D850EF">
      <w:pPr>
        <w:pStyle w:val="ListParagraph"/>
        <w:ind w:left="1080"/>
      </w:pPr>
      <w:r>
        <w:t>Ram went early because it was snowing.</w:t>
      </w:r>
    </w:p>
    <w:p w:rsidR="00A8765C" w:rsidRDefault="00A8765C" w:rsidP="00D850EF">
      <w:pPr>
        <w:pStyle w:val="ListParagraph"/>
        <w:ind w:left="1080"/>
      </w:pPr>
      <w:r>
        <w:t>**** when + short action( Past Simple)</w:t>
      </w:r>
    </w:p>
    <w:p w:rsidR="00A8765C" w:rsidRDefault="00A8765C" w:rsidP="00D850EF">
      <w:pPr>
        <w:pStyle w:val="ListParagraph"/>
        <w:ind w:left="1080"/>
      </w:pPr>
      <w:r>
        <w:t xml:space="preserve">          While + long action(Past Continuous)</w:t>
      </w:r>
    </w:p>
    <w:p w:rsidR="00A8765C" w:rsidRDefault="00A8765C" w:rsidP="00D850EF">
      <w:pPr>
        <w:pStyle w:val="ListParagraph"/>
        <w:ind w:left="1080"/>
      </w:pPr>
      <w:r>
        <w:t xml:space="preserve"> I was watching TV when you telephoned.</w:t>
      </w:r>
    </w:p>
    <w:p w:rsidR="00A8765C" w:rsidRDefault="00B82649" w:rsidP="00B82649">
      <w:pPr>
        <w:pStyle w:val="ListParagraph"/>
      </w:pPr>
      <w:r>
        <w:t xml:space="preserve">                                 3.Past Perfect Tense</w:t>
      </w:r>
    </w:p>
    <w:p w:rsidR="00B82649" w:rsidRDefault="00B82649" w:rsidP="00B82649">
      <w:pPr>
        <w:pStyle w:val="ListParagraph"/>
      </w:pPr>
      <w:r>
        <w:t>The Past Perfect Tense is formed with ‘had’ and the past participle. It is therefore the same for all the persons.</w:t>
      </w:r>
    </w:p>
    <w:p w:rsidR="00B82649" w:rsidRDefault="00B82649" w:rsidP="00B82649">
      <w:pPr>
        <w:pStyle w:val="ListParagraph"/>
      </w:pPr>
      <w:r>
        <w:t>Affirmative Statements</w:t>
      </w:r>
      <w:r>
        <w:tab/>
      </w:r>
      <w:r>
        <w:tab/>
      </w:r>
      <w:r>
        <w:tab/>
      </w:r>
      <w:r>
        <w:tab/>
      </w:r>
      <w:r>
        <w:tab/>
        <w:t>Negative Statements</w:t>
      </w:r>
    </w:p>
    <w:p w:rsidR="00B82649" w:rsidRDefault="00B82649" w:rsidP="00B82649">
      <w:pPr>
        <w:pStyle w:val="ListParagraph"/>
      </w:pPr>
      <w:r>
        <w:t>I had written</w:t>
      </w:r>
      <w:r>
        <w:tab/>
      </w:r>
      <w:r>
        <w:tab/>
      </w:r>
      <w:r>
        <w:tab/>
      </w:r>
      <w:r>
        <w:tab/>
      </w:r>
      <w:r>
        <w:tab/>
      </w:r>
      <w:r>
        <w:tab/>
        <w:t>I had not written</w:t>
      </w:r>
    </w:p>
    <w:p w:rsidR="00B82649" w:rsidRDefault="00B82649" w:rsidP="00B82649">
      <w:pPr>
        <w:pStyle w:val="ListParagraph"/>
      </w:pPr>
      <w:r>
        <w:t>Affirmative Questions</w:t>
      </w:r>
      <w:r>
        <w:tab/>
      </w:r>
      <w:r>
        <w:tab/>
      </w:r>
      <w:r>
        <w:tab/>
      </w:r>
      <w:r>
        <w:tab/>
      </w:r>
      <w:r>
        <w:tab/>
        <w:t>Negative Questions</w:t>
      </w:r>
    </w:p>
    <w:p w:rsidR="00B82649" w:rsidRDefault="00B82649" w:rsidP="00B82649">
      <w:pPr>
        <w:pStyle w:val="ListParagraph"/>
      </w:pPr>
      <w:r>
        <w:t>Had I written?</w:t>
      </w:r>
      <w:r>
        <w:tab/>
      </w:r>
      <w:r>
        <w:tab/>
      </w:r>
      <w:r>
        <w:tab/>
      </w:r>
      <w:r>
        <w:tab/>
        <w:t xml:space="preserve">                             Had I not written?</w:t>
      </w:r>
    </w:p>
    <w:p w:rsidR="00B82649" w:rsidRDefault="00B82649" w:rsidP="00B82649">
      <w:pPr>
        <w:pStyle w:val="ListParagraph"/>
      </w:pPr>
      <w:r>
        <w:t>Past Perfect Tense is used:</w:t>
      </w:r>
    </w:p>
    <w:p w:rsidR="00B82649" w:rsidRDefault="00B82649" w:rsidP="00B82649">
      <w:pPr>
        <w:pStyle w:val="ListParagraph"/>
        <w:numPr>
          <w:ilvl w:val="0"/>
          <w:numId w:val="75"/>
        </w:numPr>
      </w:pPr>
      <w:r>
        <w:t>To talk about past event or situation that occurred before a particular time in the past.</w:t>
      </w:r>
    </w:p>
    <w:p w:rsidR="00B82649" w:rsidRDefault="00B82649" w:rsidP="00B82649">
      <w:pPr>
        <w:pStyle w:val="ListParagraph"/>
        <w:ind w:left="1080"/>
      </w:pPr>
      <w:r>
        <w:t>Ex: By 8’o Clock, I had</w:t>
      </w:r>
      <w:r w:rsidR="005A1EC0">
        <w:t xml:space="preserve"> done my </w:t>
      </w:r>
      <w:proofErr w:type="spellStart"/>
      <w:r w:rsidR="005A1EC0">
        <w:t xml:space="preserve">home </w:t>
      </w:r>
      <w:r>
        <w:t>work</w:t>
      </w:r>
      <w:proofErr w:type="spellEnd"/>
      <w:r>
        <w:t>.</w:t>
      </w:r>
    </w:p>
    <w:p w:rsidR="00B82649" w:rsidRDefault="00B82649" w:rsidP="00B82649">
      <w:pPr>
        <w:pStyle w:val="ListParagraph"/>
        <w:numPr>
          <w:ilvl w:val="0"/>
          <w:numId w:val="75"/>
        </w:numPr>
      </w:pPr>
      <w:r>
        <w:t>It is often used for an action which happened earlier than another. The simple past is used for the later action.</w:t>
      </w:r>
    </w:p>
    <w:p w:rsidR="006F1078" w:rsidRDefault="006F1078" w:rsidP="006F1078">
      <w:pPr>
        <w:pStyle w:val="ListParagraph"/>
        <w:ind w:left="1080"/>
      </w:pPr>
      <w:r>
        <w:t xml:space="preserve">Ex: He had already left when </w:t>
      </w:r>
      <w:r w:rsidR="005A1EC0">
        <w:t>we arrived.</w:t>
      </w:r>
    </w:p>
    <w:p w:rsidR="005A1EC0" w:rsidRDefault="005A1EC0" w:rsidP="006F1078">
      <w:pPr>
        <w:pStyle w:val="ListParagraph"/>
        <w:ind w:left="1080"/>
      </w:pPr>
      <w:r>
        <w:t xml:space="preserve">      When we reached the station, the train had left.</w:t>
      </w:r>
    </w:p>
    <w:p w:rsidR="005A1EC0" w:rsidRDefault="005A1EC0" w:rsidP="006F1078">
      <w:pPr>
        <w:pStyle w:val="ListParagraph"/>
        <w:ind w:left="1080"/>
      </w:pPr>
      <w:r>
        <w:t>I thanked him for what he had done.</w:t>
      </w:r>
    </w:p>
    <w:p w:rsidR="005A1EC0" w:rsidRDefault="005A1EC0" w:rsidP="006F1078">
      <w:pPr>
        <w:pStyle w:val="ListParagraph"/>
        <w:ind w:left="1080"/>
      </w:pPr>
      <w:r>
        <w:t>After she had spoken, she realized her mistake.</w:t>
      </w:r>
    </w:p>
    <w:p w:rsidR="00465AB3" w:rsidRDefault="003D4AF9" w:rsidP="003D4AF9">
      <w:pPr>
        <w:ind w:left="360"/>
      </w:pPr>
      <w:r>
        <w:tab/>
      </w:r>
      <w:r w:rsidR="00BE438C">
        <w:t xml:space="preserve">       I had fallen asleep before eight ‘o clock.</w:t>
      </w:r>
    </w:p>
    <w:p w:rsidR="00BE438C" w:rsidRDefault="00BE438C" w:rsidP="003D4AF9">
      <w:pPr>
        <w:ind w:left="360"/>
      </w:pPr>
      <w:r>
        <w:t xml:space="preserve">             They had gotten engaged before last year.</w:t>
      </w:r>
    </w:p>
    <w:p w:rsidR="00BE438C" w:rsidRDefault="00BE438C" w:rsidP="003D4AF9">
      <w:pPr>
        <w:ind w:left="360"/>
      </w:pPr>
      <w:r>
        <w:t xml:space="preserve">             He had never played football until last week.</w:t>
      </w:r>
    </w:p>
    <w:p w:rsidR="00BE438C" w:rsidRDefault="00BE438C" w:rsidP="003D4AF9">
      <w:pPr>
        <w:ind w:left="360"/>
      </w:pPr>
      <w:r>
        <w:t xml:space="preserve">             She had established her company before 2008. </w:t>
      </w:r>
    </w:p>
    <w:p w:rsidR="00676040" w:rsidRDefault="00676040" w:rsidP="00676040">
      <w:pPr>
        <w:pStyle w:val="ListParagraph"/>
        <w:numPr>
          <w:ilvl w:val="0"/>
          <w:numId w:val="66"/>
        </w:numPr>
      </w:pPr>
      <w:r>
        <w:t>Past Perfect Continuous Tense</w:t>
      </w:r>
    </w:p>
    <w:p w:rsidR="00676040" w:rsidRDefault="00676040" w:rsidP="00676040">
      <w:r>
        <w:t>Past Perfect Continuous Tense is formed with ‘had been’ plus Present Participle.</w:t>
      </w:r>
    </w:p>
    <w:p w:rsidR="00676040" w:rsidRDefault="00676040" w:rsidP="00676040">
      <w:r>
        <w:t>Affirmative Statements</w:t>
      </w:r>
      <w:r>
        <w:tab/>
      </w:r>
      <w:r>
        <w:tab/>
      </w:r>
      <w:r>
        <w:tab/>
      </w:r>
      <w:r>
        <w:tab/>
      </w:r>
      <w:r>
        <w:tab/>
      </w:r>
      <w:r>
        <w:tab/>
        <w:t>Negative Statements</w:t>
      </w:r>
    </w:p>
    <w:p w:rsidR="00676040" w:rsidRDefault="002014D4" w:rsidP="00676040">
      <w:r>
        <w:t>I had been writing</w:t>
      </w:r>
      <w:r>
        <w:tab/>
      </w:r>
      <w:r>
        <w:tab/>
      </w:r>
      <w:r>
        <w:tab/>
      </w:r>
      <w:r>
        <w:tab/>
      </w:r>
      <w:r>
        <w:tab/>
      </w:r>
      <w:r>
        <w:tab/>
      </w:r>
      <w:r w:rsidR="00676040">
        <w:t>I had not been writing</w:t>
      </w:r>
    </w:p>
    <w:p w:rsidR="00676040" w:rsidRDefault="00676040" w:rsidP="00676040">
      <w:r>
        <w:t>Affirmative Questions</w:t>
      </w:r>
      <w:r>
        <w:tab/>
      </w:r>
      <w:r>
        <w:tab/>
      </w:r>
      <w:r>
        <w:tab/>
      </w:r>
      <w:r>
        <w:tab/>
      </w:r>
      <w:r>
        <w:tab/>
      </w:r>
      <w:r>
        <w:tab/>
        <w:t>Negative Questions</w:t>
      </w:r>
    </w:p>
    <w:p w:rsidR="00676040" w:rsidRDefault="00676040" w:rsidP="00676040">
      <w:r>
        <w:t xml:space="preserve">Had I been Writing?   </w:t>
      </w:r>
      <w:r>
        <w:tab/>
      </w:r>
      <w:r>
        <w:tab/>
      </w:r>
      <w:r>
        <w:tab/>
      </w:r>
      <w:r>
        <w:tab/>
      </w:r>
      <w:r>
        <w:tab/>
      </w:r>
      <w:r>
        <w:tab/>
        <w:t>Had I not been writing?</w:t>
      </w:r>
    </w:p>
    <w:p w:rsidR="00676040" w:rsidRDefault="00676040" w:rsidP="00676040">
      <w:r>
        <w:t>Past Perfect Continuous Tense is used:</w:t>
      </w:r>
    </w:p>
    <w:p w:rsidR="00676040" w:rsidRDefault="00676040" w:rsidP="00676040">
      <w:pPr>
        <w:pStyle w:val="ListParagraph"/>
        <w:numPr>
          <w:ilvl w:val="0"/>
          <w:numId w:val="76"/>
        </w:numPr>
      </w:pPr>
      <w:r>
        <w:lastRenderedPageBreak/>
        <w:t>For an action that began before a certain point in the past and was still going on. It mainly indicates that an action had been in progress when something else happened</w:t>
      </w:r>
    </w:p>
    <w:p w:rsidR="002E585F" w:rsidRDefault="00FE2DCA" w:rsidP="00FE2DCA">
      <w:r>
        <w:t xml:space="preserve">           Ex: When I met him last, he had been learning English for six months.</w:t>
      </w:r>
    </w:p>
    <w:p w:rsidR="00FF6606" w:rsidRDefault="00FE2DCA" w:rsidP="00FE2DCA">
      <w:r>
        <w:t xml:space="preserve">                He said he had been </w:t>
      </w:r>
      <w:r w:rsidR="00FF6606">
        <w:t>waiting for the last one hour.</w:t>
      </w:r>
    </w:p>
    <w:p w:rsidR="00FF6606" w:rsidRDefault="00FF6606" w:rsidP="00FE2DCA">
      <w:r>
        <w:t xml:space="preserve">               He looked tired because he had been working for three days.</w:t>
      </w:r>
    </w:p>
    <w:p w:rsidR="002E585F" w:rsidRPr="002E585F" w:rsidRDefault="002E585F" w:rsidP="002E585F">
      <w:pPr>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T</w:t>
      </w:r>
      <w:r w:rsidRPr="002E585F">
        <w:rPr>
          <w:rFonts w:ascii="Trebuchet MS" w:eastAsia="Times New Roman" w:hAnsi="Trebuchet MS" w:cs="Times New Roman"/>
          <w:color w:val="444444"/>
          <w:spacing w:val="3"/>
          <w:sz w:val="24"/>
          <w:szCs w:val="24"/>
          <w:lang w:bidi="hi-IN"/>
        </w:rPr>
        <w:t>he lyricist had been writing realistic songs since the beginning of his career.</w:t>
      </w:r>
    </w:p>
    <w:p w:rsidR="002E585F" w:rsidRPr="002E585F" w:rsidRDefault="002E585F" w:rsidP="002E585F">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w:t>
      </w:r>
      <w:r w:rsidRPr="002E585F">
        <w:rPr>
          <w:rFonts w:ascii="Trebuchet MS" w:eastAsia="Times New Roman" w:hAnsi="Trebuchet MS" w:cs="Times New Roman"/>
          <w:color w:val="444444"/>
          <w:spacing w:val="3"/>
          <w:sz w:val="24"/>
          <w:szCs w:val="24"/>
          <w:lang w:bidi="hi-IN"/>
        </w:rPr>
        <w:t>Had you not been enjoying the concert for three hours?</w:t>
      </w:r>
    </w:p>
    <w:p w:rsidR="002E585F" w:rsidRPr="002E585F" w:rsidRDefault="002E585F" w:rsidP="002E585F">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w:t>
      </w:r>
      <w:r w:rsidRPr="002E585F">
        <w:rPr>
          <w:rFonts w:ascii="Trebuchet MS" w:eastAsia="Times New Roman" w:hAnsi="Trebuchet MS" w:cs="Times New Roman"/>
          <w:color w:val="444444"/>
          <w:spacing w:val="3"/>
          <w:sz w:val="24"/>
          <w:szCs w:val="24"/>
          <w:lang w:bidi="hi-IN"/>
        </w:rPr>
        <w:t>I had not been watching the cricket match on television for two hours.</w:t>
      </w:r>
    </w:p>
    <w:p w:rsidR="002E585F" w:rsidRPr="002E585F" w:rsidRDefault="002E585F" w:rsidP="002E585F">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w:t>
      </w:r>
      <w:r w:rsidRPr="002E585F">
        <w:rPr>
          <w:rFonts w:ascii="Trebuchet MS" w:eastAsia="Times New Roman" w:hAnsi="Trebuchet MS" w:cs="Times New Roman"/>
          <w:color w:val="444444"/>
          <w:spacing w:val="3"/>
          <w:sz w:val="24"/>
          <w:szCs w:val="24"/>
          <w:lang w:bidi="hi-IN"/>
        </w:rPr>
        <w:t>Richard had been practicing to sing the song since morning.</w:t>
      </w:r>
    </w:p>
    <w:p w:rsidR="002E585F" w:rsidRPr="002E585F" w:rsidRDefault="002E585F" w:rsidP="002E585F">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w:t>
      </w:r>
      <w:r w:rsidRPr="002E585F">
        <w:rPr>
          <w:rFonts w:ascii="Trebuchet MS" w:eastAsia="Times New Roman" w:hAnsi="Trebuchet MS" w:cs="Times New Roman"/>
          <w:color w:val="444444"/>
          <w:spacing w:val="3"/>
          <w:sz w:val="24"/>
          <w:szCs w:val="24"/>
          <w:lang w:bidi="hi-IN"/>
        </w:rPr>
        <w:t>I had been helping him to do the task before I started the program.</w:t>
      </w:r>
    </w:p>
    <w:p w:rsidR="002E585F" w:rsidRPr="002E585F" w:rsidRDefault="002E585F" w:rsidP="002E585F">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w:t>
      </w:r>
      <w:r w:rsidRPr="002E585F">
        <w:rPr>
          <w:rFonts w:ascii="Trebuchet MS" w:eastAsia="Times New Roman" w:hAnsi="Trebuchet MS" w:cs="Times New Roman"/>
          <w:color w:val="444444"/>
          <w:spacing w:val="3"/>
          <w:sz w:val="24"/>
          <w:szCs w:val="24"/>
          <w:lang w:bidi="hi-IN"/>
        </w:rPr>
        <w:t>We had been enjoying the program thoroughly for three hours.</w:t>
      </w:r>
    </w:p>
    <w:p w:rsidR="002E585F" w:rsidRPr="002E585F" w:rsidRDefault="002E585F" w:rsidP="002E585F">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w:t>
      </w:r>
      <w:r w:rsidRPr="002E585F">
        <w:rPr>
          <w:rFonts w:ascii="Trebuchet MS" w:eastAsia="Times New Roman" w:hAnsi="Trebuchet MS" w:cs="Times New Roman"/>
          <w:color w:val="444444"/>
          <w:spacing w:val="3"/>
          <w:sz w:val="24"/>
          <w:szCs w:val="24"/>
          <w:lang w:bidi="hi-IN"/>
        </w:rPr>
        <w:t>I had been shopping with my elder brother in the fair since morning.</w:t>
      </w:r>
    </w:p>
    <w:p w:rsidR="002E585F" w:rsidRDefault="002E585F" w:rsidP="002E585F">
      <w:pPr>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sidRPr="002E585F">
        <w:rPr>
          <w:rFonts w:ascii="Trebuchet MS" w:eastAsia="Times New Roman" w:hAnsi="Trebuchet MS" w:cs="Times New Roman"/>
          <w:color w:val="444444"/>
          <w:sz w:val="24"/>
          <w:szCs w:val="24"/>
          <w:lang w:bidi="hi-IN"/>
        </w:rPr>
        <w:t> </w:t>
      </w:r>
      <w:r>
        <w:rPr>
          <w:rFonts w:ascii="Trebuchet MS" w:eastAsia="Times New Roman" w:hAnsi="Trebuchet MS" w:cs="Times New Roman"/>
          <w:color w:val="444444"/>
          <w:sz w:val="24"/>
          <w:szCs w:val="24"/>
          <w:lang w:bidi="hi-IN"/>
        </w:rPr>
        <w:t xml:space="preserve">                                  1.Simple Future Tense</w:t>
      </w:r>
    </w:p>
    <w:p w:rsidR="002E585F" w:rsidRDefault="002E585F" w:rsidP="002E585F">
      <w:pPr>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The Simple Future Tense is formed with will/shall plus base form of the verb.</w:t>
      </w:r>
    </w:p>
    <w:p w:rsidR="002E585F" w:rsidRDefault="002E585F" w:rsidP="002E585F">
      <w:pPr>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Simple Future Tense is used:</w:t>
      </w:r>
    </w:p>
    <w:p w:rsidR="002E585F" w:rsidRDefault="002E585F" w:rsidP="00B57BDE">
      <w:pPr>
        <w:pStyle w:val="ListParagraph"/>
        <w:numPr>
          <w:ilvl w:val="0"/>
          <w:numId w:val="77"/>
        </w:numPr>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 xml:space="preserve">To say that something is planned to happen or that you think it is likely to happen in the future i.e. future which is not </w:t>
      </w:r>
      <w:r w:rsidR="00863DA9">
        <w:rPr>
          <w:rFonts w:ascii="Trebuchet MS" w:eastAsia="Times New Roman" w:hAnsi="Trebuchet MS" w:cs="Times New Roman"/>
          <w:color w:val="444444"/>
          <w:sz w:val="24"/>
          <w:szCs w:val="24"/>
          <w:lang w:bidi="hi-IN"/>
        </w:rPr>
        <w:t>colored with intention, arrangement or likelihood.</w:t>
      </w:r>
    </w:p>
    <w:p w:rsidR="00863DA9" w:rsidRDefault="00863DA9" w:rsidP="00863DA9">
      <w:pPr>
        <w:pStyle w:val="ListParagraph"/>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Ex: He will arrange it.</w:t>
      </w:r>
    </w:p>
    <w:p w:rsidR="00863DA9" w:rsidRDefault="00863DA9" w:rsidP="00863DA9">
      <w:pPr>
        <w:pStyle w:val="ListParagraph"/>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 xml:space="preserve">     We shall do everything for you.</w:t>
      </w:r>
    </w:p>
    <w:p w:rsidR="00863DA9" w:rsidRDefault="00863DA9" w:rsidP="00863DA9">
      <w:pPr>
        <w:pStyle w:val="ListParagraph"/>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 xml:space="preserve">     She will know the answer.</w:t>
      </w:r>
    </w:p>
    <w:p w:rsidR="00863DA9" w:rsidRDefault="00863DA9" w:rsidP="00863DA9">
      <w:pPr>
        <w:pStyle w:val="ListParagraph"/>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Affirmative Statem</w:t>
      </w:r>
      <w:r w:rsidR="002014D4">
        <w:rPr>
          <w:rFonts w:ascii="Trebuchet MS" w:eastAsia="Times New Roman" w:hAnsi="Trebuchet MS" w:cs="Times New Roman"/>
          <w:color w:val="444444"/>
          <w:sz w:val="24"/>
          <w:szCs w:val="24"/>
          <w:lang w:bidi="hi-IN"/>
        </w:rPr>
        <w:t xml:space="preserve">ent                        </w:t>
      </w:r>
      <w:r>
        <w:rPr>
          <w:rFonts w:ascii="Trebuchet MS" w:eastAsia="Times New Roman" w:hAnsi="Trebuchet MS" w:cs="Times New Roman"/>
          <w:color w:val="444444"/>
          <w:sz w:val="24"/>
          <w:szCs w:val="24"/>
          <w:lang w:bidi="hi-IN"/>
        </w:rPr>
        <w:t>Negative Statement</w:t>
      </w:r>
    </w:p>
    <w:p w:rsidR="00863DA9" w:rsidRDefault="00863DA9" w:rsidP="00863DA9">
      <w:pPr>
        <w:pStyle w:val="ListParagraph"/>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I will write</w:t>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t>I will not write</w:t>
      </w:r>
    </w:p>
    <w:p w:rsidR="00863DA9" w:rsidRDefault="00863DA9" w:rsidP="00863DA9">
      <w:pPr>
        <w:pStyle w:val="ListParagraph"/>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Affirmative Question</w:t>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t>Negative Questions</w:t>
      </w:r>
    </w:p>
    <w:p w:rsidR="00863DA9" w:rsidRDefault="00863DA9" w:rsidP="00863DA9">
      <w:pPr>
        <w:pStyle w:val="ListParagraph"/>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Will you write?</w:t>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t>Will you not write?</w:t>
      </w:r>
    </w:p>
    <w:p w:rsidR="00863DA9" w:rsidRDefault="00863DA9" w:rsidP="00863DA9">
      <w:pPr>
        <w:pStyle w:val="ListParagraph"/>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 xml:space="preserve">                                      2.Future Continuous Tense</w:t>
      </w:r>
    </w:p>
    <w:p w:rsidR="00863DA9" w:rsidRDefault="00863DA9" w:rsidP="00863DA9">
      <w:pPr>
        <w:pStyle w:val="ListParagraph"/>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Future continuous Tense is formed with will/shall and ‘be’ plus present participle.</w:t>
      </w:r>
    </w:p>
    <w:p w:rsidR="00863DA9" w:rsidRDefault="00863DA9" w:rsidP="00863DA9">
      <w:pPr>
        <w:pStyle w:val="ListParagraph"/>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Affirmative Statement</w:t>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t>Negative Statement</w:t>
      </w:r>
    </w:p>
    <w:p w:rsidR="00863DA9" w:rsidRDefault="00863DA9" w:rsidP="00863DA9">
      <w:pPr>
        <w:pStyle w:val="ListParagraph"/>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I will be writing</w:t>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t>I will not be writing</w:t>
      </w:r>
    </w:p>
    <w:p w:rsidR="00863DA9" w:rsidRDefault="00863DA9" w:rsidP="00863DA9">
      <w:pPr>
        <w:pStyle w:val="ListParagraph"/>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Affirmative Question</w:t>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t>Negative Question</w:t>
      </w:r>
    </w:p>
    <w:p w:rsidR="00863DA9" w:rsidRDefault="00863DA9" w:rsidP="00863DA9">
      <w:pPr>
        <w:pStyle w:val="ListParagraph"/>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Will you be writing?</w:t>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r>
      <w:r>
        <w:rPr>
          <w:rFonts w:ascii="Trebuchet MS" w:eastAsia="Times New Roman" w:hAnsi="Trebuchet MS" w:cs="Times New Roman"/>
          <w:color w:val="444444"/>
          <w:sz w:val="24"/>
          <w:szCs w:val="24"/>
          <w:lang w:bidi="hi-IN"/>
        </w:rPr>
        <w:tab/>
        <w:t xml:space="preserve">          Will you not be writing?</w:t>
      </w:r>
    </w:p>
    <w:p w:rsidR="00863DA9" w:rsidRDefault="00863DA9" w:rsidP="00863DA9">
      <w:pPr>
        <w:pStyle w:val="ListParagraph"/>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The Future Continuous Tense is used:</w:t>
      </w:r>
    </w:p>
    <w:p w:rsidR="00863DA9" w:rsidRDefault="00863DA9" w:rsidP="00B57BDE">
      <w:pPr>
        <w:pStyle w:val="ListParagraph"/>
        <w:numPr>
          <w:ilvl w:val="0"/>
          <w:numId w:val="78"/>
        </w:numPr>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To refer to an action as continuing at some time in the future.</w:t>
      </w:r>
    </w:p>
    <w:p w:rsidR="00863DA9" w:rsidRDefault="00863DA9" w:rsidP="00863DA9">
      <w:pPr>
        <w:pStyle w:val="ListParagraph"/>
        <w:shd w:val="clear" w:color="auto" w:fill="FFFFFF"/>
        <w:spacing w:before="210" w:after="210" w:line="240" w:lineRule="auto"/>
        <w:ind w:left="1080"/>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Ex: We will be playing tennis at that time.</w:t>
      </w:r>
    </w:p>
    <w:p w:rsidR="00863DA9" w:rsidRDefault="00863DA9" w:rsidP="00863DA9">
      <w:pPr>
        <w:pStyle w:val="ListParagraph"/>
        <w:shd w:val="clear" w:color="auto" w:fill="FFFFFF"/>
        <w:spacing w:before="210" w:after="210" w:line="240" w:lineRule="auto"/>
        <w:ind w:left="1080"/>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 xml:space="preserve">      She will be sleeping, when we go there.</w:t>
      </w:r>
    </w:p>
    <w:p w:rsidR="00863DA9" w:rsidRDefault="00863DA9" w:rsidP="00B57BDE">
      <w:pPr>
        <w:pStyle w:val="ListParagraph"/>
        <w:numPr>
          <w:ilvl w:val="0"/>
          <w:numId w:val="78"/>
        </w:numPr>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To describe an action that is fairly certain to happen in the future.</w:t>
      </w:r>
    </w:p>
    <w:p w:rsidR="00863DA9" w:rsidRDefault="00863DA9" w:rsidP="00863DA9">
      <w:pPr>
        <w:pStyle w:val="ListParagraph"/>
        <w:shd w:val="clear" w:color="auto" w:fill="FFFFFF"/>
        <w:spacing w:before="210" w:after="210" w:line="240" w:lineRule="auto"/>
        <w:ind w:left="1080"/>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Ex: I will be seeing them.</w:t>
      </w:r>
    </w:p>
    <w:p w:rsidR="00863DA9" w:rsidRDefault="00863DA9" w:rsidP="00863DA9">
      <w:pPr>
        <w:pStyle w:val="ListParagraph"/>
        <w:shd w:val="clear" w:color="auto" w:fill="FFFFFF"/>
        <w:spacing w:before="210" w:after="210" w:line="240" w:lineRule="auto"/>
        <w:ind w:left="1080"/>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 xml:space="preserve">      I will be waiting for you outside.</w:t>
      </w:r>
    </w:p>
    <w:p w:rsidR="00863DA9" w:rsidRDefault="00863DA9" w:rsidP="00863DA9">
      <w:pPr>
        <w:pStyle w:val="ListParagraph"/>
        <w:shd w:val="clear" w:color="auto" w:fill="FFFFFF"/>
        <w:spacing w:before="210" w:after="210" w:line="240" w:lineRule="auto"/>
        <w:ind w:left="1080"/>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 xml:space="preserve">       He will be staying at office tomorrow.</w:t>
      </w:r>
    </w:p>
    <w:p w:rsidR="00863DA9" w:rsidRDefault="00863DA9" w:rsidP="00863DA9">
      <w:pPr>
        <w:pStyle w:val="ListParagraph"/>
        <w:shd w:val="clear" w:color="auto" w:fill="FFFFFF"/>
        <w:spacing w:before="210" w:after="210" w:line="240" w:lineRule="auto"/>
        <w:ind w:left="1080"/>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lastRenderedPageBreak/>
        <w:tab/>
      </w:r>
      <w:r>
        <w:rPr>
          <w:rFonts w:ascii="Trebuchet MS" w:eastAsia="Times New Roman" w:hAnsi="Trebuchet MS" w:cs="Times New Roman"/>
          <w:color w:val="444444"/>
          <w:sz w:val="24"/>
          <w:szCs w:val="24"/>
          <w:lang w:bidi="hi-IN"/>
        </w:rPr>
        <w:tab/>
      </w:r>
      <w:r w:rsidR="002014D4">
        <w:rPr>
          <w:rFonts w:ascii="Trebuchet MS" w:eastAsia="Times New Roman" w:hAnsi="Trebuchet MS" w:cs="Times New Roman"/>
          <w:color w:val="444444"/>
          <w:sz w:val="24"/>
          <w:szCs w:val="24"/>
          <w:lang w:bidi="hi-IN"/>
        </w:rPr>
        <w:t xml:space="preserve">                  </w:t>
      </w:r>
      <w:r>
        <w:rPr>
          <w:rFonts w:ascii="Trebuchet MS" w:eastAsia="Times New Roman" w:hAnsi="Trebuchet MS" w:cs="Times New Roman"/>
          <w:color w:val="444444"/>
          <w:sz w:val="24"/>
          <w:szCs w:val="24"/>
          <w:lang w:bidi="hi-IN"/>
        </w:rPr>
        <w:t>3.Future Perfect Tense</w:t>
      </w:r>
    </w:p>
    <w:p w:rsidR="00DE633B" w:rsidRDefault="00DE633B" w:rsidP="00863DA9">
      <w:pPr>
        <w:pStyle w:val="ListParagraph"/>
        <w:shd w:val="clear" w:color="auto" w:fill="FFFFFF"/>
        <w:spacing w:before="210" w:after="210" w:line="240" w:lineRule="auto"/>
        <w:ind w:left="1080"/>
        <w:jc w:val="both"/>
        <w:textAlignment w:val="baseline"/>
        <w:rPr>
          <w:rFonts w:ascii="Trebuchet MS" w:eastAsia="Times New Roman" w:hAnsi="Trebuchet MS" w:cs="Times New Roman"/>
          <w:color w:val="444444"/>
          <w:sz w:val="24"/>
          <w:szCs w:val="24"/>
          <w:lang w:bidi="hi-IN"/>
        </w:rPr>
      </w:pPr>
    </w:p>
    <w:p w:rsidR="00863DA9" w:rsidRDefault="00863DA9" w:rsidP="00863DA9">
      <w:pPr>
        <w:pStyle w:val="ListParagraph"/>
        <w:shd w:val="clear" w:color="auto" w:fill="FFFFFF"/>
        <w:spacing w:before="210" w:after="210" w:line="240" w:lineRule="auto"/>
        <w:ind w:left="1080"/>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Future Perfect Tense is formed with will/shall</w:t>
      </w:r>
      <w:r w:rsidR="005E200F">
        <w:rPr>
          <w:rFonts w:ascii="Trebuchet MS" w:eastAsia="Times New Roman" w:hAnsi="Trebuchet MS" w:cs="Times New Roman"/>
          <w:color w:val="444444"/>
          <w:sz w:val="24"/>
          <w:szCs w:val="24"/>
          <w:lang w:bidi="hi-IN"/>
        </w:rPr>
        <w:t xml:space="preserve"> and have plus past participle.</w:t>
      </w:r>
    </w:p>
    <w:p w:rsidR="005E200F" w:rsidRDefault="005E200F" w:rsidP="00863DA9">
      <w:pPr>
        <w:pStyle w:val="ListParagraph"/>
        <w:shd w:val="clear" w:color="auto" w:fill="FFFFFF"/>
        <w:spacing w:before="210" w:after="210" w:line="240" w:lineRule="auto"/>
        <w:ind w:left="1080"/>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Future Perfect Tense is used:</w:t>
      </w:r>
    </w:p>
    <w:p w:rsidR="005E200F" w:rsidRDefault="005E200F" w:rsidP="00B57BDE">
      <w:pPr>
        <w:pStyle w:val="ListParagraph"/>
        <w:numPr>
          <w:ilvl w:val="0"/>
          <w:numId w:val="79"/>
        </w:numPr>
        <w:shd w:val="clear" w:color="auto" w:fill="FFFFFF"/>
        <w:spacing w:before="210" w:after="210" w:line="240" w:lineRule="auto"/>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To refer to something that has not happened yet but will happen before a particular time in the future.</w:t>
      </w:r>
    </w:p>
    <w:p w:rsidR="005E200F" w:rsidRDefault="005E200F" w:rsidP="005E200F">
      <w:pPr>
        <w:pStyle w:val="ListParagraph"/>
        <w:shd w:val="clear" w:color="auto" w:fill="FFFFFF"/>
        <w:spacing w:before="210" w:after="210" w:line="240" w:lineRule="auto"/>
        <w:ind w:left="1440"/>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It is used for an action that will be completed at a time in the future.</w:t>
      </w:r>
    </w:p>
    <w:p w:rsidR="005E200F" w:rsidRDefault="005E200F" w:rsidP="005E200F">
      <w:pPr>
        <w:pStyle w:val="ListParagraph"/>
        <w:shd w:val="clear" w:color="auto" w:fill="FFFFFF"/>
        <w:spacing w:before="210" w:after="210" w:line="240" w:lineRule="auto"/>
        <w:ind w:left="1440"/>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Ex: By the end of next month, we will have lived here for six months.</w:t>
      </w:r>
    </w:p>
    <w:p w:rsidR="005E200F" w:rsidRDefault="005E200F" w:rsidP="005E200F">
      <w:pPr>
        <w:pStyle w:val="ListParagraph"/>
        <w:shd w:val="clear" w:color="auto" w:fill="FFFFFF"/>
        <w:spacing w:before="210" w:after="210" w:line="240" w:lineRule="auto"/>
        <w:ind w:left="1440"/>
        <w:jc w:val="both"/>
        <w:textAlignment w:val="baseline"/>
        <w:rPr>
          <w:rFonts w:ascii="Trebuchet MS" w:eastAsia="Times New Roman" w:hAnsi="Trebuchet MS" w:cs="Times New Roman"/>
          <w:color w:val="444444"/>
          <w:sz w:val="24"/>
          <w:szCs w:val="24"/>
          <w:lang w:bidi="hi-IN"/>
        </w:rPr>
      </w:pPr>
      <w:r>
        <w:rPr>
          <w:rFonts w:ascii="Trebuchet MS" w:eastAsia="Times New Roman" w:hAnsi="Trebuchet MS" w:cs="Times New Roman"/>
          <w:color w:val="444444"/>
          <w:sz w:val="24"/>
          <w:szCs w:val="24"/>
          <w:lang w:bidi="hi-IN"/>
        </w:rPr>
        <w:t xml:space="preserve">      May be when you come up, you’ll have heard from your sister.</w:t>
      </w:r>
    </w:p>
    <w:p w:rsidR="00DE633B" w:rsidRPr="00DE633B" w:rsidRDefault="00E63D04" w:rsidP="00E63D04">
      <w:pPr>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w:t>
      </w:r>
      <w:r w:rsidR="00DE633B">
        <w:rPr>
          <w:rFonts w:ascii="Trebuchet MS" w:eastAsia="Times New Roman" w:hAnsi="Trebuchet MS" w:cs="Times New Roman"/>
          <w:color w:val="444444"/>
          <w:spacing w:val="3"/>
          <w:sz w:val="24"/>
          <w:szCs w:val="24"/>
          <w:lang w:bidi="hi-IN"/>
        </w:rPr>
        <w:t xml:space="preserve">             </w:t>
      </w:r>
    </w:p>
    <w:p w:rsidR="00DE633B" w:rsidRPr="00DE633B" w:rsidRDefault="00DE633B" w:rsidP="00DE633B">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w:t>
      </w:r>
      <w:r w:rsidR="00E63D04">
        <w:rPr>
          <w:rFonts w:ascii="Trebuchet MS" w:eastAsia="Times New Roman" w:hAnsi="Trebuchet MS" w:cs="Times New Roman"/>
          <w:color w:val="444444"/>
          <w:spacing w:val="3"/>
          <w:sz w:val="24"/>
          <w:szCs w:val="24"/>
          <w:lang w:bidi="hi-IN"/>
        </w:rPr>
        <w:t xml:space="preserve">  </w:t>
      </w:r>
      <w:r w:rsidRPr="00DE633B">
        <w:rPr>
          <w:rFonts w:ascii="Trebuchet MS" w:eastAsia="Times New Roman" w:hAnsi="Trebuchet MS" w:cs="Times New Roman"/>
          <w:color w:val="444444"/>
          <w:spacing w:val="3"/>
          <w:sz w:val="24"/>
          <w:szCs w:val="24"/>
          <w:lang w:bidi="hi-IN"/>
        </w:rPr>
        <w:t>Bob will have gone to the library before he comes to the class.</w:t>
      </w:r>
    </w:p>
    <w:p w:rsidR="00DE633B" w:rsidRPr="00DE633B" w:rsidRDefault="00DE633B" w:rsidP="00DE633B">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w:t>
      </w:r>
      <w:r w:rsidR="00E63D04">
        <w:rPr>
          <w:rFonts w:ascii="Trebuchet MS" w:eastAsia="Times New Roman" w:hAnsi="Trebuchet MS" w:cs="Times New Roman"/>
          <w:color w:val="444444"/>
          <w:spacing w:val="3"/>
          <w:sz w:val="24"/>
          <w:szCs w:val="24"/>
          <w:lang w:bidi="hi-IN"/>
        </w:rPr>
        <w:t xml:space="preserve">  </w:t>
      </w:r>
      <w:r w:rsidRPr="00DE633B">
        <w:rPr>
          <w:rFonts w:ascii="Trebuchet MS" w:eastAsia="Times New Roman" w:hAnsi="Trebuchet MS" w:cs="Times New Roman"/>
          <w:color w:val="444444"/>
          <w:spacing w:val="3"/>
          <w:sz w:val="24"/>
          <w:szCs w:val="24"/>
          <w:lang w:bidi="hi-IN"/>
        </w:rPr>
        <w:t>We will have shopped in that market before you come home.</w:t>
      </w:r>
    </w:p>
    <w:p w:rsidR="00DE633B" w:rsidRPr="00DE633B" w:rsidRDefault="00DE633B" w:rsidP="00DE633B">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w:t>
      </w:r>
      <w:r w:rsidR="00E63D04">
        <w:rPr>
          <w:rFonts w:ascii="Trebuchet MS" w:eastAsia="Times New Roman" w:hAnsi="Trebuchet MS" w:cs="Times New Roman"/>
          <w:color w:val="444444"/>
          <w:spacing w:val="3"/>
          <w:sz w:val="24"/>
          <w:szCs w:val="24"/>
          <w:lang w:bidi="hi-IN"/>
        </w:rPr>
        <w:t xml:space="preserve">  </w:t>
      </w:r>
      <w:r w:rsidRPr="00DE633B">
        <w:rPr>
          <w:rFonts w:ascii="Trebuchet MS" w:eastAsia="Times New Roman" w:hAnsi="Trebuchet MS" w:cs="Times New Roman"/>
          <w:color w:val="444444"/>
          <w:spacing w:val="3"/>
          <w:sz w:val="24"/>
          <w:szCs w:val="24"/>
          <w:lang w:bidi="hi-IN"/>
        </w:rPr>
        <w:t>We will have watched a movie in this Cineplex before you come.</w:t>
      </w:r>
    </w:p>
    <w:p w:rsidR="00DE633B" w:rsidRPr="00DE633B" w:rsidRDefault="00E63D04" w:rsidP="00DE633B">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w:t>
      </w:r>
      <w:r w:rsidR="00DE633B" w:rsidRPr="00DE633B">
        <w:rPr>
          <w:rFonts w:ascii="Trebuchet MS" w:eastAsia="Times New Roman" w:hAnsi="Trebuchet MS" w:cs="Times New Roman"/>
          <w:color w:val="444444"/>
          <w:spacing w:val="3"/>
          <w:sz w:val="24"/>
          <w:szCs w:val="24"/>
          <w:lang w:bidi="hi-IN"/>
        </w:rPr>
        <w:t>I will have sung different kinds of songs before you join us.</w:t>
      </w:r>
    </w:p>
    <w:p w:rsidR="00DE633B" w:rsidRPr="00DE633B" w:rsidRDefault="00DE633B" w:rsidP="00DE633B">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w:t>
      </w:r>
      <w:r w:rsidRPr="00DE633B">
        <w:rPr>
          <w:rFonts w:ascii="Trebuchet MS" w:eastAsia="Times New Roman" w:hAnsi="Trebuchet MS" w:cs="Times New Roman"/>
          <w:color w:val="444444"/>
          <w:spacing w:val="3"/>
          <w:sz w:val="24"/>
          <w:szCs w:val="24"/>
          <w:lang w:bidi="hi-IN"/>
        </w:rPr>
        <w:t>I will have attended the program before I come here.</w:t>
      </w:r>
    </w:p>
    <w:p w:rsidR="00DE633B" w:rsidRPr="00DE633B" w:rsidRDefault="00DE633B" w:rsidP="00DE633B">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w:t>
      </w:r>
      <w:r w:rsidRPr="00DE633B">
        <w:rPr>
          <w:rFonts w:ascii="Trebuchet MS" w:eastAsia="Times New Roman" w:hAnsi="Trebuchet MS" w:cs="Times New Roman"/>
          <w:color w:val="444444"/>
          <w:spacing w:val="3"/>
          <w:sz w:val="24"/>
          <w:szCs w:val="24"/>
          <w:lang w:bidi="hi-IN"/>
        </w:rPr>
        <w:t xml:space="preserve">Jeff will have traveled around the world before he comes to </w:t>
      </w:r>
      <w:r>
        <w:rPr>
          <w:rFonts w:ascii="Trebuchet MS" w:eastAsia="Times New Roman" w:hAnsi="Trebuchet MS" w:cs="Times New Roman"/>
          <w:color w:val="444444"/>
          <w:spacing w:val="3"/>
          <w:sz w:val="24"/>
          <w:szCs w:val="24"/>
          <w:lang w:bidi="hi-IN"/>
        </w:rPr>
        <w:t xml:space="preserve">  </w:t>
      </w:r>
      <w:r w:rsidRPr="00DE633B">
        <w:rPr>
          <w:rFonts w:ascii="Trebuchet MS" w:eastAsia="Times New Roman" w:hAnsi="Trebuchet MS" w:cs="Times New Roman"/>
          <w:color w:val="444444"/>
          <w:spacing w:val="3"/>
          <w:sz w:val="24"/>
          <w:szCs w:val="24"/>
          <w:lang w:bidi="hi-IN"/>
        </w:rPr>
        <w:t>Bangladesh.</w:t>
      </w:r>
    </w:p>
    <w:p w:rsidR="00DE633B" w:rsidRDefault="00DE633B" w:rsidP="00DE633B">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w:t>
      </w:r>
      <w:r w:rsidR="00E63D04">
        <w:rPr>
          <w:rFonts w:ascii="Trebuchet MS" w:eastAsia="Times New Roman" w:hAnsi="Trebuchet MS" w:cs="Times New Roman"/>
          <w:color w:val="444444"/>
          <w:spacing w:val="3"/>
          <w:sz w:val="24"/>
          <w:szCs w:val="24"/>
          <w:lang w:bidi="hi-IN"/>
        </w:rPr>
        <w:t xml:space="preserve">    </w:t>
      </w:r>
      <w:r w:rsidRPr="00DE633B">
        <w:rPr>
          <w:rFonts w:ascii="Trebuchet MS" w:eastAsia="Times New Roman" w:hAnsi="Trebuchet MS" w:cs="Times New Roman"/>
          <w:color w:val="444444"/>
          <w:spacing w:val="3"/>
          <w:sz w:val="24"/>
          <w:szCs w:val="24"/>
          <w:lang w:bidi="hi-IN"/>
        </w:rPr>
        <w:t>They will have played hockey in that field before you re</w:t>
      </w:r>
      <w:r>
        <w:rPr>
          <w:rFonts w:ascii="Trebuchet MS" w:eastAsia="Times New Roman" w:hAnsi="Trebuchet MS" w:cs="Times New Roman"/>
          <w:color w:val="444444"/>
          <w:spacing w:val="3"/>
          <w:sz w:val="24"/>
          <w:szCs w:val="24"/>
          <w:lang w:bidi="hi-IN"/>
        </w:rPr>
        <w:t>ach.</w:t>
      </w:r>
    </w:p>
    <w:p w:rsidR="00E63D04" w:rsidRDefault="00E63D04" w:rsidP="00DE633B">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p>
    <w:p w:rsidR="00E63D04" w:rsidRDefault="00E63D04" w:rsidP="00DE633B">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ab/>
      </w:r>
      <w:r>
        <w:rPr>
          <w:rFonts w:ascii="Trebuchet MS" w:eastAsia="Times New Roman" w:hAnsi="Trebuchet MS" w:cs="Times New Roman"/>
          <w:color w:val="444444"/>
          <w:spacing w:val="3"/>
          <w:sz w:val="24"/>
          <w:szCs w:val="24"/>
          <w:lang w:bidi="hi-IN"/>
        </w:rPr>
        <w:tab/>
      </w:r>
      <w:r>
        <w:rPr>
          <w:rFonts w:ascii="Trebuchet MS" w:eastAsia="Times New Roman" w:hAnsi="Trebuchet MS" w:cs="Times New Roman"/>
          <w:color w:val="444444"/>
          <w:spacing w:val="3"/>
          <w:sz w:val="24"/>
          <w:szCs w:val="24"/>
          <w:lang w:bidi="hi-IN"/>
        </w:rPr>
        <w:tab/>
      </w:r>
      <w:r>
        <w:rPr>
          <w:rFonts w:ascii="Trebuchet MS" w:eastAsia="Times New Roman" w:hAnsi="Trebuchet MS" w:cs="Times New Roman"/>
          <w:color w:val="444444"/>
          <w:spacing w:val="3"/>
          <w:sz w:val="24"/>
          <w:szCs w:val="24"/>
          <w:lang w:bidi="hi-IN"/>
        </w:rPr>
        <w:tab/>
        <w:t>4. Future Perfect Continuous Tense</w:t>
      </w:r>
    </w:p>
    <w:p w:rsidR="00E63D04" w:rsidRDefault="00E63D04" w:rsidP="00DE633B">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The Future Perfect Continuous Tense is formed with ‘will have been’ and present Participle.</w:t>
      </w:r>
    </w:p>
    <w:p w:rsidR="00E63D04" w:rsidRDefault="00E63D04" w:rsidP="00DE633B">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Future Perfect Continuous Tense is used:</w:t>
      </w:r>
    </w:p>
    <w:p w:rsidR="00E63D04" w:rsidRDefault="001C045F" w:rsidP="00B57BDE">
      <w:pPr>
        <w:pStyle w:val="ListParagraph"/>
        <w:numPr>
          <w:ilvl w:val="0"/>
          <w:numId w:val="80"/>
        </w:numPr>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To indicate the duration of an event at a specific time in the future.</w:t>
      </w:r>
    </w:p>
    <w:p w:rsidR="001C045F" w:rsidRDefault="001C045F" w:rsidP="00B57BDE">
      <w:pPr>
        <w:pStyle w:val="ListParagraph"/>
        <w:numPr>
          <w:ilvl w:val="0"/>
          <w:numId w:val="80"/>
        </w:numPr>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To describe a period which precedes a point in the future.</w:t>
      </w:r>
    </w:p>
    <w:p w:rsidR="001C045F" w:rsidRDefault="001C045F" w:rsidP="00B57BDE">
      <w:pPr>
        <w:pStyle w:val="ListParagraph"/>
        <w:numPr>
          <w:ilvl w:val="0"/>
          <w:numId w:val="80"/>
        </w:numPr>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To describe an activity which leads up to a point in the future.</w:t>
      </w:r>
    </w:p>
    <w:p w:rsidR="001C045F" w:rsidRDefault="001C045F" w:rsidP="001C045F">
      <w:pPr>
        <w:pStyle w:val="ListParagraph"/>
        <w:shd w:val="clear" w:color="auto" w:fill="FFFFFF"/>
        <w:spacing w:after="0" w:line="240" w:lineRule="auto"/>
        <w:ind w:left="66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Ex: By March 1999, he will have been working for this organization for twelve years.</w:t>
      </w:r>
    </w:p>
    <w:p w:rsidR="001C045F" w:rsidRDefault="00410D09" w:rsidP="001C045F">
      <w:pPr>
        <w:pStyle w:val="ListParagraph"/>
        <w:shd w:val="clear" w:color="auto" w:fill="FFFFFF"/>
        <w:spacing w:after="0" w:line="240" w:lineRule="auto"/>
        <w:ind w:left="66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w:t>
      </w:r>
      <w:r w:rsidR="001C045F">
        <w:rPr>
          <w:rFonts w:ascii="Trebuchet MS" w:eastAsia="Times New Roman" w:hAnsi="Trebuchet MS" w:cs="Times New Roman"/>
          <w:color w:val="444444"/>
          <w:spacing w:val="3"/>
          <w:sz w:val="24"/>
          <w:szCs w:val="24"/>
          <w:lang w:bidi="hi-IN"/>
        </w:rPr>
        <w:t>The register will have been running for a year in May.</w:t>
      </w:r>
    </w:p>
    <w:p w:rsidR="001C045F" w:rsidRDefault="00410D09" w:rsidP="001C045F">
      <w:pPr>
        <w:pStyle w:val="ListParagraph"/>
        <w:shd w:val="clear" w:color="auto" w:fill="FFFFFF"/>
        <w:spacing w:after="0" w:line="240" w:lineRule="auto"/>
        <w:ind w:left="66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w:t>
      </w:r>
      <w:r w:rsidR="001C045F">
        <w:rPr>
          <w:rFonts w:ascii="Trebuchet MS" w:eastAsia="Times New Roman" w:hAnsi="Trebuchet MS" w:cs="Times New Roman"/>
          <w:color w:val="444444"/>
          <w:spacing w:val="3"/>
          <w:sz w:val="24"/>
          <w:szCs w:val="24"/>
          <w:lang w:bidi="hi-IN"/>
        </w:rPr>
        <w:t>We will have been living here for 2 years by July.</w:t>
      </w:r>
    </w:p>
    <w:p w:rsidR="00410D09" w:rsidRPr="00410D09" w:rsidRDefault="00410D09" w:rsidP="00410D09">
      <w:pPr>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 xml:space="preserve">            </w:t>
      </w:r>
      <w:r w:rsidRPr="00410D09">
        <w:rPr>
          <w:rFonts w:ascii="Arial" w:eastAsia="Times New Roman" w:hAnsi="Arial" w:cs="Arial"/>
          <w:color w:val="202124"/>
          <w:sz w:val="24"/>
          <w:szCs w:val="24"/>
          <w:lang w:bidi="hi-IN"/>
        </w:rPr>
        <w:t>In November, I will have been working at my company for three years.</w:t>
      </w:r>
    </w:p>
    <w:p w:rsidR="00410D09" w:rsidRPr="00410D09" w:rsidRDefault="00410D09" w:rsidP="00410D09">
      <w:pPr>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 xml:space="preserve">            </w:t>
      </w:r>
      <w:r w:rsidRPr="00410D09">
        <w:rPr>
          <w:rFonts w:ascii="Arial" w:eastAsia="Times New Roman" w:hAnsi="Arial" w:cs="Arial"/>
          <w:color w:val="202124"/>
          <w:sz w:val="24"/>
          <w:szCs w:val="24"/>
          <w:lang w:bidi="hi-IN"/>
        </w:rPr>
        <w:t>At five o'clock, I will have been waiting for thirty minutes.</w:t>
      </w:r>
    </w:p>
    <w:p w:rsidR="00410D09" w:rsidRPr="00410D09" w:rsidRDefault="00410D09" w:rsidP="00410D09">
      <w:pPr>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 xml:space="preserve">             </w:t>
      </w:r>
      <w:r w:rsidRPr="00410D09">
        <w:rPr>
          <w:rFonts w:ascii="Arial" w:eastAsia="Times New Roman" w:hAnsi="Arial" w:cs="Arial"/>
          <w:color w:val="202124"/>
          <w:sz w:val="24"/>
          <w:szCs w:val="24"/>
          <w:lang w:bidi="hi-IN"/>
        </w:rPr>
        <w:t>When I turn thirty, I will have been playing piano for twenty-one years.</w:t>
      </w:r>
    </w:p>
    <w:p w:rsidR="00410D09" w:rsidRPr="00410D09" w:rsidRDefault="00410D09" w:rsidP="00410D09">
      <w:pPr>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 xml:space="preserve">            </w:t>
      </w:r>
      <w:r w:rsidRPr="00410D09">
        <w:rPr>
          <w:rFonts w:ascii="Arial" w:eastAsia="Times New Roman" w:hAnsi="Arial" w:cs="Arial"/>
          <w:color w:val="202124"/>
          <w:sz w:val="24"/>
          <w:szCs w:val="24"/>
          <w:lang w:bidi="hi-IN"/>
        </w:rPr>
        <w:t>On Thursday, I will have been knowing you for a week.</w:t>
      </w:r>
    </w:p>
    <w:p w:rsidR="00410D09" w:rsidRDefault="00410D09" w:rsidP="00410D09">
      <w:pPr>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 xml:space="preserve">           </w:t>
      </w:r>
      <w:r w:rsidRPr="00410D09">
        <w:rPr>
          <w:rFonts w:ascii="Arial" w:eastAsia="Times New Roman" w:hAnsi="Arial" w:cs="Arial"/>
          <w:color w:val="202124"/>
          <w:sz w:val="24"/>
          <w:szCs w:val="24"/>
          <w:lang w:bidi="hi-IN"/>
        </w:rPr>
        <w:t>On Thursday, I will have known you for a week.</w:t>
      </w:r>
    </w:p>
    <w:p w:rsidR="00410D09" w:rsidRPr="00410D09" w:rsidRDefault="00410D09" w:rsidP="00410D09">
      <w:p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         </w:t>
      </w:r>
      <w:r w:rsidRPr="00410D09">
        <w:rPr>
          <w:rFonts w:ascii="Arial" w:eastAsia="Times New Roman" w:hAnsi="Arial" w:cs="Arial"/>
          <w:color w:val="000000"/>
          <w:sz w:val="26"/>
          <w:szCs w:val="26"/>
          <w:lang w:bidi="hi-IN"/>
        </w:rPr>
        <w:t> </w:t>
      </w:r>
      <w:r>
        <w:rPr>
          <w:rFonts w:ascii="Arial" w:eastAsia="Times New Roman" w:hAnsi="Arial" w:cs="Arial"/>
          <w:color w:val="000000"/>
          <w:sz w:val="26"/>
          <w:szCs w:val="26"/>
          <w:lang w:bidi="hi-IN"/>
        </w:rPr>
        <w:t xml:space="preserve"> </w:t>
      </w:r>
      <w:r w:rsidRPr="00410D09">
        <w:rPr>
          <w:rFonts w:ascii="Arial" w:eastAsia="Times New Roman" w:hAnsi="Arial" w:cs="Arial"/>
          <w:color w:val="000000"/>
          <w:sz w:val="26"/>
          <w:szCs w:val="26"/>
          <w:lang w:bidi="hi-IN"/>
        </w:rPr>
        <w:t>Ram wil</w:t>
      </w:r>
      <w:r>
        <w:rPr>
          <w:rFonts w:ascii="Arial" w:eastAsia="Times New Roman" w:hAnsi="Arial" w:cs="Arial"/>
          <w:color w:val="000000"/>
          <w:sz w:val="26"/>
          <w:szCs w:val="26"/>
          <w:lang w:bidi="hi-IN"/>
        </w:rPr>
        <w:t>l not have been sleeping at 11 P.M.</w:t>
      </w:r>
      <w:r w:rsidRPr="00410D09">
        <w:rPr>
          <w:rFonts w:ascii="Arial" w:eastAsia="Times New Roman" w:hAnsi="Arial" w:cs="Arial"/>
          <w:color w:val="000000"/>
          <w:sz w:val="26"/>
          <w:szCs w:val="26"/>
          <w:lang w:bidi="hi-IN"/>
        </w:rPr>
        <w:t xml:space="preserve"> since Saturday.</w:t>
      </w:r>
    </w:p>
    <w:p w:rsidR="00410D09" w:rsidRPr="00410D09" w:rsidRDefault="00410D09" w:rsidP="00410D09">
      <w:p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           </w:t>
      </w:r>
      <w:r w:rsidRPr="00410D09">
        <w:rPr>
          <w:rFonts w:ascii="Arial" w:eastAsia="Times New Roman" w:hAnsi="Arial" w:cs="Arial"/>
          <w:color w:val="000000"/>
          <w:sz w:val="26"/>
          <w:szCs w:val="26"/>
          <w:lang w:bidi="hi-IN"/>
        </w:rPr>
        <w:t>He will not have been shopping for four hours.</w:t>
      </w:r>
    </w:p>
    <w:p w:rsidR="00410D09" w:rsidRDefault="00410D09" w:rsidP="00410D09">
      <w:p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          </w:t>
      </w:r>
      <w:r w:rsidRPr="00410D09">
        <w:rPr>
          <w:rFonts w:ascii="Arial" w:eastAsia="Times New Roman" w:hAnsi="Arial" w:cs="Arial"/>
          <w:color w:val="000000"/>
          <w:sz w:val="26"/>
          <w:szCs w:val="26"/>
          <w:lang w:bidi="hi-IN"/>
        </w:rPr>
        <w:t>They will not have been swimming since March.</w:t>
      </w:r>
    </w:p>
    <w:p w:rsidR="00410D09" w:rsidRDefault="00EF6EF0" w:rsidP="00410D09">
      <w:p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Note 1) Simple present tense is used for a plan or arrangement in the future.</w:t>
      </w:r>
    </w:p>
    <w:p w:rsidR="00EF6EF0" w:rsidRDefault="00F721D8" w:rsidP="00410D09">
      <w:p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          </w:t>
      </w:r>
      <w:r w:rsidR="00EF6EF0">
        <w:rPr>
          <w:rFonts w:ascii="Arial" w:eastAsia="Times New Roman" w:hAnsi="Arial" w:cs="Arial"/>
          <w:color w:val="000000"/>
          <w:sz w:val="26"/>
          <w:szCs w:val="26"/>
          <w:lang w:bidi="hi-IN"/>
        </w:rPr>
        <w:t xml:space="preserve">  It suggests a fixed, official program or time table.</w:t>
      </w:r>
    </w:p>
    <w:p w:rsidR="00EF6EF0" w:rsidRDefault="00EF6EF0" w:rsidP="00410D09">
      <w:p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  Ex: school re-open in July.</w:t>
      </w:r>
    </w:p>
    <w:p w:rsidR="00EF6EF0" w:rsidRDefault="00EF6EF0" w:rsidP="00410D09">
      <w:p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lastRenderedPageBreak/>
        <w:t xml:space="preserve">   The plane arrives at 6 P.M.</w:t>
      </w:r>
    </w:p>
    <w:p w:rsidR="00EF6EF0" w:rsidRDefault="00EF6EF0" w:rsidP="00410D09">
      <w:p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   The manager comes at 11 A.M.</w:t>
      </w:r>
    </w:p>
    <w:p w:rsidR="00B8709E" w:rsidRPr="00F721D8" w:rsidRDefault="00B8709E" w:rsidP="00410D09">
      <w:pPr>
        <w:shd w:val="clear" w:color="auto" w:fill="FFFFFF"/>
        <w:spacing w:after="150" w:line="240" w:lineRule="auto"/>
        <w:rPr>
          <w:rFonts w:ascii="Helvetica" w:hAnsi="Helvetica"/>
          <w:color w:val="333333"/>
          <w:shd w:val="clear" w:color="auto" w:fill="FFFFFF"/>
        </w:rPr>
      </w:pPr>
      <w:r>
        <w:rPr>
          <w:rFonts w:ascii="Helvetica" w:hAnsi="Helvetica"/>
          <w:i/>
          <w:iCs/>
          <w:color w:val="333333"/>
          <w:shd w:val="clear" w:color="auto" w:fill="FFFFFF"/>
        </w:rPr>
        <w:t xml:space="preserve">    </w:t>
      </w:r>
      <w:r w:rsidRPr="00F721D8">
        <w:rPr>
          <w:rFonts w:ascii="Helvetica" w:hAnsi="Helvetica"/>
          <w:color w:val="333333"/>
          <w:shd w:val="clear" w:color="auto" w:fill="FFFFFF"/>
        </w:rPr>
        <w:t xml:space="preserve">I </w:t>
      </w:r>
      <w:r w:rsidRPr="00F721D8">
        <w:rPr>
          <w:rStyle w:val="Strong"/>
          <w:rFonts w:ascii="Helvetica" w:hAnsi="Helvetica"/>
          <w:color w:val="333333"/>
          <w:shd w:val="clear" w:color="auto" w:fill="FFFFFF"/>
        </w:rPr>
        <w:t>have</w:t>
      </w:r>
      <w:r w:rsidRPr="00F721D8">
        <w:rPr>
          <w:rFonts w:ascii="Helvetica" w:hAnsi="Helvetica"/>
          <w:color w:val="333333"/>
          <w:shd w:val="clear" w:color="auto" w:fill="FFFFFF"/>
        </w:rPr>
        <w:t> a meeting on the 15</w:t>
      </w:r>
      <w:r w:rsidRPr="00F721D8">
        <w:rPr>
          <w:rFonts w:ascii="Helvetica" w:hAnsi="Helvetica"/>
          <w:color w:val="333333"/>
          <w:shd w:val="clear" w:color="auto" w:fill="FFFFFF"/>
          <w:vertAlign w:val="superscript"/>
        </w:rPr>
        <w:t>th</w:t>
      </w:r>
      <w:r w:rsidRPr="00F721D8">
        <w:rPr>
          <w:rFonts w:ascii="Helvetica" w:hAnsi="Helvetica"/>
          <w:color w:val="333333"/>
          <w:shd w:val="clear" w:color="auto" w:fill="FFFFFF"/>
        </w:rPr>
        <w:t>, but I'</w:t>
      </w:r>
      <w:r w:rsidRPr="00F721D8">
        <w:rPr>
          <w:rStyle w:val="Strong"/>
          <w:rFonts w:ascii="Helvetica" w:hAnsi="Helvetica"/>
          <w:color w:val="333333"/>
          <w:shd w:val="clear" w:color="auto" w:fill="FFFFFF"/>
        </w:rPr>
        <w:t>m</w:t>
      </w:r>
      <w:r w:rsidRPr="00F721D8">
        <w:rPr>
          <w:rFonts w:ascii="Helvetica" w:hAnsi="Helvetica"/>
          <w:color w:val="333333"/>
          <w:shd w:val="clear" w:color="auto" w:fill="FFFFFF"/>
        </w:rPr>
        <w:t> free on the following day.</w:t>
      </w:r>
      <w:r w:rsidRPr="00F721D8">
        <w:rPr>
          <w:rFonts w:ascii="Helvetica" w:hAnsi="Helvetica"/>
          <w:color w:val="333333"/>
        </w:rPr>
        <w:br/>
      </w:r>
      <w:r w:rsidRPr="00F721D8">
        <w:rPr>
          <w:rFonts w:ascii="Helvetica" w:hAnsi="Helvetica"/>
          <w:color w:val="333333"/>
          <w:shd w:val="clear" w:color="auto" w:fill="FFFFFF"/>
        </w:rPr>
        <w:t xml:space="preserve">    What time </w:t>
      </w:r>
      <w:r w:rsidRPr="00F721D8">
        <w:rPr>
          <w:rStyle w:val="Strong"/>
          <w:rFonts w:ascii="Helvetica" w:hAnsi="Helvetica"/>
          <w:color w:val="333333"/>
          <w:shd w:val="clear" w:color="auto" w:fill="FFFFFF"/>
        </w:rPr>
        <w:t>is</w:t>
      </w:r>
      <w:r w:rsidRPr="00F721D8">
        <w:rPr>
          <w:rFonts w:ascii="Helvetica" w:hAnsi="Helvetica"/>
          <w:color w:val="333333"/>
          <w:shd w:val="clear" w:color="auto" w:fill="FFFFFF"/>
        </w:rPr>
        <w:t> your flight?</w:t>
      </w:r>
      <w:r w:rsidRPr="00F721D8">
        <w:rPr>
          <w:rFonts w:ascii="Helvetica" w:hAnsi="Helvetica"/>
          <w:color w:val="333333"/>
        </w:rPr>
        <w:br/>
      </w:r>
      <w:r w:rsidRPr="00F721D8">
        <w:rPr>
          <w:rFonts w:ascii="Helvetica" w:hAnsi="Helvetica"/>
          <w:color w:val="333333"/>
          <w:shd w:val="clear" w:color="auto" w:fill="FFFFFF"/>
        </w:rPr>
        <w:t xml:space="preserve">    The last train to Rome </w:t>
      </w:r>
      <w:r w:rsidRPr="00F721D8">
        <w:rPr>
          <w:rStyle w:val="Strong"/>
          <w:rFonts w:ascii="Helvetica" w:hAnsi="Helvetica"/>
          <w:color w:val="333333"/>
          <w:shd w:val="clear" w:color="auto" w:fill="FFFFFF"/>
        </w:rPr>
        <w:t>leaves</w:t>
      </w:r>
      <w:r w:rsidRPr="00F721D8">
        <w:rPr>
          <w:rFonts w:ascii="Helvetica" w:hAnsi="Helvetica"/>
          <w:color w:val="333333"/>
          <w:shd w:val="clear" w:color="auto" w:fill="FFFFFF"/>
        </w:rPr>
        <w:t> at 22.30.</w:t>
      </w:r>
      <w:r w:rsidRPr="00F721D8">
        <w:rPr>
          <w:rFonts w:ascii="Helvetica" w:hAnsi="Helvetica"/>
          <w:color w:val="333333"/>
        </w:rPr>
        <w:br/>
      </w:r>
      <w:r w:rsidRPr="00F721D8">
        <w:rPr>
          <w:rFonts w:ascii="Helvetica" w:hAnsi="Helvetica"/>
          <w:color w:val="333333"/>
          <w:shd w:val="clear" w:color="auto" w:fill="FFFFFF"/>
        </w:rPr>
        <w:t xml:space="preserve">    On day 6, we </w:t>
      </w:r>
      <w:r w:rsidRPr="00F721D8">
        <w:rPr>
          <w:rStyle w:val="Strong"/>
          <w:rFonts w:ascii="Helvetica" w:hAnsi="Helvetica"/>
          <w:color w:val="333333"/>
          <w:shd w:val="clear" w:color="auto" w:fill="FFFFFF"/>
        </w:rPr>
        <w:t>visit</w:t>
      </w:r>
      <w:r w:rsidRPr="00F721D8">
        <w:rPr>
          <w:rFonts w:ascii="Helvetica" w:hAnsi="Helvetica"/>
          <w:color w:val="333333"/>
          <w:shd w:val="clear" w:color="auto" w:fill="FFFFFF"/>
        </w:rPr>
        <w:t> the pyramids.</w:t>
      </w:r>
      <w:r w:rsidRPr="00F721D8">
        <w:rPr>
          <w:rFonts w:ascii="Helvetica" w:hAnsi="Helvetica"/>
          <w:color w:val="333333"/>
        </w:rPr>
        <w:br/>
      </w:r>
      <w:r w:rsidRPr="00F721D8">
        <w:rPr>
          <w:rFonts w:ascii="Helvetica" w:hAnsi="Helvetica"/>
          <w:color w:val="333333"/>
          <w:shd w:val="clear" w:color="auto" w:fill="FFFFFF"/>
        </w:rPr>
        <w:t xml:space="preserve">    His father </w:t>
      </w:r>
      <w:r w:rsidRPr="00F721D8">
        <w:rPr>
          <w:rStyle w:val="Strong"/>
          <w:rFonts w:ascii="Helvetica" w:hAnsi="Helvetica"/>
          <w:color w:val="333333"/>
          <w:shd w:val="clear" w:color="auto" w:fill="FFFFFF"/>
        </w:rPr>
        <w:t>retires</w:t>
      </w:r>
      <w:r w:rsidRPr="00F721D8">
        <w:rPr>
          <w:rFonts w:ascii="Helvetica" w:hAnsi="Helvetica"/>
          <w:color w:val="333333"/>
          <w:shd w:val="clear" w:color="auto" w:fill="FFFFFF"/>
        </w:rPr>
        <w:t> in two years.</w:t>
      </w:r>
      <w:r w:rsidRPr="00F721D8">
        <w:rPr>
          <w:rFonts w:ascii="Helvetica" w:hAnsi="Helvetica"/>
          <w:color w:val="333333"/>
        </w:rPr>
        <w:br/>
      </w:r>
      <w:r w:rsidRPr="00F721D8">
        <w:rPr>
          <w:rFonts w:ascii="Helvetica" w:hAnsi="Helvetica"/>
          <w:color w:val="333333"/>
          <w:shd w:val="clear" w:color="auto" w:fill="FFFFFF"/>
        </w:rPr>
        <w:t xml:space="preserve">    Christmas Eve </w:t>
      </w:r>
      <w:r w:rsidRPr="00F721D8">
        <w:rPr>
          <w:rStyle w:val="Strong"/>
          <w:rFonts w:ascii="Helvetica" w:hAnsi="Helvetica"/>
          <w:color w:val="333333"/>
          <w:shd w:val="clear" w:color="auto" w:fill="FFFFFF"/>
        </w:rPr>
        <w:t>is</w:t>
      </w:r>
      <w:r w:rsidRPr="00F721D8">
        <w:rPr>
          <w:rFonts w:ascii="Helvetica" w:hAnsi="Helvetica"/>
          <w:color w:val="333333"/>
          <w:shd w:val="clear" w:color="auto" w:fill="FFFFFF"/>
        </w:rPr>
        <w:t> on a Tuesday this year.</w:t>
      </w:r>
    </w:p>
    <w:p w:rsidR="00B8709E" w:rsidRDefault="00B8709E" w:rsidP="00B57BDE">
      <w:pPr>
        <w:pStyle w:val="ListParagraph"/>
        <w:numPr>
          <w:ilvl w:val="0"/>
          <w:numId w:val="79"/>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Present Continuous Tense is used</w:t>
      </w:r>
      <w:r w:rsidR="00F721D8">
        <w:rPr>
          <w:rFonts w:ascii="Arial" w:eastAsia="Times New Roman" w:hAnsi="Arial" w:cs="Arial"/>
          <w:color w:val="000000"/>
          <w:sz w:val="26"/>
          <w:szCs w:val="26"/>
          <w:lang w:bidi="hi-IN"/>
        </w:rPr>
        <w:t xml:space="preserve"> to talk about a plan, program</w:t>
      </w:r>
      <w:r>
        <w:rPr>
          <w:rFonts w:ascii="Arial" w:eastAsia="Times New Roman" w:hAnsi="Arial" w:cs="Arial"/>
          <w:color w:val="000000"/>
          <w:sz w:val="26"/>
          <w:szCs w:val="26"/>
          <w:lang w:bidi="hi-IN"/>
        </w:rPr>
        <w:t xml:space="preserve"> or arrangement in the near future.</w:t>
      </w:r>
    </w:p>
    <w:p w:rsidR="00B8709E" w:rsidRDefault="00B8709E" w:rsidP="00B8709E">
      <w:pPr>
        <w:pStyle w:val="ListParagraph"/>
        <w:shd w:val="clear" w:color="auto" w:fill="FFFFFF"/>
        <w:spacing w:after="150" w:line="240" w:lineRule="auto"/>
        <w:ind w:left="144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     Ex: The P.M. is coming tomorrow.</w:t>
      </w:r>
    </w:p>
    <w:p w:rsidR="00B8709E" w:rsidRDefault="00B8709E" w:rsidP="00B8709E">
      <w:pPr>
        <w:pStyle w:val="ListParagraph"/>
        <w:shd w:val="clear" w:color="auto" w:fill="FFFFFF"/>
        <w:spacing w:after="150" w:line="240" w:lineRule="auto"/>
        <w:ind w:left="144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            We are leaving for Delhi this evening.</w:t>
      </w:r>
    </w:p>
    <w:p w:rsidR="00B8709E" w:rsidRDefault="00B8709E" w:rsidP="00B8709E">
      <w:pPr>
        <w:pStyle w:val="ListParagraph"/>
        <w:shd w:val="clear" w:color="auto" w:fill="FFFFFF"/>
        <w:spacing w:after="150" w:line="240" w:lineRule="auto"/>
        <w:ind w:left="144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             My friend is coming from America.</w:t>
      </w:r>
    </w:p>
    <w:p w:rsidR="00B8709E" w:rsidRPr="00B8709E" w:rsidRDefault="00B8709E" w:rsidP="00B8709E">
      <w:pPr>
        <w:shd w:val="clear" w:color="auto" w:fill="FFFFFF"/>
        <w:spacing w:after="60" w:line="240" w:lineRule="auto"/>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 xml:space="preserve">                 </w:t>
      </w:r>
      <w:r w:rsidR="00F721D8">
        <w:rPr>
          <w:rFonts w:ascii="Arial" w:eastAsia="Times New Roman" w:hAnsi="Arial" w:cs="Arial"/>
          <w:color w:val="202124"/>
          <w:sz w:val="24"/>
          <w:szCs w:val="24"/>
          <w:lang w:val="en-IN" w:bidi="hi-IN"/>
        </w:rPr>
        <w:t xml:space="preserve">                   </w:t>
      </w:r>
      <w:r w:rsidRPr="00B8709E">
        <w:rPr>
          <w:rFonts w:ascii="Arial" w:eastAsia="Times New Roman" w:hAnsi="Arial" w:cs="Arial"/>
          <w:color w:val="202124"/>
          <w:sz w:val="24"/>
          <w:szCs w:val="24"/>
          <w:lang w:val="en-IN" w:bidi="hi-IN"/>
        </w:rPr>
        <w:t>I'm meeting Sally at 7. (=I have talked to her and we have arranged to meet.)</w:t>
      </w:r>
    </w:p>
    <w:p w:rsidR="00B8709E" w:rsidRPr="00B8709E" w:rsidRDefault="00B8709E" w:rsidP="00B8709E">
      <w:pPr>
        <w:shd w:val="clear" w:color="auto" w:fill="FFFFFF"/>
        <w:spacing w:after="60" w:line="240" w:lineRule="auto"/>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 xml:space="preserve">                 </w:t>
      </w:r>
      <w:r w:rsidR="00F721D8">
        <w:rPr>
          <w:rFonts w:ascii="Arial" w:eastAsia="Times New Roman" w:hAnsi="Arial" w:cs="Arial"/>
          <w:color w:val="202124"/>
          <w:sz w:val="24"/>
          <w:szCs w:val="24"/>
          <w:lang w:val="en-IN" w:bidi="hi-IN"/>
        </w:rPr>
        <w:t xml:space="preserve">                   </w:t>
      </w:r>
      <w:r w:rsidRPr="00B8709E">
        <w:rPr>
          <w:rFonts w:ascii="Arial" w:eastAsia="Times New Roman" w:hAnsi="Arial" w:cs="Arial"/>
          <w:color w:val="202124"/>
          <w:sz w:val="24"/>
          <w:szCs w:val="24"/>
          <w:lang w:val="en-IN" w:bidi="hi-IN"/>
        </w:rPr>
        <w:t>I'm flying to New York tomorrow morning. (=I have the ticket.)</w:t>
      </w:r>
    </w:p>
    <w:p w:rsidR="00B8709E" w:rsidRDefault="00B8709E" w:rsidP="00B8709E">
      <w:pPr>
        <w:shd w:val="clear" w:color="auto" w:fill="FFFFFF"/>
        <w:spacing w:line="240" w:lineRule="auto"/>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 xml:space="preserve">                 </w:t>
      </w:r>
      <w:r w:rsidR="00F721D8">
        <w:rPr>
          <w:rFonts w:ascii="Arial" w:eastAsia="Times New Roman" w:hAnsi="Arial" w:cs="Arial"/>
          <w:color w:val="202124"/>
          <w:sz w:val="24"/>
          <w:szCs w:val="24"/>
          <w:lang w:val="en-IN" w:bidi="hi-IN"/>
        </w:rPr>
        <w:t xml:space="preserve">                   </w:t>
      </w:r>
      <w:r w:rsidRPr="00B8709E">
        <w:rPr>
          <w:rFonts w:ascii="Arial" w:eastAsia="Times New Roman" w:hAnsi="Arial" w:cs="Arial"/>
          <w:color w:val="202124"/>
          <w:sz w:val="24"/>
          <w:szCs w:val="24"/>
          <w:lang w:val="en-IN" w:bidi="hi-IN"/>
        </w:rPr>
        <w:t xml:space="preserve">We're getting married next July. (=We have decided it and we </w:t>
      </w:r>
      <w:r w:rsidR="00F721D8">
        <w:rPr>
          <w:rFonts w:ascii="Arial" w:eastAsia="Times New Roman" w:hAnsi="Arial" w:cs="Arial"/>
          <w:color w:val="202124"/>
          <w:sz w:val="24"/>
          <w:szCs w:val="24"/>
          <w:lang w:val="en-IN" w:bidi="hi-IN"/>
        </w:rPr>
        <w:t xml:space="preserve">   </w:t>
      </w:r>
      <w:r w:rsidRPr="00B8709E">
        <w:rPr>
          <w:rFonts w:ascii="Arial" w:eastAsia="Times New Roman" w:hAnsi="Arial" w:cs="Arial"/>
          <w:color w:val="202124"/>
          <w:sz w:val="24"/>
          <w:szCs w:val="24"/>
          <w:lang w:val="en-IN" w:bidi="hi-IN"/>
        </w:rPr>
        <w:t>have probably already made reservations for the restaurant, etc.)</w:t>
      </w:r>
    </w:p>
    <w:p w:rsidR="00B8709E" w:rsidRDefault="00B8709E" w:rsidP="00B57BDE">
      <w:pPr>
        <w:pStyle w:val="ListParagraph"/>
        <w:numPr>
          <w:ilvl w:val="0"/>
          <w:numId w:val="79"/>
        </w:numPr>
        <w:shd w:val="clear" w:color="auto" w:fill="FFFFFF"/>
        <w:spacing w:line="240" w:lineRule="auto"/>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Be + going to + base form of the verb is used when future is coloured with intention and if the action is already decided upon and preparations have been made.</w:t>
      </w:r>
    </w:p>
    <w:p w:rsidR="00B8709E" w:rsidRDefault="00B8709E" w:rsidP="00B8709E">
      <w:pPr>
        <w:pStyle w:val="ListParagraph"/>
        <w:shd w:val="clear" w:color="auto" w:fill="FFFFFF"/>
        <w:spacing w:line="240" w:lineRule="auto"/>
        <w:ind w:left="1440"/>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Ex: I am going to help you.</w:t>
      </w:r>
    </w:p>
    <w:p w:rsidR="00B8709E" w:rsidRDefault="00B8709E" w:rsidP="00B8709E">
      <w:pPr>
        <w:pStyle w:val="ListParagraph"/>
        <w:shd w:val="clear" w:color="auto" w:fill="FFFFFF"/>
        <w:spacing w:line="240" w:lineRule="auto"/>
        <w:ind w:left="1440"/>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 xml:space="preserve">     What are you going to do now.</w:t>
      </w:r>
    </w:p>
    <w:p w:rsidR="00B8709E" w:rsidRDefault="00B8709E" w:rsidP="00B8709E">
      <w:pPr>
        <w:pStyle w:val="ListParagraph"/>
        <w:shd w:val="clear" w:color="auto" w:fill="FFFFFF"/>
        <w:spacing w:line="240" w:lineRule="auto"/>
        <w:ind w:left="1440"/>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 xml:space="preserve">     We are going to open a medical shop.</w:t>
      </w:r>
    </w:p>
    <w:p w:rsidR="00B8709E" w:rsidRDefault="00B8709E" w:rsidP="00B8709E">
      <w:pPr>
        <w:pStyle w:val="ListParagraph"/>
        <w:shd w:val="clear" w:color="auto" w:fill="FFFFFF"/>
        <w:spacing w:line="240" w:lineRule="auto"/>
        <w:ind w:left="1440"/>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 xml:space="preserve">      I am going to cook a meal.</w:t>
      </w:r>
    </w:p>
    <w:p w:rsidR="00B8709E" w:rsidRDefault="00B8709E" w:rsidP="00B8709E">
      <w:pPr>
        <w:pStyle w:val="ListParagraph"/>
        <w:shd w:val="clear" w:color="auto" w:fill="FFFFFF"/>
        <w:spacing w:line="240" w:lineRule="auto"/>
        <w:ind w:left="1440"/>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 xml:space="preserve">    It is going to eat the green grass.</w:t>
      </w:r>
    </w:p>
    <w:p w:rsidR="00B8709E" w:rsidRDefault="00991507" w:rsidP="00B8709E">
      <w:pPr>
        <w:pStyle w:val="ListParagraph"/>
        <w:shd w:val="clear" w:color="auto" w:fill="FFFFFF"/>
        <w:spacing w:line="240" w:lineRule="auto"/>
        <w:ind w:left="1440"/>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They are going to get dressed.</w:t>
      </w:r>
    </w:p>
    <w:p w:rsidR="00991507" w:rsidRDefault="00991507" w:rsidP="00B8709E">
      <w:pPr>
        <w:pStyle w:val="ListParagraph"/>
        <w:shd w:val="clear" w:color="auto" w:fill="FFFFFF"/>
        <w:spacing w:line="240" w:lineRule="auto"/>
        <w:ind w:left="1440"/>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They are going to play.</w:t>
      </w:r>
    </w:p>
    <w:p w:rsidR="00991507" w:rsidRDefault="00991507" w:rsidP="00B8709E">
      <w:pPr>
        <w:pStyle w:val="ListParagraph"/>
        <w:shd w:val="clear" w:color="auto" w:fill="FFFFFF"/>
        <w:spacing w:line="240" w:lineRule="auto"/>
        <w:ind w:left="1440"/>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It is going to rain.</w:t>
      </w:r>
    </w:p>
    <w:p w:rsidR="00991507" w:rsidRDefault="00991507" w:rsidP="00B8709E">
      <w:pPr>
        <w:pStyle w:val="ListParagraph"/>
        <w:shd w:val="clear" w:color="auto" w:fill="FFFFFF"/>
        <w:spacing w:line="240" w:lineRule="auto"/>
        <w:ind w:left="1440"/>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You are going to ride a horse.</w:t>
      </w:r>
    </w:p>
    <w:p w:rsidR="00991507" w:rsidRDefault="00991507" w:rsidP="00B8709E">
      <w:pPr>
        <w:pStyle w:val="ListParagraph"/>
        <w:shd w:val="clear" w:color="auto" w:fill="FFFFFF"/>
        <w:spacing w:line="240" w:lineRule="auto"/>
        <w:ind w:left="1440"/>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They are going to swim.</w:t>
      </w:r>
    </w:p>
    <w:p w:rsidR="00991507" w:rsidRDefault="00991507" w:rsidP="00B8709E">
      <w:pPr>
        <w:pStyle w:val="ListParagraph"/>
        <w:shd w:val="clear" w:color="auto" w:fill="FFFFFF"/>
        <w:spacing w:line="240" w:lineRule="auto"/>
        <w:ind w:left="1440"/>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You are going to go to school.</w:t>
      </w:r>
    </w:p>
    <w:p w:rsidR="00991507" w:rsidRDefault="00991507" w:rsidP="00B8709E">
      <w:pPr>
        <w:pStyle w:val="ListParagraph"/>
        <w:shd w:val="clear" w:color="auto" w:fill="FFFFFF"/>
        <w:spacing w:line="240" w:lineRule="auto"/>
        <w:ind w:left="1440"/>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She is going to watch Television.</w:t>
      </w:r>
    </w:p>
    <w:p w:rsidR="00991507" w:rsidRDefault="00991507" w:rsidP="00B8709E">
      <w:pPr>
        <w:pStyle w:val="ListParagraph"/>
        <w:shd w:val="clear" w:color="auto" w:fill="FFFFFF"/>
        <w:spacing w:line="240" w:lineRule="auto"/>
        <w:ind w:left="1440"/>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I am going to write a note.</w:t>
      </w:r>
    </w:p>
    <w:p w:rsidR="00991507" w:rsidRDefault="00991507" w:rsidP="00B8709E">
      <w:pPr>
        <w:pStyle w:val="ListParagraph"/>
        <w:shd w:val="clear" w:color="auto" w:fill="FFFFFF"/>
        <w:spacing w:line="240" w:lineRule="auto"/>
        <w:ind w:left="1440"/>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He is going to get married.</w:t>
      </w:r>
    </w:p>
    <w:p w:rsidR="00991507" w:rsidRDefault="00991507" w:rsidP="00B8709E">
      <w:pPr>
        <w:pStyle w:val="ListParagraph"/>
        <w:shd w:val="clear" w:color="auto" w:fill="FFFFFF"/>
        <w:spacing w:line="240" w:lineRule="auto"/>
        <w:ind w:left="1440"/>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Exercise 1</w:t>
      </w:r>
    </w:p>
    <w:p w:rsidR="00991507" w:rsidRDefault="00991507" w:rsidP="00B8709E">
      <w:pPr>
        <w:pStyle w:val="ListParagraph"/>
        <w:shd w:val="clear" w:color="auto" w:fill="FFFFFF"/>
        <w:spacing w:line="240" w:lineRule="auto"/>
        <w:ind w:left="1440"/>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Put the verbs in brackets into the Present Continuous or Simple Present Tense</w:t>
      </w:r>
    </w:p>
    <w:p w:rsidR="00991507" w:rsidRDefault="00991507" w:rsidP="00B57BDE">
      <w:pPr>
        <w:pStyle w:val="ListParagraph"/>
        <w:numPr>
          <w:ilvl w:val="0"/>
          <w:numId w:val="81"/>
        </w:numPr>
        <w:shd w:val="clear" w:color="auto" w:fill="FFFFFF"/>
        <w:spacing w:line="240" w:lineRule="auto"/>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The baby always _______ when we _____to go to sleep.( wake up/try)</w:t>
      </w:r>
    </w:p>
    <w:p w:rsidR="00991507" w:rsidRPr="00B8709E" w:rsidRDefault="00991507" w:rsidP="00B8709E">
      <w:pPr>
        <w:pStyle w:val="ListParagraph"/>
        <w:shd w:val="clear" w:color="auto" w:fill="FFFFFF"/>
        <w:spacing w:line="240" w:lineRule="auto"/>
        <w:ind w:left="1440"/>
        <w:rPr>
          <w:rFonts w:ascii="Arial" w:eastAsia="Times New Roman" w:hAnsi="Arial" w:cs="Arial"/>
          <w:color w:val="202124"/>
          <w:sz w:val="24"/>
          <w:szCs w:val="24"/>
          <w:lang w:val="en-IN" w:bidi="hi-IN"/>
        </w:rPr>
      </w:pPr>
    </w:p>
    <w:p w:rsidR="00B8709E" w:rsidRDefault="00BD67D4" w:rsidP="00BD67D4">
      <w:pPr>
        <w:pStyle w:val="ListParagraph"/>
        <w:numPr>
          <w:ilvl w:val="0"/>
          <w:numId w:val="81"/>
        </w:numPr>
        <w:shd w:val="clear" w:color="auto" w:fill="FFFFFF"/>
        <w:spacing w:after="150" w:line="240" w:lineRule="auto"/>
        <w:rPr>
          <w:rFonts w:ascii="Arial" w:eastAsia="Times New Roman" w:hAnsi="Arial" w:cs="Arial"/>
          <w:color w:val="000000"/>
          <w:sz w:val="26"/>
          <w:szCs w:val="26"/>
          <w:lang w:bidi="hi-IN"/>
        </w:rPr>
      </w:pPr>
      <w:r w:rsidRPr="00BD67D4">
        <w:rPr>
          <w:rFonts w:ascii="Arial" w:eastAsia="Times New Roman" w:hAnsi="Arial" w:cs="Arial"/>
          <w:color w:val="000000"/>
          <w:sz w:val="26"/>
          <w:szCs w:val="26"/>
          <w:lang w:bidi="hi-IN"/>
        </w:rPr>
        <w:t>It always ___ra</w:t>
      </w:r>
      <w:r>
        <w:rPr>
          <w:rFonts w:ascii="Arial" w:eastAsia="Times New Roman" w:hAnsi="Arial" w:cs="Arial"/>
          <w:color w:val="000000"/>
          <w:sz w:val="26"/>
          <w:szCs w:val="26"/>
          <w:lang w:bidi="hi-IN"/>
        </w:rPr>
        <w:t>ining when we___ tennis.(start/play)</w:t>
      </w:r>
    </w:p>
    <w:p w:rsidR="00BD67D4" w:rsidRPr="00BD67D4" w:rsidRDefault="00BD67D4" w:rsidP="00BD67D4">
      <w:pPr>
        <w:pStyle w:val="ListParagraph"/>
        <w:rPr>
          <w:rFonts w:ascii="Arial" w:eastAsia="Times New Roman" w:hAnsi="Arial" w:cs="Arial"/>
          <w:color w:val="000000"/>
          <w:sz w:val="26"/>
          <w:szCs w:val="26"/>
          <w:lang w:bidi="hi-IN"/>
        </w:rPr>
      </w:pPr>
    </w:p>
    <w:p w:rsidR="00BD67D4" w:rsidRDefault="00BD67D4" w:rsidP="00BD67D4">
      <w:pPr>
        <w:pStyle w:val="ListParagraph"/>
        <w:numPr>
          <w:ilvl w:val="0"/>
          <w:numId w:val="81"/>
        </w:numPr>
        <w:shd w:val="clear" w:color="auto" w:fill="FFFFFF"/>
        <w:spacing w:after="150" w:line="240" w:lineRule="auto"/>
        <w:rPr>
          <w:rFonts w:ascii="Arial" w:eastAsia="Times New Roman" w:hAnsi="Arial" w:cs="Arial"/>
          <w:color w:val="000000"/>
          <w:sz w:val="26"/>
          <w:szCs w:val="26"/>
          <w:lang w:bidi="hi-IN"/>
        </w:rPr>
      </w:pPr>
      <w:proofErr w:type="spellStart"/>
      <w:r>
        <w:rPr>
          <w:rFonts w:ascii="Arial" w:eastAsia="Times New Roman" w:hAnsi="Arial" w:cs="Arial"/>
          <w:color w:val="000000"/>
          <w:sz w:val="26"/>
          <w:szCs w:val="26"/>
          <w:lang w:bidi="hi-IN"/>
        </w:rPr>
        <w:t>Rekha</w:t>
      </w:r>
      <w:proofErr w:type="spellEnd"/>
      <w:r>
        <w:rPr>
          <w:rFonts w:ascii="Arial" w:eastAsia="Times New Roman" w:hAnsi="Arial" w:cs="Arial"/>
          <w:color w:val="000000"/>
          <w:sz w:val="26"/>
          <w:szCs w:val="26"/>
          <w:lang w:bidi="hi-IN"/>
        </w:rPr>
        <w:t xml:space="preserve"> always _____ as if </w:t>
      </w:r>
      <w:proofErr w:type="spellStart"/>
      <w:r>
        <w:rPr>
          <w:rFonts w:ascii="Arial" w:eastAsia="Times New Roman" w:hAnsi="Arial" w:cs="Arial"/>
          <w:color w:val="000000"/>
          <w:sz w:val="26"/>
          <w:szCs w:val="26"/>
          <w:lang w:bidi="hi-IN"/>
        </w:rPr>
        <w:t>she____herself</w:t>
      </w:r>
      <w:proofErr w:type="spellEnd"/>
      <w:r>
        <w:rPr>
          <w:rFonts w:ascii="Arial" w:eastAsia="Times New Roman" w:hAnsi="Arial" w:cs="Arial"/>
          <w:color w:val="000000"/>
          <w:sz w:val="26"/>
          <w:szCs w:val="26"/>
          <w:lang w:bidi="hi-IN"/>
        </w:rPr>
        <w:t>.(look/enjoy)</w:t>
      </w:r>
    </w:p>
    <w:p w:rsidR="00BD67D4" w:rsidRPr="00BD67D4" w:rsidRDefault="00BD67D4" w:rsidP="00BD67D4">
      <w:pPr>
        <w:pStyle w:val="ListParagraph"/>
        <w:rPr>
          <w:rFonts w:ascii="Arial" w:eastAsia="Times New Roman" w:hAnsi="Arial" w:cs="Arial"/>
          <w:color w:val="000000"/>
          <w:sz w:val="26"/>
          <w:szCs w:val="26"/>
          <w:lang w:bidi="hi-IN"/>
        </w:rPr>
      </w:pPr>
    </w:p>
    <w:p w:rsidR="00BD67D4" w:rsidRDefault="00BD67D4" w:rsidP="00BD67D4">
      <w:pPr>
        <w:pStyle w:val="ListParagraph"/>
        <w:numPr>
          <w:ilvl w:val="0"/>
          <w:numId w:val="81"/>
        </w:numPr>
        <w:shd w:val="clear" w:color="auto" w:fill="FFFFFF"/>
        <w:spacing w:after="150" w:line="240" w:lineRule="auto"/>
        <w:rPr>
          <w:rFonts w:ascii="Arial" w:eastAsia="Times New Roman" w:hAnsi="Arial" w:cs="Arial"/>
          <w:color w:val="000000"/>
          <w:sz w:val="26"/>
          <w:szCs w:val="26"/>
          <w:lang w:bidi="hi-IN"/>
        </w:rPr>
      </w:pPr>
      <w:proofErr w:type="spellStart"/>
      <w:r>
        <w:rPr>
          <w:rFonts w:ascii="Arial" w:eastAsia="Times New Roman" w:hAnsi="Arial" w:cs="Arial"/>
          <w:color w:val="000000"/>
          <w:sz w:val="26"/>
          <w:szCs w:val="26"/>
          <w:lang w:bidi="hi-IN"/>
        </w:rPr>
        <w:t>Swetha</w:t>
      </w:r>
      <w:proofErr w:type="spellEnd"/>
      <w:r>
        <w:rPr>
          <w:rFonts w:ascii="Arial" w:eastAsia="Times New Roman" w:hAnsi="Arial" w:cs="Arial"/>
          <w:color w:val="000000"/>
          <w:sz w:val="26"/>
          <w:szCs w:val="26"/>
          <w:lang w:bidi="hi-IN"/>
        </w:rPr>
        <w:t xml:space="preserve"> ___with us when </w:t>
      </w:r>
      <w:proofErr w:type="spellStart"/>
      <w:r>
        <w:rPr>
          <w:rFonts w:ascii="Arial" w:eastAsia="Times New Roman" w:hAnsi="Arial" w:cs="Arial"/>
          <w:color w:val="000000"/>
          <w:sz w:val="26"/>
          <w:szCs w:val="26"/>
          <w:lang w:bidi="hi-IN"/>
        </w:rPr>
        <w:t>she____London</w:t>
      </w:r>
      <w:proofErr w:type="spellEnd"/>
      <w:r>
        <w:rPr>
          <w:rFonts w:ascii="Arial" w:eastAsia="Times New Roman" w:hAnsi="Arial" w:cs="Arial"/>
          <w:color w:val="000000"/>
          <w:sz w:val="26"/>
          <w:szCs w:val="26"/>
          <w:lang w:bidi="hi-IN"/>
        </w:rPr>
        <w:t>.(stay/visit)</w:t>
      </w:r>
    </w:p>
    <w:p w:rsidR="00BD67D4" w:rsidRPr="00BD67D4" w:rsidRDefault="00BD67D4" w:rsidP="00BD67D4">
      <w:pPr>
        <w:pStyle w:val="ListParagraph"/>
        <w:rPr>
          <w:rFonts w:ascii="Arial" w:eastAsia="Times New Roman" w:hAnsi="Arial" w:cs="Arial"/>
          <w:color w:val="000000"/>
          <w:sz w:val="26"/>
          <w:szCs w:val="26"/>
          <w:lang w:bidi="hi-IN"/>
        </w:rPr>
      </w:pPr>
    </w:p>
    <w:p w:rsidR="00BD67D4" w:rsidRDefault="00BD67D4" w:rsidP="00BD67D4">
      <w:pPr>
        <w:pStyle w:val="ListParagraph"/>
        <w:numPr>
          <w:ilvl w:val="0"/>
          <w:numId w:val="81"/>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We usually____ chess but today we _____ table tennis.(play)</w:t>
      </w:r>
    </w:p>
    <w:p w:rsidR="00BD67D4" w:rsidRPr="00BD67D4" w:rsidRDefault="00BD67D4" w:rsidP="00BD67D4">
      <w:pPr>
        <w:pStyle w:val="ListParagraph"/>
        <w:rPr>
          <w:rFonts w:ascii="Arial" w:eastAsia="Times New Roman" w:hAnsi="Arial" w:cs="Arial"/>
          <w:color w:val="000000"/>
          <w:sz w:val="26"/>
          <w:szCs w:val="26"/>
          <w:lang w:bidi="hi-IN"/>
        </w:rPr>
      </w:pPr>
    </w:p>
    <w:p w:rsidR="00BD67D4" w:rsidRDefault="00BD67D4" w:rsidP="00BD67D4">
      <w:pPr>
        <w:pStyle w:val="ListParagraph"/>
        <w:numPr>
          <w:ilvl w:val="0"/>
          <w:numId w:val="81"/>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Wait a minute, please. The telephone_____(ring)</w:t>
      </w:r>
    </w:p>
    <w:p w:rsidR="00BD67D4" w:rsidRPr="00BD67D4" w:rsidRDefault="00BD67D4" w:rsidP="00BD67D4">
      <w:pPr>
        <w:pStyle w:val="ListParagraph"/>
        <w:rPr>
          <w:rFonts w:ascii="Arial" w:eastAsia="Times New Roman" w:hAnsi="Arial" w:cs="Arial"/>
          <w:color w:val="000000"/>
          <w:sz w:val="26"/>
          <w:szCs w:val="26"/>
          <w:lang w:bidi="hi-IN"/>
        </w:rPr>
      </w:pPr>
    </w:p>
    <w:p w:rsidR="00BD67D4" w:rsidRDefault="00BD67D4" w:rsidP="00BD67D4">
      <w:pPr>
        <w:pStyle w:val="ListParagraph"/>
        <w:numPr>
          <w:ilvl w:val="0"/>
          <w:numId w:val="81"/>
        </w:numPr>
        <w:shd w:val="clear" w:color="auto" w:fill="FFFFFF"/>
        <w:spacing w:after="150" w:line="240" w:lineRule="auto"/>
        <w:rPr>
          <w:rFonts w:ascii="Arial" w:eastAsia="Times New Roman" w:hAnsi="Arial" w:cs="Arial"/>
          <w:color w:val="000000"/>
          <w:sz w:val="26"/>
          <w:szCs w:val="26"/>
          <w:lang w:bidi="hi-IN"/>
        </w:rPr>
      </w:pPr>
      <w:proofErr w:type="spellStart"/>
      <w:r>
        <w:rPr>
          <w:rFonts w:ascii="Arial" w:eastAsia="Times New Roman" w:hAnsi="Arial" w:cs="Arial"/>
          <w:color w:val="000000"/>
          <w:sz w:val="26"/>
          <w:szCs w:val="26"/>
          <w:lang w:bidi="hi-IN"/>
        </w:rPr>
        <w:t>She_____to</w:t>
      </w:r>
      <w:proofErr w:type="spellEnd"/>
      <w:r>
        <w:rPr>
          <w:rFonts w:ascii="Arial" w:eastAsia="Times New Roman" w:hAnsi="Arial" w:cs="Arial"/>
          <w:color w:val="000000"/>
          <w:sz w:val="26"/>
          <w:szCs w:val="26"/>
          <w:lang w:bidi="hi-IN"/>
        </w:rPr>
        <w:t xml:space="preserve"> school </w:t>
      </w:r>
      <w:proofErr w:type="spellStart"/>
      <w:r>
        <w:rPr>
          <w:rFonts w:ascii="Arial" w:eastAsia="Times New Roman" w:hAnsi="Arial" w:cs="Arial"/>
          <w:color w:val="000000"/>
          <w:sz w:val="26"/>
          <w:szCs w:val="26"/>
          <w:lang w:bidi="hi-IN"/>
        </w:rPr>
        <w:t>everyday</w:t>
      </w:r>
      <w:proofErr w:type="spellEnd"/>
      <w:r>
        <w:rPr>
          <w:rFonts w:ascii="Arial" w:eastAsia="Times New Roman" w:hAnsi="Arial" w:cs="Arial"/>
          <w:color w:val="000000"/>
          <w:sz w:val="26"/>
          <w:szCs w:val="26"/>
          <w:lang w:bidi="hi-IN"/>
        </w:rPr>
        <w:t>.(go)</w:t>
      </w:r>
    </w:p>
    <w:p w:rsidR="00BD67D4" w:rsidRPr="00BD67D4" w:rsidRDefault="00BD67D4" w:rsidP="00BD67D4">
      <w:pPr>
        <w:pStyle w:val="ListParagraph"/>
        <w:rPr>
          <w:rFonts w:ascii="Arial" w:eastAsia="Times New Roman" w:hAnsi="Arial" w:cs="Arial"/>
          <w:color w:val="000000"/>
          <w:sz w:val="26"/>
          <w:szCs w:val="26"/>
          <w:lang w:bidi="hi-IN"/>
        </w:rPr>
      </w:pPr>
    </w:p>
    <w:p w:rsidR="00BD67D4" w:rsidRDefault="00BD67D4" w:rsidP="00BD67D4">
      <w:pPr>
        <w:pStyle w:val="ListParagraph"/>
        <w:numPr>
          <w:ilvl w:val="0"/>
          <w:numId w:val="81"/>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We </w:t>
      </w:r>
      <w:proofErr w:type="spellStart"/>
      <w:r>
        <w:rPr>
          <w:rFonts w:ascii="Arial" w:eastAsia="Times New Roman" w:hAnsi="Arial" w:cs="Arial"/>
          <w:color w:val="000000"/>
          <w:sz w:val="26"/>
          <w:szCs w:val="26"/>
          <w:lang w:bidi="hi-IN"/>
        </w:rPr>
        <w:t>now_____English</w:t>
      </w:r>
      <w:proofErr w:type="spellEnd"/>
      <w:r>
        <w:rPr>
          <w:rFonts w:ascii="Arial" w:eastAsia="Times New Roman" w:hAnsi="Arial" w:cs="Arial"/>
          <w:color w:val="000000"/>
          <w:sz w:val="26"/>
          <w:szCs w:val="26"/>
          <w:lang w:bidi="hi-IN"/>
        </w:rPr>
        <w:t>(learn)</w:t>
      </w:r>
    </w:p>
    <w:p w:rsidR="00BD67D4" w:rsidRPr="00BD67D4" w:rsidRDefault="00BD67D4" w:rsidP="00BD67D4">
      <w:pPr>
        <w:pStyle w:val="ListParagraph"/>
        <w:rPr>
          <w:rFonts w:ascii="Arial" w:eastAsia="Times New Roman" w:hAnsi="Arial" w:cs="Arial"/>
          <w:color w:val="000000"/>
          <w:sz w:val="26"/>
          <w:szCs w:val="26"/>
          <w:lang w:bidi="hi-IN"/>
        </w:rPr>
      </w:pPr>
    </w:p>
    <w:p w:rsidR="00BD67D4" w:rsidRDefault="00BD67D4" w:rsidP="00BD67D4">
      <w:pPr>
        <w:pStyle w:val="ListParagraph"/>
        <w:numPr>
          <w:ilvl w:val="0"/>
          <w:numId w:val="81"/>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The baby____ because she is hungry now.(cry)</w:t>
      </w:r>
    </w:p>
    <w:p w:rsidR="00BD67D4" w:rsidRPr="00BD67D4" w:rsidRDefault="00BD67D4" w:rsidP="00BD67D4">
      <w:pPr>
        <w:pStyle w:val="ListParagraph"/>
        <w:rPr>
          <w:rFonts w:ascii="Arial" w:eastAsia="Times New Roman" w:hAnsi="Arial" w:cs="Arial"/>
          <w:color w:val="000000"/>
          <w:sz w:val="26"/>
          <w:szCs w:val="26"/>
          <w:lang w:bidi="hi-IN"/>
        </w:rPr>
      </w:pPr>
    </w:p>
    <w:p w:rsidR="00BD67D4" w:rsidRPr="00BD67D4" w:rsidRDefault="00BD67D4" w:rsidP="00BD67D4">
      <w:pPr>
        <w:pStyle w:val="ListParagraph"/>
        <w:numPr>
          <w:ilvl w:val="0"/>
          <w:numId w:val="81"/>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That man in the white hat who_____ past the </w:t>
      </w:r>
      <w:proofErr w:type="spellStart"/>
      <w:r>
        <w:rPr>
          <w:rFonts w:ascii="Arial" w:eastAsia="Times New Roman" w:hAnsi="Arial" w:cs="Arial"/>
          <w:color w:val="000000"/>
          <w:sz w:val="26"/>
          <w:szCs w:val="26"/>
          <w:lang w:bidi="hi-IN"/>
        </w:rPr>
        <w:t>window____next</w:t>
      </w:r>
      <w:proofErr w:type="spellEnd"/>
      <w:r>
        <w:rPr>
          <w:rFonts w:ascii="Arial" w:eastAsia="Times New Roman" w:hAnsi="Arial" w:cs="Arial"/>
          <w:color w:val="000000"/>
          <w:sz w:val="26"/>
          <w:szCs w:val="26"/>
          <w:lang w:bidi="hi-IN"/>
        </w:rPr>
        <w:t xml:space="preserve"> door.(walk/live)</w:t>
      </w:r>
    </w:p>
    <w:p w:rsidR="00B8709E" w:rsidRDefault="00B8709E" w:rsidP="00B8709E">
      <w:pPr>
        <w:pStyle w:val="ListParagraph"/>
        <w:shd w:val="clear" w:color="auto" w:fill="FFFFFF"/>
        <w:spacing w:after="150" w:line="240" w:lineRule="auto"/>
        <w:ind w:left="1440"/>
        <w:rPr>
          <w:rFonts w:ascii="Arial" w:eastAsia="Times New Roman" w:hAnsi="Arial" w:cs="Arial"/>
          <w:color w:val="000000"/>
          <w:sz w:val="26"/>
          <w:szCs w:val="26"/>
          <w:lang w:bidi="hi-IN"/>
        </w:rPr>
      </w:pPr>
    </w:p>
    <w:p w:rsidR="00130B27" w:rsidRDefault="00130B27" w:rsidP="00B8709E">
      <w:pPr>
        <w:pStyle w:val="ListParagraph"/>
        <w:shd w:val="clear" w:color="auto" w:fill="FFFFFF"/>
        <w:spacing w:after="150" w:line="240" w:lineRule="auto"/>
        <w:ind w:left="144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Exercise -2:</w:t>
      </w:r>
    </w:p>
    <w:p w:rsidR="00130B27" w:rsidRDefault="00130B27" w:rsidP="00B8709E">
      <w:pPr>
        <w:pStyle w:val="ListParagraph"/>
        <w:shd w:val="clear" w:color="auto" w:fill="FFFFFF"/>
        <w:spacing w:after="150" w:line="240" w:lineRule="auto"/>
        <w:ind w:left="144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Put the Verbs in brackets into Present Perfect or Present Perfect Continuous Tense.</w:t>
      </w:r>
    </w:p>
    <w:p w:rsidR="00130B27" w:rsidRPr="00BD67D4" w:rsidRDefault="00130B27" w:rsidP="00B8709E">
      <w:pPr>
        <w:pStyle w:val="ListParagraph"/>
        <w:shd w:val="clear" w:color="auto" w:fill="FFFFFF"/>
        <w:spacing w:after="150" w:line="240" w:lineRule="auto"/>
        <w:ind w:left="1440"/>
        <w:rPr>
          <w:rFonts w:ascii="Arial" w:eastAsia="Times New Roman" w:hAnsi="Arial" w:cs="Arial"/>
          <w:color w:val="000000"/>
          <w:sz w:val="26"/>
          <w:szCs w:val="26"/>
          <w:lang w:bidi="hi-IN"/>
        </w:rPr>
      </w:pPr>
    </w:p>
    <w:p w:rsidR="00EF6EF0" w:rsidRDefault="00130B27" w:rsidP="00130B27">
      <w:pPr>
        <w:pStyle w:val="ListParagraph"/>
        <w:numPr>
          <w:ilvl w:val="0"/>
          <w:numId w:val="82"/>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He ______ a novel for the last two years, but he _____yet.(write/not finish)</w:t>
      </w:r>
    </w:p>
    <w:p w:rsidR="00130B27" w:rsidRDefault="00130B27" w:rsidP="00130B27">
      <w:pPr>
        <w:pStyle w:val="ListParagraph"/>
        <w:numPr>
          <w:ilvl w:val="0"/>
          <w:numId w:val="82"/>
        </w:numPr>
        <w:shd w:val="clear" w:color="auto" w:fill="FFFFFF"/>
        <w:spacing w:after="150" w:line="240" w:lineRule="auto"/>
        <w:rPr>
          <w:rFonts w:ascii="Arial" w:eastAsia="Times New Roman" w:hAnsi="Arial" w:cs="Arial"/>
          <w:color w:val="000000"/>
          <w:sz w:val="26"/>
          <w:szCs w:val="26"/>
          <w:lang w:bidi="hi-IN"/>
        </w:rPr>
      </w:pPr>
      <w:proofErr w:type="spellStart"/>
      <w:r>
        <w:rPr>
          <w:rFonts w:ascii="Arial" w:eastAsia="Times New Roman" w:hAnsi="Arial" w:cs="Arial"/>
          <w:color w:val="000000"/>
          <w:sz w:val="26"/>
          <w:szCs w:val="26"/>
          <w:lang w:bidi="hi-IN"/>
        </w:rPr>
        <w:t>We_____for</w:t>
      </w:r>
      <w:proofErr w:type="spellEnd"/>
      <w:r>
        <w:rPr>
          <w:rFonts w:ascii="Arial" w:eastAsia="Times New Roman" w:hAnsi="Arial" w:cs="Arial"/>
          <w:color w:val="000000"/>
          <w:sz w:val="26"/>
          <w:szCs w:val="26"/>
          <w:lang w:bidi="hi-IN"/>
        </w:rPr>
        <w:t xml:space="preserve"> a flat but we____ it yet.(look/not find)</w:t>
      </w:r>
    </w:p>
    <w:p w:rsidR="00130B27" w:rsidRDefault="00130B27" w:rsidP="00130B27">
      <w:pPr>
        <w:pStyle w:val="ListParagraph"/>
        <w:numPr>
          <w:ilvl w:val="0"/>
          <w:numId w:val="82"/>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How </w:t>
      </w:r>
      <w:proofErr w:type="spellStart"/>
      <w:r>
        <w:rPr>
          <w:rFonts w:ascii="Arial" w:eastAsia="Times New Roman" w:hAnsi="Arial" w:cs="Arial"/>
          <w:color w:val="000000"/>
          <w:sz w:val="26"/>
          <w:szCs w:val="26"/>
          <w:lang w:bidi="hi-IN"/>
        </w:rPr>
        <w:t>long_____English</w:t>
      </w:r>
      <w:proofErr w:type="spellEnd"/>
      <w:r>
        <w:rPr>
          <w:rFonts w:ascii="Arial" w:eastAsia="Times New Roman" w:hAnsi="Arial" w:cs="Arial"/>
          <w:color w:val="000000"/>
          <w:sz w:val="26"/>
          <w:szCs w:val="26"/>
          <w:lang w:bidi="hi-IN"/>
        </w:rPr>
        <w:t>?(learn)</w:t>
      </w:r>
    </w:p>
    <w:p w:rsidR="00130B27" w:rsidRDefault="00130B27" w:rsidP="00130B27">
      <w:pPr>
        <w:pStyle w:val="ListParagraph"/>
        <w:numPr>
          <w:ilvl w:val="0"/>
          <w:numId w:val="82"/>
        </w:numPr>
        <w:shd w:val="clear" w:color="auto" w:fill="FFFFFF"/>
        <w:spacing w:after="150" w:line="240" w:lineRule="auto"/>
        <w:rPr>
          <w:rFonts w:ascii="Arial" w:eastAsia="Times New Roman" w:hAnsi="Arial" w:cs="Arial"/>
          <w:color w:val="000000"/>
          <w:sz w:val="26"/>
          <w:szCs w:val="26"/>
          <w:lang w:bidi="hi-IN"/>
        </w:rPr>
      </w:pPr>
      <w:proofErr w:type="spellStart"/>
      <w:r>
        <w:rPr>
          <w:rFonts w:ascii="Arial" w:eastAsia="Times New Roman" w:hAnsi="Arial" w:cs="Arial"/>
          <w:color w:val="000000"/>
          <w:sz w:val="26"/>
          <w:szCs w:val="26"/>
          <w:lang w:bidi="hi-IN"/>
        </w:rPr>
        <w:t>I___here</w:t>
      </w:r>
      <w:proofErr w:type="spellEnd"/>
      <w:r>
        <w:rPr>
          <w:rFonts w:ascii="Arial" w:eastAsia="Times New Roman" w:hAnsi="Arial" w:cs="Arial"/>
          <w:color w:val="000000"/>
          <w:sz w:val="26"/>
          <w:szCs w:val="26"/>
          <w:lang w:bidi="hi-IN"/>
        </w:rPr>
        <w:t xml:space="preserve"> since 1967.(live)</w:t>
      </w:r>
    </w:p>
    <w:p w:rsidR="00130B27" w:rsidRDefault="00130B27" w:rsidP="00130B27">
      <w:pPr>
        <w:pStyle w:val="ListParagraph"/>
        <w:numPr>
          <w:ilvl w:val="0"/>
          <w:numId w:val="82"/>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He___ in the post office for twenty years.(work)</w:t>
      </w:r>
    </w:p>
    <w:p w:rsidR="00130B27" w:rsidRDefault="00130B27" w:rsidP="00130B27">
      <w:pPr>
        <w:pStyle w:val="ListParagraph"/>
        <w:numPr>
          <w:ilvl w:val="0"/>
          <w:numId w:val="82"/>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You must tell me what </w:t>
      </w:r>
      <w:proofErr w:type="spellStart"/>
      <w:r>
        <w:rPr>
          <w:rFonts w:ascii="Arial" w:eastAsia="Times New Roman" w:hAnsi="Arial" w:cs="Arial"/>
          <w:color w:val="000000"/>
          <w:sz w:val="26"/>
          <w:szCs w:val="26"/>
          <w:lang w:bidi="hi-IN"/>
        </w:rPr>
        <w:t>you____since</w:t>
      </w:r>
      <w:proofErr w:type="spellEnd"/>
      <w:r>
        <w:rPr>
          <w:rFonts w:ascii="Arial" w:eastAsia="Times New Roman" w:hAnsi="Arial" w:cs="Arial"/>
          <w:color w:val="000000"/>
          <w:sz w:val="26"/>
          <w:szCs w:val="26"/>
          <w:lang w:bidi="hi-IN"/>
        </w:rPr>
        <w:t xml:space="preserve"> I last saw you.(do)</w:t>
      </w:r>
    </w:p>
    <w:p w:rsidR="00130B27" w:rsidRDefault="00130B27" w:rsidP="00130B27">
      <w:pPr>
        <w:pStyle w:val="ListParagraph"/>
        <w:numPr>
          <w:ilvl w:val="0"/>
          <w:numId w:val="82"/>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It’s time to do your </w:t>
      </w:r>
      <w:proofErr w:type="spellStart"/>
      <w:r>
        <w:rPr>
          <w:rFonts w:ascii="Arial" w:eastAsia="Times New Roman" w:hAnsi="Arial" w:cs="Arial"/>
          <w:color w:val="000000"/>
          <w:sz w:val="26"/>
          <w:szCs w:val="26"/>
          <w:lang w:bidi="hi-IN"/>
        </w:rPr>
        <w:t>home work</w:t>
      </w:r>
      <w:proofErr w:type="spellEnd"/>
      <w:r>
        <w:rPr>
          <w:rFonts w:ascii="Arial" w:eastAsia="Times New Roman" w:hAnsi="Arial" w:cs="Arial"/>
          <w:color w:val="000000"/>
          <w:sz w:val="26"/>
          <w:szCs w:val="26"/>
          <w:lang w:bidi="hi-IN"/>
        </w:rPr>
        <w:t xml:space="preserve">. </w:t>
      </w:r>
      <w:proofErr w:type="spellStart"/>
      <w:r>
        <w:rPr>
          <w:rFonts w:ascii="Arial" w:eastAsia="Times New Roman" w:hAnsi="Arial" w:cs="Arial"/>
          <w:color w:val="000000"/>
          <w:sz w:val="26"/>
          <w:szCs w:val="26"/>
          <w:lang w:bidi="hi-IN"/>
        </w:rPr>
        <w:t>You____television</w:t>
      </w:r>
      <w:proofErr w:type="spellEnd"/>
      <w:r>
        <w:rPr>
          <w:rFonts w:ascii="Arial" w:eastAsia="Times New Roman" w:hAnsi="Arial" w:cs="Arial"/>
          <w:color w:val="000000"/>
          <w:sz w:val="26"/>
          <w:szCs w:val="26"/>
          <w:lang w:bidi="hi-IN"/>
        </w:rPr>
        <w:t xml:space="preserve"> all night.(watch)</w:t>
      </w:r>
    </w:p>
    <w:p w:rsidR="00130B27" w:rsidRDefault="00130B27" w:rsidP="00130B27">
      <w:pPr>
        <w:pStyle w:val="ListParagraph"/>
        <w:numPr>
          <w:ilvl w:val="0"/>
          <w:numId w:val="82"/>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Why are you so late? I____ here for hours.(wait)</w:t>
      </w:r>
    </w:p>
    <w:p w:rsidR="00130B27" w:rsidRDefault="00130B27" w:rsidP="00130B27">
      <w:pPr>
        <w:pStyle w:val="ListParagraph"/>
        <w:numPr>
          <w:ilvl w:val="0"/>
          <w:numId w:val="82"/>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The boys must be tired. </w:t>
      </w:r>
      <w:proofErr w:type="spellStart"/>
      <w:r>
        <w:rPr>
          <w:rFonts w:ascii="Arial" w:eastAsia="Times New Roman" w:hAnsi="Arial" w:cs="Arial"/>
          <w:color w:val="000000"/>
          <w:sz w:val="26"/>
          <w:szCs w:val="26"/>
          <w:lang w:bidi="hi-IN"/>
        </w:rPr>
        <w:t>They_____football</w:t>
      </w:r>
      <w:proofErr w:type="spellEnd"/>
      <w:r>
        <w:rPr>
          <w:rFonts w:ascii="Arial" w:eastAsia="Times New Roman" w:hAnsi="Arial" w:cs="Arial"/>
          <w:color w:val="000000"/>
          <w:sz w:val="26"/>
          <w:szCs w:val="26"/>
          <w:lang w:bidi="hi-IN"/>
        </w:rPr>
        <w:t xml:space="preserve"> in the garden all afternoon.(play)</w:t>
      </w:r>
    </w:p>
    <w:p w:rsidR="00130B27" w:rsidRDefault="009A762D" w:rsidP="00130B27">
      <w:pPr>
        <w:shd w:val="clear" w:color="auto" w:fill="FFFFFF"/>
        <w:spacing w:after="150" w:line="240" w:lineRule="auto"/>
        <w:ind w:left="36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10)J</w:t>
      </w:r>
      <w:r w:rsidR="00130B27">
        <w:rPr>
          <w:rFonts w:ascii="Arial" w:eastAsia="Times New Roman" w:hAnsi="Arial" w:cs="Arial"/>
          <w:color w:val="000000"/>
          <w:sz w:val="26"/>
          <w:szCs w:val="26"/>
          <w:lang w:bidi="hi-IN"/>
        </w:rPr>
        <w:t>ohn</w:t>
      </w:r>
      <w:r>
        <w:rPr>
          <w:rFonts w:ascii="Arial" w:eastAsia="Times New Roman" w:hAnsi="Arial" w:cs="Arial"/>
          <w:color w:val="000000"/>
          <w:sz w:val="26"/>
          <w:szCs w:val="26"/>
          <w:lang w:bidi="hi-IN"/>
        </w:rPr>
        <w:t xml:space="preserve"> isn’t </w:t>
      </w:r>
      <w:proofErr w:type="spellStart"/>
      <w:r>
        <w:rPr>
          <w:rFonts w:ascii="Arial" w:eastAsia="Times New Roman" w:hAnsi="Arial" w:cs="Arial"/>
          <w:color w:val="000000"/>
          <w:sz w:val="26"/>
          <w:szCs w:val="26"/>
          <w:lang w:bidi="hi-IN"/>
        </w:rPr>
        <w:t>in.He____to</w:t>
      </w:r>
      <w:proofErr w:type="spellEnd"/>
      <w:r>
        <w:rPr>
          <w:rFonts w:ascii="Arial" w:eastAsia="Times New Roman" w:hAnsi="Arial" w:cs="Arial"/>
          <w:color w:val="000000"/>
          <w:sz w:val="26"/>
          <w:szCs w:val="26"/>
          <w:lang w:bidi="hi-IN"/>
        </w:rPr>
        <w:t xml:space="preserve"> the office.(go)</w:t>
      </w:r>
    </w:p>
    <w:p w:rsidR="009A762D" w:rsidRDefault="009A762D" w:rsidP="00130B27">
      <w:pPr>
        <w:shd w:val="clear" w:color="auto" w:fill="FFFFFF"/>
        <w:spacing w:after="150" w:line="240" w:lineRule="auto"/>
        <w:ind w:left="36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Exercise -3</w:t>
      </w:r>
    </w:p>
    <w:p w:rsidR="009A762D" w:rsidRDefault="009A762D" w:rsidP="00130B27">
      <w:pPr>
        <w:shd w:val="clear" w:color="auto" w:fill="FFFFFF"/>
        <w:spacing w:after="150" w:line="240" w:lineRule="auto"/>
        <w:ind w:left="36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Put the verbs in brackets into the Simple Past or the Present Perfect Tense:</w:t>
      </w:r>
    </w:p>
    <w:p w:rsidR="009A762D" w:rsidRDefault="009A762D" w:rsidP="009A762D">
      <w:pPr>
        <w:pStyle w:val="ListParagraph"/>
        <w:numPr>
          <w:ilvl w:val="0"/>
          <w:numId w:val="83"/>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You look very upset.  What ____?(happen)</w:t>
      </w:r>
    </w:p>
    <w:p w:rsidR="009A762D" w:rsidRDefault="009A762D" w:rsidP="009A762D">
      <w:pPr>
        <w:pStyle w:val="ListParagraph"/>
        <w:numPr>
          <w:ilvl w:val="0"/>
          <w:numId w:val="83"/>
        </w:numPr>
        <w:shd w:val="clear" w:color="auto" w:fill="FFFFFF"/>
        <w:spacing w:after="150" w:line="240" w:lineRule="auto"/>
        <w:rPr>
          <w:rFonts w:ascii="Arial" w:eastAsia="Times New Roman" w:hAnsi="Arial" w:cs="Arial"/>
          <w:color w:val="000000"/>
          <w:sz w:val="26"/>
          <w:szCs w:val="26"/>
          <w:lang w:bidi="hi-IN"/>
        </w:rPr>
      </w:pPr>
      <w:proofErr w:type="spellStart"/>
      <w:r>
        <w:rPr>
          <w:rFonts w:ascii="Arial" w:eastAsia="Times New Roman" w:hAnsi="Arial" w:cs="Arial"/>
          <w:color w:val="000000"/>
          <w:sz w:val="26"/>
          <w:szCs w:val="26"/>
          <w:lang w:bidi="hi-IN"/>
        </w:rPr>
        <w:t>We___the</w:t>
      </w:r>
      <w:proofErr w:type="spellEnd"/>
      <w:r>
        <w:rPr>
          <w:rFonts w:ascii="Arial" w:eastAsia="Times New Roman" w:hAnsi="Arial" w:cs="Arial"/>
          <w:color w:val="000000"/>
          <w:sz w:val="26"/>
          <w:szCs w:val="26"/>
          <w:lang w:bidi="hi-IN"/>
        </w:rPr>
        <w:t xml:space="preserve"> exhibition last Sunday.(see)</w:t>
      </w:r>
    </w:p>
    <w:p w:rsidR="009A762D" w:rsidRDefault="009A762D" w:rsidP="009A762D">
      <w:pPr>
        <w:pStyle w:val="ListParagraph"/>
        <w:numPr>
          <w:ilvl w:val="0"/>
          <w:numId w:val="83"/>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I </w:t>
      </w:r>
      <w:proofErr w:type="spellStart"/>
      <w:r>
        <w:rPr>
          <w:rFonts w:ascii="Arial" w:eastAsia="Times New Roman" w:hAnsi="Arial" w:cs="Arial"/>
          <w:color w:val="000000"/>
          <w:sz w:val="26"/>
          <w:szCs w:val="26"/>
          <w:lang w:bidi="hi-IN"/>
        </w:rPr>
        <w:t>never___to</w:t>
      </w:r>
      <w:proofErr w:type="spellEnd"/>
      <w:r>
        <w:rPr>
          <w:rFonts w:ascii="Arial" w:eastAsia="Times New Roman" w:hAnsi="Arial" w:cs="Arial"/>
          <w:color w:val="000000"/>
          <w:sz w:val="26"/>
          <w:szCs w:val="26"/>
          <w:lang w:bidi="hi-IN"/>
        </w:rPr>
        <w:t xml:space="preserve"> her.(speak)</w:t>
      </w:r>
    </w:p>
    <w:p w:rsidR="009A762D" w:rsidRDefault="009A762D" w:rsidP="009A762D">
      <w:pPr>
        <w:pStyle w:val="ListParagraph"/>
        <w:numPr>
          <w:ilvl w:val="0"/>
          <w:numId w:val="83"/>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I am sure </w:t>
      </w:r>
      <w:proofErr w:type="spellStart"/>
      <w:r>
        <w:rPr>
          <w:rFonts w:ascii="Arial" w:eastAsia="Times New Roman" w:hAnsi="Arial" w:cs="Arial"/>
          <w:color w:val="000000"/>
          <w:sz w:val="26"/>
          <w:szCs w:val="26"/>
          <w:lang w:bidi="hi-IN"/>
        </w:rPr>
        <w:t>i____him</w:t>
      </w:r>
      <w:proofErr w:type="spellEnd"/>
      <w:r>
        <w:rPr>
          <w:rFonts w:ascii="Arial" w:eastAsia="Times New Roman" w:hAnsi="Arial" w:cs="Arial"/>
          <w:color w:val="000000"/>
          <w:sz w:val="26"/>
          <w:szCs w:val="26"/>
          <w:lang w:bidi="hi-IN"/>
        </w:rPr>
        <w:t xml:space="preserve"> before.(meet)</w:t>
      </w:r>
    </w:p>
    <w:p w:rsidR="009A762D" w:rsidRDefault="009A762D" w:rsidP="009A762D">
      <w:pPr>
        <w:pStyle w:val="ListParagraph"/>
        <w:numPr>
          <w:ilvl w:val="0"/>
          <w:numId w:val="83"/>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I ____a new house last year, but </w:t>
      </w:r>
      <w:proofErr w:type="spellStart"/>
      <w:r>
        <w:rPr>
          <w:rFonts w:ascii="Arial" w:eastAsia="Times New Roman" w:hAnsi="Arial" w:cs="Arial"/>
          <w:color w:val="000000"/>
          <w:sz w:val="26"/>
          <w:szCs w:val="26"/>
          <w:lang w:bidi="hi-IN"/>
        </w:rPr>
        <w:t>i____my</w:t>
      </w:r>
      <w:proofErr w:type="spellEnd"/>
      <w:r>
        <w:rPr>
          <w:rFonts w:ascii="Arial" w:eastAsia="Times New Roman" w:hAnsi="Arial" w:cs="Arial"/>
          <w:color w:val="000000"/>
          <w:sz w:val="26"/>
          <w:szCs w:val="26"/>
          <w:lang w:bidi="hi-IN"/>
        </w:rPr>
        <w:t xml:space="preserve"> old house yet.(buy/not sell)</w:t>
      </w:r>
    </w:p>
    <w:p w:rsidR="009A762D" w:rsidRDefault="009A762D" w:rsidP="009A762D">
      <w:pPr>
        <w:pStyle w:val="ListParagraph"/>
        <w:numPr>
          <w:ilvl w:val="0"/>
          <w:numId w:val="83"/>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lastRenderedPageBreak/>
        <w:t xml:space="preserve">When </w:t>
      </w:r>
      <w:proofErr w:type="spellStart"/>
      <w:r>
        <w:rPr>
          <w:rFonts w:ascii="Arial" w:eastAsia="Times New Roman" w:hAnsi="Arial" w:cs="Arial"/>
          <w:color w:val="000000"/>
          <w:sz w:val="26"/>
          <w:szCs w:val="26"/>
          <w:lang w:bidi="hi-IN"/>
        </w:rPr>
        <w:t>i____my</w:t>
      </w:r>
      <w:proofErr w:type="spellEnd"/>
      <w:r>
        <w:rPr>
          <w:rFonts w:ascii="Arial" w:eastAsia="Times New Roman" w:hAnsi="Arial" w:cs="Arial"/>
          <w:color w:val="000000"/>
          <w:sz w:val="26"/>
          <w:szCs w:val="26"/>
          <w:lang w:bidi="hi-IN"/>
        </w:rPr>
        <w:t xml:space="preserve"> new house </w:t>
      </w:r>
      <w:proofErr w:type="spellStart"/>
      <w:r>
        <w:rPr>
          <w:rFonts w:ascii="Arial" w:eastAsia="Times New Roman" w:hAnsi="Arial" w:cs="Arial"/>
          <w:color w:val="000000"/>
          <w:sz w:val="26"/>
          <w:szCs w:val="26"/>
          <w:lang w:bidi="hi-IN"/>
        </w:rPr>
        <w:t>i_____for</w:t>
      </w:r>
      <w:proofErr w:type="spellEnd"/>
      <w:r>
        <w:rPr>
          <w:rFonts w:ascii="Arial" w:eastAsia="Times New Roman" w:hAnsi="Arial" w:cs="Arial"/>
          <w:color w:val="000000"/>
          <w:sz w:val="26"/>
          <w:szCs w:val="26"/>
          <w:lang w:bidi="hi-IN"/>
        </w:rPr>
        <w:t xml:space="preserve"> a telephone. The post </w:t>
      </w:r>
      <w:proofErr w:type="spellStart"/>
      <w:r>
        <w:rPr>
          <w:rFonts w:ascii="Arial" w:eastAsia="Times New Roman" w:hAnsi="Arial" w:cs="Arial"/>
          <w:color w:val="000000"/>
          <w:sz w:val="26"/>
          <w:szCs w:val="26"/>
          <w:lang w:bidi="hi-IN"/>
        </w:rPr>
        <w:t>office____me</w:t>
      </w:r>
      <w:proofErr w:type="spellEnd"/>
      <w:r>
        <w:rPr>
          <w:rFonts w:ascii="Arial" w:eastAsia="Times New Roman" w:hAnsi="Arial" w:cs="Arial"/>
          <w:color w:val="000000"/>
          <w:sz w:val="26"/>
          <w:szCs w:val="26"/>
          <w:lang w:bidi="hi-IN"/>
        </w:rPr>
        <w:t xml:space="preserve"> to wait, but </w:t>
      </w:r>
      <w:proofErr w:type="spellStart"/>
      <w:r>
        <w:rPr>
          <w:rFonts w:ascii="Arial" w:eastAsia="Times New Roman" w:hAnsi="Arial" w:cs="Arial"/>
          <w:color w:val="000000"/>
          <w:sz w:val="26"/>
          <w:szCs w:val="26"/>
          <w:lang w:bidi="hi-IN"/>
        </w:rPr>
        <w:t>i____a</w:t>
      </w:r>
      <w:proofErr w:type="spellEnd"/>
      <w:r>
        <w:rPr>
          <w:rFonts w:ascii="Arial" w:eastAsia="Times New Roman" w:hAnsi="Arial" w:cs="Arial"/>
          <w:color w:val="000000"/>
          <w:sz w:val="26"/>
          <w:szCs w:val="26"/>
          <w:lang w:bidi="hi-IN"/>
        </w:rPr>
        <w:t xml:space="preserve"> year now and my phone still___(buy/ask/tell/wait/not come)</w:t>
      </w:r>
    </w:p>
    <w:p w:rsidR="00B66490" w:rsidRDefault="00B66490" w:rsidP="009A762D">
      <w:pPr>
        <w:pStyle w:val="ListParagraph"/>
        <w:numPr>
          <w:ilvl w:val="0"/>
          <w:numId w:val="83"/>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I can’t find my gloves. You ____them?(see) yes, you___ them in the car yesterday. I _____them back in your drawer(leave/put)</w:t>
      </w:r>
    </w:p>
    <w:p w:rsidR="00B66490" w:rsidRDefault="00B66490" w:rsidP="009A762D">
      <w:pPr>
        <w:pStyle w:val="ListParagraph"/>
        <w:numPr>
          <w:ilvl w:val="0"/>
          <w:numId w:val="83"/>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Some </w:t>
      </w:r>
      <w:proofErr w:type="spellStart"/>
      <w:r>
        <w:rPr>
          <w:rFonts w:ascii="Arial" w:eastAsia="Times New Roman" w:hAnsi="Arial" w:cs="Arial"/>
          <w:color w:val="000000"/>
          <w:sz w:val="26"/>
          <w:szCs w:val="26"/>
          <w:lang w:bidi="hi-IN"/>
        </w:rPr>
        <w:t>one___your</w:t>
      </w:r>
      <w:proofErr w:type="spellEnd"/>
      <w:r>
        <w:rPr>
          <w:rFonts w:ascii="Arial" w:eastAsia="Times New Roman" w:hAnsi="Arial" w:cs="Arial"/>
          <w:color w:val="000000"/>
          <w:sz w:val="26"/>
          <w:szCs w:val="26"/>
          <w:lang w:bidi="hi-IN"/>
        </w:rPr>
        <w:t xml:space="preserve"> front gate.(knock down)</w:t>
      </w:r>
    </w:p>
    <w:p w:rsidR="00B66490" w:rsidRDefault="00B66490" w:rsidP="009A762D">
      <w:pPr>
        <w:pStyle w:val="ListParagraph"/>
        <w:numPr>
          <w:ilvl w:val="0"/>
          <w:numId w:val="83"/>
        </w:numPr>
        <w:shd w:val="clear" w:color="auto" w:fill="FFFFFF"/>
        <w:spacing w:after="150" w:line="240" w:lineRule="auto"/>
        <w:rPr>
          <w:rFonts w:ascii="Arial" w:eastAsia="Times New Roman" w:hAnsi="Arial" w:cs="Arial"/>
          <w:color w:val="000000"/>
          <w:sz w:val="26"/>
          <w:szCs w:val="26"/>
          <w:lang w:bidi="hi-IN"/>
        </w:rPr>
      </w:pPr>
      <w:proofErr w:type="spellStart"/>
      <w:r>
        <w:rPr>
          <w:rFonts w:ascii="Arial" w:eastAsia="Times New Roman" w:hAnsi="Arial" w:cs="Arial"/>
          <w:color w:val="000000"/>
          <w:sz w:val="26"/>
          <w:szCs w:val="26"/>
          <w:lang w:bidi="hi-IN"/>
        </w:rPr>
        <w:t>She____ill</w:t>
      </w:r>
      <w:proofErr w:type="spellEnd"/>
      <w:r>
        <w:rPr>
          <w:rFonts w:ascii="Arial" w:eastAsia="Times New Roman" w:hAnsi="Arial" w:cs="Arial"/>
          <w:color w:val="000000"/>
          <w:sz w:val="26"/>
          <w:szCs w:val="26"/>
          <w:lang w:bidi="hi-IN"/>
        </w:rPr>
        <w:t xml:space="preserve"> for several months.(be)</w:t>
      </w:r>
    </w:p>
    <w:p w:rsidR="00B66490" w:rsidRDefault="00B66490" w:rsidP="00B66490">
      <w:pPr>
        <w:pStyle w:val="ListParagraph"/>
        <w:numPr>
          <w:ilvl w:val="0"/>
          <w:numId w:val="83"/>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You __the film on TV last night?(see)</w:t>
      </w:r>
    </w:p>
    <w:p w:rsidR="00B66490" w:rsidRDefault="00B66490" w:rsidP="00B66490">
      <w:pPr>
        <w:pStyle w:val="ListParagraph"/>
        <w:shd w:val="clear" w:color="auto" w:fill="FFFFFF"/>
        <w:spacing w:after="150" w:line="240" w:lineRule="auto"/>
        <w:rPr>
          <w:rFonts w:ascii="Arial" w:eastAsia="Times New Roman" w:hAnsi="Arial" w:cs="Arial"/>
          <w:color w:val="000000"/>
          <w:sz w:val="26"/>
          <w:szCs w:val="26"/>
          <w:lang w:bidi="hi-IN"/>
        </w:rPr>
      </w:pPr>
    </w:p>
    <w:p w:rsidR="00B66490" w:rsidRDefault="00B66490" w:rsidP="00B66490">
      <w:pPr>
        <w:pStyle w:val="ListParagraph"/>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Exercise-4</w:t>
      </w:r>
    </w:p>
    <w:p w:rsidR="00921114" w:rsidRDefault="00921114" w:rsidP="00B66490">
      <w:pPr>
        <w:pStyle w:val="ListParagraph"/>
        <w:shd w:val="clear" w:color="auto" w:fill="FFFFFF"/>
        <w:spacing w:after="150" w:line="240" w:lineRule="auto"/>
        <w:rPr>
          <w:rFonts w:ascii="Arial" w:eastAsia="Times New Roman" w:hAnsi="Arial" w:cs="Arial"/>
          <w:color w:val="000000"/>
          <w:sz w:val="26"/>
          <w:szCs w:val="26"/>
          <w:lang w:bidi="hi-IN"/>
        </w:rPr>
      </w:pPr>
    </w:p>
    <w:p w:rsidR="00B66490" w:rsidRDefault="00B66490" w:rsidP="00B66490">
      <w:pPr>
        <w:pStyle w:val="ListParagraph"/>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Complete the sentences with the past simple or the past progressive form of the verbs:</w:t>
      </w:r>
    </w:p>
    <w:p w:rsidR="00B66490" w:rsidRDefault="00B66490" w:rsidP="00B66490">
      <w:pPr>
        <w:pStyle w:val="ListParagraph"/>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1.I______for you in the theatre all evening. Where you_____?(look/sit)</w:t>
      </w:r>
    </w:p>
    <w:p w:rsidR="00B66490" w:rsidRDefault="00B66490" w:rsidP="00B66490">
      <w:pPr>
        <w:pStyle w:val="ListParagraph"/>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2.He_____my remarks seriously. In </w:t>
      </w:r>
      <w:proofErr w:type="spellStart"/>
      <w:r>
        <w:rPr>
          <w:rFonts w:ascii="Arial" w:eastAsia="Times New Roman" w:hAnsi="Arial" w:cs="Arial"/>
          <w:color w:val="000000"/>
          <w:sz w:val="26"/>
          <w:szCs w:val="26"/>
          <w:lang w:bidi="hi-IN"/>
        </w:rPr>
        <w:t>fact,he___I</w:t>
      </w:r>
      <w:proofErr w:type="spellEnd"/>
      <w:r>
        <w:rPr>
          <w:rFonts w:ascii="Arial" w:eastAsia="Times New Roman" w:hAnsi="Arial" w:cs="Arial"/>
          <w:color w:val="000000"/>
          <w:sz w:val="26"/>
          <w:szCs w:val="26"/>
          <w:lang w:bidi="hi-IN"/>
        </w:rPr>
        <w:t>_____(not take/think/joke)</w:t>
      </w:r>
    </w:p>
    <w:p w:rsidR="00B66490" w:rsidRDefault="00360917" w:rsidP="00B66490">
      <w:pPr>
        <w:pStyle w:val="ListParagraph"/>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3. when </w:t>
      </w:r>
      <w:proofErr w:type="spellStart"/>
      <w:r>
        <w:rPr>
          <w:rFonts w:ascii="Arial" w:eastAsia="Times New Roman" w:hAnsi="Arial" w:cs="Arial"/>
          <w:color w:val="000000"/>
          <w:sz w:val="26"/>
          <w:szCs w:val="26"/>
          <w:lang w:bidi="hi-IN"/>
        </w:rPr>
        <w:t>i___the</w:t>
      </w:r>
      <w:proofErr w:type="spellEnd"/>
      <w:r>
        <w:rPr>
          <w:rFonts w:ascii="Arial" w:eastAsia="Times New Roman" w:hAnsi="Arial" w:cs="Arial"/>
          <w:color w:val="000000"/>
          <w:sz w:val="26"/>
          <w:szCs w:val="26"/>
          <w:lang w:bidi="hi-IN"/>
        </w:rPr>
        <w:t xml:space="preserve"> airport, John and his </w:t>
      </w:r>
      <w:proofErr w:type="spellStart"/>
      <w:r>
        <w:rPr>
          <w:rFonts w:ascii="Arial" w:eastAsia="Times New Roman" w:hAnsi="Arial" w:cs="Arial"/>
          <w:color w:val="000000"/>
          <w:sz w:val="26"/>
          <w:szCs w:val="26"/>
          <w:lang w:bidi="hi-IN"/>
        </w:rPr>
        <w:t>wife____to</w:t>
      </w:r>
      <w:proofErr w:type="spellEnd"/>
      <w:r>
        <w:rPr>
          <w:rFonts w:ascii="Arial" w:eastAsia="Times New Roman" w:hAnsi="Arial" w:cs="Arial"/>
          <w:color w:val="000000"/>
          <w:sz w:val="26"/>
          <w:szCs w:val="26"/>
          <w:lang w:bidi="hi-IN"/>
        </w:rPr>
        <w:t xml:space="preserve"> the customs official.(leave/talk)</w:t>
      </w:r>
    </w:p>
    <w:p w:rsidR="00360917" w:rsidRDefault="00360917" w:rsidP="00B66490">
      <w:pPr>
        <w:pStyle w:val="ListParagraph"/>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4.Gita_____dinner when her friend______(eat/call)</w:t>
      </w:r>
    </w:p>
    <w:p w:rsidR="00360917" w:rsidRDefault="00360917" w:rsidP="00B66490">
      <w:pPr>
        <w:pStyle w:val="ListParagraph"/>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5.Janaki_____a letter to her family when her pencil______(write/break)</w:t>
      </w:r>
    </w:p>
    <w:p w:rsidR="00360917" w:rsidRDefault="00360917" w:rsidP="00B66490">
      <w:pPr>
        <w:pStyle w:val="ListParagraph"/>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6.When the teacher___ the room, the students_______(enter/talk)</w:t>
      </w:r>
    </w:p>
    <w:p w:rsidR="00360917" w:rsidRDefault="00360917" w:rsidP="00B66490">
      <w:pPr>
        <w:pStyle w:val="ListParagraph"/>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7.At three o’clock this morning, </w:t>
      </w:r>
      <w:proofErr w:type="spellStart"/>
      <w:r>
        <w:rPr>
          <w:rFonts w:ascii="Arial" w:eastAsia="Times New Roman" w:hAnsi="Arial" w:cs="Arial"/>
          <w:color w:val="000000"/>
          <w:sz w:val="26"/>
          <w:szCs w:val="26"/>
          <w:lang w:bidi="hi-IN"/>
        </w:rPr>
        <w:t>Sushma</w:t>
      </w:r>
      <w:proofErr w:type="spellEnd"/>
      <w:r>
        <w:rPr>
          <w:rFonts w:ascii="Arial" w:eastAsia="Times New Roman" w:hAnsi="Arial" w:cs="Arial"/>
          <w:color w:val="000000"/>
          <w:sz w:val="26"/>
          <w:szCs w:val="26"/>
          <w:lang w:bidi="hi-IN"/>
        </w:rPr>
        <w:t>_____(study)</w:t>
      </w:r>
    </w:p>
    <w:p w:rsidR="00360917" w:rsidRDefault="00360917" w:rsidP="00B66490">
      <w:pPr>
        <w:pStyle w:val="ListParagraph"/>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8.While </w:t>
      </w:r>
      <w:proofErr w:type="spellStart"/>
      <w:r>
        <w:rPr>
          <w:rFonts w:ascii="Arial" w:eastAsia="Times New Roman" w:hAnsi="Arial" w:cs="Arial"/>
          <w:color w:val="000000"/>
          <w:sz w:val="26"/>
          <w:szCs w:val="26"/>
          <w:lang w:bidi="hi-IN"/>
        </w:rPr>
        <w:t>Swathi</w:t>
      </w:r>
      <w:proofErr w:type="spellEnd"/>
      <w:r>
        <w:rPr>
          <w:rFonts w:ascii="Arial" w:eastAsia="Times New Roman" w:hAnsi="Arial" w:cs="Arial"/>
          <w:color w:val="000000"/>
          <w:sz w:val="26"/>
          <w:szCs w:val="26"/>
          <w:lang w:bidi="hi-IN"/>
        </w:rPr>
        <w:t>____the apartment her husband____(clean/sleep)</w:t>
      </w:r>
    </w:p>
    <w:p w:rsidR="00360917" w:rsidRDefault="00360917" w:rsidP="00B66490">
      <w:pPr>
        <w:pStyle w:val="ListParagraph"/>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9.It___when </w:t>
      </w:r>
      <w:proofErr w:type="spellStart"/>
      <w:r>
        <w:rPr>
          <w:rFonts w:ascii="Arial" w:eastAsia="Times New Roman" w:hAnsi="Arial" w:cs="Arial"/>
          <w:color w:val="000000"/>
          <w:sz w:val="26"/>
          <w:szCs w:val="26"/>
          <w:lang w:bidi="hi-IN"/>
        </w:rPr>
        <w:t>i_____the</w:t>
      </w:r>
      <w:proofErr w:type="spellEnd"/>
      <w:r>
        <w:rPr>
          <w:rFonts w:ascii="Arial" w:eastAsia="Times New Roman" w:hAnsi="Arial" w:cs="Arial"/>
          <w:color w:val="000000"/>
          <w:sz w:val="26"/>
          <w:szCs w:val="26"/>
          <w:lang w:bidi="hi-IN"/>
        </w:rPr>
        <w:t xml:space="preserve"> office(rain/leave)</w:t>
      </w:r>
    </w:p>
    <w:p w:rsidR="00360917" w:rsidRPr="009A762D" w:rsidRDefault="00360917" w:rsidP="00B66490">
      <w:pPr>
        <w:pStyle w:val="ListParagraph"/>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10)</w:t>
      </w:r>
      <w:proofErr w:type="spellStart"/>
      <w:r>
        <w:rPr>
          <w:rFonts w:ascii="Arial" w:eastAsia="Times New Roman" w:hAnsi="Arial" w:cs="Arial"/>
          <w:color w:val="000000"/>
          <w:sz w:val="26"/>
          <w:szCs w:val="26"/>
          <w:lang w:bidi="hi-IN"/>
        </w:rPr>
        <w:t>i____your</w:t>
      </w:r>
      <w:proofErr w:type="spellEnd"/>
      <w:r>
        <w:rPr>
          <w:rFonts w:ascii="Arial" w:eastAsia="Times New Roman" w:hAnsi="Arial" w:cs="Arial"/>
          <w:color w:val="000000"/>
          <w:sz w:val="26"/>
          <w:szCs w:val="26"/>
          <w:lang w:bidi="hi-IN"/>
        </w:rPr>
        <w:t xml:space="preserve"> uncle while </w:t>
      </w:r>
      <w:proofErr w:type="spellStart"/>
      <w:r>
        <w:rPr>
          <w:rFonts w:ascii="Arial" w:eastAsia="Times New Roman" w:hAnsi="Arial" w:cs="Arial"/>
          <w:color w:val="000000"/>
          <w:sz w:val="26"/>
          <w:szCs w:val="26"/>
          <w:lang w:bidi="hi-IN"/>
        </w:rPr>
        <w:t>i____to</w:t>
      </w:r>
      <w:proofErr w:type="spellEnd"/>
      <w:r>
        <w:rPr>
          <w:rFonts w:ascii="Arial" w:eastAsia="Times New Roman" w:hAnsi="Arial" w:cs="Arial"/>
          <w:color w:val="000000"/>
          <w:sz w:val="26"/>
          <w:szCs w:val="26"/>
          <w:lang w:bidi="hi-IN"/>
        </w:rPr>
        <w:t xml:space="preserve"> school.(see/go) </w:t>
      </w:r>
    </w:p>
    <w:p w:rsidR="00EF6EF0" w:rsidRPr="00410D09" w:rsidRDefault="00360917" w:rsidP="00410D09">
      <w:p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        </w:t>
      </w:r>
    </w:p>
    <w:p w:rsidR="00410D09" w:rsidRDefault="00360917" w:rsidP="00410D09">
      <w:p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 Exercise -5</w:t>
      </w:r>
    </w:p>
    <w:p w:rsidR="00360917" w:rsidRDefault="00360917" w:rsidP="00410D09">
      <w:p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Supply the Simple Past or Past Perfect in the following sentences:</w:t>
      </w:r>
    </w:p>
    <w:p w:rsidR="00360917" w:rsidRDefault="00360917" w:rsidP="00360917">
      <w:pPr>
        <w:pStyle w:val="ListParagraph"/>
        <w:numPr>
          <w:ilvl w:val="0"/>
          <w:numId w:val="84"/>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The </w:t>
      </w:r>
      <w:proofErr w:type="spellStart"/>
      <w:r w:rsidR="00B71547">
        <w:rPr>
          <w:rFonts w:ascii="Arial" w:eastAsia="Times New Roman" w:hAnsi="Arial" w:cs="Arial"/>
          <w:color w:val="000000"/>
          <w:sz w:val="26"/>
          <w:szCs w:val="26"/>
          <w:lang w:bidi="hi-IN"/>
        </w:rPr>
        <w:t>Judges____the</w:t>
      </w:r>
      <w:proofErr w:type="spellEnd"/>
      <w:r w:rsidR="00B71547">
        <w:rPr>
          <w:rFonts w:ascii="Arial" w:eastAsia="Times New Roman" w:hAnsi="Arial" w:cs="Arial"/>
          <w:color w:val="000000"/>
          <w:sz w:val="26"/>
          <w:szCs w:val="26"/>
          <w:lang w:bidi="hi-IN"/>
        </w:rPr>
        <w:t xml:space="preserve"> material before </w:t>
      </w:r>
      <w:proofErr w:type="spellStart"/>
      <w:r w:rsidR="00B71547">
        <w:rPr>
          <w:rFonts w:ascii="Arial" w:eastAsia="Times New Roman" w:hAnsi="Arial" w:cs="Arial"/>
          <w:color w:val="000000"/>
          <w:sz w:val="26"/>
          <w:szCs w:val="26"/>
          <w:lang w:bidi="hi-IN"/>
        </w:rPr>
        <w:t>we___the</w:t>
      </w:r>
      <w:proofErr w:type="spellEnd"/>
      <w:r w:rsidR="00B71547">
        <w:rPr>
          <w:rFonts w:ascii="Arial" w:eastAsia="Times New Roman" w:hAnsi="Arial" w:cs="Arial"/>
          <w:color w:val="000000"/>
          <w:sz w:val="26"/>
          <w:szCs w:val="26"/>
          <w:lang w:bidi="hi-IN"/>
        </w:rPr>
        <w:t xml:space="preserve"> quiz.(review/give)</w:t>
      </w:r>
    </w:p>
    <w:p w:rsidR="00B71547" w:rsidRDefault="00B71547" w:rsidP="00360917">
      <w:pPr>
        <w:pStyle w:val="ListParagraph"/>
        <w:numPr>
          <w:ilvl w:val="0"/>
          <w:numId w:val="84"/>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After </w:t>
      </w:r>
      <w:proofErr w:type="spellStart"/>
      <w:r>
        <w:rPr>
          <w:rFonts w:ascii="Arial" w:eastAsia="Times New Roman" w:hAnsi="Arial" w:cs="Arial"/>
          <w:color w:val="000000"/>
          <w:sz w:val="26"/>
          <w:szCs w:val="26"/>
          <w:lang w:bidi="hi-IN"/>
        </w:rPr>
        <w:t>Ram_____Birla</w:t>
      </w:r>
      <w:proofErr w:type="spellEnd"/>
      <w:r>
        <w:rPr>
          <w:rFonts w:ascii="Arial" w:eastAsia="Times New Roman" w:hAnsi="Arial" w:cs="Arial"/>
          <w:color w:val="000000"/>
          <w:sz w:val="26"/>
          <w:szCs w:val="26"/>
          <w:lang w:bidi="hi-IN"/>
        </w:rPr>
        <w:t xml:space="preserve"> </w:t>
      </w:r>
      <w:proofErr w:type="spellStart"/>
      <w:r>
        <w:rPr>
          <w:rFonts w:ascii="Arial" w:eastAsia="Times New Roman" w:hAnsi="Arial" w:cs="Arial"/>
          <w:color w:val="000000"/>
          <w:sz w:val="26"/>
          <w:szCs w:val="26"/>
          <w:lang w:bidi="hi-IN"/>
        </w:rPr>
        <w:t>Mandir</w:t>
      </w:r>
      <w:proofErr w:type="spellEnd"/>
      <w:r>
        <w:rPr>
          <w:rFonts w:ascii="Arial" w:eastAsia="Times New Roman" w:hAnsi="Arial" w:cs="Arial"/>
          <w:color w:val="000000"/>
          <w:sz w:val="26"/>
          <w:szCs w:val="26"/>
          <w:lang w:bidi="hi-IN"/>
        </w:rPr>
        <w:t xml:space="preserve">, he___ to </w:t>
      </w:r>
      <w:proofErr w:type="spellStart"/>
      <w:r>
        <w:rPr>
          <w:rFonts w:ascii="Arial" w:eastAsia="Times New Roman" w:hAnsi="Arial" w:cs="Arial"/>
          <w:color w:val="000000"/>
          <w:sz w:val="26"/>
          <w:szCs w:val="26"/>
          <w:lang w:bidi="hi-IN"/>
        </w:rPr>
        <w:t>Lumbini</w:t>
      </w:r>
      <w:proofErr w:type="spellEnd"/>
      <w:r>
        <w:rPr>
          <w:rFonts w:ascii="Arial" w:eastAsia="Times New Roman" w:hAnsi="Arial" w:cs="Arial"/>
          <w:color w:val="000000"/>
          <w:sz w:val="26"/>
          <w:szCs w:val="26"/>
          <w:lang w:bidi="hi-IN"/>
        </w:rPr>
        <w:t xml:space="preserve"> Park.(visit/go)</w:t>
      </w:r>
    </w:p>
    <w:p w:rsidR="00B71547" w:rsidRDefault="00B71547" w:rsidP="00360917">
      <w:pPr>
        <w:pStyle w:val="ListParagraph"/>
        <w:numPr>
          <w:ilvl w:val="0"/>
          <w:numId w:val="84"/>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Before </w:t>
      </w:r>
      <w:proofErr w:type="spellStart"/>
      <w:r>
        <w:rPr>
          <w:rFonts w:ascii="Arial" w:eastAsia="Times New Roman" w:hAnsi="Arial" w:cs="Arial"/>
          <w:color w:val="000000"/>
          <w:sz w:val="26"/>
          <w:szCs w:val="26"/>
          <w:lang w:bidi="hi-IN"/>
        </w:rPr>
        <w:t>Priya</w:t>
      </w:r>
      <w:proofErr w:type="spellEnd"/>
      <w:r>
        <w:rPr>
          <w:rFonts w:ascii="Arial" w:eastAsia="Times New Roman" w:hAnsi="Arial" w:cs="Arial"/>
          <w:color w:val="000000"/>
          <w:sz w:val="26"/>
          <w:szCs w:val="26"/>
          <w:lang w:bidi="hi-IN"/>
        </w:rPr>
        <w:t xml:space="preserve">____to sleep, </w:t>
      </w:r>
      <w:proofErr w:type="spellStart"/>
      <w:r>
        <w:rPr>
          <w:rFonts w:ascii="Arial" w:eastAsia="Times New Roman" w:hAnsi="Arial" w:cs="Arial"/>
          <w:color w:val="000000"/>
          <w:sz w:val="26"/>
          <w:szCs w:val="26"/>
          <w:lang w:bidi="hi-IN"/>
        </w:rPr>
        <w:t>she____her</w:t>
      </w:r>
      <w:proofErr w:type="spellEnd"/>
      <w:r>
        <w:rPr>
          <w:rFonts w:ascii="Arial" w:eastAsia="Times New Roman" w:hAnsi="Arial" w:cs="Arial"/>
          <w:color w:val="000000"/>
          <w:sz w:val="26"/>
          <w:szCs w:val="26"/>
          <w:lang w:bidi="hi-IN"/>
        </w:rPr>
        <w:t xml:space="preserve"> family.(go/call)</w:t>
      </w:r>
    </w:p>
    <w:p w:rsidR="00B71547" w:rsidRDefault="00B71547" w:rsidP="00360917">
      <w:pPr>
        <w:pStyle w:val="ListParagraph"/>
        <w:numPr>
          <w:ilvl w:val="0"/>
          <w:numId w:val="84"/>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The </w:t>
      </w:r>
      <w:proofErr w:type="spellStart"/>
      <w:r>
        <w:rPr>
          <w:rFonts w:ascii="Arial" w:eastAsia="Times New Roman" w:hAnsi="Arial" w:cs="Arial"/>
          <w:color w:val="000000"/>
          <w:sz w:val="26"/>
          <w:szCs w:val="26"/>
          <w:lang w:bidi="hi-IN"/>
        </w:rPr>
        <w:t>doctor___the</w:t>
      </w:r>
      <w:proofErr w:type="spellEnd"/>
      <w:r>
        <w:rPr>
          <w:rFonts w:ascii="Arial" w:eastAsia="Times New Roman" w:hAnsi="Arial" w:cs="Arial"/>
          <w:color w:val="000000"/>
          <w:sz w:val="26"/>
          <w:szCs w:val="26"/>
          <w:lang w:bidi="hi-IN"/>
        </w:rPr>
        <w:t xml:space="preserve"> patient thoroughly before </w:t>
      </w:r>
      <w:proofErr w:type="spellStart"/>
      <w:r>
        <w:rPr>
          <w:rFonts w:ascii="Arial" w:eastAsia="Times New Roman" w:hAnsi="Arial" w:cs="Arial"/>
          <w:color w:val="000000"/>
          <w:sz w:val="26"/>
          <w:szCs w:val="26"/>
          <w:lang w:bidi="hi-IN"/>
        </w:rPr>
        <w:t>he____the</w:t>
      </w:r>
      <w:proofErr w:type="spellEnd"/>
      <w:r>
        <w:rPr>
          <w:rFonts w:ascii="Arial" w:eastAsia="Times New Roman" w:hAnsi="Arial" w:cs="Arial"/>
          <w:color w:val="000000"/>
          <w:sz w:val="26"/>
          <w:szCs w:val="26"/>
          <w:lang w:bidi="hi-IN"/>
        </w:rPr>
        <w:t xml:space="preserve"> medication.(examine/prescribe)</w:t>
      </w:r>
    </w:p>
    <w:p w:rsidR="00B71547" w:rsidRDefault="00B71547" w:rsidP="00360917">
      <w:pPr>
        <w:pStyle w:val="ListParagraph"/>
        <w:numPr>
          <w:ilvl w:val="0"/>
          <w:numId w:val="84"/>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After </w:t>
      </w:r>
      <w:proofErr w:type="spellStart"/>
      <w:r>
        <w:rPr>
          <w:rFonts w:ascii="Arial" w:eastAsia="Times New Roman" w:hAnsi="Arial" w:cs="Arial"/>
          <w:color w:val="000000"/>
          <w:sz w:val="26"/>
          <w:szCs w:val="26"/>
          <w:lang w:bidi="hi-IN"/>
        </w:rPr>
        <w:t>we_____the</w:t>
      </w:r>
      <w:proofErr w:type="spellEnd"/>
      <w:r>
        <w:rPr>
          <w:rFonts w:ascii="Arial" w:eastAsia="Times New Roman" w:hAnsi="Arial" w:cs="Arial"/>
          <w:color w:val="000000"/>
          <w:sz w:val="26"/>
          <w:szCs w:val="26"/>
          <w:lang w:bidi="hi-IN"/>
        </w:rPr>
        <w:t xml:space="preserve"> consequences, </w:t>
      </w:r>
      <w:proofErr w:type="spellStart"/>
      <w:r>
        <w:rPr>
          <w:rFonts w:ascii="Arial" w:eastAsia="Times New Roman" w:hAnsi="Arial" w:cs="Arial"/>
          <w:color w:val="000000"/>
          <w:sz w:val="26"/>
          <w:szCs w:val="26"/>
          <w:lang w:bidi="hi-IN"/>
        </w:rPr>
        <w:t>we_____on</w:t>
      </w:r>
      <w:proofErr w:type="spellEnd"/>
      <w:r>
        <w:rPr>
          <w:rFonts w:ascii="Arial" w:eastAsia="Times New Roman" w:hAnsi="Arial" w:cs="Arial"/>
          <w:color w:val="000000"/>
          <w:sz w:val="26"/>
          <w:szCs w:val="26"/>
          <w:lang w:bidi="hi-IN"/>
        </w:rPr>
        <w:t xml:space="preserve"> the proposal.(consider/vote)</w:t>
      </w:r>
    </w:p>
    <w:p w:rsidR="00B71547" w:rsidRDefault="00B71547" w:rsidP="00360917">
      <w:pPr>
        <w:pStyle w:val="ListParagraph"/>
        <w:numPr>
          <w:ilvl w:val="0"/>
          <w:numId w:val="84"/>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The </w:t>
      </w:r>
      <w:proofErr w:type="spellStart"/>
      <w:r>
        <w:rPr>
          <w:rFonts w:ascii="Arial" w:eastAsia="Times New Roman" w:hAnsi="Arial" w:cs="Arial"/>
          <w:color w:val="000000"/>
          <w:sz w:val="26"/>
          <w:szCs w:val="26"/>
          <w:lang w:bidi="hi-IN"/>
        </w:rPr>
        <w:t>car_____ten</w:t>
      </w:r>
      <w:proofErr w:type="spellEnd"/>
      <w:r>
        <w:rPr>
          <w:rFonts w:ascii="Arial" w:eastAsia="Times New Roman" w:hAnsi="Arial" w:cs="Arial"/>
          <w:color w:val="000000"/>
          <w:sz w:val="26"/>
          <w:szCs w:val="26"/>
          <w:lang w:bidi="hi-IN"/>
        </w:rPr>
        <w:t xml:space="preserve"> times before </w:t>
      </w:r>
      <w:proofErr w:type="spellStart"/>
      <w:r>
        <w:rPr>
          <w:rFonts w:ascii="Arial" w:eastAsia="Times New Roman" w:hAnsi="Arial" w:cs="Arial"/>
          <w:color w:val="000000"/>
          <w:sz w:val="26"/>
          <w:szCs w:val="26"/>
          <w:lang w:bidi="hi-IN"/>
        </w:rPr>
        <w:t>it______on</w:t>
      </w:r>
      <w:proofErr w:type="spellEnd"/>
      <w:r>
        <w:rPr>
          <w:rFonts w:ascii="Arial" w:eastAsia="Times New Roman" w:hAnsi="Arial" w:cs="Arial"/>
          <w:color w:val="000000"/>
          <w:sz w:val="26"/>
          <w:szCs w:val="26"/>
          <w:lang w:bidi="hi-IN"/>
        </w:rPr>
        <w:t xml:space="preserve"> its roof.(flip/land)</w:t>
      </w:r>
    </w:p>
    <w:p w:rsidR="00B71547" w:rsidRDefault="00B71547" w:rsidP="00360917">
      <w:pPr>
        <w:pStyle w:val="ListParagraph"/>
        <w:numPr>
          <w:ilvl w:val="0"/>
          <w:numId w:val="84"/>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We </w:t>
      </w:r>
      <w:proofErr w:type="spellStart"/>
      <w:r>
        <w:rPr>
          <w:rFonts w:ascii="Arial" w:eastAsia="Times New Roman" w:hAnsi="Arial" w:cs="Arial"/>
          <w:color w:val="000000"/>
          <w:sz w:val="26"/>
          <w:szCs w:val="26"/>
          <w:lang w:bidi="hi-IN"/>
        </w:rPr>
        <w:t>all____what</w:t>
      </w:r>
      <w:proofErr w:type="spellEnd"/>
      <w:r>
        <w:rPr>
          <w:rFonts w:ascii="Arial" w:eastAsia="Times New Roman" w:hAnsi="Arial" w:cs="Arial"/>
          <w:color w:val="000000"/>
          <w:sz w:val="26"/>
          <w:szCs w:val="26"/>
          <w:lang w:bidi="hi-IN"/>
        </w:rPr>
        <w:t xml:space="preserve"> a lucky escape we____(realize/have)</w:t>
      </w:r>
    </w:p>
    <w:p w:rsidR="00B71547" w:rsidRDefault="00B71547" w:rsidP="00360917">
      <w:pPr>
        <w:pStyle w:val="ListParagraph"/>
        <w:numPr>
          <w:ilvl w:val="0"/>
          <w:numId w:val="84"/>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Once </w:t>
      </w:r>
      <w:proofErr w:type="spellStart"/>
      <w:r>
        <w:rPr>
          <w:rFonts w:ascii="Arial" w:eastAsia="Times New Roman" w:hAnsi="Arial" w:cs="Arial"/>
          <w:color w:val="000000"/>
          <w:sz w:val="26"/>
          <w:szCs w:val="26"/>
          <w:lang w:bidi="hi-IN"/>
        </w:rPr>
        <w:t>they___the</w:t>
      </w:r>
      <w:proofErr w:type="spellEnd"/>
      <w:r>
        <w:rPr>
          <w:rFonts w:ascii="Arial" w:eastAsia="Times New Roman" w:hAnsi="Arial" w:cs="Arial"/>
          <w:color w:val="000000"/>
          <w:sz w:val="26"/>
          <w:szCs w:val="26"/>
          <w:lang w:bidi="hi-IN"/>
        </w:rPr>
        <w:t xml:space="preserve"> agenda, the </w:t>
      </w:r>
      <w:proofErr w:type="spellStart"/>
      <w:r>
        <w:rPr>
          <w:rFonts w:ascii="Arial" w:eastAsia="Times New Roman" w:hAnsi="Arial" w:cs="Arial"/>
          <w:color w:val="000000"/>
          <w:sz w:val="26"/>
          <w:szCs w:val="26"/>
          <w:lang w:bidi="hi-IN"/>
        </w:rPr>
        <w:t>committee_____it</w:t>
      </w:r>
      <w:proofErr w:type="spellEnd"/>
      <w:r>
        <w:rPr>
          <w:rFonts w:ascii="Arial" w:eastAsia="Times New Roman" w:hAnsi="Arial" w:cs="Arial"/>
          <w:color w:val="000000"/>
          <w:sz w:val="26"/>
          <w:szCs w:val="26"/>
          <w:lang w:bidi="hi-IN"/>
        </w:rPr>
        <w:t xml:space="preserve"> to all members of the society.(settle/circulate)</w:t>
      </w:r>
    </w:p>
    <w:p w:rsidR="00B71547" w:rsidRDefault="00B71547" w:rsidP="00360917">
      <w:pPr>
        <w:pStyle w:val="ListParagraph"/>
        <w:numPr>
          <w:ilvl w:val="0"/>
          <w:numId w:val="84"/>
        </w:numPr>
        <w:shd w:val="clear" w:color="auto" w:fill="FFFFFF"/>
        <w:spacing w:after="150" w:line="240" w:lineRule="auto"/>
        <w:rPr>
          <w:rFonts w:ascii="Arial" w:eastAsia="Times New Roman" w:hAnsi="Arial" w:cs="Arial"/>
          <w:color w:val="000000"/>
          <w:sz w:val="26"/>
          <w:szCs w:val="26"/>
          <w:lang w:bidi="hi-IN"/>
        </w:rPr>
      </w:pPr>
      <w:proofErr w:type="spellStart"/>
      <w:r>
        <w:rPr>
          <w:rFonts w:ascii="Arial" w:eastAsia="Times New Roman" w:hAnsi="Arial" w:cs="Arial"/>
          <w:color w:val="000000"/>
          <w:sz w:val="26"/>
          <w:szCs w:val="26"/>
          <w:lang w:bidi="hi-IN"/>
        </w:rPr>
        <w:t>We____cleaning</w:t>
      </w:r>
      <w:proofErr w:type="spellEnd"/>
      <w:r>
        <w:rPr>
          <w:rFonts w:ascii="Arial" w:eastAsia="Times New Roman" w:hAnsi="Arial" w:cs="Arial"/>
          <w:color w:val="000000"/>
          <w:sz w:val="26"/>
          <w:szCs w:val="26"/>
          <w:lang w:bidi="hi-IN"/>
        </w:rPr>
        <w:t xml:space="preserve"> the machine, but </w:t>
      </w:r>
      <w:proofErr w:type="spellStart"/>
      <w:r>
        <w:rPr>
          <w:rFonts w:ascii="Arial" w:eastAsia="Times New Roman" w:hAnsi="Arial" w:cs="Arial"/>
          <w:color w:val="000000"/>
          <w:sz w:val="26"/>
          <w:szCs w:val="26"/>
          <w:lang w:bidi="hi-IN"/>
        </w:rPr>
        <w:t>we____to</w:t>
      </w:r>
      <w:proofErr w:type="spellEnd"/>
      <w:r>
        <w:rPr>
          <w:rFonts w:ascii="Arial" w:eastAsia="Times New Roman" w:hAnsi="Arial" w:cs="Arial"/>
          <w:color w:val="000000"/>
          <w:sz w:val="26"/>
          <w:szCs w:val="26"/>
          <w:lang w:bidi="hi-IN"/>
        </w:rPr>
        <w:t xml:space="preserve"> stop work.(not finish/decide)</w:t>
      </w:r>
    </w:p>
    <w:p w:rsidR="00B71547" w:rsidRDefault="00B71547" w:rsidP="00360917">
      <w:pPr>
        <w:pStyle w:val="ListParagraph"/>
        <w:numPr>
          <w:ilvl w:val="0"/>
          <w:numId w:val="84"/>
        </w:numPr>
        <w:shd w:val="clear" w:color="auto" w:fill="FFFFFF"/>
        <w:spacing w:after="150" w:line="240" w:lineRule="auto"/>
        <w:rPr>
          <w:rFonts w:ascii="Arial" w:eastAsia="Times New Roman" w:hAnsi="Arial" w:cs="Arial"/>
          <w:color w:val="000000"/>
          <w:sz w:val="26"/>
          <w:szCs w:val="26"/>
          <w:lang w:bidi="hi-IN"/>
        </w:rPr>
      </w:pPr>
      <w:proofErr w:type="spellStart"/>
      <w:r>
        <w:rPr>
          <w:rFonts w:ascii="Arial" w:eastAsia="Times New Roman" w:hAnsi="Arial" w:cs="Arial"/>
          <w:color w:val="000000"/>
          <w:sz w:val="26"/>
          <w:szCs w:val="26"/>
          <w:lang w:bidi="hi-IN"/>
        </w:rPr>
        <w:t>We______to</w:t>
      </w:r>
      <w:proofErr w:type="spellEnd"/>
      <w:r>
        <w:rPr>
          <w:rFonts w:ascii="Arial" w:eastAsia="Times New Roman" w:hAnsi="Arial" w:cs="Arial"/>
          <w:color w:val="000000"/>
          <w:sz w:val="26"/>
          <w:szCs w:val="26"/>
          <w:lang w:bidi="hi-IN"/>
        </w:rPr>
        <w:t xml:space="preserve"> continue with a design </w:t>
      </w:r>
      <w:proofErr w:type="spellStart"/>
      <w:r>
        <w:rPr>
          <w:rFonts w:ascii="Arial" w:eastAsia="Times New Roman" w:hAnsi="Arial" w:cs="Arial"/>
          <w:color w:val="000000"/>
          <w:sz w:val="26"/>
          <w:szCs w:val="26"/>
          <w:lang w:bidi="hi-IN"/>
        </w:rPr>
        <w:t>that______the</w:t>
      </w:r>
      <w:proofErr w:type="spellEnd"/>
      <w:r>
        <w:rPr>
          <w:rFonts w:ascii="Arial" w:eastAsia="Times New Roman" w:hAnsi="Arial" w:cs="Arial"/>
          <w:color w:val="000000"/>
          <w:sz w:val="26"/>
          <w:szCs w:val="26"/>
          <w:lang w:bidi="hi-IN"/>
        </w:rPr>
        <w:t xml:space="preserve"> test of time.(decide/stand)</w:t>
      </w:r>
    </w:p>
    <w:p w:rsidR="00B71547" w:rsidRDefault="00B71547" w:rsidP="00B71547">
      <w:pPr>
        <w:pStyle w:val="ListParagraph"/>
        <w:shd w:val="clear" w:color="auto" w:fill="FFFFFF"/>
        <w:spacing w:after="150" w:line="240" w:lineRule="auto"/>
        <w:rPr>
          <w:rFonts w:ascii="Arial" w:eastAsia="Times New Roman" w:hAnsi="Arial" w:cs="Arial"/>
          <w:color w:val="000000"/>
          <w:sz w:val="26"/>
          <w:szCs w:val="26"/>
          <w:lang w:bidi="hi-IN"/>
        </w:rPr>
      </w:pPr>
    </w:p>
    <w:p w:rsidR="00B71547" w:rsidRDefault="00B71547" w:rsidP="00B71547">
      <w:pPr>
        <w:pStyle w:val="ListParagraph"/>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lastRenderedPageBreak/>
        <w:t>Exercise -6</w:t>
      </w:r>
    </w:p>
    <w:p w:rsidR="00921114" w:rsidRDefault="00921114" w:rsidP="00B71547">
      <w:pPr>
        <w:pStyle w:val="ListParagraph"/>
        <w:shd w:val="clear" w:color="auto" w:fill="FFFFFF"/>
        <w:spacing w:after="150" w:line="240" w:lineRule="auto"/>
        <w:rPr>
          <w:rFonts w:ascii="Arial" w:eastAsia="Times New Roman" w:hAnsi="Arial" w:cs="Arial"/>
          <w:color w:val="000000"/>
          <w:sz w:val="26"/>
          <w:szCs w:val="26"/>
          <w:lang w:bidi="hi-IN"/>
        </w:rPr>
      </w:pPr>
    </w:p>
    <w:p w:rsidR="00B71547" w:rsidRDefault="00B71547" w:rsidP="00B71547">
      <w:pPr>
        <w:pStyle w:val="ListParagraph"/>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Use shall or will in the following sentences:</w:t>
      </w:r>
    </w:p>
    <w:p w:rsidR="00B71547" w:rsidRDefault="00B71547" w:rsidP="00B71547">
      <w:pPr>
        <w:pStyle w:val="ListParagraph"/>
        <w:numPr>
          <w:ilvl w:val="0"/>
          <w:numId w:val="85"/>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Members ____ not introduce more than three guests on any day.</w:t>
      </w:r>
    </w:p>
    <w:p w:rsidR="00B71547" w:rsidRDefault="00B71547" w:rsidP="00B71547">
      <w:pPr>
        <w:pStyle w:val="ListParagraph"/>
        <w:numPr>
          <w:ilvl w:val="0"/>
          <w:numId w:val="85"/>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You ___have a bicycle of your own when you are older.</w:t>
      </w:r>
    </w:p>
    <w:p w:rsidR="00B71547" w:rsidRDefault="00B71547" w:rsidP="00B71547">
      <w:pPr>
        <w:pStyle w:val="ListParagraph"/>
        <w:numPr>
          <w:ilvl w:val="0"/>
          <w:numId w:val="85"/>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I ____not forget what you have told me.</w:t>
      </w:r>
    </w:p>
    <w:p w:rsidR="00B71547" w:rsidRDefault="00B71547" w:rsidP="00B71547">
      <w:pPr>
        <w:pStyle w:val="ListParagraph"/>
        <w:numPr>
          <w:ilvl w:val="0"/>
          <w:numId w:val="85"/>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You ____ have it back tomorrow.</w:t>
      </w:r>
    </w:p>
    <w:p w:rsidR="00B71547" w:rsidRDefault="00B71547" w:rsidP="00B71547">
      <w:pPr>
        <w:pStyle w:val="ListParagraph"/>
        <w:numPr>
          <w:ilvl w:val="0"/>
          <w:numId w:val="85"/>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I am sure </w:t>
      </w:r>
      <w:proofErr w:type="spellStart"/>
      <w:r>
        <w:rPr>
          <w:rFonts w:ascii="Arial" w:eastAsia="Times New Roman" w:hAnsi="Arial" w:cs="Arial"/>
          <w:color w:val="000000"/>
          <w:sz w:val="26"/>
          <w:szCs w:val="26"/>
          <w:lang w:bidi="hi-IN"/>
        </w:rPr>
        <w:t>he____late</w:t>
      </w:r>
      <w:proofErr w:type="spellEnd"/>
      <w:r>
        <w:rPr>
          <w:rFonts w:ascii="Arial" w:eastAsia="Times New Roman" w:hAnsi="Arial" w:cs="Arial"/>
          <w:color w:val="000000"/>
          <w:sz w:val="26"/>
          <w:szCs w:val="26"/>
          <w:lang w:bidi="hi-IN"/>
        </w:rPr>
        <w:t>(not be)</w:t>
      </w:r>
    </w:p>
    <w:p w:rsidR="00B71547" w:rsidRDefault="00B71547" w:rsidP="00B71547">
      <w:pPr>
        <w:pStyle w:val="ListParagraph"/>
        <w:numPr>
          <w:ilvl w:val="0"/>
          <w:numId w:val="85"/>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_____i open the window for you?</w:t>
      </w:r>
    </w:p>
    <w:p w:rsidR="00297410" w:rsidRDefault="00297410" w:rsidP="00B71547">
      <w:pPr>
        <w:pStyle w:val="ListParagraph"/>
        <w:numPr>
          <w:ilvl w:val="0"/>
          <w:numId w:val="85"/>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I suppose she ___ be in London next week.</w:t>
      </w:r>
    </w:p>
    <w:p w:rsidR="00297410" w:rsidRDefault="00297410" w:rsidP="00B71547">
      <w:pPr>
        <w:pStyle w:val="ListParagraph"/>
        <w:numPr>
          <w:ilvl w:val="0"/>
          <w:numId w:val="85"/>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Don’t touch that. You ____hurt yourself.</w:t>
      </w:r>
    </w:p>
    <w:p w:rsidR="00297410" w:rsidRDefault="00297410" w:rsidP="00B71547">
      <w:pPr>
        <w:pStyle w:val="ListParagraph"/>
        <w:numPr>
          <w:ilvl w:val="0"/>
          <w:numId w:val="85"/>
        </w:numPr>
        <w:shd w:val="clear" w:color="auto" w:fill="FFFFFF"/>
        <w:spacing w:after="150" w:line="240" w:lineRule="auto"/>
        <w:rPr>
          <w:rFonts w:ascii="Arial" w:eastAsia="Times New Roman" w:hAnsi="Arial" w:cs="Arial"/>
          <w:color w:val="000000"/>
          <w:sz w:val="26"/>
          <w:szCs w:val="26"/>
          <w:lang w:bidi="hi-IN"/>
        </w:rPr>
      </w:pPr>
      <w:proofErr w:type="spellStart"/>
      <w:r>
        <w:rPr>
          <w:rFonts w:ascii="Arial" w:eastAsia="Times New Roman" w:hAnsi="Arial" w:cs="Arial"/>
          <w:color w:val="000000"/>
          <w:sz w:val="26"/>
          <w:szCs w:val="26"/>
          <w:lang w:bidi="hi-IN"/>
        </w:rPr>
        <w:t>You___never</w:t>
      </w:r>
      <w:proofErr w:type="spellEnd"/>
      <w:r>
        <w:rPr>
          <w:rFonts w:ascii="Arial" w:eastAsia="Times New Roman" w:hAnsi="Arial" w:cs="Arial"/>
          <w:color w:val="000000"/>
          <w:sz w:val="26"/>
          <w:szCs w:val="26"/>
          <w:lang w:bidi="hi-IN"/>
        </w:rPr>
        <w:t xml:space="preserve"> see your money again.</w:t>
      </w:r>
    </w:p>
    <w:p w:rsidR="00297410" w:rsidRDefault="00297410" w:rsidP="00B71547">
      <w:pPr>
        <w:pStyle w:val="ListParagraph"/>
        <w:numPr>
          <w:ilvl w:val="0"/>
          <w:numId w:val="85"/>
        </w:numPr>
        <w:shd w:val="clear" w:color="auto" w:fill="FFFFFF"/>
        <w:spacing w:after="150" w:line="240" w:lineRule="auto"/>
        <w:rPr>
          <w:rFonts w:ascii="Arial" w:eastAsia="Times New Roman" w:hAnsi="Arial" w:cs="Arial"/>
          <w:color w:val="000000"/>
          <w:sz w:val="26"/>
          <w:szCs w:val="26"/>
          <w:lang w:bidi="hi-IN"/>
        </w:rPr>
      </w:pPr>
      <w:proofErr w:type="spellStart"/>
      <w:r>
        <w:rPr>
          <w:rFonts w:ascii="Arial" w:eastAsia="Times New Roman" w:hAnsi="Arial" w:cs="Arial"/>
          <w:color w:val="000000"/>
          <w:sz w:val="26"/>
          <w:szCs w:val="26"/>
          <w:lang w:bidi="hi-IN"/>
        </w:rPr>
        <w:t>I___never</w:t>
      </w:r>
      <w:proofErr w:type="spellEnd"/>
      <w:r>
        <w:rPr>
          <w:rFonts w:ascii="Arial" w:eastAsia="Times New Roman" w:hAnsi="Arial" w:cs="Arial"/>
          <w:color w:val="000000"/>
          <w:sz w:val="26"/>
          <w:szCs w:val="26"/>
          <w:lang w:bidi="hi-IN"/>
        </w:rPr>
        <w:t xml:space="preserve"> speak to him again.</w:t>
      </w:r>
    </w:p>
    <w:p w:rsidR="00921114" w:rsidRDefault="00921114" w:rsidP="00B71547">
      <w:pPr>
        <w:pStyle w:val="ListParagraph"/>
        <w:numPr>
          <w:ilvl w:val="0"/>
          <w:numId w:val="85"/>
        </w:numPr>
        <w:shd w:val="clear" w:color="auto" w:fill="FFFFFF"/>
        <w:spacing w:after="150" w:line="240" w:lineRule="auto"/>
        <w:rPr>
          <w:rFonts w:ascii="Arial" w:eastAsia="Times New Roman" w:hAnsi="Arial" w:cs="Arial"/>
          <w:color w:val="000000"/>
          <w:sz w:val="26"/>
          <w:szCs w:val="26"/>
          <w:lang w:bidi="hi-IN"/>
        </w:rPr>
      </w:pPr>
    </w:p>
    <w:p w:rsidR="00297410" w:rsidRDefault="00297410" w:rsidP="00297410">
      <w:pPr>
        <w:pStyle w:val="ListParagraph"/>
        <w:shd w:val="clear" w:color="auto" w:fill="FFFFFF"/>
        <w:spacing w:after="150" w:line="240" w:lineRule="auto"/>
        <w:ind w:left="108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Exercise-7</w:t>
      </w:r>
    </w:p>
    <w:p w:rsidR="00297410" w:rsidRDefault="00297410" w:rsidP="00297410">
      <w:pPr>
        <w:pStyle w:val="ListParagraph"/>
        <w:shd w:val="clear" w:color="auto" w:fill="FFFFFF"/>
        <w:spacing w:after="150" w:line="240" w:lineRule="auto"/>
        <w:ind w:left="108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Write the verbs below as future Continuous or Future Simple. If two answers are possible, write them both.</w:t>
      </w:r>
    </w:p>
    <w:p w:rsidR="00297410" w:rsidRDefault="00297410" w:rsidP="00297410">
      <w:pPr>
        <w:pStyle w:val="ListParagraph"/>
        <w:shd w:val="clear" w:color="auto" w:fill="FFFFFF"/>
        <w:spacing w:after="150" w:line="240" w:lineRule="auto"/>
        <w:ind w:left="108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1.Next year they____ in </w:t>
      </w:r>
      <w:proofErr w:type="spellStart"/>
      <w:r>
        <w:rPr>
          <w:rFonts w:ascii="Arial" w:eastAsia="Times New Roman" w:hAnsi="Arial" w:cs="Arial"/>
          <w:color w:val="000000"/>
          <w:sz w:val="26"/>
          <w:szCs w:val="26"/>
          <w:lang w:bidi="hi-IN"/>
        </w:rPr>
        <w:t>spain</w:t>
      </w:r>
      <w:proofErr w:type="spellEnd"/>
      <w:r>
        <w:rPr>
          <w:rFonts w:ascii="Arial" w:eastAsia="Times New Roman" w:hAnsi="Arial" w:cs="Arial"/>
          <w:color w:val="000000"/>
          <w:sz w:val="26"/>
          <w:szCs w:val="26"/>
          <w:lang w:bidi="hi-IN"/>
        </w:rPr>
        <w:t>.(live)</w:t>
      </w:r>
    </w:p>
    <w:p w:rsidR="00297410" w:rsidRDefault="00297410" w:rsidP="00297410">
      <w:pPr>
        <w:pStyle w:val="ListParagraph"/>
        <w:shd w:val="clear" w:color="auto" w:fill="FFFFFF"/>
        <w:spacing w:after="150" w:line="240" w:lineRule="auto"/>
        <w:ind w:left="108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2. The </w:t>
      </w:r>
      <w:proofErr w:type="spellStart"/>
      <w:r>
        <w:rPr>
          <w:rFonts w:ascii="Arial" w:eastAsia="Times New Roman" w:hAnsi="Arial" w:cs="Arial"/>
          <w:color w:val="000000"/>
          <w:sz w:val="26"/>
          <w:szCs w:val="26"/>
          <w:lang w:bidi="hi-IN"/>
        </w:rPr>
        <w:t>children____with</w:t>
      </w:r>
      <w:proofErr w:type="spellEnd"/>
      <w:r>
        <w:rPr>
          <w:rFonts w:ascii="Arial" w:eastAsia="Times New Roman" w:hAnsi="Arial" w:cs="Arial"/>
          <w:color w:val="000000"/>
          <w:sz w:val="26"/>
          <w:szCs w:val="26"/>
          <w:lang w:bidi="hi-IN"/>
        </w:rPr>
        <w:t xml:space="preserve"> their </w:t>
      </w:r>
      <w:proofErr w:type="spellStart"/>
      <w:r>
        <w:rPr>
          <w:rFonts w:ascii="Arial" w:eastAsia="Times New Roman" w:hAnsi="Arial" w:cs="Arial"/>
          <w:color w:val="000000"/>
          <w:sz w:val="26"/>
          <w:szCs w:val="26"/>
          <w:lang w:bidi="hi-IN"/>
        </w:rPr>
        <w:t>grand parents</w:t>
      </w:r>
      <w:proofErr w:type="spellEnd"/>
      <w:r>
        <w:rPr>
          <w:rFonts w:ascii="Arial" w:eastAsia="Times New Roman" w:hAnsi="Arial" w:cs="Arial"/>
          <w:color w:val="000000"/>
          <w:sz w:val="26"/>
          <w:szCs w:val="26"/>
          <w:lang w:bidi="hi-IN"/>
        </w:rPr>
        <w:t xml:space="preserve"> for the summer holidays.(stay) </w:t>
      </w:r>
    </w:p>
    <w:p w:rsidR="00921114" w:rsidRDefault="00921114" w:rsidP="00297410">
      <w:pPr>
        <w:pStyle w:val="ListParagraph"/>
        <w:shd w:val="clear" w:color="auto" w:fill="FFFFFF"/>
        <w:spacing w:after="150" w:line="240" w:lineRule="auto"/>
        <w:ind w:left="108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3. </w:t>
      </w:r>
      <w:proofErr w:type="spellStart"/>
      <w:r>
        <w:rPr>
          <w:rFonts w:ascii="Arial" w:eastAsia="Times New Roman" w:hAnsi="Arial" w:cs="Arial"/>
          <w:color w:val="000000"/>
          <w:sz w:val="26"/>
          <w:szCs w:val="26"/>
          <w:lang w:bidi="hi-IN"/>
        </w:rPr>
        <w:t>I____the</w:t>
      </w:r>
      <w:proofErr w:type="spellEnd"/>
      <w:r>
        <w:rPr>
          <w:rFonts w:ascii="Arial" w:eastAsia="Times New Roman" w:hAnsi="Arial" w:cs="Arial"/>
          <w:color w:val="000000"/>
          <w:sz w:val="26"/>
          <w:szCs w:val="26"/>
          <w:lang w:bidi="hi-IN"/>
        </w:rPr>
        <w:t xml:space="preserve"> result in a week.(know)</w:t>
      </w:r>
    </w:p>
    <w:p w:rsidR="00921114" w:rsidRDefault="00921114" w:rsidP="00297410">
      <w:pPr>
        <w:pStyle w:val="ListParagraph"/>
        <w:shd w:val="clear" w:color="auto" w:fill="FFFFFF"/>
        <w:spacing w:after="150" w:line="240" w:lineRule="auto"/>
        <w:ind w:left="108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4.Perhaps </w:t>
      </w:r>
      <w:proofErr w:type="spellStart"/>
      <w:r>
        <w:rPr>
          <w:rFonts w:ascii="Arial" w:eastAsia="Times New Roman" w:hAnsi="Arial" w:cs="Arial"/>
          <w:color w:val="000000"/>
          <w:sz w:val="26"/>
          <w:szCs w:val="26"/>
          <w:lang w:bidi="hi-IN"/>
        </w:rPr>
        <w:t>he____in</w:t>
      </w:r>
      <w:proofErr w:type="spellEnd"/>
      <w:r>
        <w:rPr>
          <w:rFonts w:ascii="Arial" w:eastAsia="Times New Roman" w:hAnsi="Arial" w:cs="Arial"/>
          <w:color w:val="000000"/>
          <w:sz w:val="26"/>
          <w:szCs w:val="26"/>
          <w:lang w:bidi="hi-IN"/>
        </w:rPr>
        <w:t xml:space="preserve"> time for lunch.(arrive)</w:t>
      </w:r>
    </w:p>
    <w:p w:rsidR="00921114" w:rsidRDefault="00921114" w:rsidP="00297410">
      <w:pPr>
        <w:pStyle w:val="ListParagraph"/>
        <w:shd w:val="clear" w:color="auto" w:fill="FFFFFF"/>
        <w:spacing w:after="150" w:line="240" w:lineRule="auto"/>
        <w:ind w:left="108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5. Unless he runs, he____ the train.(not catch)</w:t>
      </w:r>
    </w:p>
    <w:p w:rsidR="00921114" w:rsidRDefault="00921114" w:rsidP="00297410">
      <w:pPr>
        <w:pStyle w:val="ListParagraph"/>
        <w:shd w:val="clear" w:color="auto" w:fill="FFFFFF"/>
        <w:spacing w:after="150" w:line="240" w:lineRule="auto"/>
        <w:ind w:left="108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6.It won’t be easy to get out of the country. The </w:t>
      </w:r>
      <w:proofErr w:type="spellStart"/>
      <w:r>
        <w:rPr>
          <w:rFonts w:ascii="Arial" w:eastAsia="Times New Roman" w:hAnsi="Arial" w:cs="Arial"/>
          <w:color w:val="000000"/>
          <w:sz w:val="26"/>
          <w:szCs w:val="26"/>
          <w:lang w:bidi="hi-IN"/>
        </w:rPr>
        <w:t>police___all</w:t>
      </w:r>
      <w:proofErr w:type="spellEnd"/>
      <w:r>
        <w:rPr>
          <w:rFonts w:ascii="Arial" w:eastAsia="Times New Roman" w:hAnsi="Arial" w:cs="Arial"/>
          <w:color w:val="000000"/>
          <w:sz w:val="26"/>
          <w:szCs w:val="26"/>
          <w:lang w:bidi="hi-IN"/>
        </w:rPr>
        <w:t xml:space="preserve"> the parts.(watch)</w:t>
      </w:r>
    </w:p>
    <w:p w:rsidR="00921114" w:rsidRDefault="00921114" w:rsidP="00297410">
      <w:pPr>
        <w:pStyle w:val="ListParagraph"/>
        <w:shd w:val="clear" w:color="auto" w:fill="FFFFFF"/>
        <w:spacing w:after="150" w:line="240" w:lineRule="auto"/>
        <w:ind w:left="108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7. The </w:t>
      </w:r>
      <w:proofErr w:type="spellStart"/>
      <w:r>
        <w:rPr>
          <w:rFonts w:ascii="Arial" w:eastAsia="Times New Roman" w:hAnsi="Arial" w:cs="Arial"/>
          <w:color w:val="000000"/>
          <w:sz w:val="26"/>
          <w:szCs w:val="26"/>
          <w:lang w:bidi="hi-IN"/>
        </w:rPr>
        <w:t>foot ball</w:t>
      </w:r>
      <w:proofErr w:type="spellEnd"/>
      <w:r>
        <w:rPr>
          <w:rFonts w:ascii="Arial" w:eastAsia="Times New Roman" w:hAnsi="Arial" w:cs="Arial"/>
          <w:color w:val="000000"/>
          <w:sz w:val="26"/>
          <w:szCs w:val="26"/>
          <w:lang w:bidi="hi-IN"/>
        </w:rPr>
        <w:t xml:space="preserve"> club has lost some of its players. They____ for new men.(look out)</w:t>
      </w:r>
    </w:p>
    <w:p w:rsidR="00921114" w:rsidRDefault="00921114" w:rsidP="00297410">
      <w:pPr>
        <w:pStyle w:val="ListParagraph"/>
        <w:shd w:val="clear" w:color="auto" w:fill="FFFFFF"/>
        <w:spacing w:after="150" w:line="240" w:lineRule="auto"/>
        <w:ind w:left="108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8.When I get home my dog___ at the door waiting for me.(sit)</w:t>
      </w:r>
    </w:p>
    <w:p w:rsidR="00921114" w:rsidRDefault="00921114" w:rsidP="00297410">
      <w:pPr>
        <w:pStyle w:val="ListParagraph"/>
        <w:shd w:val="clear" w:color="auto" w:fill="FFFFFF"/>
        <w:spacing w:after="150" w:line="240" w:lineRule="auto"/>
        <w:ind w:left="108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9.I hope </w:t>
      </w:r>
      <w:proofErr w:type="spellStart"/>
      <w:r>
        <w:rPr>
          <w:rFonts w:ascii="Arial" w:eastAsia="Times New Roman" w:hAnsi="Arial" w:cs="Arial"/>
          <w:color w:val="000000"/>
          <w:sz w:val="26"/>
          <w:szCs w:val="26"/>
          <w:lang w:bidi="hi-IN"/>
        </w:rPr>
        <w:t>i_____it</w:t>
      </w:r>
      <w:proofErr w:type="spellEnd"/>
      <w:r>
        <w:rPr>
          <w:rFonts w:ascii="Arial" w:eastAsia="Times New Roman" w:hAnsi="Arial" w:cs="Arial"/>
          <w:color w:val="000000"/>
          <w:sz w:val="26"/>
          <w:szCs w:val="26"/>
          <w:lang w:bidi="hi-IN"/>
        </w:rPr>
        <w:t>.(find)</w:t>
      </w:r>
    </w:p>
    <w:p w:rsidR="00921114" w:rsidRDefault="00921114" w:rsidP="00297410">
      <w:pPr>
        <w:pStyle w:val="ListParagraph"/>
        <w:shd w:val="clear" w:color="auto" w:fill="FFFFFF"/>
        <w:spacing w:after="150" w:line="240" w:lineRule="auto"/>
        <w:ind w:left="108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10.I_____the sales manager at the meeting on Monday and I’m sure </w:t>
      </w:r>
      <w:proofErr w:type="spellStart"/>
      <w:r>
        <w:rPr>
          <w:rFonts w:ascii="Arial" w:eastAsia="Times New Roman" w:hAnsi="Arial" w:cs="Arial"/>
          <w:color w:val="000000"/>
          <w:sz w:val="26"/>
          <w:szCs w:val="26"/>
          <w:lang w:bidi="hi-IN"/>
        </w:rPr>
        <w:t>she____me</w:t>
      </w:r>
      <w:proofErr w:type="spellEnd"/>
      <w:r>
        <w:rPr>
          <w:rFonts w:ascii="Arial" w:eastAsia="Times New Roman" w:hAnsi="Arial" w:cs="Arial"/>
          <w:color w:val="000000"/>
          <w:sz w:val="26"/>
          <w:szCs w:val="26"/>
          <w:lang w:bidi="hi-IN"/>
        </w:rPr>
        <w:t xml:space="preserve"> the figures then.(see/give)</w:t>
      </w:r>
    </w:p>
    <w:p w:rsidR="00921114" w:rsidRDefault="00921114" w:rsidP="00297410">
      <w:pPr>
        <w:pStyle w:val="ListParagraph"/>
        <w:shd w:val="clear" w:color="auto" w:fill="FFFFFF"/>
        <w:spacing w:after="150" w:line="240" w:lineRule="auto"/>
        <w:ind w:left="1080"/>
        <w:rPr>
          <w:rFonts w:ascii="Arial" w:eastAsia="Times New Roman" w:hAnsi="Arial" w:cs="Arial"/>
          <w:color w:val="000000"/>
          <w:sz w:val="26"/>
          <w:szCs w:val="26"/>
          <w:lang w:bidi="hi-IN"/>
        </w:rPr>
      </w:pPr>
    </w:p>
    <w:p w:rsidR="00921114" w:rsidRDefault="00921114" w:rsidP="00297410">
      <w:pPr>
        <w:pStyle w:val="ListParagraph"/>
        <w:shd w:val="clear" w:color="auto" w:fill="FFFFFF"/>
        <w:spacing w:after="150" w:line="240" w:lineRule="auto"/>
        <w:ind w:left="108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Exercise -8</w:t>
      </w:r>
    </w:p>
    <w:p w:rsidR="00921114" w:rsidRDefault="00921114" w:rsidP="00297410">
      <w:pPr>
        <w:pStyle w:val="ListParagraph"/>
        <w:shd w:val="clear" w:color="auto" w:fill="FFFFFF"/>
        <w:spacing w:after="150" w:line="240" w:lineRule="auto"/>
        <w:ind w:left="108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Put the Verbs in brackets into the Future Perfect Tense:</w:t>
      </w:r>
    </w:p>
    <w:p w:rsidR="00921114" w:rsidRDefault="00921114" w:rsidP="00921114">
      <w:pPr>
        <w:pStyle w:val="ListParagraph"/>
        <w:numPr>
          <w:ilvl w:val="0"/>
          <w:numId w:val="86"/>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By the end of next year i_____ for him for 45 years.</w:t>
      </w:r>
    </w:p>
    <w:p w:rsidR="00921114" w:rsidRDefault="00921114" w:rsidP="00921114">
      <w:pPr>
        <w:pStyle w:val="ListParagraph"/>
        <w:numPr>
          <w:ilvl w:val="0"/>
          <w:numId w:val="86"/>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By the end of my tour </w:t>
      </w:r>
      <w:proofErr w:type="spellStart"/>
      <w:r>
        <w:rPr>
          <w:rFonts w:ascii="Arial" w:eastAsia="Times New Roman" w:hAnsi="Arial" w:cs="Arial"/>
          <w:color w:val="000000"/>
          <w:sz w:val="26"/>
          <w:szCs w:val="26"/>
          <w:lang w:bidi="hi-IN"/>
        </w:rPr>
        <w:t>i______exactly</w:t>
      </w:r>
      <w:proofErr w:type="spellEnd"/>
      <w:r>
        <w:rPr>
          <w:rFonts w:ascii="Arial" w:eastAsia="Times New Roman" w:hAnsi="Arial" w:cs="Arial"/>
          <w:color w:val="000000"/>
          <w:sz w:val="26"/>
          <w:szCs w:val="26"/>
          <w:lang w:bidi="hi-IN"/>
        </w:rPr>
        <w:t xml:space="preserve"> the same lecture 53 times.(give)</w:t>
      </w:r>
    </w:p>
    <w:p w:rsidR="00921114" w:rsidRDefault="00921114" w:rsidP="00921114">
      <w:pPr>
        <w:pStyle w:val="ListParagraph"/>
        <w:numPr>
          <w:ilvl w:val="0"/>
          <w:numId w:val="86"/>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Come back in an hour. </w:t>
      </w:r>
      <w:proofErr w:type="spellStart"/>
      <w:r>
        <w:rPr>
          <w:rFonts w:ascii="Arial" w:eastAsia="Times New Roman" w:hAnsi="Arial" w:cs="Arial"/>
          <w:color w:val="000000"/>
          <w:sz w:val="26"/>
          <w:szCs w:val="26"/>
          <w:lang w:bidi="hi-IN"/>
        </w:rPr>
        <w:t>I_______my</w:t>
      </w:r>
      <w:proofErr w:type="spellEnd"/>
      <w:r>
        <w:rPr>
          <w:rFonts w:ascii="Arial" w:eastAsia="Times New Roman" w:hAnsi="Arial" w:cs="Arial"/>
          <w:color w:val="000000"/>
          <w:sz w:val="26"/>
          <w:szCs w:val="26"/>
          <w:lang w:bidi="hi-IN"/>
        </w:rPr>
        <w:t xml:space="preserve"> packing by then and we’ll be able to have a talk.(finish)</w:t>
      </w:r>
    </w:p>
    <w:p w:rsidR="00921114" w:rsidRDefault="00921114" w:rsidP="00921114">
      <w:pPr>
        <w:pStyle w:val="ListParagraph"/>
        <w:numPr>
          <w:ilvl w:val="0"/>
          <w:numId w:val="86"/>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He spends all his spare time planting trees. He says that by the end of next year he________2,000.(plant)</w:t>
      </w:r>
    </w:p>
    <w:p w:rsidR="00921114" w:rsidRDefault="00921114" w:rsidP="00921114">
      <w:pPr>
        <w:pStyle w:val="ListParagraph"/>
        <w:numPr>
          <w:ilvl w:val="0"/>
          <w:numId w:val="86"/>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When he reaches Visakhapatnam, he ______150  </w:t>
      </w:r>
      <w:proofErr w:type="spellStart"/>
      <w:r>
        <w:rPr>
          <w:rFonts w:ascii="Arial" w:eastAsia="Times New Roman" w:hAnsi="Arial" w:cs="Arial"/>
          <w:color w:val="000000"/>
          <w:sz w:val="26"/>
          <w:szCs w:val="26"/>
          <w:lang w:bidi="hi-IN"/>
        </w:rPr>
        <w:t>Kilometres</w:t>
      </w:r>
      <w:proofErr w:type="spellEnd"/>
      <w:r>
        <w:rPr>
          <w:rFonts w:ascii="Arial" w:eastAsia="Times New Roman" w:hAnsi="Arial" w:cs="Arial"/>
          <w:color w:val="000000"/>
          <w:sz w:val="26"/>
          <w:szCs w:val="26"/>
          <w:lang w:bidi="hi-IN"/>
        </w:rPr>
        <w:t>.(walk)</w:t>
      </w:r>
    </w:p>
    <w:p w:rsidR="00921114" w:rsidRDefault="00921114" w:rsidP="00921114">
      <w:pPr>
        <w:pStyle w:val="ListParagraph"/>
        <w:numPr>
          <w:ilvl w:val="0"/>
          <w:numId w:val="86"/>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By next month, he ____all his furniture.(sell)</w:t>
      </w:r>
    </w:p>
    <w:p w:rsidR="00921114" w:rsidRDefault="00921114" w:rsidP="00921114">
      <w:pPr>
        <w:pStyle w:val="ListParagraph"/>
        <w:numPr>
          <w:ilvl w:val="0"/>
          <w:numId w:val="86"/>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lastRenderedPageBreak/>
        <w:t>If I continue with my diet, I _____10Kilos by the end of the month.(lose)</w:t>
      </w:r>
    </w:p>
    <w:p w:rsidR="00921114" w:rsidRDefault="00921114" w:rsidP="00921114">
      <w:pPr>
        <w:pStyle w:val="ListParagraph"/>
        <w:numPr>
          <w:ilvl w:val="0"/>
          <w:numId w:val="86"/>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After this performance I ___Hamlet twenty two times(see)</w:t>
      </w:r>
    </w:p>
    <w:p w:rsidR="00921114" w:rsidRDefault="00921114" w:rsidP="00921114">
      <w:pPr>
        <w:pStyle w:val="ListParagraph"/>
        <w:numPr>
          <w:ilvl w:val="0"/>
          <w:numId w:val="86"/>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When you come back I ____all the house work.(finish)</w:t>
      </w:r>
    </w:p>
    <w:p w:rsidR="00921114" w:rsidRDefault="00921114" w:rsidP="00921114">
      <w:pPr>
        <w:pStyle w:val="ListParagraph"/>
        <w:shd w:val="clear" w:color="auto" w:fill="FFFFFF"/>
        <w:spacing w:after="150" w:line="240" w:lineRule="auto"/>
        <w:ind w:left="144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10.On the fourth of next month </w:t>
      </w:r>
      <w:proofErr w:type="spellStart"/>
      <w:r>
        <w:rPr>
          <w:rFonts w:ascii="Arial" w:eastAsia="Times New Roman" w:hAnsi="Arial" w:cs="Arial"/>
          <w:color w:val="000000"/>
          <w:sz w:val="26"/>
          <w:szCs w:val="26"/>
          <w:lang w:bidi="hi-IN"/>
        </w:rPr>
        <w:t>he___in</w:t>
      </w:r>
      <w:proofErr w:type="spellEnd"/>
      <w:r>
        <w:rPr>
          <w:rFonts w:ascii="Arial" w:eastAsia="Times New Roman" w:hAnsi="Arial" w:cs="Arial"/>
          <w:color w:val="000000"/>
          <w:sz w:val="26"/>
          <w:szCs w:val="26"/>
          <w:lang w:bidi="hi-IN"/>
        </w:rPr>
        <w:t xml:space="preserve"> prison for ten years.(be)</w:t>
      </w:r>
    </w:p>
    <w:p w:rsidR="00921114" w:rsidRDefault="00921114" w:rsidP="00921114">
      <w:pPr>
        <w:pStyle w:val="ListParagraph"/>
        <w:shd w:val="clear" w:color="auto" w:fill="FFFFFF"/>
        <w:spacing w:after="150" w:line="240" w:lineRule="auto"/>
        <w:ind w:left="1440"/>
        <w:rPr>
          <w:rFonts w:ascii="Arial" w:eastAsia="Times New Roman" w:hAnsi="Arial" w:cs="Arial"/>
          <w:color w:val="000000"/>
          <w:sz w:val="26"/>
          <w:szCs w:val="26"/>
          <w:lang w:bidi="hi-IN"/>
        </w:rPr>
      </w:pPr>
    </w:p>
    <w:p w:rsidR="00921114" w:rsidRDefault="00921114" w:rsidP="00921114">
      <w:pPr>
        <w:pStyle w:val="ListParagraph"/>
        <w:shd w:val="clear" w:color="auto" w:fill="FFFFFF"/>
        <w:spacing w:after="150" w:line="240" w:lineRule="auto"/>
        <w:ind w:left="144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Exercise-9</w:t>
      </w:r>
    </w:p>
    <w:p w:rsidR="00921114" w:rsidRDefault="00921114" w:rsidP="00921114">
      <w:pPr>
        <w:pStyle w:val="ListParagraph"/>
        <w:shd w:val="clear" w:color="auto" w:fill="FFFFFF"/>
        <w:spacing w:after="150" w:line="240" w:lineRule="auto"/>
        <w:ind w:left="144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Put the Verbs in brackets into ‘be going to’ or will + base forms</w:t>
      </w:r>
    </w:p>
    <w:p w:rsidR="00921114" w:rsidRDefault="00783B2D" w:rsidP="00783B2D">
      <w:pPr>
        <w:pStyle w:val="ListParagraph"/>
        <w:numPr>
          <w:ilvl w:val="0"/>
          <w:numId w:val="87"/>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Look at those clouds! It ______(rain)</w:t>
      </w:r>
    </w:p>
    <w:p w:rsidR="00783B2D" w:rsidRDefault="00783B2D" w:rsidP="00783B2D">
      <w:pPr>
        <w:pStyle w:val="ListParagraph"/>
        <w:numPr>
          <w:ilvl w:val="0"/>
          <w:numId w:val="87"/>
        </w:numPr>
        <w:shd w:val="clear" w:color="auto" w:fill="FFFFFF"/>
        <w:spacing w:after="150" w:line="240" w:lineRule="auto"/>
        <w:rPr>
          <w:rFonts w:ascii="Arial" w:eastAsia="Times New Roman" w:hAnsi="Arial" w:cs="Arial"/>
          <w:color w:val="000000"/>
          <w:sz w:val="26"/>
          <w:szCs w:val="26"/>
          <w:lang w:bidi="hi-IN"/>
        </w:rPr>
      </w:pPr>
      <w:proofErr w:type="spellStart"/>
      <w:r>
        <w:rPr>
          <w:rFonts w:ascii="Arial" w:eastAsia="Times New Roman" w:hAnsi="Arial" w:cs="Arial"/>
          <w:color w:val="000000"/>
          <w:sz w:val="26"/>
          <w:szCs w:val="26"/>
          <w:lang w:bidi="hi-IN"/>
        </w:rPr>
        <w:t>I______my</w:t>
      </w:r>
      <w:proofErr w:type="spellEnd"/>
      <w:r>
        <w:rPr>
          <w:rFonts w:ascii="Arial" w:eastAsia="Times New Roman" w:hAnsi="Arial" w:cs="Arial"/>
          <w:color w:val="000000"/>
          <w:sz w:val="26"/>
          <w:szCs w:val="26"/>
          <w:lang w:bidi="hi-IN"/>
        </w:rPr>
        <w:t xml:space="preserve"> parents on Saturday.(see)</w:t>
      </w:r>
    </w:p>
    <w:p w:rsidR="00783B2D" w:rsidRDefault="00783B2D" w:rsidP="00783B2D">
      <w:pPr>
        <w:pStyle w:val="ListParagraph"/>
        <w:numPr>
          <w:ilvl w:val="0"/>
          <w:numId w:val="87"/>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When </w:t>
      </w:r>
      <w:proofErr w:type="spellStart"/>
      <w:r>
        <w:rPr>
          <w:rFonts w:ascii="Arial" w:eastAsia="Times New Roman" w:hAnsi="Arial" w:cs="Arial"/>
          <w:color w:val="000000"/>
          <w:sz w:val="26"/>
          <w:szCs w:val="26"/>
          <w:lang w:bidi="hi-IN"/>
        </w:rPr>
        <w:t>you_____her</w:t>
      </w:r>
      <w:proofErr w:type="spellEnd"/>
      <w:r>
        <w:rPr>
          <w:rFonts w:ascii="Arial" w:eastAsia="Times New Roman" w:hAnsi="Arial" w:cs="Arial"/>
          <w:color w:val="000000"/>
          <w:sz w:val="26"/>
          <w:szCs w:val="26"/>
          <w:lang w:bidi="hi-IN"/>
        </w:rPr>
        <w:t>?(phone)</w:t>
      </w:r>
    </w:p>
    <w:p w:rsidR="00783B2D" w:rsidRDefault="00783B2D" w:rsidP="00783B2D">
      <w:pPr>
        <w:pStyle w:val="ListParagraph"/>
        <w:numPr>
          <w:ilvl w:val="0"/>
          <w:numId w:val="87"/>
        </w:numPr>
        <w:shd w:val="clear" w:color="auto" w:fill="FFFFFF"/>
        <w:spacing w:after="150" w:line="240" w:lineRule="auto"/>
        <w:rPr>
          <w:rFonts w:ascii="Arial" w:eastAsia="Times New Roman" w:hAnsi="Arial" w:cs="Arial"/>
          <w:color w:val="000000"/>
          <w:sz w:val="26"/>
          <w:szCs w:val="26"/>
          <w:lang w:bidi="hi-IN"/>
        </w:rPr>
      </w:pPr>
      <w:proofErr w:type="spellStart"/>
      <w:r>
        <w:rPr>
          <w:rFonts w:ascii="Arial" w:eastAsia="Times New Roman" w:hAnsi="Arial" w:cs="Arial"/>
          <w:color w:val="000000"/>
          <w:sz w:val="26"/>
          <w:szCs w:val="26"/>
          <w:lang w:bidi="hi-IN"/>
        </w:rPr>
        <w:t>They____very</w:t>
      </w:r>
      <w:proofErr w:type="spellEnd"/>
      <w:r>
        <w:rPr>
          <w:rFonts w:ascii="Arial" w:eastAsia="Times New Roman" w:hAnsi="Arial" w:cs="Arial"/>
          <w:color w:val="000000"/>
          <w:sz w:val="26"/>
          <w:szCs w:val="26"/>
          <w:lang w:bidi="hi-IN"/>
        </w:rPr>
        <w:t xml:space="preserve"> long(not stay)</w:t>
      </w:r>
    </w:p>
    <w:p w:rsidR="00783B2D" w:rsidRDefault="00783B2D" w:rsidP="00783B2D">
      <w:pPr>
        <w:pStyle w:val="ListParagraph"/>
        <w:numPr>
          <w:ilvl w:val="0"/>
          <w:numId w:val="87"/>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They_____ some money from the bank.(borrow)</w:t>
      </w:r>
    </w:p>
    <w:p w:rsidR="00783B2D" w:rsidRDefault="00783B2D" w:rsidP="00783B2D">
      <w:pPr>
        <w:pStyle w:val="ListParagraph"/>
        <w:numPr>
          <w:ilvl w:val="0"/>
          <w:numId w:val="87"/>
        </w:numPr>
        <w:shd w:val="clear" w:color="auto" w:fill="FFFFFF"/>
        <w:spacing w:after="150" w:line="240" w:lineRule="auto"/>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We bought out </w:t>
      </w:r>
      <w:proofErr w:type="spellStart"/>
      <w:r>
        <w:rPr>
          <w:rFonts w:ascii="Arial" w:eastAsia="Times New Roman" w:hAnsi="Arial" w:cs="Arial"/>
          <w:color w:val="000000"/>
          <w:sz w:val="26"/>
          <w:szCs w:val="26"/>
          <w:lang w:bidi="hi-IN"/>
        </w:rPr>
        <w:t>neww</w:t>
      </w:r>
      <w:proofErr w:type="spellEnd"/>
      <w:r>
        <w:rPr>
          <w:rFonts w:ascii="Arial" w:eastAsia="Times New Roman" w:hAnsi="Arial" w:cs="Arial"/>
          <w:color w:val="000000"/>
          <w:sz w:val="26"/>
          <w:szCs w:val="26"/>
          <w:lang w:bidi="hi-IN"/>
        </w:rPr>
        <w:t xml:space="preserve"> garage in sections and </w:t>
      </w:r>
      <w:proofErr w:type="spellStart"/>
      <w:r>
        <w:rPr>
          <w:rFonts w:ascii="Arial" w:eastAsia="Times New Roman" w:hAnsi="Arial" w:cs="Arial"/>
          <w:color w:val="000000"/>
          <w:sz w:val="26"/>
          <w:szCs w:val="26"/>
          <w:lang w:bidi="hi-IN"/>
        </w:rPr>
        <w:t>we____it</w:t>
      </w:r>
      <w:proofErr w:type="spellEnd"/>
      <w:r>
        <w:rPr>
          <w:rFonts w:ascii="Arial" w:eastAsia="Times New Roman" w:hAnsi="Arial" w:cs="Arial"/>
          <w:color w:val="000000"/>
          <w:sz w:val="26"/>
          <w:szCs w:val="26"/>
          <w:lang w:bidi="hi-IN"/>
        </w:rPr>
        <w:t xml:space="preserve"> ourselves.</w:t>
      </w:r>
    </w:p>
    <w:p w:rsidR="00783B2D" w:rsidRDefault="00783B2D" w:rsidP="00783B2D">
      <w:pPr>
        <w:pStyle w:val="ListParagraph"/>
        <w:shd w:val="clear" w:color="auto" w:fill="FFFFFF"/>
        <w:spacing w:after="150" w:line="240" w:lineRule="auto"/>
        <w:ind w:left="180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That sounds rather interesting. I _____ and help you if you like.(assemble</w:t>
      </w:r>
      <w:r w:rsidR="004F6440">
        <w:rPr>
          <w:rFonts w:ascii="Arial" w:eastAsia="Times New Roman" w:hAnsi="Arial" w:cs="Arial"/>
          <w:color w:val="000000"/>
          <w:sz w:val="26"/>
          <w:szCs w:val="26"/>
          <w:lang w:bidi="hi-IN"/>
        </w:rPr>
        <w:t>/come)</w:t>
      </w:r>
    </w:p>
    <w:p w:rsidR="004F6440" w:rsidRDefault="004F6440" w:rsidP="00783B2D">
      <w:pPr>
        <w:pStyle w:val="ListParagraph"/>
        <w:shd w:val="clear" w:color="auto" w:fill="FFFFFF"/>
        <w:spacing w:after="150" w:line="240" w:lineRule="auto"/>
        <w:ind w:left="180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7.Leave a note for them on the table and they _____it when they come in.(see)</w:t>
      </w:r>
    </w:p>
    <w:p w:rsidR="004F6440" w:rsidRDefault="004F6440" w:rsidP="00783B2D">
      <w:pPr>
        <w:pStyle w:val="ListParagraph"/>
        <w:shd w:val="clear" w:color="auto" w:fill="FFFFFF"/>
        <w:spacing w:after="150" w:line="240" w:lineRule="auto"/>
        <w:ind w:left="180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8.I____this old to </w:t>
      </w:r>
      <w:proofErr w:type="spellStart"/>
      <w:r>
        <w:rPr>
          <w:rFonts w:ascii="Arial" w:eastAsia="Times New Roman" w:hAnsi="Arial" w:cs="Arial"/>
          <w:color w:val="000000"/>
          <w:sz w:val="26"/>
          <w:szCs w:val="26"/>
          <w:lang w:bidi="hi-IN"/>
        </w:rPr>
        <w:t>Mr.Rao</w:t>
      </w:r>
      <w:proofErr w:type="spellEnd"/>
      <w:r>
        <w:rPr>
          <w:rFonts w:ascii="Arial" w:eastAsia="Times New Roman" w:hAnsi="Arial" w:cs="Arial"/>
          <w:color w:val="000000"/>
          <w:sz w:val="26"/>
          <w:szCs w:val="26"/>
          <w:lang w:bidi="hi-IN"/>
        </w:rPr>
        <w:t>.(give)</w:t>
      </w:r>
    </w:p>
    <w:p w:rsidR="004F6440" w:rsidRDefault="004F6440" w:rsidP="00783B2D">
      <w:pPr>
        <w:pStyle w:val="ListParagraph"/>
        <w:shd w:val="clear" w:color="auto" w:fill="FFFFFF"/>
        <w:spacing w:after="150" w:line="240" w:lineRule="auto"/>
        <w:ind w:left="180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 xml:space="preserve">9.Do you see that car?. </w:t>
      </w:r>
      <w:proofErr w:type="spellStart"/>
      <w:r>
        <w:rPr>
          <w:rFonts w:ascii="Arial" w:eastAsia="Times New Roman" w:hAnsi="Arial" w:cs="Arial"/>
          <w:color w:val="000000"/>
          <w:sz w:val="26"/>
          <w:szCs w:val="26"/>
          <w:lang w:bidi="hi-IN"/>
        </w:rPr>
        <w:t>They________it</w:t>
      </w:r>
      <w:proofErr w:type="spellEnd"/>
      <w:r>
        <w:rPr>
          <w:rFonts w:ascii="Arial" w:eastAsia="Times New Roman" w:hAnsi="Arial" w:cs="Arial"/>
          <w:color w:val="000000"/>
          <w:sz w:val="26"/>
          <w:szCs w:val="26"/>
          <w:lang w:bidi="hi-IN"/>
        </w:rPr>
        <w:t xml:space="preserve"> for charity.(raffle)</w:t>
      </w:r>
    </w:p>
    <w:p w:rsidR="004F6440" w:rsidRDefault="004F6440" w:rsidP="00783B2D">
      <w:pPr>
        <w:pStyle w:val="ListParagraph"/>
        <w:shd w:val="clear" w:color="auto" w:fill="FFFFFF"/>
        <w:spacing w:after="150" w:line="240" w:lineRule="auto"/>
        <w:ind w:left="1800"/>
        <w:rPr>
          <w:rFonts w:ascii="Arial" w:eastAsia="Times New Roman" w:hAnsi="Arial" w:cs="Arial"/>
          <w:color w:val="000000"/>
          <w:sz w:val="26"/>
          <w:szCs w:val="26"/>
          <w:lang w:bidi="hi-IN"/>
        </w:rPr>
      </w:pPr>
      <w:r>
        <w:rPr>
          <w:rFonts w:ascii="Arial" w:eastAsia="Times New Roman" w:hAnsi="Arial" w:cs="Arial"/>
          <w:color w:val="000000"/>
          <w:sz w:val="26"/>
          <w:szCs w:val="26"/>
          <w:lang w:bidi="hi-IN"/>
        </w:rPr>
        <w:t>10.I have hired a type writer and I ___to type.(learn)</w:t>
      </w:r>
    </w:p>
    <w:p w:rsidR="00921114" w:rsidRPr="00360917" w:rsidRDefault="00921114" w:rsidP="00297410">
      <w:pPr>
        <w:pStyle w:val="ListParagraph"/>
        <w:shd w:val="clear" w:color="auto" w:fill="FFFFFF"/>
        <w:spacing w:after="150" w:line="240" w:lineRule="auto"/>
        <w:ind w:left="1080"/>
        <w:rPr>
          <w:rFonts w:ascii="Arial" w:eastAsia="Times New Roman" w:hAnsi="Arial" w:cs="Arial"/>
          <w:color w:val="000000"/>
          <w:sz w:val="26"/>
          <w:szCs w:val="26"/>
          <w:lang w:bidi="hi-IN"/>
        </w:rPr>
      </w:pPr>
    </w:p>
    <w:p w:rsidR="00410D09" w:rsidRDefault="004F6440" w:rsidP="00410D09">
      <w:pPr>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 xml:space="preserve">              Exercise -10</w:t>
      </w:r>
    </w:p>
    <w:p w:rsidR="004F6440" w:rsidRDefault="004F6440" w:rsidP="004F6440">
      <w:pPr>
        <w:pStyle w:val="ListParagraph"/>
        <w:numPr>
          <w:ilvl w:val="0"/>
          <w:numId w:val="88"/>
        </w:numPr>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Make questions from these jumbled words:</w:t>
      </w:r>
    </w:p>
    <w:p w:rsidR="004F6440" w:rsidRDefault="004F6440" w:rsidP="004F6440">
      <w:pPr>
        <w:pStyle w:val="ListParagraph"/>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Example: in the morning/drink/tea/or coffee/you/do</w:t>
      </w:r>
    </w:p>
    <w:p w:rsidR="004F6440" w:rsidRDefault="004F6440" w:rsidP="004F6440">
      <w:pPr>
        <w:pStyle w:val="ListParagraph"/>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Do you drink tea or coffee in the morning?</w:t>
      </w:r>
    </w:p>
    <w:p w:rsidR="004F6440" w:rsidRDefault="00A15074" w:rsidP="004F6440">
      <w:pPr>
        <w:pStyle w:val="ListParagraph"/>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(Don’t forget the capital letter and the question mark)</w:t>
      </w:r>
    </w:p>
    <w:p w:rsidR="00C366A7" w:rsidRDefault="00AD65B4" w:rsidP="00AD65B4">
      <w:pPr>
        <w:pStyle w:val="ListParagraph"/>
        <w:numPr>
          <w:ilvl w:val="0"/>
          <w:numId w:val="89"/>
        </w:numPr>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Your father/English/Speak/does</w:t>
      </w:r>
    </w:p>
    <w:p w:rsidR="00AD65B4" w:rsidRDefault="00AD65B4" w:rsidP="00AD65B4">
      <w:pPr>
        <w:pStyle w:val="ListParagraph"/>
        <w:numPr>
          <w:ilvl w:val="0"/>
          <w:numId w:val="89"/>
        </w:numPr>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Go to bed/do/when/you</w:t>
      </w:r>
    </w:p>
    <w:p w:rsidR="00AD65B4" w:rsidRDefault="00AD65B4" w:rsidP="00AD65B4">
      <w:pPr>
        <w:pStyle w:val="ListParagraph"/>
        <w:numPr>
          <w:ilvl w:val="0"/>
          <w:numId w:val="89"/>
        </w:numPr>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The first lesson/begin/does/when</w:t>
      </w:r>
    </w:p>
    <w:p w:rsidR="00AD65B4" w:rsidRDefault="00AD65B4" w:rsidP="00AD65B4">
      <w:pPr>
        <w:pStyle w:val="ListParagraph"/>
        <w:numPr>
          <w:ilvl w:val="0"/>
          <w:numId w:val="89"/>
        </w:numPr>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Work/your father/does/where</w:t>
      </w:r>
    </w:p>
    <w:p w:rsidR="00AD65B4" w:rsidRDefault="00AD65B4" w:rsidP="00AD65B4">
      <w:pPr>
        <w:pStyle w:val="ListParagraph"/>
        <w:numPr>
          <w:ilvl w:val="0"/>
          <w:numId w:val="89"/>
        </w:numPr>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Your teeth/you/everyday/clean/do</w:t>
      </w:r>
    </w:p>
    <w:p w:rsidR="00877A93" w:rsidRPr="004F6440" w:rsidRDefault="00877A93" w:rsidP="00877A93">
      <w:pPr>
        <w:pStyle w:val="ListParagraph"/>
        <w:shd w:val="clear" w:color="auto" w:fill="FFFFFF"/>
        <w:spacing w:after="60" w:line="240" w:lineRule="auto"/>
        <w:ind w:left="1080"/>
        <w:rPr>
          <w:rFonts w:ascii="Arial" w:eastAsia="Times New Roman" w:hAnsi="Arial" w:cs="Arial"/>
          <w:color w:val="202124"/>
          <w:sz w:val="24"/>
          <w:szCs w:val="24"/>
          <w:lang w:bidi="hi-IN"/>
        </w:rPr>
      </w:pPr>
    </w:p>
    <w:p w:rsidR="00410D09" w:rsidRDefault="00877A93" w:rsidP="00877A93">
      <w:pPr>
        <w:pStyle w:val="ListParagraph"/>
        <w:numPr>
          <w:ilvl w:val="0"/>
          <w:numId w:val="88"/>
        </w:numPr>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Fill in the blanks with negative forms of the verbs given in the first sentence in each set.</w:t>
      </w:r>
    </w:p>
    <w:p w:rsidR="00877A93" w:rsidRDefault="00877A93"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Example: I drink milk. I don’t drink coffee.</w:t>
      </w:r>
    </w:p>
    <w:p w:rsidR="00877A93" w:rsidRDefault="00877A93"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1)</w:t>
      </w:r>
      <w:proofErr w:type="spellStart"/>
      <w:r>
        <w:rPr>
          <w:rFonts w:ascii="Trebuchet MS" w:eastAsia="Times New Roman" w:hAnsi="Trebuchet MS" w:cs="Times New Roman"/>
          <w:color w:val="444444"/>
          <w:spacing w:val="3"/>
          <w:sz w:val="24"/>
          <w:szCs w:val="24"/>
          <w:lang w:bidi="hi-IN"/>
        </w:rPr>
        <w:t>Mr.Sarwal</w:t>
      </w:r>
      <w:proofErr w:type="spellEnd"/>
      <w:r>
        <w:rPr>
          <w:rFonts w:ascii="Trebuchet MS" w:eastAsia="Times New Roman" w:hAnsi="Trebuchet MS" w:cs="Times New Roman"/>
          <w:color w:val="444444"/>
          <w:spacing w:val="3"/>
          <w:sz w:val="24"/>
          <w:szCs w:val="24"/>
          <w:lang w:bidi="hi-IN"/>
        </w:rPr>
        <w:t xml:space="preserve"> teaches English at the University. He_____ French.</w:t>
      </w:r>
    </w:p>
    <w:p w:rsidR="00877A93" w:rsidRDefault="00877A93"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2)I sleep at night. I_____ in the day.</w:t>
      </w:r>
    </w:p>
    <w:p w:rsidR="00877A93" w:rsidRDefault="00877A93"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3)Cats eat </w:t>
      </w:r>
      <w:proofErr w:type="spellStart"/>
      <w:r>
        <w:rPr>
          <w:rFonts w:ascii="Trebuchet MS" w:eastAsia="Times New Roman" w:hAnsi="Trebuchet MS" w:cs="Times New Roman"/>
          <w:color w:val="444444"/>
          <w:spacing w:val="3"/>
          <w:sz w:val="24"/>
          <w:szCs w:val="24"/>
          <w:lang w:bidi="hi-IN"/>
        </w:rPr>
        <w:t>mice.They_____grass</w:t>
      </w:r>
      <w:proofErr w:type="spellEnd"/>
      <w:r>
        <w:rPr>
          <w:rFonts w:ascii="Trebuchet MS" w:eastAsia="Times New Roman" w:hAnsi="Trebuchet MS" w:cs="Times New Roman"/>
          <w:color w:val="444444"/>
          <w:spacing w:val="3"/>
          <w:sz w:val="24"/>
          <w:szCs w:val="24"/>
          <w:lang w:bidi="hi-IN"/>
        </w:rPr>
        <w:t>.</w:t>
      </w:r>
    </w:p>
    <w:p w:rsidR="00877A93" w:rsidRDefault="00877A93"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4)He knows a lot of English. </w:t>
      </w:r>
      <w:proofErr w:type="spellStart"/>
      <w:r>
        <w:rPr>
          <w:rFonts w:ascii="Trebuchet MS" w:eastAsia="Times New Roman" w:hAnsi="Trebuchet MS" w:cs="Times New Roman"/>
          <w:color w:val="444444"/>
          <w:spacing w:val="3"/>
          <w:sz w:val="24"/>
          <w:szCs w:val="24"/>
          <w:lang w:bidi="hi-IN"/>
        </w:rPr>
        <w:t>He_____Hindi</w:t>
      </w:r>
      <w:proofErr w:type="spellEnd"/>
      <w:r>
        <w:rPr>
          <w:rFonts w:ascii="Trebuchet MS" w:eastAsia="Times New Roman" w:hAnsi="Trebuchet MS" w:cs="Times New Roman"/>
          <w:color w:val="444444"/>
          <w:spacing w:val="3"/>
          <w:sz w:val="24"/>
          <w:szCs w:val="24"/>
          <w:lang w:bidi="hi-IN"/>
        </w:rPr>
        <w:t>.</w:t>
      </w:r>
    </w:p>
    <w:p w:rsidR="00877A93" w:rsidRDefault="00877A93"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5)This pen belongs to me. It______ to him.</w:t>
      </w:r>
    </w:p>
    <w:p w:rsidR="00877A93" w:rsidRDefault="00877A93"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p>
    <w:p w:rsidR="00877A93" w:rsidRDefault="00877A93"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3. Answer the following questions and arrange your answers in the form of a paragraph.</w:t>
      </w:r>
    </w:p>
    <w:p w:rsidR="00877A93" w:rsidRDefault="00877A93"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lastRenderedPageBreak/>
        <w:t>1) when do you get up in the morning?</w:t>
      </w:r>
    </w:p>
    <w:p w:rsidR="00877A93" w:rsidRDefault="00877A93"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2) what time do you eat breakfast every morning?</w:t>
      </w:r>
    </w:p>
    <w:p w:rsidR="00877A93" w:rsidRDefault="00877A93"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3) What time do you go to college?</w:t>
      </w:r>
    </w:p>
    <w:p w:rsidR="00877A93" w:rsidRDefault="00877A93"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4) What time do you begin work?</w:t>
      </w:r>
    </w:p>
    <w:p w:rsidR="00877A93" w:rsidRDefault="00877A93"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5) What time do you have lunch?</w:t>
      </w:r>
    </w:p>
    <w:p w:rsidR="00877A93" w:rsidRDefault="00877A93"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6)What time do you finish your work?</w:t>
      </w:r>
    </w:p>
    <w:p w:rsidR="00877A93" w:rsidRDefault="00877A93"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7) What time do you come home every night?</w:t>
      </w:r>
    </w:p>
    <w:p w:rsidR="00877A93" w:rsidRDefault="00877A93"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8) What time do you have dinner every night?</w:t>
      </w:r>
    </w:p>
    <w:p w:rsidR="00877A93" w:rsidRDefault="00877A93"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9) What time do you go to bed?</w:t>
      </w:r>
    </w:p>
    <w:p w:rsidR="00877A93" w:rsidRDefault="00877A93"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4. Fill in the blanks with the </w:t>
      </w:r>
      <w:r w:rsidR="00B55EA8">
        <w:rPr>
          <w:rFonts w:ascii="Trebuchet MS" w:eastAsia="Times New Roman" w:hAnsi="Trebuchet MS" w:cs="Times New Roman"/>
          <w:color w:val="444444"/>
          <w:spacing w:val="3"/>
          <w:sz w:val="24"/>
          <w:szCs w:val="24"/>
          <w:lang w:bidi="hi-IN"/>
        </w:rPr>
        <w:t>appropriate forms of the verbs given in brackets.(use the simple present or the simple past)</w:t>
      </w: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1) I ______(forget) to wind the clock last night.</w:t>
      </w: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2) Every year he______(spend)his holidays in Kashmir.</w:t>
      </w: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3) That silly fool always______(make) stupid remarks.</w:t>
      </w: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4) She_____(hate) cats.</w:t>
      </w: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5) My Friend_____(come) to see  me yesterday.</w:t>
      </w: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6) Who_____(discover) America?</w:t>
      </w:r>
    </w:p>
    <w:p w:rsidR="00387FF3" w:rsidRDefault="00387FF3"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5. Fill in the blanks either with simple past or the perfect forms of verbs given in the brackets: (Give the appropriate years in place of the numbers 1 and 2).</w:t>
      </w: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I_____(born)in____(1)____I first_____(go) to school in____(2)____,At that time i______(be) at school for three years, and i____(make) many friends. My father____(buy)me a bicycle last </w:t>
      </w:r>
      <w:proofErr w:type="spellStart"/>
      <w:r>
        <w:rPr>
          <w:rFonts w:ascii="Trebuchet MS" w:eastAsia="Times New Roman" w:hAnsi="Trebuchet MS" w:cs="Times New Roman"/>
          <w:color w:val="444444"/>
          <w:spacing w:val="3"/>
          <w:sz w:val="24"/>
          <w:szCs w:val="24"/>
          <w:lang w:bidi="hi-IN"/>
        </w:rPr>
        <w:t>year.I</w:t>
      </w:r>
      <w:proofErr w:type="spellEnd"/>
      <w:r>
        <w:rPr>
          <w:rFonts w:ascii="Trebuchet MS" w:eastAsia="Times New Roman" w:hAnsi="Trebuchet MS" w:cs="Times New Roman"/>
          <w:color w:val="444444"/>
          <w:spacing w:val="3"/>
          <w:sz w:val="24"/>
          <w:szCs w:val="24"/>
          <w:lang w:bidi="hi-IN"/>
        </w:rPr>
        <w:t>____(have)an accident last month, and I _____(not ride) it since then.</w:t>
      </w:r>
    </w:p>
    <w:p w:rsidR="00387FF3" w:rsidRDefault="00387FF3"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6.Make questions for which the following would be reasonable answers.</w:t>
      </w: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Ex: I saw her(Rani) today. When did you see Rani?</w:t>
      </w: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1)They went to Vijayawada.</w:t>
      </w: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2)It takes six hours to get there.</w:t>
      </w: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3)He earns four hundred rupees a month.</w:t>
      </w: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4)He(</w:t>
      </w:r>
      <w:proofErr w:type="spellStart"/>
      <w:r>
        <w:rPr>
          <w:rFonts w:ascii="Trebuchet MS" w:eastAsia="Times New Roman" w:hAnsi="Trebuchet MS" w:cs="Times New Roman"/>
          <w:color w:val="444444"/>
          <w:spacing w:val="3"/>
          <w:sz w:val="24"/>
          <w:szCs w:val="24"/>
          <w:lang w:bidi="hi-IN"/>
        </w:rPr>
        <w:t>Raju</w:t>
      </w:r>
      <w:proofErr w:type="spellEnd"/>
      <w:r>
        <w:rPr>
          <w:rFonts w:ascii="Trebuchet MS" w:eastAsia="Times New Roman" w:hAnsi="Trebuchet MS" w:cs="Times New Roman"/>
          <w:color w:val="444444"/>
          <w:spacing w:val="3"/>
          <w:sz w:val="24"/>
          <w:szCs w:val="24"/>
          <w:lang w:bidi="hi-IN"/>
        </w:rPr>
        <w:t>)was fined twenty rupees.</w:t>
      </w: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5)They came by bus?</w:t>
      </w: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6)They(the students)went to the museum yesterday.</w:t>
      </w: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7)He met her in a coffee shop.</w:t>
      </w: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8)They(the neighbors)complained about the smell.</w:t>
      </w: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9)</w:t>
      </w:r>
      <w:proofErr w:type="spellStart"/>
      <w:r>
        <w:rPr>
          <w:rFonts w:ascii="Trebuchet MS" w:eastAsia="Times New Roman" w:hAnsi="Trebuchet MS" w:cs="Times New Roman"/>
          <w:color w:val="444444"/>
          <w:spacing w:val="3"/>
          <w:sz w:val="24"/>
          <w:szCs w:val="24"/>
          <w:lang w:bidi="hi-IN"/>
        </w:rPr>
        <w:t>Sheeba</w:t>
      </w:r>
      <w:proofErr w:type="spellEnd"/>
      <w:r>
        <w:rPr>
          <w:rFonts w:ascii="Trebuchet MS" w:eastAsia="Times New Roman" w:hAnsi="Trebuchet MS" w:cs="Times New Roman"/>
          <w:color w:val="444444"/>
          <w:spacing w:val="3"/>
          <w:sz w:val="24"/>
          <w:szCs w:val="24"/>
          <w:lang w:bidi="hi-IN"/>
        </w:rPr>
        <w:t xml:space="preserve"> bought them(the tickets)</w:t>
      </w: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10)I smoke forty(cigarettes) a day. </w:t>
      </w:r>
    </w:p>
    <w:p w:rsidR="00FD6F2F" w:rsidRDefault="00FD6F2F"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p>
    <w:p w:rsidR="00FD6F2F" w:rsidRDefault="000564B1"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7.Fill in the blanks with the appropriate time expressions.</w:t>
      </w:r>
    </w:p>
    <w:p w:rsidR="000564B1" w:rsidRDefault="000564B1"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1) your English has improved_______(in 1933,since I started coaching you)</w:t>
      </w:r>
    </w:p>
    <w:p w:rsidR="000564B1" w:rsidRDefault="000564B1"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2)I have not read a novel______(for a long time, a long time)</w:t>
      </w:r>
    </w:p>
    <w:p w:rsidR="000564B1" w:rsidRDefault="000564B1"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3)My father has not come_____(already ,yet)</w:t>
      </w:r>
    </w:p>
    <w:p w:rsidR="000564B1" w:rsidRDefault="000564B1"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4)He has not had a holiday_____(last year, for a long time)</w:t>
      </w:r>
    </w:p>
    <w:p w:rsidR="000564B1" w:rsidRDefault="000564B1"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5)I have not caught cold____(two months ago, since my childhood)</w:t>
      </w:r>
    </w:p>
    <w:p w:rsidR="000564B1" w:rsidRDefault="000564B1"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6)I saw my friend_______(for four days, four days ago)</w:t>
      </w:r>
    </w:p>
    <w:p w:rsidR="000564B1" w:rsidRDefault="000564B1"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lastRenderedPageBreak/>
        <w:t>7)I wrote to my father______(since last month, last month)</w:t>
      </w:r>
    </w:p>
    <w:p w:rsidR="000564B1" w:rsidRPr="001C045F" w:rsidRDefault="000564B1" w:rsidP="00877A93">
      <w:pPr>
        <w:pStyle w:val="ListParagraph"/>
        <w:shd w:val="clear" w:color="auto" w:fill="FFFFFF"/>
        <w:spacing w:after="0" w:line="240" w:lineRule="auto"/>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8)I have bought a car_____(last year, recently)</w:t>
      </w:r>
    </w:p>
    <w:p w:rsidR="00DE633B" w:rsidRPr="002E585F" w:rsidRDefault="00DE633B" w:rsidP="005E200F">
      <w:pPr>
        <w:pStyle w:val="ListParagraph"/>
        <w:shd w:val="clear" w:color="auto" w:fill="FFFFFF"/>
        <w:spacing w:before="210" w:after="210" w:line="240" w:lineRule="auto"/>
        <w:ind w:left="1440"/>
        <w:jc w:val="both"/>
        <w:textAlignment w:val="baseline"/>
        <w:rPr>
          <w:rFonts w:ascii="Trebuchet MS" w:eastAsia="Times New Roman" w:hAnsi="Trebuchet MS" w:cs="Times New Roman"/>
          <w:color w:val="444444"/>
          <w:sz w:val="24"/>
          <w:szCs w:val="24"/>
          <w:lang w:bidi="hi-IN"/>
        </w:rPr>
      </w:pPr>
    </w:p>
    <w:p w:rsidR="00063DBD" w:rsidRDefault="00387FF3" w:rsidP="00FE2DCA">
      <w:r>
        <w:t xml:space="preserve">                  </w:t>
      </w:r>
      <w:r>
        <w:tab/>
      </w:r>
      <w:r>
        <w:tab/>
      </w:r>
      <w:r>
        <w:tab/>
      </w:r>
      <w:r w:rsidR="00063DBD">
        <w:t xml:space="preserve">         </w:t>
      </w:r>
      <w:r>
        <w:t>Chapter</w:t>
      </w:r>
      <w:r w:rsidR="00063DBD">
        <w:t xml:space="preserve"> Eight</w:t>
      </w:r>
    </w:p>
    <w:p w:rsidR="00387FF3" w:rsidRDefault="00063DBD" w:rsidP="00FE2DCA">
      <w:r>
        <w:t xml:space="preserve">                                                                 </w:t>
      </w:r>
      <w:r w:rsidR="00387FF3">
        <w:t xml:space="preserve"> </w:t>
      </w:r>
      <w:r>
        <w:t xml:space="preserve">   </w:t>
      </w:r>
      <w:r w:rsidR="00387FF3">
        <w:t>Preposition</w:t>
      </w:r>
    </w:p>
    <w:p w:rsidR="002E585F" w:rsidRDefault="00387FF3" w:rsidP="00FE2DCA">
      <w:r>
        <w:t>A Preposition is a word placed before a Noun or Pronoun to show it’s relation to some other word in the sentence or to show place , time , direction etc.</w:t>
      </w:r>
      <w:r>
        <w:tab/>
      </w:r>
    </w:p>
    <w:p w:rsidR="00E96263" w:rsidRDefault="00E96263" w:rsidP="00FE2DCA">
      <w:r>
        <w:t>The list of common English Prepositions</w:t>
      </w:r>
    </w:p>
    <w:tbl>
      <w:tblPr>
        <w:tblStyle w:val="TableGrid"/>
        <w:tblW w:w="0" w:type="auto"/>
        <w:tblLook w:val="04A0" w:firstRow="1" w:lastRow="0" w:firstColumn="1" w:lastColumn="0" w:noHBand="0" w:noVBand="1"/>
      </w:tblPr>
      <w:tblGrid>
        <w:gridCol w:w="3192"/>
        <w:gridCol w:w="3192"/>
        <w:gridCol w:w="3192"/>
      </w:tblGrid>
      <w:tr w:rsidR="00E96263" w:rsidTr="00E96263">
        <w:tc>
          <w:tcPr>
            <w:tcW w:w="3192" w:type="dxa"/>
          </w:tcPr>
          <w:p w:rsidR="00E96263" w:rsidRDefault="00E96263" w:rsidP="00E96263">
            <w:pPr>
              <w:pStyle w:val="ListParagraph"/>
              <w:numPr>
                <w:ilvl w:val="0"/>
                <w:numId w:val="90"/>
              </w:numPr>
            </w:pPr>
            <w:r>
              <w:t>About</w:t>
            </w:r>
          </w:p>
        </w:tc>
        <w:tc>
          <w:tcPr>
            <w:tcW w:w="3192" w:type="dxa"/>
          </w:tcPr>
          <w:p w:rsidR="00E96263" w:rsidRDefault="00E96263" w:rsidP="00FE2DCA">
            <w:r>
              <w:t>21. Considering</w:t>
            </w:r>
          </w:p>
        </w:tc>
        <w:tc>
          <w:tcPr>
            <w:tcW w:w="3192" w:type="dxa"/>
          </w:tcPr>
          <w:p w:rsidR="00E96263" w:rsidRDefault="00683EAE" w:rsidP="00FE2DCA">
            <w:r>
              <w:t>41.Notwithstanding</w:t>
            </w:r>
          </w:p>
        </w:tc>
      </w:tr>
      <w:tr w:rsidR="00E96263" w:rsidTr="00E96263">
        <w:tc>
          <w:tcPr>
            <w:tcW w:w="3192" w:type="dxa"/>
          </w:tcPr>
          <w:p w:rsidR="00E96263" w:rsidRDefault="00E96263" w:rsidP="00E96263">
            <w:pPr>
              <w:pStyle w:val="ListParagraph"/>
              <w:numPr>
                <w:ilvl w:val="0"/>
                <w:numId w:val="90"/>
              </w:numPr>
            </w:pPr>
            <w:r>
              <w:t>According to</w:t>
            </w:r>
          </w:p>
        </w:tc>
        <w:tc>
          <w:tcPr>
            <w:tcW w:w="3192" w:type="dxa"/>
          </w:tcPr>
          <w:p w:rsidR="00E96263" w:rsidRDefault="00E96263" w:rsidP="00FE2DCA">
            <w:r>
              <w:t>22.Contrary to</w:t>
            </w:r>
          </w:p>
        </w:tc>
        <w:tc>
          <w:tcPr>
            <w:tcW w:w="3192" w:type="dxa"/>
          </w:tcPr>
          <w:p w:rsidR="00E96263" w:rsidRDefault="00683EAE" w:rsidP="00FE2DCA">
            <w:r>
              <w:t>42.Of</w:t>
            </w:r>
          </w:p>
        </w:tc>
      </w:tr>
      <w:tr w:rsidR="00E96263" w:rsidTr="00E96263">
        <w:tc>
          <w:tcPr>
            <w:tcW w:w="3192" w:type="dxa"/>
          </w:tcPr>
          <w:p w:rsidR="00E96263" w:rsidRDefault="00E96263" w:rsidP="00E96263">
            <w:pPr>
              <w:pStyle w:val="ListParagraph"/>
              <w:numPr>
                <w:ilvl w:val="0"/>
                <w:numId w:val="90"/>
              </w:numPr>
            </w:pPr>
            <w:r>
              <w:t>Across</w:t>
            </w:r>
          </w:p>
        </w:tc>
        <w:tc>
          <w:tcPr>
            <w:tcW w:w="3192" w:type="dxa"/>
          </w:tcPr>
          <w:p w:rsidR="00E96263" w:rsidRDefault="00E96263" w:rsidP="00FE2DCA">
            <w:r>
              <w:t>23.Depending on</w:t>
            </w:r>
          </w:p>
        </w:tc>
        <w:tc>
          <w:tcPr>
            <w:tcW w:w="3192" w:type="dxa"/>
          </w:tcPr>
          <w:p w:rsidR="00E96263" w:rsidRDefault="00683EAE" w:rsidP="00FE2DCA">
            <w:r>
              <w:t>43.Off</w:t>
            </w:r>
          </w:p>
        </w:tc>
      </w:tr>
      <w:tr w:rsidR="00E96263" w:rsidTr="00E96263">
        <w:tc>
          <w:tcPr>
            <w:tcW w:w="3192" w:type="dxa"/>
          </w:tcPr>
          <w:p w:rsidR="00E96263" w:rsidRDefault="00E96263" w:rsidP="00E96263">
            <w:pPr>
              <w:pStyle w:val="ListParagraph"/>
              <w:numPr>
                <w:ilvl w:val="0"/>
                <w:numId w:val="90"/>
              </w:numPr>
            </w:pPr>
            <w:r>
              <w:t>After</w:t>
            </w:r>
          </w:p>
        </w:tc>
        <w:tc>
          <w:tcPr>
            <w:tcW w:w="3192" w:type="dxa"/>
          </w:tcPr>
          <w:p w:rsidR="00E96263" w:rsidRDefault="00E96263" w:rsidP="00E96263">
            <w:r>
              <w:t>24. Despite</w:t>
            </w:r>
          </w:p>
        </w:tc>
        <w:tc>
          <w:tcPr>
            <w:tcW w:w="3192" w:type="dxa"/>
          </w:tcPr>
          <w:p w:rsidR="00E96263" w:rsidRDefault="00683EAE" w:rsidP="00FE2DCA">
            <w:r>
              <w:t>44.On</w:t>
            </w:r>
          </w:p>
        </w:tc>
      </w:tr>
      <w:tr w:rsidR="00E96263" w:rsidTr="00E96263">
        <w:tc>
          <w:tcPr>
            <w:tcW w:w="3192" w:type="dxa"/>
          </w:tcPr>
          <w:p w:rsidR="00E96263" w:rsidRDefault="00E96263" w:rsidP="00E96263">
            <w:pPr>
              <w:pStyle w:val="ListParagraph"/>
              <w:numPr>
                <w:ilvl w:val="0"/>
                <w:numId w:val="90"/>
              </w:numPr>
            </w:pPr>
            <w:r>
              <w:t>Against</w:t>
            </w:r>
          </w:p>
        </w:tc>
        <w:tc>
          <w:tcPr>
            <w:tcW w:w="3192" w:type="dxa"/>
          </w:tcPr>
          <w:p w:rsidR="00E96263" w:rsidRDefault="00764ED0" w:rsidP="00764ED0">
            <w:r>
              <w:t>25.Due to</w:t>
            </w:r>
          </w:p>
        </w:tc>
        <w:tc>
          <w:tcPr>
            <w:tcW w:w="3192" w:type="dxa"/>
          </w:tcPr>
          <w:p w:rsidR="00E96263" w:rsidRDefault="00683EAE" w:rsidP="00FE2DCA">
            <w:r>
              <w:t>45.On account of</w:t>
            </w:r>
          </w:p>
        </w:tc>
      </w:tr>
      <w:tr w:rsidR="00E96263" w:rsidTr="00E96263">
        <w:tc>
          <w:tcPr>
            <w:tcW w:w="3192" w:type="dxa"/>
          </w:tcPr>
          <w:p w:rsidR="00E96263" w:rsidRDefault="00E96263" w:rsidP="00E96263">
            <w:pPr>
              <w:pStyle w:val="ListParagraph"/>
              <w:numPr>
                <w:ilvl w:val="0"/>
                <w:numId w:val="90"/>
              </w:numPr>
            </w:pPr>
            <w:r>
              <w:t>Along</w:t>
            </w:r>
          </w:p>
        </w:tc>
        <w:tc>
          <w:tcPr>
            <w:tcW w:w="3192" w:type="dxa"/>
          </w:tcPr>
          <w:p w:rsidR="00E96263" w:rsidRDefault="00764ED0" w:rsidP="00FE2DCA">
            <w:r>
              <w:t>26.During</w:t>
            </w:r>
          </w:p>
        </w:tc>
        <w:tc>
          <w:tcPr>
            <w:tcW w:w="3192" w:type="dxa"/>
          </w:tcPr>
          <w:p w:rsidR="00E96263" w:rsidRDefault="00683EAE" w:rsidP="00FE2DCA">
            <w:r>
              <w:t>46.Opposite</w:t>
            </w:r>
          </w:p>
        </w:tc>
      </w:tr>
      <w:tr w:rsidR="00E96263" w:rsidTr="00E96263">
        <w:tc>
          <w:tcPr>
            <w:tcW w:w="3192" w:type="dxa"/>
          </w:tcPr>
          <w:p w:rsidR="00E96263" w:rsidRDefault="00E96263" w:rsidP="00E96263">
            <w:pPr>
              <w:pStyle w:val="ListParagraph"/>
              <w:numPr>
                <w:ilvl w:val="0"/>
                <w:numId w:val="90"/>
              </w:numPr>
            </w:pPr>
            <w:r>
              <w:t>Along with</w:t>
            </w:r>
          </w:p>
        </w:tc>
        <w:tc>
          <w:tcPr>
            <w:tcW w:w="3192" w:type="dxa"/>
          </w:tcPr>
          <w:p w:rsidR="00E96263" w:rsidRDefault="00764ED0" w:rsidP="00FE2DCA">
            <w:r>
              <w:t>27.Except</w:t>
            </w:r>
          </w:p>
        </w:tc>
        <w:tc>
          <w:tcPr>
            <w:tcW w:w="3192" w:type="dxa"/>
          </w:tcPr>
          <w:p w:rsidR="00E96263" w:rsidRDefault="00683EAE" w:rsidP="00FE2DCA">
            <w:r>
              <w:t>47.Out of</w:t>
            </w:r>
          </w:p>
        </w:tc>
      </w:tr>
      <w:tr w:rsidR="00E96263" w:rsidTr="00E96263">
        <w:tc>
          <w:tcPr>
            <w:tcW w:w="3192" w:type="dxa"/>
          </w:tcPr>
          <w:p w:rsidR="00E96263" w:rsidRDefault="00E96263" w:rsidP="00E96263">
            <w:pPr>
              <w:pStyle w:val="ListParagraph"/>
              <w:numPr>
                <w:ilvl w:val="0"/>
                <w:numId w:val="90"/>
              </w:numPr>
            </w:pPr>
            <w:r>
              <w:t>Amidst</w:t>
            </w:r>
          </w:p>
        </w:tc>
        <w:tc>
          <w:tcPr>
            <w:tcW w:w="3192" w:type="dxa"/>
          </w:tcPr>
          <w:p w:rsidR="00E96263" w:rsidRDefault="00764ED0" w:rsidP="00FE2DCA">
            <w:r>
              <w:t>28.Excluding</w:t>
            </w:r>
          </w:p>
        </w:tc>
        <w:tc>
          <w:tcPr>
            <w:tcW w:w="3192" w:type="dxa"/>
          </w:tcPr>
          <w:p w:rsidR="00764ED0" w:rsidRDefault="00683EAE" w:rsidP="00764ED0">
            <w:r>
              <w:t>48.Outside</w:t>
            </w:r>
          </w:p>
        </w:tc>
      </w:tr>
      <w:tr w:rsidR="00764ED0" w:rsidTr="00E96263">
        <w:tc>
          <w:tcPr>
            <w:tcW w:w="3192" w:type="dxa"/>
          </w:tcPr>
          <w:p w:rsidR="00764ED0" w:rsidRDefault="00683EAE" w:rsidP="00E96263">
            <w:pPr>
              <w:pStyle w:val="ListParagraph"/>
              <w:numPr>
                <w:ilvl w:val="0"/>
                <w:numId w:val="90"/>
              </w:numPr>
            </w:pPr>
            <w:r>
              <w:t>Among</w:t>
            </w:r>
          </w:p>
        </w:tc>
        <w:tc>
          <w:tcPr>
            <w:tcW w:w="3192" w:type="dxa"/>
          </w:tcPr>
          <w:p w:rsidR="00764ED0" w:rsidRDefault="00683EAE" w:rsidP="00FE2DCA">
            <w:r>
              <w:t>29.Following</w:t>
            </w:r>
          </w:p>
        </w:tc>
        <w:tc>
          <w:tcPr>
            <w:tcW w:w="3192" w:type="dxa"/>
          </w:tcPr>
          <w:p w:rsidR="00764ED0" w:rsidRDefault="00683EAE" w:rsidP="00764ED0">
            <w:r>
              <w:t>49.Owing to</w:t>
            </w:r>
          </w:p>
        </w:tc>
      </w:tr>
      <w:tr w:rsidR="00764ED0" w:rsidTr="00E96263">
        <w:tc>
          <w:tcPr>
            <w:tcW w:w="3192" w:type="dxa"/>
          </w:tcPr>
          <w:p w:rsidR="00764ED0" w:rsidRDefault="00683EAE" w:rsidP="00E96263">
            <w:pPr>
              <w:pStyle w:val="ListParagraph"/>
              <w:numPr>
                <w:ilvl w:val="0"/>
                <w:numId w:val="90"/>
              </w:numPr>
            </w:pPr>
            <w:r>
              <w:t>Apart from</w:t>
            </w:r>
          </w:p>
        </w:tc>
        <w:tc>
          <w:tcPr>
            <w:tcW w:w="3192" w:type="dxa"/>
          </w:tcPr>
          <w:p w:rsidR="00764ED0" w:rsidRDefault="00683EAE" w:rsidP="00FE2DCA">
            <w:r>
              <w:t>30.For</w:t>
            </w:r>
          </w:p>
        </w:tc>
        <w:tc>
          <w:tcPr>
            <w:tcW w:w="3192" w:type="dxa"/>
          </w:tcPr>
          <w:p w:rsidR="00764ED0" w:rsidRDefault="00683EAE" w:rsidP="00764ED0">
            <w:r>
              <w:t>50.Regarding</w:t>
            </w:r>
          </w:p>
        </w:tc>
      </w:tr>
      <w:tr w:rsidR="00764ED0" w:rsidTr="00E96263">
        <w:tc>
          <w:tcPr>
            <w:tcW w:w="3192" w:type="dxa"/>
          </w:tcPr>
          <w:p w:rsidR="00764ED0" w:rsidRDefault="00683EAE" w:rsidP="00E96263">
            <w:pPr>
              <w:pStyle w:val="ListParagraph"/>
              <w:numPr>
                <w:ilvl w:val="0"/>
                <w:numId w:val="90"/>
              </w:numPr>
            </w:pPr>
            <w:r>
              <w:t>At</w:t>
            </w:r>
          </w:p>
        </w:tc>
        <w:tc>
          <w:tcPr>
            <w:tcW w:w="3192" w:type="dxa"/>
          </w:tcPr>
          <w:p w:rsidR="00764ED0" w:rsidRDefault="00683EAE" w:rsidP="00FE2DCA">
            <w:r>
              <w:t>31.From</w:t>
            </w:r>
          </w:p>
        </w:tc>
        <w:tc>
          <w:tcPr>
            <w:tcW w:w="3192" w:type="dxa"/>
          </w:tcPr>
          <w:p w:rsidR="00764ED0" w:rsidRDefault="00683EAE" w:rsidP="00764ED0">
            <w:r>
              <w:t>51.Since</w:t>
            </w:r>
          </w:p>
        </w:tc>
      </w:tr>
      <w:tr w:rsidR="00764ED0" w:rsidTr="00E96263">
        <w:tc>
          <w:tcPr>
            <w:tcW w:w="3192" w:type="dxa"/>
          </w:tcPr>
          <w:p w:rsidR="00764ED0" w:rsidRDefault="00683EAE" w:rsidP="00E96263">
            <w:pPr>
              <w:pStyle w:val="ListParagraph"/>
              <w:numPr>
                <w:ilvl w:val="0"/>
                <w:numId w:val="90"/>
              </w:numPr>
            </w:pPr>
            <w:r>
              <w:t>Because of</w:t>
            </w:r>
          </w:p>
        </w:tc>
        <w:tc>
          <w:tcPr>
            <w:tcW w:w="3192" w:type="dxa"/>
          </w:tcPr>
          <w:p w:rsidR="00764ED0" w:rsidRDefault="00683EAE" w:rsidP="00FE2DCA">
            <w:r>
              <w:t>32.In</w:t>
            </w:r>
          </w:p>
        </w:tc>
        <w:tc>
          <w:tcPr>
            <w:tcW w:w="3192" w:type="dxa"/>
          </w:tcPr>
          <w:p w:rsidR="00764ED0" w:rsidRDefault="00683EAE" w:rsidP="00764ED0">
            <w:r>
              <w:t>52.Through</w:t>
            </w:r>
          </w:p>
        </w:tc>
      </w:tr>
      <w:tr w:rsidR="00764ED0" w:rsidTr="00E96263">
        <w:tc>
          <w:tcPr>
            <w:tcW w:w="3192" w:type="dxa"/>
          </w:tcPr>
          <w:p w:rsidR="00764ED0" w:rsidRDefault="00683EAE" w:rsidP="00E96263">
            <w:pPr>
              <w:pStyle w:val="ListParagraph"/>
              <w:numPr>
                <w:ilvl w:val="0"/>
                <w:numId w:val="90"/>
              </w:numPr>
            </w:pPr>
            <w:r>
              <w:t>Before</w:t>
            </w:r>
          </w:p>
        </w:tc>
        <w:tc>
          <w:tcPr>
            <w:tcW w:w="3192" w:type="dxa"/>
          </w:tcPr>
          <w:p w:rsidR="00764ED0" w:rsidRDefault="00683EAE" w:rsidP="00FE2DCA">
            <w:r>
              <w:t>33.Including</w:t>
            </w:r>
          </w:p>
        </w:tc>
        <w:tc>
          <w:tcPr>
            <w:tcW w:w="3192" w:type="dxa"/>
          </w:tcPr>
          <w:p w:rsidR="00764ED0" w:rsidRDefault="00683EAE" w:rsidP="00764ED0">
            <w:r>
              <w:t>53.Throughout</w:t>
            </w:r>
          </w:p>
        </w:tc>
      </w:tr>
      <w:tr w:rsidR="00764ED0" w:rsidTr="00E96263">
        <w:tc>
          <w:tcPr>
            <w:tcW w:w="3192" w:type="dxa"/>
          </w:tcPr>
          <w:p w:rsidR="00764ED0" w:rsidRDefault="00683EAE" w:rsidP="00E96263">
            <w:pPr>
              <w:pStyle w:val="ListParagraph"/>
              <w:numPr>
                <w:ilvl w:val="0"/>
                <w:numId w:val="90"/>
              </w:numPr>
            </w:pPr>
            <w:r>
              <w:t>Behind</w:t>
            </w:r>
          </w:p>
        </w:tc>
        <w:tc>
          <w:tcPr>
            <w:tcW w:w="3192" w:type="dxa"/>
          </w:tcPr>
          <w:p w:rsidR="00764ED0" w:rsidRDefault="00683EAE" w:rsidP="00FE2DCA">
            <w:r>
              <w:t>34.In front of</w:t>
            </w:r>
          </w:p>
        </w:tc>
        <w:tc>
          <w:tcPr>
            <w:tcW w:w="3192" w:type="dxa"/>
          </w:tcPr>
          <w:p w:rsidR="00764ED0" w:rsidRDefault="00683EAE" w:rsidP="00764ED0">
            <w:r>
              <w:t>54.Till</w:t>
            </w:r>
          </w:p>
        </w:tc>
      </w:tr>
      <w:tr w:rsidR="00764ED0" w:rsidTr="00E96263">
        <w:tc>
          <w:tcPr>
            <w:tcW w:w="3192" w:type="dxa"/>
          </w:tcPr>
          <w:p w:rsidR="00764ED0" w:rsidRDefault="00764ED0" w:rsidP="00E96263">
            <w:pPr>
              <w:pStyle w:val="ListParagraph"/>
              <w:numPr>
                <w:ilvl w:val="0"/>
                <w:numId w:val="90"/>
              </w:numPr>
            </w:pPr>
            <w:r>
              <w:t>Below</w:t>
            </w:r>
          </w:p>
        </w:tc>
        <w:tc>
          <w:tcPr>
            <w:tcW w:w="3192" w:type="dxa"/>
          </w:tcPr>
          <w:p w:rsidR="00764ED0" w:rsidRDefault="00764ED0" w:rsidP="00FE2DCA">
            <w:r>
              <w:t>35.Inside</w:t>
            </w:r>
          </w:p>
        </w:tc>
        <w:tc>
          <w:tcPr>
            <w:tcW w:w="3192" w:type="dxa"/>
          </w:tcPr>
          <w:p w:rsidR="00764ED0" w:rsidRDefault="00764ED0" w:rsidP="00764ED0">
            <w:r>
              <w:t>55.To</w:t>
            </w:r>
          </w:p>
        </w:tc>
      </w:tr>
      <w:tr w:rsidR="00764ED0" w:rsidTr="00E96263">
        <w:tc>
          <w:tcPr>
            <w:tcW w:w="3192" w:type="dxa"/>
          </w:tcPr>
          <w:p w:rsidR="00764ED0" w:rsidRDefault="00764ED0" w:rsidP="00E96263">
            <w:pPr>
              <w:pStyle w:val="ListParagraph"/>
              <w:numPr>
                <w:ilvl w:val="0"/>
                <w:numId w:val="90"/>
              </w:numPr>
            </w:pPr>
            <w:r>
              <w:t>Beneath</w:t>
            </w:r>
          </w:p>
        </w:tc>
        <w:tc>
          <w:tcPr>
            <w:tcW w:w="3192" w:type="dxa"/>
          </w:tcPr>
          <w:p w:rsidR="00764ED0" w:rsidRDefault="00764ED0" w:rsidP="00FE2DCA">
            <w:r>
              <w:t>36.In spite of</w:t>
            </w:r>
          </w:p>
        </w:tc>
        <w:tc>
          <w:tcPr>
            <w:tcW w:w="3192" w:type="dxa"/>
          </w:tcPr>
          <w:p w:rsidR="00764ED0" w:rsidRDefault="00764ED0" w:rsidP="00764ED0">
            <w:r>
              <w:t>56. Under</w:t>
            </w:r>
          </w:p>
        </w:tc>
      </w:tr>
      <w:tr w:rsidR="00764ED0" w:rsidTr="00E96263">
        <w:tc>
          <w:tcPr>
            <w:tcW w:w="3192" w:type="dxa"/>
          </w:tcPr>
          <w:p w:rsidR="00764ED0" w:rsidRDefault="00764ED0" w:rsidP="00E96263">
            <w:pPr>
              <w:pStyle w:val="ListParagraph"/>
              <w:numPr>
                <w:ilvl w:val="0"/>
                <w:numId w:val="90"/>
              </w:numPr>
            </w:pPr>
            <w:r>
              <w:t>Between</w:t>
            </w:r>
          </w:p>
        </w:tc>
        <w:tc>
          <w:tcPr>
            <w:tcW w:w="3192" w:type="dxa"/>
          </w:tcPr>
          <w:p w:rsidR="00764ED0" w:rsidRDefault="00764ED0" w:rsidP="00FE2DCA">
            <w:r>
              <w:t>37.Instead of</w:t>
            </w:r>
          </w:p>
        </w:tc>
        <w:tc>
          <w:tcPr>
            <w:tcW w:w="3192" w:type="dxa"/>
          </w:tcPr>
          <w:p w:rsidR="00764ED0" w:rsidRDefault="00764ED0" w:rsidP="00764ED0">
            <w:r>
              <w:t>57.Up</w:t>
            </w:r>
          </w:p>
        </w:tc>
      </w:tr>
      <w:tr w:rsidR="00764ED0" w:rsidTr="00E96263">
        <w:tc>
          <w:tcPr>
            <w:tcW w:w="3192" w:type="dxa"/>
          </w:tcPr>
          <w:p w:rsidR="00764ED0" w:rsidRDefault="00764ED0" w:rsidP="00E96263">
            <w:pPr>
              <w:pStyle w:val="ListParagraph"/>
              <w:numPr>
                <w:ilvl w:val="0"/>
                <w:numId w:val="90"/>
              </w:numPr>
            </w:pPr>
            <w:r>
              <w:t>Beside</w:t>
            </w:r>
          </w:p>
        </w:tc>
        <w:tc>
          <w:tcPr>
            <w:tcW w:w="3192" w:type="dxa"/>
          </w:tcPr>
          <w:p w:rsidR="00764ED0" w:rsidRDefault="00764ED0" w:rsidP="00FE2DCA">
            <w:r>
              <w:t>38.Into</w:t>
            </w:r>
          </w:p>
        </w:tc>
        <w:tc>
          <w:tcPr>
            <w:tcW w:w="3192" w:type="dxa"/>
          </w:tcPr>
          <w:p w:rsidR="00764ED0" w:rsidRDefault="00764ED0" w:rsidP="00764ED0">
            <w:r>
              <w:t>58.With</w:t>
            </w:r>
          </w:p>
        </w:tc>
      </w:tr>
      <w:tr w:rsidR="00764ED0" w:rsidTr="00E96263">
        <w:tc>
          <w:tcPr>
            <w:tcW w:w="3192" w:type="dxa"/>
          </w:tcPr>
          <w:p w:rsidR="00764ED0" w:rsidRDefault="00764ED0" w:rsidP="00E96263">
            <w:pPr>
              <w:pStyle w:val="ListParagraph"/>
              <w:numPr>
                <w:ilvl w:val="0"/>
                <w:numId w:val="90"/>
              </w:numPr>
            </w:pPr>
            <w:r>
              <w:t>Besides</w:t>
            </w:r>
          </w:p>
        </w:tc>
        <w:tc>
          <w:tcPr>
            <w:tcW w:w="3192" w:type="dxa"/>
          </w:tcPr>
          <w:p w:rsidR="00764ED0" w:rsidRDefault="00764ED0" w:rsidP="00FE2DCA">
            <w:r>
              <w:t>39.Irrespective of</w:t>
            </w:r>
          </w:p>
        </w:tc>
        <w:tc>
          <w:tcPr>
            <w:tcW w:w="3192" w:type="dxa"/>
          </w:tcPr>
          <w:p w:rsidR="00764ED0" w:rsidRDefault="00764ED0" w:rsidP="00764ED0">
            <w:r>
              <w:t>59.Within</w:t>
            </w:r>
          </w:p>
        </w:tc>
      </w:tr>
      <w:tr w:rsidR="00764ED0" w:rsidTr="00E96263">
        <w:tc>
          <w:tcPr>
            <w:tcW w:w="3192" w:type="dxa"/>
          </w:tcPr>
          <w:p w:rsidR="00764ED0" w:rsidRDefault="00764ED0" w:rsidP="00E96263">
            <w:pPr>
              <w:pStyle w:val="ListParagraph"/>
              <w:numPr>
                <w:ilvl w:val="0"/>
                <w:numId w:val="90"/>
              </w:numPr>
            </w:pPr>
            <w:r>
              <w:t>By</w:t>
            </w:r>
          </w:p>
        </w:tc>
        <w:tc>
          <w:tcPr>
            <w:tcW w:w="3192" w:type="dxa"/>
          </w:tcPr>
          <w:p w:rsidR="00764ED0" w:rsidRDefault="00764ED0" w:rsidP="00FE2DCA">
            <w:r>
              <w:t>40.Near</w:t>
            </w:r>
          </w:p>
        </w:tc>
        <w:tc>
          <w:tcPr>
            <w:tcW w:w="3192" w:type="dxa"/>
          </w:tcPr>
          <w:p w:rsidR="00764ED0" w:rsidRDefault="00764ED0" w:rsidP="00764ED0">
            <w:r>
              <w:t>60.Without</w:t>
            </w:r>
          </w:p>
        </w:tc>
      </w:tr>
    </w:tbl>
    <w:p w:rsidR="00E96263" w:rsidRDefault="00683EAE" w:rsidP="00E96263">
      <w:r>
        <w:t>The most basic use of Prepositions is to indicate position and direction.</w:t>
      </w:r>
    </w:p>
    <w:p w:rsidR="00814099" w:rsidRDefault="00814099" w:rsidP="00814099">
      <w:pPr>
        <w:pStyle w:val="ListParagraph"/>
        <w:numPr>
          <w:ilvl w:val="0"/>
          <w:numId w:val="91"/>
        </w:numPr>
      </w:pPr>
      <w:r>
        <w:t>About: When our words, thoughts or feeling</w:t>
      </w:r>
      <w:r w:rsidR="00503273">
        <w:t>s concern a particular thing . W</w:t>
      </w:r>
      <w:r>
        <w:t>e use about.</w:t>
      </w:r>
    </w:p>
    <w:p w:rsidR="00814099" w:rsidRDefault="00814099" w:rsidP="00814099">
      <w:pPr>
        <w:pStyle w:val="ListParagraph"/>
      </w:pPr>
      <w:r>
        <w:t>Ex: He is talking about his friends.</w:t>
      </w:r>
    </w:p>
    <w:p w:rsidR="00814099" w:rsidRDefault="00814099" w:rsidP="00814099">
      <w:pPr>
        <w:pStyle w:val="ListParagraph"/>
      </w:pPr>
      <w:r>
        <w:t xml:space="preserve">      She is not worried about her son.</w:t>
      </w:r>
    </w:p>
    <w:p w:rsidR="00814099" w:rsidRDefault="00814099" w:rsidP="00814099">
      <w:pPr>
        <w:pStyle w:val="ListParagraph"/>
      </w:pPr>
      <w:r>
        <w:t xml:space="preserve">      This is a nice book about meditation.</w:t>
      </w:r>
    </w:p>
    <w:p w:rsidR="00814099" w:rsidRDefault="00814099" w:rsidP="00814099">
      <w:pPr>
        <w:pStyle w:val="ListParagraph"/>
      </w:pPr>
      <w:r>
        <w:t xml:space="preserve">      We are anxious about our future.</w:t>
      </w:r>
    </w:p>
    <w:p w:rsidR="00814099" w:rsidRDefault="00814099" w:rsidP="00814099">
      <w:pPr>
        <w:pStyle w:val="ListParagraph"/>
      </w:pPr>
      <w:r>
        <w:t xml:space="preserve">      I was about to leave.</w:t>
      </w:r>
    </w:p>
    <w:p w:rsidR="00814099" w:rsidRDefault="00814099" w:rsidP="00814099">
      <w:pPr>
        <w:pStyle w:val="ListParagraph"/>
      </w:pPr>
      <w:r>
        <w:t xml:space="preserve">      He cares about his classes.</w:t>
      </w:r>
    </w:p>
    <w:p w:rsidR="00814099" w:rsidRDefault="00814099" w:rsidP="00814099">
      <w:pPr>
        <w:pStyle w:val="ListParagraph"/>
      </w:pPr>
      <w:r>
        <w:t xml:space="preserve">     </w:t>
      </w:r>
      <w:r w:rsidR="002C4712">
        <w:t xml:space="preserve"> </w:t>
      </w:r>
      <w:r>
        <w:t>I have about 30 candles in my bag.</w:t>
      </w:r>
    </w:p>
    <w:p w:rsidR="00C95123" w:rsidRDefault="00814099" w:rsidP="00814099">
      <w:pPr>
        <w:pStyle w:val="ListParagraph"/>
      </w:pPr>
      <w:r>
        <w:t xml:space="preserve">    </w:t>
      </w:r>
      <w:r w:rsidR="002C4712">
        <w:t xml:space="preserve">  </w:t>
      </w:r>
      <w:r>
        <w:t>This article is about computers.</w:t>
      </w:r>
    </w:p>
    <w:p w:rsidR="00C95123" w:rsidRDefault="00C95123" w:rsidP="00C95123">
      <w:pPr>
        <w:pStyle w:val="ListParagraph"/>
        <w:numPr>
          <w:ilvl w:val="0"/>
          <w:numId w:val="91"/>
        </w:numPr>
      </w:pPr>
      <w:r>
        <w:t>Across: It is used when someone goes from one side of a place to another</w:t>
      </w:r>
    </w:p>
    <w:p w:rsidR="00C95123" w:rsidRDefault="00C95123" w:rsidP="00C95123">
      <w:pPr>
        <w:pStyle w:val="ListParagraph"/>
      </w:pPr>
      <w:r>
        <w:t>Ex: There is a bridge across the river.</w:t>
      </w:r>
    </w:p>
    <w:p w:rsidR="00C95123" w:rsidRDefault="00C95123" w:rsidP="00C95123">
      <w:pPr>
        <w:pStyle w:val="ListParagraph"/>
      </w:pPr>
      <w:r>
        <w:lastRenderedPageBreak/>
        <w:t xml:space="preserve">     </w:t>
      </w:r>
      <w:r w:rsidR="002C4712">
        <w:t xml:space="preserve"> </w:t>
      </w:r>
      <w:r>
        <w:t>He rode across the canal bridge.</w:t>
      </w:r>
    </w:p>
    <w:p w:rsidR="00C95123" w:rsidRDefault="00C95123" w:rsidP="00C95123">
      <w:pPr>
        <w:pStyle w:val="ListParagraph"/>
      </w:pPr>
      <w:r>
        <w:t xml:space="preserve">     </w:t>
      </w:r>
      <w:r w:rsidR="002C4712">
        <w:t xml:space="preserve"> </w:t>
      </w:r>
      <w:r>
        <w:t>Police have put a barrier across the main</w:t>
      </w:r>
      <w:r w:rsidR="00A56D26">
        <w:t xml:space="preserve"> </w:t>
      </w:r>
      <w:r>
        <w:t>road.</w:t>
      </w:r>
    </w:p>
    <w:p w:rsidR="002C4712" w:rsidRDefault="002C4712" w:rsidP="00C95123">
      <w:pPr>
        <w:pStyle w:val="ListParagraph"/>
      </w:pPr>
      <w:r>
        <w:t xml:space="preserve">      We took a boat across the river.</w:t>
      </w:r>
    </w:p>
    <w:p w:rsidR="002C4712" w:rsidRDefault="00FE2DCA" w:rsidP="00C95123">
      <w:pPr>
        <w:pStyle w:val="ListParagraph"/>
      </w:pPr>
      <w:r>
        <w:t xml:space="preserve">      </w:t>
      </w:r>
      <w:r w:rsidR="002C4712">
        <w:t>I drew a line across the page.</w:t>
      </w:r>
    </w:p>
    <w:p w:rsidR="002C4712" w:rsidRDefault="002C4712" w:rsidP="00C95123">
      <w:pPr>
        <w:pStyle w:val="ListParagraph"/>
      </w:pPr>
      <w:r>
        <w:t xml:space="preserve">      A grin spread across her face.</w:t>
      </w:r>
    </w:p>
    <w:p w:rsidR="002C4712" w:rsidRDefault="002C4712" w:rsidP="00C95123">
      <w:pPr>
        <w:pStyle w:val="ListParagraph"/>
      </w:pPr>
      <w:r>
        <w:t xml:space="preserve">      Where is the nearest bridge across the river.</w:t>
      </w:r>
    </w:p>
    <w:p w:rsidR="002C4712" w:rsidRDefault="002C4712" w:rsidP="00C95123">
      <w:pPr>
        <w:pStyle w:val="ListParagraph"/>
      </w:pPr>
      <w:r>
        <w:t xml:space="preserve">      He walked across the field.</w:t>
      </w:r>
    </w:p>
    <w:p w:rsidR="002C4712" w:rsidRDefault="002C4712" w:rsidP="002C4712">
      <w:pPr>
        <w:pStyle w:val="ListParagraph"/>
        <w:numPr>
          <w:ilvl w:val="0"/>
          <w:numId w:val="91"/>
        </w:numPr>
      </w:pPr>
      <w:r>
        <w:t xml:space="preserve">Against : </w:t>
      </w:r>
      <w:r w:rsidR="008718CC">
        <w:t xml:space="preserve">1) </w:t>
      </w:r>
      <w:r>
        <w:t>It is used if one thing touches, another thing.</w:t>
      </w:r>
    </w:p>
    <w:p w:rsidR="002C4712" w:rsidRDefault="002C4712" w:rsidP="002C4712">
      <w:pPr>
        <w:pStyle w:val="ListParagraph"/>
      </w:pPr>
      <w:r>
        <w:t>Ex: I saw him leaning against the wall.</w:t>
      </w:r>
    </w:p>
    <w:p w:rsidR="002C4712" w:rsidRDefault="002C4712" w:rsidP="002C4712">
      <w:pPr>
        <w:pStyle w:val="ListParagraph"/>
      </w:pPr>
      <w:r>
        <w:t xml:space="preserve">      There is a ladder against the wall.</w:t>
      </w:r>
    </w:p>
    <w:p w:rsidR="008718CC" w:rsidRDefault="008718CC" w:rsidP="008718CC">
      <w:pPr>
        <w:pStyle w:val="ListParagraph"/>
        <w:numPr>
          <w:ilvl w:val="0"/>
          <w:numId w:val="77"/>
        </w:numPr>
      </w:pPr>
      <w:r>
        <w:t>It is used if one tries to defeat or harm someone.</w:t>
      </w:r>
    </w:p>
    <w:p w:rsidR="008718CC" w:rsidRDefault="008718CC" w:rsidP="008718CC">
      <w:pPr>
        <w:pStyle w:val="ListParagraph"/>
      </w:pPr>
      <w:r>
        <w:t>Ex: Monica Seles was injured during a match against New York.</w:t>
      </w:r>
    </w:p>
    <w:p w:rsidR="008718CC" w:rsidRDefault="008718CC" w:rsidP="008718CC">
      <w:pPr>
        <w:pStyle w:val="ListParagraph"/>
      </w:pPr>
      <w:r>
        <w:t>It is difficult to win a war against the United States of America.</w:t>
      </w:r>
    </w:p>
    <w:p w:rsidR="008718CC" w:rsidRDefault="008718CC" w:rsidP="008718CC">
      <w:pPr>
        <w:pStyle w:val="ListParagraph"/>
      </w:pPr>
      <w:r>
        <w:t>Senior members of the party have hatched a conspiracy against the CM.</w:t>
      </w:r>
    </w:p>
    <w:p w:rsidR="008718CC" w:rsidRDefault="008718CC" w:rsidP="008718CC">
      <w:pPr>
        <w:pStyle w:val="ListParagraph"/>
        <w:numPr>
          <w:ilvl w:val="0"/>
          <w:numId w:val="77"/>
        </w:numPr>
      </w:pPr>
      <w:r>
        <w:t>It is used if one thinks that something is a bad thing.</w:t>
      </w:r>
    </w:p>
    <w:p w:rsidR="008718CC" w:rsidRDefault="008718CC" w:rsidP="008718CC">
      <w:pPr>
        <w:pStyle w:val="ListParagraph"/>
      </w:pPr>
      <w:r>
        <w:t>Ex: The employees are protesting against poor working conditions.</w:t>
      </w:r>
    </w:p>
    <w:p w:rsidR="008718CC" w:rsidRDefault="008718CC" w:rsidP="008718CC">
      <w:pPr>
        <w:pStyle w:val="ListParagraph"/>
      </w:pPr>
      <w:r>
        <w:t xml:space="preserve">      Most of the members have voted against the bill.</w:t>
      </w:r>
    </w:p>
    <w:p w:rsidR="008718CC" w:rsidRDefault="00C42E44" w:rsidP="008718CC">
      <w:pPr>
        <w:pStyle w:val="ListParagraph"/>
      </w:pPr>
      <w:r>
        <w:t xml:space="preserve"> Some more examples:</w:t>
      </w:r>
    </w:p>
    <w:p w:rsidR="00C42E44" w:rsidRDefault="00C42E44" w:rsidP="00C42E44">
      <w:pPr>
        <w:pStyle w:val="ListParagraph"/>
        <w:numPr>
          <w:ilvl w:val="0"/>
          <w:numId w:val="92"/>
        </w:numPr>
      </w:pPr>
      <w:r>
        <w:t>All the children have been vaccinated against diseases such as polio.</w:t>
      </w:r>
    </w:p>
    <w:p w:rsidR="00C42E44" w:rsidRDefault="00C42E44" w:rsidP="00C42E44">
      <w:pPr>
        <w:pStyle w:val="ListParagraph"/>
        <w:numPr>
          <w:ilvl w:val="0"/>
          <w:numId w:val="92"/>
        </w:numPr>
      </w:pPr>
      <w:r>
        <w:t>The plants must be protected against frost until late spring.</w:t>
      </w:r>
    </w:p>
    <w:p w:rsidR="00C42E44" w:rsidRDefault="00C42E44" w:rsidP="00C42E44">
      <w:pPr>
        <w:pStyle w:val="ListParagraph"/>
        <w:numPr>
          <w:ilvl w:val="0"/>
          <w:numId w:val="92"/>
        </w:numPr>
      </w:pPr>
      <w:r>
        <w:t>The state has a law against cruelty to animals.</w:t>
      </w:r>
    </w:p>
    <w:p w:rsidR="00C42E44" w:rsidRDefault="00C42E44" w:rsidP="00C42E44">
      <w:pPr>
        <w:pStyle w:val="ListParagraph"/>
        <w:numPr>
          <w:ilvl w:val="0"/>
          <w:numId w:val="92"/>
        </w:numPr>
      </w:pPr>
      <w:r>
        <w:t>We left Ron’s bicycle propped against a tree.</w:t>
      </w:r>
    </w:p>
    <w:p w:rsidR="00C42E44" w:rsidRDefault="00C42E44" w:rsidP="00C42E44">
      <w:pPr>
        <w:pStyle w:val="ListParagraph"/>
        <w:numPr>
          <w:ilvl w:val="0"/>
          <w:numId w:val="92"/>
        </w:numPr>
      </w:pPr>
      <w:r>
        <w:t>I fell heavily against the book shelves.</w:t>
      </w:r>
    </w:p>
    <w:p w:rsidR="00C42E44" w:rsidRDefault="00C42E44" w:rsidP="00C42E44">
      <w:pPr>
        <w:pStyle w:val="ListParagraph"/>
        <w:numPr>
          <w:ilvl w:val="0"/>
          <w:numId w:val="92"/>
        </w:numPr>
      </w:pPr>
      <w:r>
        <w:t>England’s world cup game against Argentina</w:t>
      </w:r>
    </w:p>
    <w:p w:rsidR="00C42E44" w:rsidRDefault="006B2AF8" w:rsidP="00C42E44">
      <w:pPr>
        <w:pStyle w:val="ListParagraph"/>
        <w:numPr>
          <w:ilvl w:val="0"/>
          <w:numId w:val="92"/>
        </w:numPr>
      </w:pPr>
      <w:r>
        <w:t>The fight against drugs in our city’s schools.</w:t>
      </w:r>
    </w:p>
    <w:p w:rsidR="006B2AF8" w:rsidRDefault="006B2AF8" w:rsidP="00C42E44">
      <w:pPr>
        <w:pStyle w:val="ListParagraph"/>
        <w:numPr>
          <w:ilvl w:val="0"/>
          <w:numId w:val="92"/>
        </w:numPr>
      </w:pPr>
      <w:r>
        <w:t>We were sailing against strong easterly wind</w:t>
      </w:r>
    </w:p>
    <w:p w:rsidR="006B2AF8" w:rsidRDefault="006B2AF8" w:rsidP="00C42E44">
      <w:pPr>
        <w:pStyle w:val="ListParagraph"/>
        <w:numPr>
          <w:ilvl w:val="0"/>
          <w:numId w:val="92"/>
        </w:numPr>
      </w:pPr>
      <w:r>
        <w:t>I am against all forms of censorship.</w:t>
      </w:r>
    </w:p>
    <w:p w:rsidR="006B2AF8" w:rsidRDefault="006B2AF8" w:rsidP="00C42E44">
      <w:pPr>
        <w:pStyle w:val="ListParagraph"/>
        <w:numPr>
          <w:ilvl w:val="0"/>
          <w:numId w:val="92"/>
        </w:numPr>
      </w:pPr>
      <w:r>
        <w:t>The king’s son died i</w:t>
      </w:r>
      <w:r w:rsidR="00503273">
        <w:t>n battle, fighting against the P</w:t>
      </w:r>
      <w:r>
        <w:t>ersians.</w:t>
      </w:r>
    </w:p>
    <w:p w:rsidR="00F218F0" w:rsidRDefault="00F218F0" w:rsidP="00F218F0">
      <w:pPr>
        <w:pStyle w:val="ListParagraph"/>
        <w:ind w:left="1080"/>
      </w:pPr>
    </w:p>
    <w:p w:rsidR="00F218F0" w:rsidRDefault="00BB41D9" w:rsidP="00F218F0">
      <w:pPr>
        <w:pStyle w:val="ListParagraph"/>
        <w:ind w:left="1080"/>
      </w:pPr>
      <w:r>
        <w:t>4.</w:t>
      </w:r>
      <w:r w:rsidR="00F218F0">
        <w:t>Among: 1) Among is used if somet</w:t>
      </w:r>
      <w:r w:rsidR="00E3403B">
        <w:t>hing or someone is surrounded by a group of things or people.</w:t>
      </w:r>
    </w:p>
    <w:p w:rsidR="00E3403B" w:rsidRDefault="00E3403B" w:rsidP="00F218F0">
      <w:pPr>
        <w:pStyle w:val="ListParagraph"/>
        <w:ind w:left="1080"/>
      </w:pPr>
      <w:r>
        <w:t xml:space="preserve">Ex: </w:t>
      </w:r>
      <w:r w:rsidR="00C9312B">
        <w:t xml:space="preserve">    1)</w:t>
      </w:r>
      <w:r>
        <w:t>It is dangerous to fly helicopter among high mountains.</w:t>
      </w:r>
    </w:p>
    <w:p w:rsidR="00E3403B" w:rsidRDefault="00C9312B" w:rsidP="00C9312B">
      <w:pPr>
        <w:pStyle w:val="ListParagraph"/>
        <w:ind w:left="1080"/>
      </w:pPr>
      <w:r>
        <w:t xml:space="preserve">          2)</w:t>
      </w:r>
      <w:r w:rsidR="00E3403B">
        <w:t>I saw the sportsman who was feeling uncomfortable among so many bodyguards.</w:t>
      </w:r>
    </w:p>
    <w:p w:rsidR="00E3403B" w:rsidRDefault="00D073B3" w:rsidP="00F218F0">
      <w:pPr>
        <w:pStyle w:val="ListParagraph"/>
        <w:ind w:left="1080"/>
      </w:pPr>
      <w:r>
        <w:t xml:space="preserve">     </w:t>
      </w:r>
      <w:r w:rsidR="00C9312B">
        <w:t xml:space="preserve">     3)</w:t>
      </w:r>
      <w:r>
        <w:t xml:space="preserve"> A house, among the trees</w:t>
      </w:r>
    </w:p>
    <w:p w:rsidR="00D073B3" w:rsidRDefault="00D073B3" w:rsidP="00F218F0">
      <w:pPr>
        <w:pStyle w:val="ListParagraph"/>
        <w:ind w:left="1080"/>
      </w:pPr>
      <w:r>
        <w:t xml:space="preserve">      </w:t>
      </w:r>
      <w:r w:rsidR="00C9312B">
        <w:t xml:space="preserve">    4)</w:t>
      </w:r>
      <w:r>
        <w:t>They strolled among the crowds</w:t>
      </w:r>
    </w:p>
    <w:p w:rsidR="00D073B3" w:rsidRDefault="00D073B3" w:rsidP="00F218F0">
      <w:pPr>
        <w:pStyle w:val="ListParagraph"/>
        <w:ind w:left="1080"/>
      </w:pPr>
      <w:r>
        <w:t xml:space="preserve">     </w:t>
      </w:r>
      <w:r w:rsidR="00C9312B">
        <w:t xml:space="preserve">     5)</w:t>
      </w:r>
      <w:r>
        <w:t>I found the letter amongst his papers</w:t>
      </w:r>
    </w:p>
    <w:p w:rsidR="00D073B3" w:rsidRDefault="00D073B3" w:rsidP="00F218F0">
      <w:pPr>
        <w:pStyle w:val="ListParagraph"/>
        <w:ind w:left="1080"/>
      </w:pPr>
      <w:r>
        <w:t xml:space="preserve">     </w:t>
      </w:r>
      <w:r w:rsidR="00C9312B">
        <w:t xml:space="preserve">     6)</w:t>
      </w:r>
      <w:r>
        <w:t>It’s ok, you’re among friends now.</w:t>
      </w:r>
    </w:p>
    <w:p w:rsidR="00D073B3" w:rsidRDefault="00D073B3" w:rsidP="00D073B3">
      <w:pPr>
        <w:pStyle w:val="ListParagraph"/>
        <w:ind w:left="1080"/>
      </w:pPr>
      <w:r>
        <w:t xml:space="preserve">   2)if something is shared among number of people, some of it is given to all of them.</w:t>
      </w:r>
    </w:p>
    <w:p w:rsidR="00D073B3" w:rsidRDefault="00D073B3" w:rsidP="00D073B3">
      <w:pPr>
        <w:pStyle w:val="ListParagraph"/>
        <w:ind w:left="1080"/>
      </w:pPr>
      <w:r>
        <w:t xml:space="preserve">    Ex: </w:t>
      </w:r>
      <w:r w:rsidR="00C9312B">
        <w:t>1)</w:t>
      </w:r>
      <w:r>
        <w:t>The profit has to be divided among all the members.</w:t>
      </w:r>
    </w:p>
    <w:p w:rsidR="00D073B3" w:rsidRDefault="00D073B3" w:rsidP="00D073B3">
      <w:pPr>
        <w:pStyle w:val="ListParagraph"/>
        <w:ind w:left="1080"/>
      </w:pPr>
      <w:r>
        <w:t xml:space="preserve">          </w:t>
      </w:r>
      <w:r w:rsidR="00C9312B">
        <w:t>2)</w:t>
      </w:r>
      <w:r>
        <w:t>They are distributing the gift among themselves.</w:t>
      </w:r>
    </w:p>
    <w:p w:rsidR="00B45A0E" w:rsidRDefault="00D073B3" w:rsidP="00D073B3">
      <w:pPr>
        <w:pStyle w:val="ListParagraph"/>
        <w:ind w:left="1080"/>
      </w:pPr>
      <w:r>
        <w:t xml:space="preserve">          </w:t>
      </w:r>
      <w:r w:rsidR="00C9312B">
        <w:t>3)</w:t>
      </w:r>
      <w:proofErr w:type="spellStart"/>
      <w:r w:rsidR="00C9312B">
        <w:t>Mr.</w:t>
      </w:r>
      <w:r>
        <w:t>Chauhan</w:t>
      </w:r>
      <w:proofErr w:type="spellEnd"/>
      <w:r>
        <w:t xml:space="preserve"> has divided his property among his four daughters.</w:t>
      </w:r>
    </w:p>
    <w:p w:rsidR="00B45A0E" w:rsidRDefault="00B45A0E" w:rsidP="00D073B3">
      <w:pPr>
        <w:pStyle w:val="ListParagraph"/>
        <w:ind w:left="1080"/>
      </w:pPr>
      <w:r>
        <w:t>3) Among is used if people talk, fight, agree or enjoy together without involving anyone else.</w:t>
      </w:r>
    </w:p>
    <w:p w:rsidR="00B45A0E" w:rsidRDefault="00B45A0E" w:rsidP="00D073B3">
      <w:pPr>
        <w:pStyle w:val="ListParagraph"/>
        <w:ind w:left="1080"/>
      </w:pPr>
      <w:r>
        <w:lastRenderedPageBreak/>
        <w:t xml:space="preserve">Ex: </w:t>
      </w:r>
      <w:r w:rsidR="00C9312B">
        <w:t>1)</w:t>
      </w:r>
      <w:r>
        <w:t>Students are enjoying among themselves.</w:t>
      </w:r>
    </w:p>
    <w:p w:rsidR="00B45A0E" w:rsidRDefault="00B45A0E" w:rsidP="00D073B3">
      <w:pPr>
        <w:pStyle w:val="ListParagraph"/>
        <w:ind w:left="1080"/>
      </w:pPr>
      <w:r>
        <w:t xml:space="preserve">      </w:t>
      </w:r>
      <w:r w:rsidR="00C9312B">
        <w:t>2)</w:t>
      </w:r>
      <w:r>
        <w:t>The shareholders are quarrelling among themselves.</w:t>
      </w:r>
    </w:p>
    <w:p w:rsidR="00F27A7B" w:rsidRDefault="00F27A7B" w:rsidP="00D073B3">
      <w:pPr>
        <w:pStyle w:val="ListParagraph"/>
        <w:ind w:left="1080"/>
      </w:pPr>
      <w:r>
        <w:t xml:space="preserve">   Some more examples</w:t>
      </w:r>
    </w:p>
    <w:p w:rsidR="00F27A7B" w:rsidRDefault="00F27A7B" w:rsidP="00F27A7B">
      <w:pPr>
        <w:pStyle w:val="ListParagraph"/>
        <w:numPr>
          <w:ilvl w:val="0"/>
          <w:numId w:val="93"/>
        </w:numPr>
      </w:pPr>
      <w:r>
        <w:t>This attitude is common among teenagers.</w:t>
      </w:r>
    </w:p>
    <w:p w:rsidR="00F27A7B" w:rsidRDefault="00F27A7B" w:rsidP="00F27A7B">
      <w:pPr>
        <w:pStyle w:val="ListParagraph"/>
        <w:numPr>
          <w:ilvl w:val="0"/>
          <w:numId w:val="93"/>
        </w:numPr>
      </w:pPr>
      <w:r>
        <w:t>They strolled among the crowds.</w:t>
      </w:r>
    </w:p>
    <w:p w:rsidR="00F27A7B" w:rsidRDefault="00F27A7B" w:rsidP="00F27A7B">
      <w:pPr>
        <w:pStyle w:val="ListParagraph"/>
        <w:numPr>
          <w:ilvl w:val="0"/>
          <w:numId w:val="93"/>
        </w:numPr>
      </w:pPr>
      <w:r>
        <w:t>It</w:t>
      </w:r>
      <w:r w:rsidR="00C9312B">
        <w:t>’</w:t>
      </w:r>
      <w:r>
        <w:t xml:space="preserve">s ok </w:t>
      </w:r>
      <w:r w:rsidR="00C9312B">
        <w:t xml:space="preserve">if </w:t>
      </w:r>
      <w:r>
        <w:t xml:space="preserve">you are </w:t>
      </w:r>
      <w:r w:rsidR="00C9312B">
        <w:t xml:space="preserve">with among </w:t>
      </w:r>
      <w:r>
        <w:t>amazing friends now.</w:t>
      </w:r>
    </w:p>
    <w:p w:rsidR="00F27A7B" w:rsidRDefault="00F27A7B" w:rsidP="00F27A7B">
      <w:pPr>
        <w:pStyle w:val="ListParagraph"/>
        <w:numPr>
          <w:ilvl w:val="0"/>
          <w:numId w:val="93"/>
        </w:numPr>
      </w:pPr>
      <w:r>
        <w:t xml:space="preserve">He was among the last to leave </w:t>
      </w:r>
    </w:p>
    <w:p w:rsidR="00F27A7B" w:rsidRDefault="00F27A7B" w:rsidP="00F27A7B">
      <w:pPr>
        <w:pStyle w:val="ListParagraph"/>
        <w:numPr>
          <w:ilvl w:val="0"/>
          <w:numId w:val="93"/>
        </w:numPr>
      </w:pPr>
      <w:r>
        <w:t>Discuss it among yourselves first.</w:t>
      </w:r>
    </w:p>
    <w:p w:rsidR="00F27A7B" w:rsidRDefault="00BB41D9" w:rsidP="00585472">
      <w:pPr>
        <w:pStyle w:val="ListParagraph"/>
        <w:ind w:left="1490"/>
      </w:pPr>
      <w:r>
        <w:t>5.</w:t>
      </w:r>
      <w:r w:rsidR="00585472">
        <w:t>At:</w:t>
      </w:r>
    </w:p>
    <w:p w:rsidR="00585472" w:rsidRDefault="00585472" w:rsidP="00585472">
      <w:pPr>
        <w:pStyle w:val="ListParagraph"/>
        <w:numPr>
          <w:ilvl w:val="0"/>
          <w:numId w:val="94"/>
        </w:numPr>
      </w:pPr>
      <w:r>
        <w:t>It is used to indicate a general location. It is not as specific as in.</w:t>
      </w:r>
    </w:p>
    <w:p w:rsidR="00585472" w:rsidRDefault="00585472" w:rsidP="00585472">
      <w:pPr>
        <w:pStyle w:val="ListParagraph"/>
        <w:ind w:left="1850"/>
      </w:pPr>
      <w:r>
        <w:t xml:space="preserve">Ex: </w:t>
      </w:r>
      <w:r w:rsidR="00C9312B">
        <w:t>1)</w:t>
      </w:r>
      <w:r>
        <w:t>she is at the bank.</w:t>
      </w:r>
    </w:p>
    <w:p w:rsidR="00585472" w:rsidRDefault="00585472" w:rsidP="00585472">
      <w:pPr>
        <w:pStyle w:val="ListParagraph"/>
        <w:ind w:left="1850"/>
      </w:pPr>
      <w:r>
        <w:t xml:space="preserve">      </w:t>
      </w:r>
      <w:r w:rsidR="00C9312B">
        <w:t>2)</w:t>
      </w:r>
      <w:proofErr w:type="spellStart"/>
      <w:r>
        <w:t>Sita</w:t>
      </w:r>
      <w:proofErr w:type="spellEnd"/>
      <w:r>
        <w:t xml:space="preserve"> should be at school.</w:t>
      </w:r>
    </w:p>
    <w:p w:rsidR="003E4D79" w:rsidRDefault="003E4D79" w:rsidP="00585472">
      <w:pPr>
        <w:pStyle w:val="ListParagraph"/>
        <w:ind w:left="1850"/>
      </w:pPr>
      <w:r>
        <w:t xml:space="preserve">      </w:t>
      </w:r>
      <w:r w:rsidR="00C9312B">
        <w:t>3)</w:t>
      </w:r>
      <w:r>
        <w:t>There is a party at the club house.</w:t>
      </w:r>
    </w:p>
    <w:p w:rsidR="003E4D79" w:rsidRDefault="003E4D79" w:rsidP="00585472">
      <w:pPr>
        <w:pStyle w:val="ListParagraph"/>
        <w:ind w:left="1850"/>
      </w:pPr>
      <w:r>
        <w:t xml:space="preserve">      </w:t>
      </w:r>
      <w:r w:rsidR="00C9312B">
        <w:t>4)</w:t>
      </w:r>
      <w:r>
        <w:t>There were hundreds of people at the park.</w:t>
      </w:r>
    </w:p>
    <w:p w:rsidR="003E4D79" w:rsidRDefault="003E4D79" w:rsidP="00585472">
      <w:pPr>
        <w:pStyle w:val="ListParagraph"/>
        <w:ind w:left="1850"/>
      </w:pPr>
      <w:r>
        <w:t xml:space="preserve">      </w:t>
      </w:r>
      <w:r w:rsidR="00C9312B">
        <w:t>5)</w:t>
      </w:r>
      <w:r>
        <w:t xml:space="preserve">We saw a baseball game at the stadium. </w:t>
      </w:r>
    </w:p>
    <w:p w:rsidR="00585472" w:rsidRDefault="00585472" w:rsidP="00585472">
      <w:pPr>
        <w:pStyle w:val="ListParagraph"/>
        <w:numPr>
          <w:ilvl w:val="0"/>
          <w:numId w:val="94"/>
        </w:numPr>
      </w:pPr>
      <w:r>
        <w:t>At indicates an exact point of time. It is used chiefly for hours of the day and holiday periods.</w:t>
      </w:r>
    </w:p>
    <w:p w:rsidR="00585472" w:rsidRDefault="00585472" w:rsidP="00585472">
      <w:pPr>
        <w:pStyle w:val="ListParagraph"/>
        <w:ind w:left="1850"/>
      </w:pPr>
      <w:r>
        <w:t xml:space="preserve">Ex: </w:t>
      </w:r>
      <w:r w:rsidR="00C9312B">
        <w:t>1)</w:t>
      </w:r>
      <w:r>
        <w:t>The last train leaves at 11:30P.M</w:t>
      </w:r>
    </w:p>
    <w:p w:rsidR="00585472" w:rsidRDefault="00585472" w:rsidP="00585472">
      <w:pPr>
        <w:pStyle w:val="ListParagraph"/>
        <w:ind w:left="1850"/>
      </w:pPr>
      <w:r>
        <w:t xml:space="preserve">     </w:t>
      </w:r>
      <w:r w:rsidR="00C9312B">
        <w:t>2)</w:t>
      </w:r>
      <w:r>
        <w:t>She went back to her daughter at weekend.</w:t>
      </w:r>
    </w:p>
    <w:p w:rsidR="00585472" w:rsidRDefault="003E4D79" w:rsidP="00585472">
      <w:pPr>
        <w:pStyle w:val="ListParagraph"/>
        <w:ind w:left="1850"/>
      </w:pPr>
      <w:r>
        <w:t xml:space="preserve">     </w:t>
      </w:r>
      <w:r w:rsidR="00C9312B">
        <w:t>3)</w:t>
      </w:r>
      <w:r w:rsidR="00585472">
        <w:t>Grand Mother tells us stories at bedtime.</w:t>
      </w:r>
    </w:p>
    <w:p w:rsidR="00585472" w:rsidRDefault="003E4D79" w:rsidP="00585472">
      <w:pPr>
        <w:pStyle w:val="ListParagraph"/>
        <w:ind w:left="1850"/>
      </w:pPr>
      <w:r>
        <w:t xml:space="preserve">     </w:t>
      </w:r>
      <w:r w:rsidR="00C9312B">
        <w:t>4)</w:t>
      </w:r>
      <w:r w:rsidR="00585472">
        <w:t>He decided to retire at 55.</w:t>
      </w:r>
    </w:p>
    <w:p w:rsidR="003E4D79" w:rsidRDefault="003E4D79" w:rsidP="00585472">
      <w:pPr>
        <w:pStyle w:val="ListParagraph"/>
        <w:ind w:left="1850"/>
      </w:pPr>
    </w:p>
    <w:p w:rsidR="00410AFF" w:rsidRDefault="00410AFF" w:rsidP="00585472">
      <w:pPr>
        <w:pStyle w:val="ListParagraph"/>
        <w:ind w:left="1850"/>
      </w:pPr>
      <w:r>
        <w:t xml:space="preserve">       </w:t>
      </w:r>
      <w:r w:rsidR="00C9312B">
        <w:t>5)</w:t>
      </w:r>
      <w:r>
        <w:t>I have meeting at 9 a.m.</w:t>
      </w:r>
    </w:p>
    <w:p w:rsidR="00410AFF" w:rsidRDefault="00410AFF" w:rsidP="00585472">
      <w:pPr>
        <w:pStyle w:val="ListParagraph"/>
        <w:ind w:left="1850"/>
      </w:pPr>
      <w:r>
        <w:t xml:space="preserve">    </w:t>
      </w:r>
      <w:r w:rsidR="00C9312B">
        <w:t xml:space="preserve">   6)</w:t>
      </w:r>
      <w:r>
        <w:t>The shop closes at midnight.</w:t>
      </w:r>
    </w:p>
    <w:p w:rsidR="00410AFF" w:rsidRDefault="00410AFF" w:rsidP="00585472">
      <w:pPr>
        <w:pStyle w:val="ListParagraph"/>
        <w:ind w:left="1850"/>
      </w:pPr>
      <w:r>
        <w:t xml:space="preserve">    </w:t>
      </w:r>
      <w:r w:rsidR="00C9312B">
        <w:t xml:space="preserve">    7)</w:t>
      </w:r>
      <w:r>
        <w:t>Jane went home at lunch time.</w:t>
      </w:r>
    </w:p>
    <w:p w:rsidR="00585472" w:rsidRDefault="00585472" w:rsidP="00585472">
      <w:pPr>
        <w:pStyle w:val="ListParagraph"/>
        <w:numPr>
          <w:ilvl w:val="0"/>
          <w:numId w:val="94"/>
        </w:numPr>
      </w:pPr>
      <w:r>
        <w:t>When someone is reacting to something at is used.</w:t>
      </w:r>
    </w:p>
    <w:p w:rsidR="00585472" w:rsidRDefault="00585472" w:rsidP="00585472">
      <w:pPr>
        <w:pStyle w:val="ListParagraph"/>
        <w:ind w:left="1850"/>
      </w:pPr>
      <w:r>
        <w:t xml:space="preserve">Ex: </w:t>
      </w:r>
      <w:r w:rsidR="00C9312B">
        <w:t>1)</w:t>
      </w:r>
      <w:r>
        <w:t>Intermediate students are annoyed at being disturbed.</w:t>
      </w:r>
    </w:p>
    <w:p w:rsidR="00585472" w:rsidRDefault="00585472" w:rsidP="00585472">
      <w:pPr>
        <w:pStyle w:val="ListParagraph"/>
        <w:ind w:left="1850"/>
      </w:pPr>
      <w:r>
        <w:t xml:space="preserve">      </w:t>
      </w:r>
      <w:r w:rsidR="00C9312B">
        <w:t>2)</w:t>
      </w:r>
      <w:r>
        <w:t>The reporters</w:t>
      </w:r>
      <w:r w:rsidR="00DD3A6E">
        <w:t xml:space="preserve"> were bewildered at the sudden changes.</w:t>
      </w:r>
    </w:p>
    <w:p w:rsidR="00DD3A6E" w:rsidRDefault="00C9312B" w:rsidP="00585472">
      <w:pPr>
        <w:pStyle w:val="ListParagraph"/>
        <w:ind w:left="1850"/>
      </w:pPr>
      <w:r>
        <w:t xml:space="preserve">       3)</w:t>
      </w:r>
      <w:r w:rsidR="00DD3A6E">
        <w:t>The chief guest expressed delight at the performance.</w:t>
      </w:r>
    </w:p>
    <w:p w:rsidR="003E4D79" w:rsidRDefault="00C9312B" w:rsidP="00585472">
      <w:pPr>
        <w:pStyle w:val="ListParagraph"/>
        <w:ind w:left="1850"/>
      </w:pPr>
      <w:r>
        <w:t xml:space="preserve">       4)</w:t>
      </w:r>
      <w:r w:rsidR="003E4D79">
        <w:t>He laughed at my acting.</w:t>
      </w:r>
    </w:p>
    <w:p w:rsidR="00DD3A6E" w:rsidRDefault="00C9312B" w:rsidP="00585472">
      <w:pPr>
        <w:pStyle w:val="ListParagraph"/>
        <w:ind w:left="1850"/>
      </w:pPr>
      <w:r>
        <w:t xml:space="preserve">       5)</w:t>
      </w:r>
      <w:r w:rsidR="003E4D79">
        <w:t xml:space="preserve">Please email me at </w:t>
      </w:r>
      <w:hyperlink r:id="rId11" w:history="1">
        <w:r w:rsidR="003E4D79" w:rsidRPr="00C1729C">
          <w:rPr>
            <w:rStyle w:val="Hyperlink"/>
          </w:rPr>
          <w:t>abcdefg@gmail.com</w:t>
        </w:r>
      </w:hyperlink>
    </w:p>
    <w:p w:rsidR="003E4D79" w:rsidRDefault="00C9312B" w:rsidP="00585472">
      <w:pPr>
        <w:pStyle w:val="ListParagraph"/>
        <w:ind w:left="1850"/>
      </w:pPr>
      <w:r>
        <w:t xml:space="preserve">       6)</w:t>
      </w:r>
      <w:r w:rsidR="003E4D79">
        <w:t>I am good at drawing a portrait.</w:t>
      </w:r>
    </w:p>
    <w:p w:rsidR="00585472" w:rsidRDefault="00585472" w:rsidP="00585472">
      <w:pPr>
        <w:pStyle w:val="ListParagraph"/>
        <w:ind w:left="1850"/>
      </w:pPr>
    </w:p>
    <w:p w:rsidR="00585472" w:rsidRDefault="00BB41D9" w:rsidP="00585472">
      <w:pPr>
        <w:pStyle w:val="ListParagraph"/>
        <w:ind w:left="1850"/>
      </w:pPr>
      <w:r>
        <w:t>6.</w:t>
      </w:r>
      <w:r w:rsidR="003E4D79">
        <w:t>Before: 1)</w:t>
      </w:r>
      <w:r w:rsidR="009E557C">
        <w:t xml:space="preserve"> </w:t>
      </w:r>
      <w:r w:rsidR="003E4D79">
        <w:t xml:space="preserve">we use </w:t>
      </w:r>
      <w:r w:rsidR="009E557C">
        <w:t>‘</w:t>
      </w:r>
      <w:r w:rsidR="003E4D79">
        <w:t>before</w:t>
      </w:r>
      <w:r w:rsidR="009E557C">
        <w:t>’</w:t>
      </w:r>
      <w:r w:rsidR="003E4D79">
        <w:t xml:space="preserve"> if something happens earlier than a time or event.</w:t>
      </w:r>
    </w:p>
    <w:p w:rsidR="003E4D79" w:rsidRDefault="003E4D79" w:rsidP="00585472">
      <w:pPr>
        <w:pStyle w:val="ListParagraph"/>
        <w:ind w:left="1850"/>
      </w:pPr>
      <w:r>
        <w:t xml:space="preserve">              Ex: </w:t>
      </w:r>
      <w:r w:rsidR="00C9312B">
        <w:t>1)</w:t>
      </w:r>
      <w:r>
        <w:t>He brushes his teeth before going to bed.</w:t>
      </w:r>
    </w:p>
    <w:p w:rsidR="003E4D79" w:rsidRDefault="003E4D79" w:rsidP="00585472">
      <w:pPr>
        <w:pStyle w:val="ListParagraph"/>
        <w:ind w:left="1850"/>
      </w:pPr>
      <w:r>
        <w:t xml:space="preserve">                     </w:t>
      </w:r>
      <w:r w:rsidR="00C9312B">
        <w:t>2)</w:t>
      </w:r>
      <w:r>
        <w:t>Let us not declare the result before the vacation.</w:t>
      </w:r>
    </w:p>
    <w:p w:rsidR="00F63CCE" w:rsidRDefault="00F63CCE" w:rsidP="00585472">
      <w:pPr>
        <w:pStyle w:val="ListParagraph"/>
        <w:ind w:left="1850"/>
      </w:pPr>
      <w:r>
        <w:t xml:space="preserve">                      </w:t>
      </w:r>
      <w:r w:rsidR="00C9312B">
        <w:t>3)</w:t>
      </w:r>
      <w:r>
        <w:t>The tailor has not given me my dress before Diwali.</w:t>
      </w:r>
    </w:p>
    <w:p w:rsidR="00F63CCE" w:rsidRDefault="00F63CCE" w:rsidP="00585472">
      <w:pPr>
        <w:pStyle w:val="ListParagraph"/>
        <w:ind w:left="1850"/>
      </w:pPr>
      <w:r>
        <w:t xml:space="preserve">                      </w:t>
      </w:r>
      <w:r w:rsidR="00C9312B">
        <w:t>4)</w:t>
      </w:r>
      <w:r>
        <w:t>Most of the students came before 10 a.m.</w:t>
      </w:r>
    </w:p>
    <w:p w:rsidR="00F63CCE" w:rsidRDefault="00401253" w:rsidP="00401253">
      <w:pPr>
        <w:pStyle w:val="ListParagraph"/>
        <w:ind w:left="1080"/>
      </w:pPr>
      <w:r>
        <w:t xml:space="preserve">                                  2)</w:t>
      </w:r>
      <w:r w:rsidR="008F0942">
        <w:t xml:space="preserve"> </w:t>
      </w:r>
      <w:r>
        <w:t>If a person or thing is in front of something, before is used.</w:t>
      </w:r>
    </w:p>
    <w:p w:rsidR="00401253" w:rsidRDefault="00401253" w:rsidP="00401253">
      <w:pPr>
        <w:pStyle w:val="ListParagraph"/>
        <w:ind w:left="1080"/>
      </w:pPr>
      <w:r>
        <w:t xml:space="preserve">                                 Ex: </w:t>
      </w:r>
      <w:r w:rsidR="00C9312B">
        <w:t>1)</w:t>
      </w:r>
      <w:r>
        <w:t>He doesn’t bow before anyone.</w:t>
      </w:r>
    </w:p>
    <w:p w:rsidR="00401253" w:rsidRDefault="00401253" w:rsidP="00401253">
      <w:pPr>
        <w:pStyle w:val="ListParagraph"/>
        <w:ind w:left="1080"/>
      </w:pPr>
      <w:r>
        <w:t xml:space="preserve">                                        </w:t>
      </w:r>
      <w:r w:rsidR="00C9312B">
        <w:t>2)</w:t>
      </w:r>
      <w:r>
        <w:t>Devotees sat before the god.</w:t>
      </w:r>
    </w:p>
    <w:p w:rsidR="009E557C" w:rsidRDefault="009E557C" w:rsidP="00401253">
      <w:pPr>
        <w:pStyle w:val="ListParagraph"/>
        <w:ind w:left="1080"/>
      </w:pPr>
      <w:r>
        <w:tab/>
      </w:r>
      <w:r>
        <w:tab/>
      </w:r>
      <w:r>
        <w:tab/>
      </w:r>
      <w:r w:rsidR="00C9312B">
        <w:t xml:space="preserve">    3)</w:t>
      </w:r>
      <w:r>
        <w:t>Some more examples</w:t>
      </w:r>
    </w:p>
    <w:p w:rsidR="009E557C" w:rsidRDefault="009E557C" w:rsidP="00401253">
      <w:pPr>
        <w:pStyle w:val="ListParagraph"/>
        <w:ind w:left="1080"/>
      </w:pPr>
      <w:r>
        <w:lastRenderedPageBreak/>
        <w:t xml:space="preserve">   </w:t>
      </w:r>
      <w:r>
        <w:tab/>
      </w:r>
      <w:r>
        <w:tab/>
        <w:t xml:space="preserve">                 </w:t>
      </w:r>
      <w:r w:rsidR="00C9312B">
        <w:t>4)</w:t>
      </w:r>
      <w:r>
        <w:t>I need to have the letter before Friday.</w:t>
      </w:r>
    </w:p>
    <w:p w:rsidR="009E557C" w:rsidRDefault="009E557C" w:rsidP="00401253">
      <w:pPr>
        <w:pStyle w:val="ListParagraph"/>
        <w:ind w:left="1080"/>
      </w:pPr>
      <w:r>
        <w:t xml:space="preserve">   </w:t>
      </w:r>
      <w:r>
        <w:tab/>
      </w:r>
      <w:r>
        <w:tab/>
      </w:r>
      <w:r>
        <w:tab/>
        <w:t xml:space="preserve">   </w:t>
      </w:r>
      <w:r w:rsidR="00C9312B">
        <w:t>5)</w:t>
      </w:r>
      <w:r>
        <w:t>I will be there before dinner.</w:t>
      </w:r>
    </w:p>
    <w:p w:rsidR="009E557C" w:rsidRDefault="009E557C" w:rsidP="00401253">
      <w:pPr>
        <w:pStyle w:val="ListParagraph"/>
        <w:ind w:left="1080"/>
      </w:pPr>
      <w:r>
        <w:tab/>
      </w:r>
      <w:r>
        <w:tab/>
      </w:r>
      <w:r>
        <w:tab/>
        <w:t xml:space="preserve">   </w:t>
      </w:r>
      <w:r w:rsidR="00ED032A">
        <w:t xml:space="preserve"> </w:t>
      </w:r>
      <w:r w:rsidR="00C9312B">
        <w:t>6)</w:t>
      </w:r>
      <w:r>
        <w:t>I introduced tom to don last night. They had n ’t met before.</w:t>
      </w:r>
    </w:p>
    <w:p w:rsidR="009E557C" w:rsidRDefault="009E557C" w:rsidP="00401253">
      <w:pPr>
        <w:pStyle w:val="ListParagraph"/>
        <w:ind w:left="1080"/>
      </w:pPr>
      <w:r>
        <w:tab/>
      </w:r>
      <w:r>
        <w:tab/>
      </w:r>
      <w:r>
        <w:tab/>
        <w:t xml:space="preserve">   </w:t>
      </w:r>
      <w:r w:rsidR="00ED032A">
        <w:t xml:space="preserve"> </w:t>
      </w:r>
      <w:r w:rsidR="00C9312B">
        <w:t>7)</w:t>
      </w:r>
      <w:r>
        <w:t>Before I go to work, I jog for at least one hour.</w:t>
      </w:r>
    </w:p>
    <w:p w:rsidR="009E557C" w:rsidRDefault="009E557C" w:rsidP="00401253">
      <w:pPr>
        <w:pStyle w:val="ListParagraph"/>
        <w:ind w:left="1080"/>
      </w:pPr>
      <w:r>
        <w:t xml:space="preserve">        </w:t>
      </w:r>
      <w:r>
        <w:tab/>
      </w:r>
      <w:r>
        <w:tab/>
        <w:t xml:space="preserve">  </w:t>
      </w:r>
      <w:r w:rsidR="00ED032A">
        <w:t xml:space="preserve">  </w:t>
      </w:r>
      <w:r w:rsidR="00C9312B">
        <w:t>8)</w:t>
      </w:r>
      <w:r w:rsidR="00ED032A">
        <w:t>We should stop shopping now before we spend all our money.</w:t>
      </w:r>
    </w:p>
    <w:p w:rsidR="00ED032A" w:rsidRDefault="00ED032A" w:rsidP="00401253">
      <w:pPr>
        <w:pStyle w:val="ListParagraph"/>
        <w:ind w:left="1080"/>
      </w:pPr>
      <w:r>
        <w:tab/>
      </w:r>
      <w:r>
        <w:tab/>
      </w:r>
      <w:r>
        <w:tab/>
        <w:t xml:space="preserve">    </w:t>
      </w:r>
      <w:r w:rsidR="00C9312B">
        <w:t>9)</w:t>
      </w:r>
      <w:r>
        <w:t>Before I had a chance to thank him, he’d gone.</w:t>
      </w:r>
    </w:p>
    <w:p w:rsidR="00ED032A" w:rsidRDefault="00ED032A" w:rsidP="00401253">
      <w:pPr>
        <w:pStyle w:val="ListParagraph"/>
        <w:ind w:left="1080"/>
      </w:pPr>
      <w:r>
        <w:t xml:space="preserve"> </w:t>
      </w:r>
      <w:r>
        <w:tab/>
      </w:r>
      <w:r>
        <w:tab/>
      </w:r>
      <w:r>
        <w:tab/>
        <w:t xml:space="preserve">    </w:t>
      </w:r>
      <w:r w:rsidR="00C9312B">
        <w:t>10)</w:t>
      </w:r>
      <w:r>
        <w:t>You are interrupting her before she has even spoken.</w:t>
      </w:r>
    </w:p>
    <w:p w:rsidR="00ED032A" w:rsidRDefault="00ED032A" w:rsidP="00401253">
      <w:pPr>
        <w:pStyle w:val="ListParagraph"/>
        <w:ind w:left="1080"/>
      </w:pPr>
      <w:r>
        <w:tab/>
      </w:r>
      <w:r>
        <w:tab/>
      </w:r>
      <w:r>
        <w:tab/>
        <w:t xml:space="preserve">    </w:t>
      </w:r>
      <w:r w:rsidR="00C9312B">
        <w:t>11)</w:t>
      </w:r>
      <w:r>
        <w:t>We got home just before it rained.</w:t>
      </w:r>
    </w:p>
    <w:p w:rsidR="00C97812" w:rsidRDefault="00C97812" w:rsidP="00401253">
      <w:pPr>
        <w:pStyle w:val="ListParagraph"/>
        <w:ind w:left="1080"/>
      </w:pPr>
    </w:p>
    <w:p w:rsidR="00C97812" w:rsidRDefault="00C97812" w:rsidP="00401253">
      <w:pPr>
        <w:pStyle w:val="ListParagraph"/>
        <w:ind w:left="1080"/>
      </w:pPr>
      <w:r>
        <w:t xml:space="preserve">                                </w:t>
      </w:r>
      <w:r w:rsidR="00BB41D9">
        <w:t>7.</w:t>
      </w:r>
      <w:r>
        <w:t xml:space="preserve"> Behind: 1) The preposition ‘behind’ is used to indicate something which is on the other side of a thing or person or near the back of a person or thing.</w:t>
      </w:r>
    </w:p>
    <w:p w:rsidR="00C97812" w:rsidRDefault="00C97812" w:rsidP="00401253">
      <w:pPr>
        <w:pStyle w:val="ListParagraph"/>
        <w:ind w:left="1080"/>
      </w:pPr>
      <w:r>
        <w:t>Ex:</w:t>
      </w:r>
      <w:r w:rsidR="00C9312B">
        <w:t>1)</w:t>
      </w:r>
      <w:r>
        <w:t xml:space="preserve"> There is a crèche behind the school.</w:t>
      </w:r>
    </w:p>
    <w:p w:rsidR="00C97812" w:rsidRDefault="00C9312B" w:rsidP="00C9312B">
      <w:pPr>
        <w:pStyle w:val="ListParagraph"/>
        <w:ind w:left="1080"/>
      </w:pPr>
      <w:r>
        <w:t xml:space="preserve">        2)</w:t>
      </w:r>
      <w:r w:rsidR="00C97812">
        <w:t>Behind the television there are some video cassettes.</w:t>
      </w:r>
    </w:p>
    <w:p w:rsidR="00C97812" w:rsidRDefault="00C97812" w:rsidP="00401253">
      <w:pPr>
        <w:pStyle w:val="ListParagraph"/>
        <w:ind w:left="1080"/>
      </w:pPr>
      <w:r>
        <w:t xml:space="preserve">      </w:t>
      </w:r>
      <w:r w:rsidR="00C9312B">
        <w:t>3)</w:t>
      </w:r>
      <w:r>
        <w:t>There is a pond behind the mountains.</w:t>
      </w:r>
    </w:p>
    <w:p w:rsidR="001065DD" w:rsidRDefault="00AA4B1F" w:rsidP="00AA4B1F">
      <w:pPr>
        <w:pStyle w:val="ListParagraph"/>
        <w:ind w:left="1080"/>
      </w:pPr>
      <w:r>
        <w:t>2)</w:t>
      </w:r>
      <w:r w:rsidR="001065DD">
        <w:t>It is also used to mention a person or thing that is responsible for something.</w:t>
      </w:r>
    </w:p>
    <w:p w:rsidR="001065DD" w:rsidRDefault="001065DD" w:rsidP="001065DD">
      <w:pPr>
        <w:ind w:left="720"/>
      </w:pPr>
      <w:r>
        <w:t xml:space="preserve">Ex: </w:t>
      </w:r>
      <w:r w:rsidR="00C9312B">
        <w:t>1)</w:t>
      </w:r>
      <w:r>
        <w:t>Some antisocial elements are behind the blast.</w:t>
      </w:r>
    </w:p>
    <w:p w:rsidR="001065DD" w:rsidRDefault="001065DD" w:rsidP="001065DD">
      <w:pPr>
        <w:ind w:left="720"/>
      </w:pPr>
      <w:r>
        <w:t xml:space="preserve">    </w:t>
      </w:r>
      <w:r w:rsidR="00C9312B">
        <w:t>2)</w:t>
      </w:r>
      <w:r>
        <w:t>The principal tried to explain the reason behind the cancellation of exam.</w:t>
      </w:r>
    </w:p>
    <w:p w:rsidR="001065DD" w:rsidRDefault="001065DD" w:rsidP="001065DD">
      <w:pPr>
        <w:ind w:left="720"/>
      </w:pPr>
      <w:r>
        <w:t xml:space="preserve">  </w:t>
      </w:r>
      <w:r w:rsidR="00C9312B">
        <w:t xml:space="preserve">   3)</w:t>
      </w:r>
      <w:r>
        <w:t>According to CBI officials, a prominent politician is behind the securities scam.</w:t>
      </w:r>
    </w:p>
    <w:p w:rsidR="0013608E" w:rsidRDefault="0013608E" w:rsidP="001065DD">
      <w:pPr>
        <w:ind w:left="720"/>
      </w:pPr>
      <w:r>
        <w:t>Some more Examples:</w:t>
      </w:r>
    </w:p>
    <w:p w:rsidR="0013608E" w:rsidRDefault="0013608E" w:rsidP="00D3696A">
      <w:pPr>
        <w:pStyle w:val="ListParagraph"/>
        <w:numPr>
          <w:ilvl w:val="0"/>
          <w:numId w:val="95"/>
        </w:numPr>
      </w:pPr>
      <w:r>
        <w:t>The trash can is behind the chair.</w:t>
      </w:r>
    </w:p>
    <w:p w:rsidR="0013608E" w:rsidRDefault="0013608E" w:rsidP="00D3696A">
      <w:pPr>
        <w:pStyle w:val="ListParagraph"/>
        <w:numPr>
          <w:ilvl w:val="0"/>
          <w:numId w:val="95"/>
        </w:numPr>
      </w:pPr>
      <w:r>
        <w:t>My friend sits behind me in class.</w:t>
      </w:r>
    </w:p>
    <w:p w:rsidR="0013608E" w:rsidRDefault="0013608E" w:rsidP="00D3696A">
      <w:pPr>
        <w:pStyle w:val="ListParagraph"/>
        <w:numPr>
          <w:ilvl w:val="0"/>
          <w:numId w:val="95"/>
        </w:numPr>
      </w:pPr>
      <w:r>
        <w:t>The train is behind schedule.</w:t>
      </w:r>
    </w:p>
    <w:p w:rsidR="0013608E" w:rsidRDefault="0013608E" w:rsidP="00D3696A">
      <w:pPr>
        <w:pStyle w:val="ListParagraph"/>
        <w:numPr>
          <w:ilvl w:val="0"/>
          <w:numId w:val="95"/>
        </w:numPr>
      </w:pPr>
      <w:r>
        <w:t>She is always behind in her rent payments.</w:t>
      </w:r>
    </w:p>
    <w:p w:rsidR="0013608E" w:rsidRDefault="0013608E" w:rsidP="00D3696A">
      <w:pPr>
        <w:pStyle w:val="ListParagraph"/>
        <w:numPr>
          <w:ilvl w:val="0"/>
          <w:numId w:val="95"/>
        </w:numPr>
      </w:pPr>
      <w:r>
        <w:t>The dog is behind the fence.</w:t>
      </w:r>
    </w:p>
    <w:p w:rsidR="0013608E" w:rsidRDefault="0013608E" w:rsidP="00D3696A">
      <w:pPr>
        <w:pStyle w:val="ListParagraph"/>
        <w:numPr>
          <w:ilvl w:val="0"/>
          <w:numId w:val="95"/>
        </w:numPr>
      </w:pPr>
      <w:r>
        <w:t>The child was hiding behind the door.</w:t>
      </w:r>
    </w:p>
    <w:p w:rsidR="0013608E" w:rsidRDefault="0013608E" w:rsidP="00D3696A">
      <w:pPr>
        <w:pStyle w:val="ListParagraph"/>
        <w:numPr>
          <w:ilvl w:val="0"/>
          <w:numId w:val="95"/>
        </w:numPr>
      </w:pPr>
      <w:r>
        <w:t>The performers were waiting behind the curtain.</w:t>
      </w:r>
    </w:p>
    <w:p w:rsidR="0013608E" w:rsidRDefault="0013608E" w:rsidP="00D3696A">
      <w:pPr>
        <w:pStyle w:val="ListParagraph"/>
        <w:numPr>
          <w:ilvl w:val="0"/>
          <w:numId w:val="95"/>
        </w:numPr>
      </w:pPr>
      <w:r>
        <w:t>My keys fell behind the couch.</w:t>
      </w:r>
    </w:p>
    <w:p w:rsidR="0013608E" w:rsidRDefault="0013608E" w:rsidP="00D3696A">
      <w:pPr>
        <w:pStyle w:val="ListParagraph"/>
        <w:numPr>
          <w:ilvl w:val="0"/>
          <w:numId w:val="95"/>
        </w:numPr>
      </w:pPr>
      <w:r>
        <w:t>He was standing behind me.</w:t>
      </w:r>
    </w:p>
    <w:p w:rsidR="0013608E" w:rsidRDefault="009B2D1C" w:rsidP="00D3696A">
      <w:pPr>
        <w:pStyle w:val="ListParagraph"/>
        <w:numPr>
          <w:ilvl w:val="0"/>
          <w:numId w:val="95"/>
        </w:numPr>
      </w:pPr>
      <w:r>
        <w:t>The older students entered the room first with the younger students following behind them</w:t>
      </w:r>
      <w:r w:rsidR="0013608E">
        <w:t>.</w:t>
      </w:r>
    </w:p>
    <w:p w:rsidR="009B2D1C" w:rsidRDefault="00BB41D9" w:rsidP="009B2D1C">
      <w:r>
        <w:t>8)</w:t>
      </w:r>
      <w:r w:rsidR="00B35DB3">
        <w:t>Below: I</w:t>
      </w:r>
      <w:r w:rsidR="009B2D1C">
        <w:t>t is used to mention something which is in a lower position</w:t>
      </w:r>
    </w:p>
    <w:p w:rsidR="009B2D1C" w:rsidRDefault="009B2D1C" w:rsidP="009B2D1C">
      <w:r>
        <w:t xml:space="preserve">Ex: </w:t>
      </w:r>
      <w:r w:rsidR="00C9312B">
        <w:t>1)</w:t>
      </w:r>
      <w:r>
        <w:t>This fish always swims 2 miles below the surface of the water.</w:t>
      </w:r>
    </w:p>
    <w:p w:rsidR="009B2D1C" w:rsidRDefault="009B2D1C" w:rsidP="009B2D1C">
      <w:r>
        <w:t xml:space="preserve">   </w:t>
      </w:r>
      <w:r w:rsidR="00C9312B">
        <w:t>2)</w:t>
      </w:r>
      <w:r>
        <w:t>The bakery is below the bank.</w:t>
      </w:r>
    </w:p>
    <w:p w:rsidR="005E23A3" w:rsidRDefault="009B2D1C" w:rsidP="009B2D1C">
      <w:r>
        <w:t xml:space="preserve">  </w:t>
      </w:r>
      <w:r w:rsidR="00C9312B">
        <w:t>3)</w:t>
      </w:r>
      <w:r>
        <w:t>There is a bandage below the elbow.</w:t>
      </w:r>
    </w:p>
    <w:p w:rsidR="005E23A3" w:rsidRDefault="00C9312B" w:rsidP="009B2D1C">
      <w:r>
        <w:t>4)</w:t>
      </w:r>
      <w:r w:rsidR="005E23A3">
        <w:t>There was a big clock below the painting.</w:t>
      </w:r>
    </w:p>
    <w:p w:rsidR="005E23A3" w:rsidRDefault="00C9312B" w:rsidP="009B2D1C">
      <w:r>
        <w:lastRenderedPageBreak/>
        <w:t>5)</w:t>
      </w:r>
      <w:r w:rsidR="005E23A3">
        <w:t>The apartment below is owned by French Couple.</w:t>
      </w:r>
    </w:p>
    <w:p w:rsidR="00D24C3C" w:rsidRDefault="00C9312B" w:rsidP="009B2D1C">
      <w:r>
        <w:t>6)</w:t>
      </w:r>
      <w:r w:rsidR="00D24C3C">
        <w:t>Inflation has fallen below 5% for the first time in six years.</w:t>
      </w:r>
    </w:p>
    <w:p w:rsidR="00D24C3C" w:rsidRDefault="00C9312B" w:rsidP="009B2D1C">
      <w:r>
        <w:t>7)</w:t>
      </w:r>
      <w:r w:rsidR="00D24C3C">
        <w:t>The company’s profits in 2008 were below what they had hoped for.</w:t>
      </w:r>
    </w:p>
    <w:p w:rsidR="00D24C3C" w:rsidRDefault="00BB41D9" w:rsidP="009B2D1C">
      <w:r>
        <w:t>9)</w:t>
      </w:r>
      <w:r w:rsidR="00D24C3C">
        <w:t>Beside: It means by the side of</w:t>
      </w:r>
    </w:p>
    <w:p w:rsidR="00D24C3C" w:rsidRDefault="00D24C3C" w:rsidP="009B2D1C">
      <w:r>
        <w:t xml:space="preserve">Ex: </w:t>
      </w:r>
      <w:r w:rsidR="000806B3">
        <w:t>1)</w:t>
      </w:r>
      <w:r>
        <w:t>He sat beside me.</w:t>
      </w:r>
    </w:p>
    <w:p w:rsidR="00D24C3C" w:rsidRDefault="00D24C3C" w:rsidP="009B2D1C">
      <w:r>
        <w:t xml:space="preserve">     </w:t>
      </w:r>
      <w:r w:rsidR="000806B3">
        <w:t>2)</w:t>
      </w:r>
      <w:r>
        <w:t>There is a medical shop beside the clinic.</w:t>
      </w:r>
    </w:p>
    <w:p w:rsidR="00D24C3C" w:rsidRDefault="000806B3" w:rsidP="009B2D1C">
      <w:r>
        <w:t xml:space="preserve">      3)</w:t>
      </w:r>
      <w:r w:rsidR="00D24C3C">
        <w:t>She sat beside him during dinner.</w:t>
      </w:r>
    </w:p>
    <w:p w:rsidR="00D24C3C" w:rsidRDefault="00D24C3C" w:rsidP="009B2D1C">
      <w:r>
        <w:t>The man beside her was wearing blue suit and hat.</w:t>
      </w:r>
    </w:p>
    <w:p w:rsidR="009B0E05" w:rsidRDefault="00BB41D9" w:rsidP="009B2D1C">
      <w:r>
        <w:t>10)</w:t>
      </w:r>
      <w:r w:rsidR="009B0E05">
        <w:t>Besides: It means ‘in addition to’</w:t>
      </w:r>
    </w:p>
    <w:p w:rsidR="009B0E05" w:rsidRDefault="009B0E05" w:rsidP="009B2D1C">
      <w:r>
        <w:t xml:space="preserve">Ex: </w:t>
      </w:r>
      <w:r w:rsidR="000806B3">
        <w:t>1)</w:t>
      </w:r>
      <w:r>
        <w:t>Besides teaching English, we teach Sanskrit also.</w:t>
      </w:r>
    </w:p>
    <w:p w:rsidR="009B2D1C" w:rsidRDefault="000806B3" w:rsidP="009B2D1C">
      <w:r>
        <w:t xml:space="preserve">     2)</w:t>
      </w:r>
      <w:r w:rsidR="009B0E05">
        <w:t>He learns English besides Sanskrit.</w:t>
      </w:r>
      <w:r w:rsidR="00114554">
        <w:t xml:space="preserve"> </w:t>
      </w:r>
    </w:p>
    <w:p w:rsidR="009B2D1C" w:rsidRDefault="000806B3" w:rsidP="009B2D1C">
      <w:r>
        <w:t>3)</w:t>
      </w:r>
      <w:r w:rsidR="00C91928">
        <w:t>She had two dogs besides three cats.</w:t>
      </w:r>
    </w:p>
    <w:p w:rsidR="00C91928" w:rsidRDefault="000806B3" w:rsidP="009B2D1C">
      <w:r>
        <w:t>4)</w:t>
      </w:r>
      <w:r w:rsidR="00C91928">
        <w:t>Everyone went to</w:t>
      </w:r>
      <w:r w:rsidR="00D75D4E">
        <w:t xml:space="preserve"> the party besides J</w:t>
      </w:r>
      <w:r w:rsidR="00C91928">
        <w:t>oe.</w:t>
      </w:r>
    </w:p>
    <w:p w:rsidR="00C91928" w:rsidRDefault="000806B3" w:rsidP="009B2D1C">
      <w:r>
        <w:t>5)</w:t>
      </w:r>
      <w:r w:rsidR="00C91928">
        <w:t>Nothing besides a miracle could help them.</w:t>
      </w:r>
    </w:p>
    <w:p w:rsidR="00C91928" w:rsidRDefault="000806B3" w:rsidP="009B2D1C">
      <w:r>
        <w:t>6)</w:t>
      </w:r>
      <w:r w:rsidR="00C91928">
        <w:t>She wants to learn other languages besides French and English.</w:t>
      </w:r>
    </w:p>
    <w:p w:rsidR="00C91928" w:rsidRDefault="00BB41D9" w:rsidP="009B2D1C">
      <w:r>
        <w:t>11)</w:t>
      </w:r>
      <w:proofErr w:type="spellStart"/>
      <w:r w:rsidR="000806B3">
        <w:t>Between:</w:t>
      </w:r>
      <w:r w:rsidR="00D75D4E">
        <w:t>If</w:t>
      </w:r>
      <w:proofErr w:type="spellEnd"/>
      <w:r w:rsidR="00D75D4E">
        <w:t xml:space="preserve"> something is between two things, these two things are on either side of it.</w:t>
      </w:r>
    </w:p>
    <w:p w:rsidR="00D75D4E" w:rsidRDefault="00D75D4E" w:rsidP="009B2D1C">
      <w:r>
        <w:t xml:space="preserve">Ex: </w:t>
      </w:r>
      <w:r w:rsidR="000806B3">
        <w:t>1)</w:t>
      </w:r>
      <w:r>
        <w:t>He had a pain between the shoulders.</w:t>
      </w:r>
    </w:p>
    <w:p w:rsidR="00D75D4E" w:rsidRDefault="00D75D4E" w:rsidP="009B2D1C">
      <w:r>
        <w:t xml:space="preserve">      </w:t>
      </w:r>
      <w:r w:rsidR="000806B3">
        <w:t>2)</w:t>
      </w:r>
      <w:r>
        <w:t>There is a dirty road between his house and his friend’</w:t>
      </w:r>
      <w:r w:rsidR="0082414A">
        <w:t xml:space="preserve">s </w:t>
      </w:r>
      <w:r>
        <w:t>house.</w:t>
      </w:r>
    </w:p>
    <w:p w:rsidR="00D75D4E" w:rsidRDefault="00D75D4E" w:rsidP="009B2D1C">
      <w:r>
        <w:t xml:space="preserve">       </w:t>
      </w:r>
      <w:r w:rsidR="000806B3">
        <w:t>3)</w:t>
      </w:r>
      <w:r>
        <w:t>My dressing table is between the two cots.</w:t>
      </w:r>
    </w:p>
    <w:p w:rsidR="00D75D4E" w:rsidRDefault="00D75D4E" w:rsidP="00D75D4E">
      <w:r>
        <w:t xml:space="preserve"> 2)When something is shared or divided between people, they each have it or they both do part of it, or they both use it.</w:t>
      </w:r>
    </w:p>
    <w:p w:rsidR="00D75D4E" w:rsidRDefault="00D75D4E" w:rsidP="00D75D4E">
      <w:r>
        <w:t xml:space="preserve">Ex: </w:t>
      </w:r>
      <w:r w:rsidR="000806B3">
        <w:t>1)</w:t>
      </w:r>
      <w:r>
        <w:t>Child rearing is shared between a couple.</w:t>
      </w:r>
    </w:p>
    <w:p w:rsidR="00D75D4E" w:rsidRDefault="00D75D4E" w:rsidP="00D75D4E">
      <w:r>
        <w:t xml:space="preserve">        </w:t>
      </w:r>
      <w:r w:rsidR="000806B3">
        <w:t>2)</w:t>
      </w:r>
      <w:proofErr w:type="spellStart"/>
      <w:r w:rsidR="0082414A">
        <w:t>Hari</w:t>
      </w:r>
      <w:proofErr w:type="spellEnd"/>
      <w:r w:rsidR="0082414A">
        <w:t xml:space="preserve"> </w:t>
      </w:r>
      <w:r>
        <w:t>and Ram divided the property between themselves.</w:t>
      </w:r>
    </w:p>
    <w:p w:rsidR="00D75D4E" w:rsidRDefault="00D75D4E" w:rsidP="00D75D4E">
      <w:r>
        <w:t>3)It is also used to indicate  a relationship or interaction, involving two people, groups or things.</w:t>
      </w:r>
    </w:p>
    <w:p w:rsidR="00D75D4E" w:rsidRDefault="00D75D4E" w:rsidP="00D75D4E">
      <w:r>
        <w:t xml:space="preserve">Ex: </w:t>
      </w:r>
      <w:r w:rsidR="000806B3">
        <w:t>1)</w:t>
      </w:r>
      <w:r>
        <w:t>There is a good friendship between the brothers.</w:t>
      </w:r>
    </w:p>
    <w:p w:rsidR="00D75D4E" w:rsidRDefault="00D75D4E" w:rsidP="00D75D4E">
      <w:r>
        <w:t xml:space="preserve">      </w:t>
      </w:r>
      <w:r w:rsidR="000806B3">
        <w:t>2)</w:t>
      </w:r>
      <w:r>
        <w:t>A minor misunderstanding between the couple is responsible for the clash.</w:t>
      </w:r>
    </w:p>
    <w:p w:rsidR="0082414A" w:rsidRDefault="00D75D4E" w:rsidP="00D75D4E">
      <w:r>
        <w:lastRenderedPageBreak/>
        <w:t xml:space="preserve">     </w:t>
      </w:r>
      <w:r w:rsidR="000806B3">
        <w:t>3)</w:t>
      </w:r>
      <w:r>
        <w:t xml:space="preserve">There is an agreement between the staff and the management.     </w:t>
      </w:r>
    </w:p>
    <w:p w:rsidR="0082414A" w:rsidRPr="009117E2" w:rsidRDefault="009117E2" w:rsidP="009117E2">
      <w:pPr>
        <w:shd w:val="clear" w:color="auto" w:fill="FFFFFF"/>
        <w:spacing w:beforeAutospacing="1" w:after="0" w:afterAutospacing="1" w:line="240" w:lineRule="auto"/>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bdr w:val="none" w:sz="0" w:space="0" w:color="auto" w:frame="1"/>
          <w:lang w:bidi="hi-IN"/>
        </w:rPr>
        <w:t xml:space="preserve"> </w:t>
      </w:r>
      <w:r w:rsidR="000806B3">
        <w:rPr>
          <w:rFonts w:ascii="inherit" w:eastAsia="Times New Roman" w:hAnsi="inherit" w:cs="Arial"/>
          <w:color w:val="333333"/>
          <w:sz w:val="24"/>
          <w:szCs w:val="24"/>
          <w:bdr w:val="none" w:sz="0" w:space="0" w:color="auto" w:frame="1"/>
          <w:lang w:bidi="hi-IN"/>
        </w:rPr>
        <w:t xml:space="preserve">    4</w:t>
      </w:r>
      <w:r w:rsidR="00BB41D9">
        <w:rPr>
          <w:rFonts w:ascii="inherit" w:eastAsia="Times New Roman" w:hAnsi="inherit" w:cs="Arial"/>
          <w:color w:val="333333"/>
          <w:sz w:val="24"/>
          <w:szCs w:val="24"/>
          <w:bdr w:val="none" w:sz="0" w:space="0" w:color="auto" w:frame="1"/>
          <w:lang w:bidi="hi-IN"/>
        </w:rPr>
        <w:t xml:space="preserve">) </w:t>
      </w:r>
      <w:r w:rsidR="0082414A" w:rsidRPr="009117E2">
        <w:rPr>
          <w:rFonts w:ascii="inherit" w:eastAsia="Times New Roman" w:hAnsi="inherit" w:cs="Arial"/>
          <w:color w:val="333333"/>
          <w:sz w:val="24"/>
          <w:szCs w:val="24"/>
          <w:bdr w:val="none" w:sz="0" w:space="0" w:color="auto" w:frame="1"/>
          <w:lang w:bidi="hi-IN"/>
        </w:rPr>
        <w:t>Between working full-time and taking care of the kids, he d</w:t>
      </w:r>
      <w:r w:rsidR="00BB41D9">
        <w:rPr>
          <w:rFonts w:ascii="inherit" w:eastAsia="Times New Roman" w:hAnsi="inherit" w:cs="Arial"/>
          <w:color w:val="333333"/>
          <w:sz w:val="24"/>
          <w:szCs w:val="24"/>
          <w:bdr w:val="none" w:sz="0" w:space="0" w:color="auto" w:frame="1"/>
          <w:lang w:bidi="hi-IN"/>
        </w:rPr>
        <w:t>idn't have much time for hobbies</w:t>
      </w:r>
      <w:r w:rsidR="0082414A" w:rsidRPr="009117E2">
        <w:rPr>
          <w:rFonts w:ascii="inherit" w:eastAsia="Times New Roman" w:hAnsi="inherit" w:cs="Arial"/>
          <w:color w:val="333333"/>
          <w:sz w:val="24"/>
          <w:szCs w:val="24"/>
          <w:bdr w:val="none" w:sz="0" w:space="0" w:color="auto" w:frame="1"/>
          <w:lang w:bidi="hi-IN"/>
        </w:rPr>
        <w:t>.</w:t>
      </w:r>
    </w:p>
    <w:p w:rsidR="0082414A" w:rsidRDefault="000806B3" w:rsidP="000806B3">
      <w:pPr>
        <w:shd w:val="clear" w:color="auto" w:fill="FFFFFF"/>
        <w:spacing w:beforeAutospacing="1" w:after="0" w:afterAutospacing="1" w:line="240" w:lineRule="auto"/>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5) </w:t>
      </w:r>
      <w:r w:rsidR="0082414A">
        <w:rPr>
          <w:rFonts w:ascii="inherit" w:eastAsia="Times New Roman" w:hAnsi="inherit" w:cs="Arial"/>
          <w:color w:val="333333"/>
          <w:sz w:val="24"/>
          <w:szCs w:val="24"/>
          <w:lang w:bidi="hi-IN"/>
        </w:rPr>
        <w:t>Q comes between P and R in the English alphabet.</w:t>
      </w:r>
    </w:p>
    <w:p w:rsidR="0082414A" w:rsidRDefault="000806B3" w:rsidP="0082414A">
      <w:pPr>
        <w:shd w:val="clear" w:color="auto" w:fill="FFFFFF"/>
        <w:spacing w:beforeAutospacing="1" w:after="0" w:afterAutospacing="1" w:line="240" w:lineRule="auto"/>
        <w:ind w:left="72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6)</w:t>
      </w:r>
      <w:r w:rsidR="0082414A">
        <w:rPr>
          <w:rFonts w:ascii="inherit" w:eastAsia="Times New Roman" w:hAnsi="inherit" w:cs="Arial"/>
          <w:color w:val="333333"/>
          <w:sz w:val="24"/>
          <w:szCs w:val="24"/>
          <w:lang w:bidi="hi-IN"/>
        </w:rPr>
        <w:t>I sat down between Jo and Diana.</w:t>
      </w:r>
    </w:p>
    <w:p w:rsidR="0082414A" w:rsidRDefault="000806B3" w:rsidP="0082414A">
      <w:pPr>
        <w:shd w:val="clear" w:color="auto" w:fill="FFFFFF"/>
        <w:spacing w:beforeAutospacing="1" w:after="0" w:afterAutospacing="1" w:line="240" w:lineRule="auto"/>
        <w:ind w:left="72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7)</w:t>
      </w:r>
      <w:r w:rsidR="0082414A">
        <w:rPr>
          <w:rFonts w:ascii="inherit" w:eastAsia="Times New Roman" w:hAnsi="inherit" w:cs="Arial"/>
          <w:color w:val="333333"/>
          <w:sz w:val="24"/>
          <w:szCs w:val="24"/>
          <w:lang w:bidi="hi-IN"/>
        </w:rPr>
        <w:t>It’s cheaper between 6pm and 8am.</w:t>
      </w:r>
    </w:p>
    <w:p w:rsidR="0082414A" w:rsidRDefault="000806B3" w:rsidP="0082414A">
      <w:pPr>
        <w:shd w:val="clear" w:color="auto" w:fill="FFFFFF"/>
        <w:spacing w:beforeAutospacing="1" w:after="0" w:afterAutospacing="1" w:line="240" w:lineRule="auto"/>
        <w:ind w:left="72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8)</w:t>
      </w:r>
      <w:r w:rsidR="0082414A">
        <w:rPr>
          <w:rFonts w:ascii="inherit" w:eastAsia="Times New Roman" w:hAnsi="inherit" w:cs="Arial"/>
          <w:color w:val="333333"/>
          <w:sz w:val="24"/>
          <w:szCs w:val="24"/>
          <w:lang w:bidi="hi-IN"/>
        </w:rPr>
        <w:t>Children must attend school between the ages of 5 and 16.</w:t>
      </w:r>
    </w:p>
    <w:p w:rsidR="0082414A" w:rsidRDefault="000806B3" w:rsidP="0082414A">
      <w:pPr>
        <w:shd w:val="clear" w:color="auto" w:fill="FFFFFF"/>
        <w:spacing w:beforeAutospacing="1" w:after="0" w:afterAutospacing="1" w:line="240" w:lineRule="auto"/>
        <w:ind w:left="72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9)</w:t>
      </w:r>
      <w:r w:rsidR="0082414A">
        <w:rPr>
          <w:rFonts w:ascii="inherit" w:eastAsia="Times New Roman" w:hAnsi="inherit" w:cs="Arial"/>
          <w:color w:val="333333"/>
          <w:sz w:val="24"/>
          <w:szCs w:val="24"/>
          <w:lang w:bidi="hi-IN"/>
        </w:rPr>
        <w:t>Many changes took place between the two world wars.</w:t>
      </w:r>
    </w:p>
    <w:p w:rsidR="0082414A" w:rsidRDefault="000806B3" w:rsidP="0082414A">
      <w:pPr>
        <w:shd w:val="clear" w:color="auto" w:fill="FFFFFF"/>
        <w:spacing w:beforeAutospacing="1" w:after="0" w:afterAutospacing="1" w:line="240" w:lineRule="auto"/>
        <w:ind w:left="72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10)</w:t>
      </w:r>
      <w:r w:rsidR="0082414A">
        <w:rPr>
          <w:rFonts w:ascii="inherit" w:eastAsia="Times New Roman" w:hAnsi="inherit" w:cs="Arial"/>
          <w:color w:val="333333"/>
          <w:sz w:val="24"/>
          <w:szCs w:val="24"/>
          <w:lang w:bidi="hi-IN"/>
        </w:rPr>
        <w:t>This is just between you and me.</w:t>
      </w:r>
    </w:p>
    <w:p w:rsidR="0082414A" w:rsidRDefault="000806B3" w:rsidP="0082414A">
      <w:pPr>
        <w:shd w:val="clear" w:color="auto" w:fill="FFFFFF"/>
        <w:spacing w:beforeAutospacing="1" w:after="0" w:afterAutospacing="1" w:line="240" w:lineRule="auto"/>
        <w:ind w:left="72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11)</w:t>
      </w:r>
      <w:r w:rsidR="0082414A">
        <w:rPr>
          <w:rFonts w:ascii="inherit" w:eastAsia="Times New Roman" w:hAnsi="inherit" w:cs="Arial"/>
          <w:color w:val="333333"/>
          <w:sz w:val="24"/>
          <w:szCs w:val="24"/>
          <w:lang w:bidi="hi-IN"/>
        </w:rPr>
        <w:t>I had to choose between two jobs.</w:t>
      </w:r>
    </w:p>
    <w:p w:rsidR="009117E2" w:rsidRDefault="00BB41D9" w:rsidP="0082414A">
      <w:pPr>
        <w:shd w:val="clear" w:color="auto" w:fill="FFFFFF"/>
        <w:spacing w:beforeAutospacing="1" w:after="0" w:afterAutospacing="1" w:line="240" w:lineRule="auto"/>
        <w:ind w:left="72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13)</w:t>
      </w:r>
      <w:r w:rsidR="009117E2">
        <w:rPr>
          <w:rFonts w:ascii="inherit" w:eastAsia="Times New Roman" w:hAnsi="inherit" w:cs="Arial"/>
          <w:color w:val="333333"/>
          <w:sz w:val="24"/>
          <w:szCs w:val="24"/>
          <w:lang w:bidi="hi-IN"/>
        </w:rPr>
        <w:t>By: It is used to indicate the agent or does of an action.</w:t>
      </w:r>
    </w:p>
    <w:p w:rsidR="009117E2" w:rsidRDefault="009117E2" w:rsidP="0082414A">
      <w:pPr>
        <w:shd w:val="clear" w:color="auto" w:fill="FFFFFF"/>
        <w:spacing w:beforeAutospacing="1" w:after="0" w:afterAutospacing="1" w:line="240" w:lineRule="auto"/>
        <w:ind w:left="72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Ex: Discovery of India was written by Jawaharlal Nehru.</w:t>
      </w:r>
    </w:p>
    <w:p w:rsidR="009117E2" w:rsidRDefault="009117E2" w:rsidP="0082414A">
      <w:pPr>
        <w:shd w:val="clear" w:color="auto" w:fill="FFFFFF"/>
        <w:spacing w:beforeAutospacing="1" w:after="0" w:afterAutospacing="1" w:line="240" w:lineRule="auto"/>
        <w:ind w:left="72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Roads are cleaned by sweepers.</w:t>
      </w:r>
    </w:p>
    <w:p w:rsidR="009117E2" w:rsidRDefault="009117E2" w:rsidP="0082414A">
      <w:pPr>
        <w:shd w:val="clear" w:color="auto" w:fill="FFFFFF"/>
        <w:spacing w:beforeAutospacing="1" w:after="0" w:afterAutospacing="1" w:line="240" w:lineRule="auto"/>
        <w:ind w:left="72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This part of the feature film was sponsored by Phillips.</w:t>
      </w:r>
    </w:p>
    <w:p w:rsidR="009117E2" w:rsidRDefault="009117E2" w:rsidP="009117E2">
      <w:pPr>
        <w:pStyle w:val="ListParagraph"/>
        <w:shd w:val="clear" w:color="auto" w:fill="FFFFFF"/>
        <w:spacing w:beforeAutospacing="1" w:after="0" w:afterAutospacing="1" w:line="240" w:lineRule="auto"/>
        <w:ind w:left="108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2)It is used to show the latest time at which an action will be finished.</w:t>
      </w:r>
    </w:p>
    <w:p w:rsidR="009117E2" w:rsidRDefault="009117E2" w:rsidP="009117E2">
      <w:pPr>
        <w:pStyle w:val="ListParagraph"/>
        <w:shd w:val="clear" w:color="auto" w:fill="FFFFFF"/>
        <w:spacing w:beforeAutospacing="1" w:after="0" w:afterAutospacing="1" w:line="240" w:lineRule="auto"/>
        <w:ind w:left="108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Ex: The shop will be closed by 9p.m.</w:t>
      </w:r>
    </w:p>
    <w:p w:rsidR="009117E2" w:rsidRDefault="009117E2" w:rsidP="009117E2">
      <w:pPr>
        <w:pStyle w:val="ListParagraph"/>
        <w:shd w:val="clear" w:color="auto" w:fill="FFFFFF"/>
        <w:spacing w:beforeAutospacing="1" w:after="0" w:afterAutospacing="1" w:line="240" w:lineRule="auto"/>
        <w:ind w:left="108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3)It is used to indicate the mode of travel.</w:t>
      </w:r>
    </w:p>
    <w:p w:rsidR="009117E2" w:rsidRDefault="009117E2" w:rsidP="009117E2">
      <w:pPr>
        <w:pStyle w:val="ListParagraph"/>
        <w:shd w:val="clear" w:color="auto" w:fill="FFFFFF"/>
        <w:spacing w:beforeAutospacing="1" w:after="0" w:afterAutospacing="1" w:line="240" w:lineRule="auto"/>
        <w:ind w:left="108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Ex: We travelled by train.</w:t>
      </w:r>
    </w:p>
    <w:p w:rsidR="009117E2" w:rsidRDefault="009117E2" w:rsidP="009117E2">
      <w:pPr>
        <w:pStyle w:val="ListParagraph"/>
        <w:shd w:val="clear" w:color="auto" w:fill="FFFFFF"/>
        <w:spacing w:beforeAutospacing="1" w:after="0" w:afterAutospacing="1" w:line="240" w:lineRule="auto"/>
        <w:ind w:left="108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She came by bus.</w:t>
      </w:r>
    </w:p>
    <w:p w:rsidR="00A76215" w:rsidRDefault="00A76215" w:rsidP="009117E2">
      <w:pPr>
        <w:pStyle w:val="ListParagraph"/>
        <w:shd w:val="clear" w:color="auto" w:fill="FFFFFF"/>
        <w:spacing w:beforeAutospacing="1" w:after="0" w:afterAutospacing="1" w:line="240" w:lineRule="auto"/>
        <w:ind w:left="1080"/>
        <w:textAlignment w:val="baseline"/>
        <w:rPr>
          <w:rFonts w:ascii="inherit" w:eastAsia="Times New Roman" w:hAnsi="inherit" w:cs="Arial"/>
          <w:color w:val="333333"/>
          <w:sz w:val="24"/>
          <w:szCs w:val="24"/>
          <w:lang w:bidi="hi-IN"/>
        </w:rPr>
      </w:pPr>
    </w:p>
    <w:p w:rsidR="00A76215" w:rsidRDefault="00A76215" w:rsidP="009117E2">
      <w:pPr>
        <w:pStyle w:val="ListParagraph"/>
        <w:shd w:val="clear" w:color="auto" w:fill="FFFFFF"/>
        <w:spacing w:beforeAutospacing="1" w:after="0" w:afterAutospacing="1" w:line="240" w:lineRule="auto"/>
        <w:ind w:left="108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Some more Examples:</w:t>
      </w:r>
    </w:p>
    <w:p w:rsidR="00BB41D9" w:rsidRPr="00BB41D9" w:rsidRDefault="009117E2"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sidRPr="00BB41D9">
        <w:rPr>
          <w:rFonts w:ascii="inherit" w:eastAsia="Times New Roman" w:hAnsi="inherit" w:cs="Arial"/>
          <w:color w:val="333333"/>
          <w:sz w:val="24"/>
          <w:szCs w:val="24"/>
          <w:lang w:bidi="hi-IN"/>
        </w:rPr>
        <w:t xml:space="preserve"> </w:t>
      </w:r>
      <w:r w:rsidR="00BB41D9" w:rsidRPr="00BB41D9">
        <w:rPr>
          <w:rFonts w:ascii="Helvetica" w:eastAsia="Times New Roman" w:hAnsi="Helvetica" w:cs="Helvetica"/>
          <w:color w:val="333333"/>
          <w:sz w:val="27"/>
          <w:szCs w:val="27"/>
          <w:lang w:bidi="hi-IN"/>
        </w:rPr>
        <w:t>I enjoy reading by myself.</w:t>
      </w:r>
    </w:p>
    <w:p w:rsidR="00BB41D9" w:rsidRPr="00BB41D9" w:rsidRDefault="00BB41D9"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sidRPr="00BB41D9">
        <w:rPr>
          <w:rFonts w:ascii="Helvetica" w:eastAsia="Times New Roman" w:hAnsi="Helvetica" w:cs="Helvetica"/>
          <w:color w:val="333333"/>
          <w:sz w:val="27"/>
          <w:szCs w:val="27"/>
          <w:lang w:bidi="hi-IN"/>
        </w:rPr>
        <w:t>Sarah is studying by herself.</w:t>
      </w:r>
    </w:p>
    <w:p w:rsidR="00BB41D9" w:rsidRPr="00BB41D9" w:rsidRDefault="00BB41D9"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sidRPr="00BB41D9">
        <w:rPr>
          <w:rFonts w:ascii="Helvetica" w:eastAsia="Times New Roman" w:hAnsi="Helvetica" w:cs="Helvetica"/>
          <w:color w:val="333333"/>
          <w:sz w:val="27"/>
          <w:szCs w:val="27"/>
          <w:lang w:bidi="hi-IN"/>
        </w:rPr>
        <w:t>Let’s do something by ourselves.</w:t>
      </w:r>
    </w:p>
    <w:p w:rsidR="00BB41D9" w:rsidRDefault="00BB41D9"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sidRPr="00BB41D9">
        <w:rPr>
          <w:rFonts w:ascii="Helvetica" w:eastAsia="Times New Roman" w:hAnsi="Helvetica" w:cs="Helvetica"/>
          <w:color w:val="333333"/>
          <w:sz w:val="27"/>
          <w:szCs w:val="27"/>
          <w:lang w:bidi="hi-IN"/>
        </w:rPr>
        <w:t>My parents often go on holiday by themselves.</w:t>
      </w:r>
    </w:p>
    <w:p w:rsidR="00A76215" w:rsidRDefault="00A76215"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I go to work by bar.</w:t>
      </w:r>
    </w:p>
    <w:p w:rsidR="00A76215" w:rsidRDefault="00A76215"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Our children have never travelled by phone before.</w:t>
      </w:r>
    </w:p>
    <w:p w:rsidR="00A76215" w:rsidRDefault="00A76215"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I spoke to her by telephone</w:t>
      </w:r>
    </w:p>
    <w:p w:rsidR="00A76215" w:rsidRDefault="00A76215"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I will send you the invoice by post.</w:t>
      </w:r>
    </w:p>
    <w:p w:rsidR="00A76215" w:rsidRDefault="00A76215"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lastRenderedPageBreak/>
        <w:t>Please confirm the order by email.</w:t>
      </w:r>
    </w:p>
    <w:p w:rsidR="00A76215" w:rsidRDefault="00A76215"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Can I pay by  credit card?</w:t>
      </w:r>
    </w:p>
    <w:p w:rsidR="00A76215" w:rsidRDefault="00A76215"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14)During:1) This preposition is usually followed by a noun indicating time. During indicates duration of time.</w:t>
      </w:r>
    </w:p>
    <w:p w:rsidR="00A76215" w:rsidRDefault="00A76215"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Ex: During our vacation, we visited many relatives across the country. During my absence, Mr. Naidu will look after the business.</w:t>
      </w:r>
    </w:p>
    <w:p w:rsidR="00A76215" w:rsidRDefault="00A76215"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He wrote many interesting stories during his college days.</w:t>
      </w:r>
    </w:p>
    <w:p w:rsidR="00A76215" w:rsidRDefault="00A76215"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Nobody spoke during the presentation.</w:t>
      </w:r>
    </w:p>
    <w:p w:rsidR="00A76215" w:rsidRDefault="00A76215"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It rained during the night for two hours.</w:t>
      </w:r>
    </w:p>
    <w:p w:rsidR="00A76215" w:rsidRDefault="00A76215"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I was in Hyderabad during summer.</w:t>
      </w:r>
    </w:p>
    <w:p w:rsidR="00A76215" w:rsidRDefault="00A76215"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We will be on holiday during the summer.</w:t>
      </w:r>
    </w:p>
    <w:p w:rsidR="00A76215" w:rsidRDefault="00A76215"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I woke up during the night.</w:t>
      </w:r>
    </w:p>
    <w:p w:rsidR="00A76215" w:rsidRDefault="00A76215"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My important questions arose during the discussion.</w:t>
      </w:r>
    </w:p>
    <w:p w:rsidR="00A76215" w:rsidRDefault="00A76215"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 xml:space="preserve">I had a strange experience during summer </w:t>
      </w:r>
      <w:proofErr w:type="spellStart"/>
      <w:r>
        <w:rPr>
          <w:rFonts w:ascii="Helvetica" w:eastAsia="Times New Roman" w:hAnsi="Helvetica" w:cs="Helvetica"/>
          <w:color w:val="333333"/>
          <w:sz w:val="27"/>
          <w:szCs w:val="27"/>
          <w:lang w:bidi="hi-IN"/>
        </w:rPr>
        <w:t>vaction</w:t>
      </w:r>
      <w:proofErr w:type="spellEnd"/>
      <w:r>
        <w:rPr>
          <w:rFonts w:ascii="Helvetica" w:eastAsia="Times New Roman" w:hAnsi="Helvetica" w:cs="Helvetica"/>
          <w:color w:val="333333"/>
          <w:sz w:val="27"/>
          <w:szCs w:val="27"/>
          <w:lang w:bidi="hi-IN"/>
        </w:rPr>
        <w:t>.</w:t>
      </w:r>
    </w:p>
    <w:p w:rsidR="0068769C" w:rsidRDefault="0068769C"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15)For:1) It is used to indicate the period of time.</w:t>
      </w:r>
    </w:p>
    <w:p w:rsidR="0068769C" w:rsidRDefault="0068769C"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Ex: The company was closed for many years.</w:t>
      </w:r>
    </w:p>
    <w:p w:rsidR="0068769C" w:rsidRDefault="0068769C"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She has been waiting for three hours.</w:t>
      </w:r>
    </w:p>
    <w:p w:rsidR="0068769C" w:rsidRDefault="0068769C"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The chairman has been on leave for several days.</w:t>
      </w:r>
    </w:p>
    <w:p w:rsidR="0068769C" w:rsidRDefault="0068769C"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2)it is used to express one’s feelings about someone or something.</w:t>
      </w:r>
    </w:p>
    <w:p w:rsidR="0068769C" w:rsidRDefault="0068769C"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Ex: They cannot understand our love for our children.</w:t>
      </w:r>
    </w:p>
    <w:p w:rsidR="0068769C" w:rsidRDefault="0068769C"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I was surprised at her hatred for her mother.</w:t>
      </w:r>
    </w:p>
    <w:p w:rsidR="0068769C" w:rsidRDefault="0068769C"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3)It is used to indicate one’s wants or requests.</w:t>
      </w:r>
    </w:p>
    <w:p w:rsidR="0068769C" w:rsidRDefault="0068769C"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Ex: He hopes for the best.</w:t>
      </w:r>
    </w:p>
    <w:p w:rsidR="0068769C" w:rsidRDefault="0068769C"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He is longing for peace.</w:t>
      </w:r>
    </w:p>
    <w:p w:rsidR="0068769C" w:rsidRDefault="0068769C"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Our request for money was turned down.</w:t>
      </w:r>
    </w:p>
    <w:p w:rsidR="0068769C" w:rsidRDefault="0068769C"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They are eager for revenge.</w:t>
      </w:r>
    </w:p>
    <w:p w:rsidR="0068769C" w:rsidRDefault="00724377"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I’ve brought a cup of tea for</w:t>
      </w:r>
      <w:r w:rsidR="003E4694">
        <w:rPr>
          <w:rFonts w:ascii="Helvetica" w:eastAsia="Times New Roman" w:hAnsi="Helvetica" w:cs="Helvetica"/>
          <w:color w:val="333333"/>
          <w:sz w:val="27"/>
          <w:szCs w:val="27"/>
          <w:lang w:bidi="hi-IN"/>
        </w:rPr>
        <w:t xml:space="preserve"> you.</w:t>
      </w:r>
    </w:p>
    <w:p w:rsidR="003E4694" w:rsidRDefault="003E4694"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So, what can I do for you?</w:t>
      </w:r>
    </w:p>
    <w:p w:rsidR="003E4694" w:rsidRDefault="003E4694"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The academy provides training for young musicians.</w:t>
      </w:r>
    </w:p>
    <w:p w:rsidR="003E4694" w:rsidRDefault="003E4694"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They’ll have to buy furniture for the new house.</w:t>
      </w:r>
    </w:p>
    <w:p w:rsidR="003E4694" w:rsidRDefault="003E4694"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I’ve been waiting for 20 minutes.</w:t>
      </w:r>
    </w:p>
    <w:p w:rsidR="003E4694" w:rsidRDefault="003E4694"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The meeting was planned for 10’o clock.</w:t>
      </w:r>
    </w:p>
    <w:p w:rsidR="003E4694" w:rsidRDefault="003E4694"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lastRenderedPageBreak/>
        <w:t>She works for a firm of accountancy.</w:t>
      </w:r>
    </w:p>
    <w:p w:rsidR="003E4694" w:rsidRDefault="00CA7B33"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16)</w:t>
      </w:r>
      <w:r w:rsidR="003E4694">
        <w:rPr>
          <w:rFonts w:ascii="Helvetica" w:eastAsia="Times New Roman" w:hAnsi="Helvetica" w:cs="Helvetica"/>
          <w:color w:val="333333"/>
          <w:sz w:val="27"/>
          <w:szCs w:val="27"/>
          <w:lang w:bidi="hi-IN"/>
        </w:rPr>
        <w:t>From: 1) It is used to indicate the source of something.</w:t>
      </w:r>
    </w:p>
    <w:p w:rsidR="003E4694" w:rsidRDefault="003E4694"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Ex: He had inherited it from his grandfather.</w:t>
      </w:r>
    </w:p>
    <w:p w:rsidR="003E4694" w:rsidRDefault="003E4694"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 xml:space="preserve">      This is a beautiful gift from our colleagues.</w:t>
      </w:r>
    </w:p>
    <w:p w:rsidR="00CA7B33" w:rsidRDefault="00CA7B33"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 xml:space="preserve">      The financial support comes from many top companies.</w:t>
      </w:r>
    </w:p>
    <w:p w:rsidR="00CA7B33" w:rsidRDefault="00CA7B33"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 xml:space="preserve">       I bought it from a supermarket.</w:t>
      </w:r>
    </w:p>
    <w:p w:rsidR="00CA7B33" w:rsidRDefault="00CA7B33"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2)It is used to indicate something which is being prevented or forbidden.</w:t>
      </w:r>
    </w:p>
    <w:p w:rsidR="00CA7B33" w:rsidRDefault="00CA7B33"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Ex: They were prevented from entering the factory.</w:t>
      </w:r>
    </w:p>
    <w:p w:rsidR="00CA7B33" w:rsidRDefault="00CA7B33"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He stopped her from leaving the office.</w:t>
      </w:r>
    </w:p>
    <w:p w:rsidR="00CA7B33" w:rsidRDefault="00CA7B33"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We are prohibited from taking photographs.</w:t>
      </w:r>
    </w:p>
    <w:p w:rsidR="00CA7B33" w:rsidRDefault="00CA7B33"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3)It is used to indicate the beginning of a period of time.</w:t>
      </w:r>
    </w:p>
    <w:p w:rsidR="00CA7B33" w:rsidRDefault="00CA7B33"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Ex: The classes are from 9 a.m. to 5p.m.</w:t>
      </w:r>
    </w:p>
    <w:p w:rsidR="00CA7B33" w:rsidRDefault="00CA7B33"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She will be in Japan from January to July.</w:t>
      </w:r>
    </w:p>
    <w:p w:rsidR="00CA7B33" w:rsidRDefault="00CA7B33"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Some more examples:</w:t>
      </w:r>
    </w:p>
    <w:p w:rsidR="00CA7B33" w:rsidRDefault="00CA7B33"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I’m from the U.S.</w:t>
      </w:r>
    </w:p>
    <w:p w:rsidR="00CA7B33" w:rsidRDefault="00CA7B33"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This scene is from an old movie.</w:t>
      </w:r>
    </w:p>
    <w:p w:rsidR="00CA7B33" w:rsidRDefault="00CA7B33"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I borrowed a book from the library.</w:t>
      </w:r>
    </w:p>
    <w:p w:rsidR="00CA7B33" w:rsidRDefault="00CA7B33"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We just got home from work.</w:t>
      </w:r>
    </w:p>
    <w:p w:rsidR="003E4694" w:rsidRDefault="00CA7B33"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She began to walk away from him.</w:t>
      </w:r>
    </w:p>
    <w:p w:rsidR="00CA7B33" w:rsidRDefault="00CA7B33"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Has the train from New Delhi arrived?</w:t>
      </w:r>
    </w:p>
    <w:p w:rsidR="003E4694" w:rsidRDefault="003C31C1"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We are open from 8a.m to 7p.m. every day.</w:t>
      </w:r>
    </w:p>
    <w:p w:rsidR="003C31C1" w:rsidRDefault="003C31C1"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He was blind from birth.</w:t>
      </w:r>
    </w:p>
    <w:p w:rsidR="003C31C1" w:rsidRDefault="003C31C1"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Steel is made from iron.</w:t>
      </w:r>
    </w:p>
    <w:p w:rsidR="003C31C1" w:rsidRDefault="003C31C1"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You can see the island from here.</w:t>
      </w:r>
    </w:p>
    <w:p w:rsidR="003C31C1" w:rsidRDefault="003C31C1"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She saved him from drowning.</w:t>
      </w:r>
    </w:p>
    <w:p w:rsidR="003C31C1" w:rsidRDefault="003C31C1"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You can tell a lot about a person from their hand writing.</w:t>
      </w:r>
    </w:p>
    <w:p w:rsidR="00CB7636" w:rsidRDefault="00C056AA"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17)</w:t>
      </w:r>
      <w:r w:rsidR="00CB7636">
        <w:rPr>
          <w:rFonts w:ascii="Helvetica" w:eastAsia="Times New Roman" w:hAnsi="Helvetica" w:cs="Helvetica"/>
          <w:color w:val="333333"/>
          <w:sz w:val="27"/>
          <w:szCs w:val="27"/>
          <w:lang w:bidi="hi-IN"/>
        </w:rPr>
        <w:t>In: 1) It is used to indicate location.</w:t>
      </w:r>
    </w:p>
    <w:p w:rsidR="00CB7636" w:rsidRDefault="00CB7636"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Ex: She is strolling in the park.</w:t>
      </w:r>
    </w:p>
    <w:p w:rsidR="00CB7636" w:rsidRDefault="00CB7636"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 xml:space="preserve">       He lives in India.</w:t>
      </w:r>
    </w:p>
    <w:p w:rsidR="00CB7636" w:rsidRDefault="00C056AA"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 xml:space="preserve">      </w:t>
      </w:r>
      <w:r w:rsidR="00CB7636">
        <w:rPr>
          <w:rFonts w:ascii="Helvetica" w:eastAsia="Times New Roman" w:hAnsi="Helvetica" w:cs="Helvetica"/>
          <w:color w:val="333333"/>
          <w:sz w:val="27"/>
          <w:szCs w:val="27"/>
          <w:lang w:bidi="hi-IN"/>
        </w:rPr>
        <w:t>The ice-cream is in refrigerator.</w:t>
      </w:r>
    </w:p>
    <w:p w:rsidR="00CB7636" w:rsidRDefault="00C056AA"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 xml:space="preserve">       </w:t>
      </w:r>
      <w:r w:rsidR="00CB7636">
        <w:rPr>
          <w:rFonts w:ascii="Helvetica" w:eastAsia="Times New Roman" w:hAnsi="Helvetica" w:cs="Helvetica"/>
          <w:color w:val="333333"/>
          <w:sz w:val="27"/>
          <w:szCs w:val="27"/>
          <w:lang w:bidi="hi-IN"/>
        </w:rPr>
        <w:t>He is the most intelligent man in our colony.</w:t>
      </w:r>
    </w:p>
    <w:p w:rsidR="00CB7636" w:rsidRDefault="00C056AA"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2)’In’ indicates ‘at the end’ of a period of time in future.</w:t>
      </w:r>
    </w:p>
    <w:p w:rsidR="00C056AA" w:rsidRDefault="00C056AA"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lastRenderedPageBreak/>
        <w:t>Ex: She will come in a week(when the week is over)</w:t>
      </w:r>
    </w:p>
    <w:p w:rsidR="00C056AA" w:rsidRDefault="00C056AA"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The car should be here in ten minutes.</w:t>
      </w:r>
    </w:p>
    <w:p w:rsidR="00C056AA" w:rsidRPr="00C056AA" w:rsidRDefault="00C056AA" w:rsidP="00C056AA">
      <w:pPr>
        <w:shd w:val="clear" w:color="auto" w:fill="FFFFFF"/>
        <w:spacing w:before="96" w:after="96" w:line="240" w:lineRule="auto"/>
        <w:rPr>
          <w:rFonts w:ascii="Helvetica" w:eastAsia="Times New Roman" w:hAnsi="Helvetica" w:cs="Helvetica"/>
          <w:color w:val="333333"/>
          <w:sz w:val="27"/>
          <w:szCs w:val="27"/>
          <w:lang w:bidi="hi-IN"/>
        </w:rPr>
      </w:pPr>
      <w:r w:rsidRPr="00C056AA">
        <w:rPr>
          <w:rFonts w:ascii="Helvetica" w:eastAsia="Times New Roman" w:hAnsi="Helvetica" w:cs="Helvetica"/>
          <w:color w:val="333333"/>
          <w:sz w:val="27"/>
          <w:szCs w:val="27"/>
          <w:lang w:bidi="hi-IN"/>
        </w:rPr>
        <w:t>3)It is used to indicate something which happens during a particular year or month or other period of time.</w:t>
      </w:r>
    </w:p>
    <w:p w:rsidR="00C056AA" w:rsidRDefault="00C056AA" w:rsidP="00C056AA">
      <w:pPr>
        <w:pStyle w:val="ListParagraph"/>
        <w:shd w:val="clear" w:color="auto" w:fill="FFFFFF"/>
        <w:spacing w:before="96" w:after="96" w:line="240" w:lineRule="auto"/>
        <w:ind w:left="185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Ex: She was born in 1978.</w:t>
      </w:r>
    </w:p>
    <w:p w:rsidR="00C056AA" w:rsidRDefault="00C056AA" w:rsidP="00C056AA">
      <w:pPr>
        <w:pStyle w:val="ListParagraph"/>
        <w:shd w:val="clear" w:color="auto" w:fill="FFFFFF"/>
        <w:spacing w:before="96" w:after="96" w:line="240" w:lineRule="auto"/>
        <w:ind w:left="185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 xml:space="preserve">        He comes here in summer season.</w:t>
      </w:r>
    </w:p>
    <w:p w:rsidR="00C056AA" w:rsidRPr="00C056AA" w:rsidRDefault="00C056AA" w:rsidP="00C056AA">
      <w:pPr>
        <w:pStyle w:val="ListParagraph"/>
        <w:shd w:val="clear" w:color="auto" w:fill="FFFFFF"/>
        <w:spacing w:before="96" w:after="96" w:line="240" w:lineRule="auto"/>
        <w:ind w:left="185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 xml:space="preserve">         We met him in the morning.</w:t>
      </w:r>
    </w:p>
    <w:p w:rsidR="003C31C1" w:rsidRDefault="00C7183E"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Some more Examples:</w:t>
      </w:r>
    </w:p>
    <w:p w:rsidR="00C7183E" w:rsidRDefault="00C7183E"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Do you work in an office?</w:t>
      </w:r>
    </w:p>
    <w:p w:rsidR="00C7183E" w:rsidRDefault="00C7183E"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I have a meeting in New York.</w:t>
      </w:r>
    </w:p>
    <w:p w:rsidR="00C7183E" w:rsidRDefault="00C7183E"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Do you live in Japan?</w:t>
      </w:r>
    </w:p>
    <w:p w:rsidR="00C7183E" w:rsidRDefault="00C7183E"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Jupiter is in the solar system.</w:t>
      </w:r>
    </w:p>
    <w:p w:rsidR="00C7183E" w:rsidRDefault="00C7183E"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There is some milk in the fridge.</w:t>
      </w:r>
    </w:p>
    <w:p w:rsidR="00C7183E" w:rsidRDefault="00C7183E"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We are running in the gym today.</w:t>
      </w:r>
    </w:p>
    <w:p w:rsidR="00C7183E" w:rsidRDefault="00C7183E"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He has gym c</w:t>
      </w:r>
      <w:r w:rsidR="00E165CF">
        <w:rPr>
          <w:rFonts w:ascii="Helvetica" w:eastAsia="Times New Roman" w:hAnsi="Helvetica" w:cs="Helvetica"/>
          <w:color w:val="333333"/>
          <w:sz w:val="27"/>
          <w:szCs w:val="27"/>
          <w:lang w:bidi="hi-IN"/>
        </w:rPr>
        <w:t xml:space="preserve">lass in addition to his regular </w:t>
      </w:r>
      <w:r>
        <w:rPr>
          <w:rFonts w:ascii="Helvetica" w:eastAsia="Times New Roman" w:hAnsi="Helvetica" w:cs="Helvetica"/>
          <w:color w:val="333333"/>
          <w:sz w:val="27"/>
          <w:szCs w:val="27"/>
          <w:lang w:bidi="hi-IN"/>
        </w:rPr>
        <w:t>classes today.</w:t>
      </w:r>
    </w:p>
    <w:p w:rsidR="00C7183E" w:rsidRDefault="00C7183E"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My car is parked in front of the mailbox.</w:t>
      </w:r>
    </w:p>
    <w:p w:rsidR="00E165CF" w:rsidRDefault="00E165CF"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She is interested in anything concerning horses.</w:t>
      </w:r>
    </w:p>
    <w:p w:rsidR="00E165CF" w:rsidRDefault="00E165CF"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The students stood in a circle.</w:t>
      </w:r>
    </w:p>
    <w:p w:rsidR="00E165CF" w:rsidRDefault="00E165CF"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This painting is mostly in blue.</w:t>
      </w:r>
    </w:p>
    <w:p w:rsidR="00E165CF" w:rsidRDefault="00E165CF"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This jacket comes in four different sizes.</w:t>
      </w:r>
    </w:p>
    <w:p w:rsidR="00E165CF" w:rsidRDefault="00E165CF"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We are not interested in Gambling.</w:t>
      </w:r>
    </w:p>
    <w:p w:rsidR="00E165CF" w:rsidRDefault="00E165CF"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 xml:space="preserve">I want to </w:t>
      </w:r>
      <w:proofErr w:type="spellStart"/>
      <w:r>
        <w:rPr>
          <w:rFonts w:ascii="Helvetica" w:eastAsia="Times New Roman" w:hAnsi="Helvetica" w:cs="Helvetica"/>
          <w:color w:val="333333"/>
          <w:sz w:val="27"/>
          <w:szCs w:val="27"/>
          <w:lang w:bidi="hi-IN"/>
        </w:rPr>
        <w:t>loose</w:t>
      </w:r>
      <w:proofErr w:type="spellEnd"/>
      <w:r>
        <w:rPr>
          <w:rFonts w:ascii="Helvetica" w:eastAsia="Times New Roman" w:hAnsi="Helvetica" w:cs="Helvetica"/>
          <w:color w:val="333333"/>
          <w:sz w:val="27"/>
          <w:szCs w:val="27"/>
          <w:lang w:bidi="hi-IN"/>
        </w:rPr>
        <w:t xml:space="preserve"> 5kg in one month.</w:t>
      </w:r>
    </w:p>
    <w:p w:rsidR="00E165CF" w:rsidRDefault="00E165CF"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 xml:space="preserve">Could you get me this pants in a larger size? </w:t>
      </w:r>
    </w:p>
    <w:p w:rsidR="00E165CF" w:rsidRDefault="00E165CF"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18) In Spite of :1) It is used to indicate something which makes the situation or event we are mentioning seem surprising.</w:t>
      </w:r>
    </w:p>
    <w:p w:rsidR="00040349" w:rsidRDefault="00040349"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Ex: In spite of heavy rains, the attendance was good.</w:t>
      </w:r>
    </w:p>
    <w:p w:rsidR="00040349" w:rsidRDefault="00040349" w:rsidP="00BB41D9">
      <w:pPr>
        <w:shd w:val="clear" w:color="auto" w:fill="FFFFFF"/>
        <w:spacing w:before="96" w:after="96" w:line="240" w:lineRule="auto"/>
        <w:ind w:left="720"/>
        <w:rPr>
          <w:rFonts w:ascii="Helvetica" w:eastAsia="Times New Roman" w:hAnsi="Helvetica" w:cs="Helvetica"/>
          <w:color w:val="333333"/>
          <w:sz w:val="27"/>
          <w:szCs w:val="27"/>
          <w:lang w:bidi="hi-IN"/>
        </w:rPr>
      </w:pPr>
      <w:r>
        <w:rPr>
          <w:rFonts w:ascii="Helvetica" w:eastAsia="Times New Roman" w:hAnsi="Helvetica" w:cs="Helvetica"/>
          <w:color w:val="333333"/>
          <w:sz w:val="27"/>
          <w:szCs w:val="27"/>
          <w:lang w:bidi="hi-IN"/>
        </w:rPr>
        <w:t>She stood first, in spite of her illness.</w:t>
      </w:r>
    </w:p>
    <w:p w:rsidR="00040349" w:rsidRDefault="00040349" w:rsidP="00BB41D9">
      <w:pPr>
        <w:shd w:val="clear" w:color="auto" w:fill="FFFFFF"/>
        <w:spacing w:before="96" w:after="96" w:line="240" w:lineRule="auto"/>
        <w:ind w:left="720"/>
        <w:rPr>
          <w:rFonts w:ascii="Arial" w:hAnsi="Arial" w:cs="Arial"/>
          <w:color w:val="1D2A57"/>
        </w:rPr>
      </w:pPr>
      <w:r w:rsidRPr="00040349">
        <w:rPr>
          <w:rFonts w:ascii="Arial" w:hAnsi="Arial" w:cs="Arial"/>
          <w:color w:val="1D2A57"/>
        </w:rPr>
        <w:t>He got the job </w:t>
      </w:r>
      <w:r w:rsidRPr="00040349">
        <w:rPr>
          <w:rStyle w:val="tb"/>
          <w:rFonts w:ascii="Arial" w:hAnsi="Arial" w:cs="Arial"/>
          <w:b/>
          <w:bCs/>
          <w:color w:val="1D2A57"/>
        </w:rPr>
        <w:t>in spite of</w:t>
      </w:r>
      <w:r w:rsidRPr="00040349">
        <w:rPr>
          <w:rFonts w:ascii="Arial" w:hAnsi="Arial" w:cs="Arial"/>
          <w:color w:val="1D2A57"/>
        </w:rPr>
        <w:t> his prison record.</w:t>
      </w:r>
    </w:p>
    <w:p w:rsidR="00040349" w:rsidRDefault="00040349" w:rsidP="00BB41D9">
      <w:pPr>
        <w:shd w:val="clear" w:color="auto" w:fill="FFFFFF"/>
        <w:spacing w:before="96" w:after="96" w:line="240" w:lineRule="auto"/>
        <w:ind w:left="720"/>
        <w:rPr>
          <w:rFonts w:ascii="Arial" w:hAnsi="Arial" w:cs="Arial"/>
          <w:i/>
          <w:iCs/>
          <w:color w:val="1D2A57"/>
        </w:rPr>
      </w:pPr>
      <w:r>
        <w:rPr>
          <w:rFonts w:ascii="Arial" w:hAnsi="Arial" w:cs="Arial"/>
          <w:i/>
          <w:iCs/>
          <w:color w:val="1D2A57"/>
        </w:rPr>
        <w:t>He was very fast </w:t>
      </w:r>
      <w:r>
        <w:rPr>
          <w:rStyle w:val="tb"/>
          <w:rFonts w:ascii="Arial" w:hAnsi="Arial" w:cs="Arial"/>
          <w:b/>
          <w:bCs/>
          <w:i/>
          <w:iCs/>
          <w:color w:val="1D2A57"/>
        </w:rPr>
        <w:t>in spite of</w:t>
      </w:r>
      <w:r>
        <w:rPr>
          <w:rFonts w:ascii="Arial" w:hAnsi="Arial" w:cs="Arial"/>
          <w:i/>
          <w:iCs/>
          <w:color w:val="1D2A57"/>
        </w:rPr>
        <w:t> being terribly overweight.</w:t>
      </w:r>
    </w:p>
    <w:p w:rsidR="00040349" w:rsidRDefault="00040349" w:rsidP="00BB41D9">
      <w:pPr>
        <w:shd w:val="clear" w:color="auto" w:fill="FFFFFF"/>
        <w:spacing w:before="96" w:after="96" w:line="240" w:lineRule="auto"/>
        <w:ind w:left="720"/>
        <w:rPr>
          <w:rFonts w:ascii="Arial" w:hAnsi="Arial" w:cs="Arial"/>
          <w:color w:val="1D2A57"/>
          <w:shd w:val="clear" w:color="auto" w:fill="FFF8E4"/>
        </w:rPr>
      </w:pPr>
      <w:r>
        <w:rPr>
          <w:rFonts w:ascii="Arial" w:hAnsi="Arial" w:cs="Arial"/>
          <w:i/>
          <w:iCs/>
          <w:color w:val="1D2A57"/>
          <w:shd w:val="clear" w:color="auto" w:fill="FFF8E4"/>
        </w:rPr>
        <w:t>They enjoyed the rides </w:t>
      </w:r>
      <w:r>
        <w:rPr>
          <w:rStyle w:val="tb"/>
          <w:rFonts w:ascii="Arial" w:hAnsi="Arial" w:cs="Arial"/>
          <w:b/>
          <w:bCs/>
          <w:i/>
          <w:iCs/>
          <w:color w:val="1D2A57"/>
          <w:shd w:val="clear" w:color="auto" w:fill="FFF8E4"/>
        </w:rPr>
        <w:t>in spite of</w:t>
      </w:r>
      <w:r>
        <w:rPr>
          <w:rFonts w:ascii="Arial" w:hAnsi="Arial" w:cs="Arial"/>
          <w:i/>
          <w:iCs/>
          <w:color w:val="1D2A57"/>
          <w:shd w:val="clear" w:color="auto" w:fill="FFF8E4"/>
        </w:rPr>
        <w:t> the long queues.</w:t>
      </w:r>
      <w:r>
        <w:rPr>
          <w:rFonts w:ascii="Arial" w:hAnsi="Arial" w:cs="Arial"/>
          <w:color w:val="1D2A57"/>
          <w:shd w:val="clear" w:color="auto" w:fill="FFF8E4"/>
        </w:rPr>
        <w:t> </w:t>
      </w:r>
    </w:p>
    <w:p w:rsidR="00040349" w:rsidRPr="00040349" w:rsidRDefault="00040349" w:rsidP="00BB41D9">
      <w:pPr>
        <w:shd w:val="clear" w:color="auto" w:fill="FFFFFF"/>
        <w:spacing w:before="96" w:after="96" w:line="240" w:lineRule="auto"/>
        <w:ind w:left="720"/>
        <w:rPr>
          <w:rFonts w:ascii="Arial" w:hAnsi="Arial" w:cs="Arial"/>
          <w:color w:val="1D2A57"/>
        </w:rPr>
      </w:pPr>
      <w:r w:rsidRPr="00040349">
        <w:rPr>
          <w:rStyle w:val="Strong"/>
          <w:rFonts w:ascii="Helvetica" w:hAnsi="Helvetica" w:cs="Helvetica"/>
          <w:color w:val="444444"/>
          <w:bdr w:val="none" w:sz="0" w:space="0" w:color="auto" w:frame="1"/>
          <w:shd w:val="clear" w:color="auto" w:fill="FFFFFF"/>
        </w:rPr>
        <w:t>In spite of</w:t>
      </w:r>
      <w:r w:rsidRPr="00040349">
        <w:rPr>
          <w:rFonts w:ascii="Helvetica" w:hAnsi="Helvetica" w:cs="Helvetica"/>
          <w:color w:val="444444"/>
          <w:shd w:val="clear" w:color="auto" w:fill="FFFFFF"/>
        </w:rPr>
        <w:t> the </w:t>
      </w:r>
      <w:r w:rsidRPr="00040349">
        <w:rPr>
          <w:rFonts w:ascii="Helvetica" w:hAnsi="Helvetica" w:cs="Helvetica"/>
          <w:color w:val="444444"/>
          <w:bdr w:val="none" w:sz="0" w:space="0" w:color="auto" w:frame="1"/>
          <w:shd w:val="clear" w:color="auto" w:fill="FFFFFF"/>
        </w:rPr>
        <w:t>temperature of the water</w:t>
      </w:r>
      <w:r w:rsidRPr="00040349">
        <w:rPr>
          <w:rFonts w:ascii="Helvetica" w:hAnsi="Helvetica" w:cs="Helvetica"/>
          <w:color w:val="444444"/>
          <w:shd w:val="clear" w:color="auto" w:fill="FFFFFF"/>
        </w:rPr>
        <w:t>, we enjoyed swimming. </w:t>
      </w:r>
    </w:p>
    <w:p w:rsidR="00040349" w:rsidRDefault="00040349" w:rsidP="00040349">
      <w:pPr>
        <w:shd w:val="clear" w:color="auto" w:fill="FFFFFF"/>
        <w:spacing w:beforeAutospacing="1" w:after="0" w:afterAutospacing="1" w:line="240" w:lineRule="auto"/>
        <w:ind w:left="720"/>
        <w:textAlignment w:val="baseline"/>
        <w:rPr>
          <w:rFonts w:ascii="Helvetica" w:eastAsia="Times New Roman" w:hAnsi="Helvetica" w:cs="Helvetica"/>
          <w:i/>
          <w:iCs/>
          <w:color w:val="444444"/>
          <w:sz w:val="24"/>
          <w:szCs w:val="24"/>
          <w:bdr w:val="none" w:sz="0" w:space="0" w:color="auto" w:frame="1"/>
          <w:lang w:bidi="hi-IN"/>
        </w:rPr>
      </w:pPr>
      <w:r w:rsidRPr="00040349">
        <w:rPr>
          <w:rFonts w:ascii="Helvetica" w:eastAsia="Times New Roman" w:hAnsi="Helvetica" w:cs="Helvetica"/>
          <w:i/>
          <w:iCs/>
          <w:color w:val="444444"/>
          <w:sz w:val="24"/>
          <w:szCs w:val="24"/>
          <w:bdr w:val="none" w:sz="0" w:space="0" w:color="auto" w:frame="1"/>
          <w:lang w:bidi="hi-IN"/>
        </w:rPr>
        <w:t>In spite of arriving late, we found good seats.</w:t>
      </w:r>
    </w:p>
    <w:p w:rsidR="00040349" w:rsidRDefault="00040349" w:rsidP="00040349">
      <w:pPr>
        <w:shd w:val="clear" w:color="auto" w:fill="FFFFFF"/>
        <w:spacing w:beforeAutospacing="1" w:after="0" w:afterAutospacing="1" w:line="240" w:lineRule="auto"/>
        <w:ind w:left="720"/>
        <w:textAlignment w:val="baseline"/>
        <w:rPr>
          <w:rFonts w:ascii="Helvetica" w:eastAsia="Times New Roman" w:hAnsi="Helvetica" w:cs="Helvetica"/>
          <w:i/>
          <w:iCs/>
          <w:color w:val="444444"/>
          <w:sz w:val="24"/>
          <w:szCs w:val="24"/>
          <w:bdr w:val="none" w:sz="0" w:space="0" w:color="auto" w:frame="1"/>
          <w:lang w:bidi="hi-IN"/>
        </w:rPr>
      </w:pPr>
      <w:r>
        <w:rPr>
          <w:rFonts w:ascii="Helvetica" w:eastAsia="Times New Roman" w:hAnsi="Helvetica" w:cs="Helvetica"/>
          <w:i/>
          <w:iCs/>
          <w:color w:val="444444"/>
          <w:sz w:val="24"/>
          <w:szCs w:val="24"/>
          <w:bdr w:val="none" w:sz="0" w:space="0" w:color="auto" w:frame="1"/>
          <w:lang w:bidi="hi-IN"/>
        </w:rPr>
        <w:lastRenderedPageBreak/>
        <w:t>19)Into: 1)This preposition denotes motion towards the inside of anything.</w:t>
      </w:r>
    </w:p>
    <w:p w:rsidR="00040349" w:rsidRDefault="00040349" w:rsidP="00040349">
      <w:pPr>
        <w:shd w:val="clear" w:color="auto" w:fill="FFFFFF"/>
        <w:spacing w:beforeAutospacing="1" w:after="0" w:afterAutospacing="1" w:line="240" w:lineRule="auto"/>
        <w:ind w:left="720"/>
        <w:textAlignment w:val="baseline"/>
        <w:rPr>
          <w:rFonts w:ascii="Helvetica" w:eastAsia="Times New Roman" w:hAnsi="Helvetica" w:cs="Helvetica"/>
          <w:i/>
          <w:iCs/>
          <w:color w:val="444444"/>
          <w:sz w:val="24"/>
          <w:szCs w:val="24"/>
          <w:bdr w:val="none" w:sz="0" w:space="0" w:color="auto" w:frame="1"/>
          <w:lang w:bidi="hi-IN"/>
        </w:rPr>
      </w:pPr>
      <w:r>
        <w:rPr>
          <w:rFonts w:ascii="Helvetica" w:eastAsia="Times New Roman" w:hAnsi="Helvetica" w:cs="Helvetica"/>
          <w:i/>
          <w:iCs/>
          <w:color w:val="444444"/>
          <w:sz w:val="24"/>
          <w:szCs w:val="24"/>
          <w:bdr w:val="none" w:sz="0" w:space="0" w:color="auto" w:frame="1"/>
          <w:lang w:bidi="hi-IN"/>
        </w:rPr>
        <w:t>Ex: She fell into the river.</w:t>
      </w:r>
    </w:p>
    <w:p w:rsidR="00040349" w:rsidRDefault="00040349" w:rsidP="00040349">
      <w:pPr>
        <w:shd w:val="clear" w:color="auto" w:fill="FFFFFF"/>
        <w:spacing w:beforeAutospacing="1" w:after="0" w:afterAutospacing="1" w:line="240" w:lineRule="auto"/>
        <w:ind w:left="720"/>
        <w:textAlignment w:val="baseline"/>
        <w:rPr>
          <w:rFonts w:ascii="Helvetica" w:eastAsia="Times New Roman" w:hAnsi="Helvetica" w:cs="Helvetica"/>
          <w:color w:val="444444"/>
          <w:sz w:val="24"/>
          <w:szCs w:val="24"/>
          <w:lang w:bidi="hi-IN"/>
        </w:rPr>
      </w:pPr>
      <w:r>
        <w:rPr>
          <w:rFonts w:ascii="Helvetica" w:eastAsia="Times New Roman" w:hAnsi="Helvetica" w:cs="Helvetica"/>
          <w:color w:val="444444"/>
          <w:sz w:val="24"/>
          <w:szCs w:val="24"/>
          <w:lang w:bidi="hi-IN"/>
        </w:rPr>
        <w:t>He jumped into the well.</w:t>
      </w:r>
    </w:p>
    <w:p w:rsidR="00040349" w:rsidRDefault="00040349" w:rsidP="00040349">
      <w:pPr>
        <w:shd w:val="clear" w:color="auto" w:fill="FFFFFF"/>
        <w:spacing w:beforeAutospacing="1" w:after="0" w:afterAutospacing="1" w:line="240" w:lineRule="auto"/>
        <w:ind w:left="720"/>
        <w:textAlignment w:val="baseline"/>
        <w:rPr>
          <w:rFonts w:ascii="Helvetica" w:eastAsia="Times New Roman" w:hAnsi="Helvetica" w:cs="Helvetica"/>
          <w:color w:val="444444"/>
          <w:sz w:val="24"/>
          <w:szCs w:val="24"/>
          <w:lang w:bidi="hi-IN"/>
        </w:rPr>
      </w:pPr>
      <w:r>
        <w:rPr>
          <w:rFonts w:ascii="Helvetica" w:eastAsia="Times New Roman" w:hAnsi="Helvetica" w:cs="Helvetica"/>
          <w:color w:val="444444"/>
          <w:sz w:val="24"/>
          <w:szCs w:val="24"/>
          <w:lang w:bidi="hi-IN"/>
        </w:rPr>
        <w:t>Please get into the bus.</w:t>
      </w:r>
    </w:p>
    <w:p w:rsidR="00DE13BD" w:rsidRPr="00DE13BD" w:rsidRDefault="00DE13BD" w:rsidP="00DE13BD">
      <w:pPr>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 xml:space="preserve">           </w:t>
      </w:r>
      <w:r w:rsidRPr="00DE13BD">
        <w:rPr>
          <w:rFonts w:ascii="Arial" w:eastAsia="Times New Roman" w:hAnsi="Arial" w:cs="Arial"/>
          <w:color w:val="202124"/>
          <w:sz w:val="24"/>
          <w:szCs w:val="24"/>
          <w:lang w:bidi="hi-IN"/>
        </w:rPr>
        <w:t>Come </w:t>
      </w:r>
      <w:r w:rsidRPr="00DE13BD">
        <w:rPr>
          <w:rFonts w:ascii="Arial" w:eastAsia="Times New Roman" w:hAnsi="Arial" w:cs="Arial"/>
          <w:b/>
          <w:bCs/>
          <w:color w:val="202124"/>
          <w:sz w:val="24"/>
          <w:szCs w:val="24"/>
          <w:lang w:bidi="hi-IN"/>
        </w:rPr>
        <w:t>into</w:t>
      </w:r>
      <w:r w:rsidRPr="00DE13BD">
        <w:rPr>
          <w:rFonts w:ascii="Arial" w:eastAsia="Times New Roman" w:hAnsi="Arial" w:cs="Arial"/>
          <w:color w:val="202124"/>
          <w:sz w:val="24"/>
          <w:szCs w:val="24"/>
          <w:lang w:bidi="hi-IN"/>
        </w:rPr>
        <w:t> the house.</w:t>
      </w:r>
    </w:p>
    <w:p w:rsidR="00DE13BD" w:rsidRPr="00DE13BD" w:rsidRDefault="00DE13BD" w:rsidP="00DE13BD">
      <w:pPr>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 xml:space="preserve">          </w:t>
      </w:r>
      <w:r w:rsidR="00143BD8">
        <w:rPr>
          <w:rFonts w:ascii="Arial" w:eastAsia="Times New Roman" w:hAnsi="Arial" w:cs="Arial"/>
          <w:color w:val="202124"/>
          <w:sz w:val="24"/>
          <w:szCs w:val="24"/>
          <w:lang w:bidi="hi-IN"/>
        </w:rPr>
        <w:t xml:space="preserve"> </w:t>
      </w:r>
      <w:r w:rsidRPr="00DE13BD">
        <w:rPr>
          <w:rFonts w:ascii="Arial" w:eastAsia="Times New Roman" w:hAnsi="Arial" w:cs="Arial"/>
          <w:color w:val="202124"/>
          <w:sz w:val="24"/>
          <w:szCs w:val="24"/>
          <w:lang w:bidi="hi-IN"/>
        </w:rPr>
        <w:t>She dived </w:t>
      </w:r>
      <w:r w:rsidRPr="00DE13BD">
        <w:rPr>
          <w:rFonts w:ascii="Arial" w:eastAsia="Times New Roman" w:hAnsi="Arial" w:cs="Arial"/>
          <w:b/>
          <w:bCs/>
          <w:color w:val="202124"/>
          <w:sz w:val="24"/>
          <w:szCs w:val="24"/>
          <w:lang w:bidi="hi-IN"/>
        </w:rPr>
        <w:t>into</w:t>
      </w:r>
      <w:r w:rsidRPr="00DE13BD">
        <w:rPr>
          <w:rFonts w:ascii="Arial" w:eastAsia="Times New Roman" w:hAnsi="Arial" w:cs="Arial"/>
          <w:color w:val="202124"/>
          <w:sz w:val="24"/>
          <w:szCs w:val="24"/>
          <w:lang w:bidi="hi-IN"/>
        </w:rPr>
        <w:t> the water.</w:t>
      </w:r>
    </w:p>
    <w:p w:rsidR="00DE13BD" w:rsidRPr="00DE13BD" w:rsidRDefault="00DE13BD" w:rsidP="00DE13BD">
      <w:pPr>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 xml:space="preserve">         </w:t>
      </w:r>
      <w:r w:rsidR="00143BD8">
        <w:rPr>
          <w:rFonts w:ascii="Arial" w:eastAsia="Times New Roman" w:hAnsi="Arial" w:cs="Arial"/>
          <w:color w:val="202124"/>
          <w:sz w:val="24"/>
          <w:szCs w:val="24"/>
          <w:lang w:bidi="hi-IN"/>
        </w:rPr>
        <w:t xml:space="preserve">  </w:t>
      </w:r>
      <w:r w:rsidRPr="00DE13BD">
        <w:rPr>
          <w:rFonts w:ascii="Arial" w:eastAsia="Times New Roman" w:hAnsi="Arial" w:cs="Arial"/>
          <w:color w:val="202124"/>
          <w:sz w:val="24"/>
          <w:szCs w:val="24"/>
          <w:lang w:bidi="hi-IN"/>
        </w:rPr>
        <w:t>He threw the letter </w:t>
      </w:r>
      <w:r w:rsidRPr="00DE13BD">
        <w:rPr>
          <w:rFonts w:ascii="Arial" w:eastAsia="Times New Roman" w:hAnsi="Arial" w:cs="Arial"/>
          <w:b/>
          <w:bCs/>
          <w:color w:val="202124"/>
          <w:sz w:val="24"/>
          <w:szCs w:val="24"/>
          <w:lang w:bidi="hi-IN"/>
        </w:rPr>
        <w:t>into</w:t>
      </w:r>
      <w:r w:rsidRPr="00DE13BD">
        <w:rPr>
          <w:rFonts w:ascii="Arial" w:eastAsia="Times New Roman" w:hAnsi="Arial" w:cs="Arial"/>
          <w:color w:val="202124"/>
          <w:sz w:val="24"/>
          <w:szCs w:val="24"/>
          <w:lang w:bidi="hi-IN"/>
        </w:rPr>
        <w:t> the fire.</w:t>
      </w:r>
    </w:p>
    <w:p w:rsidR="00DE13BD" w:rsidRPr="00DE13BD" w:rsidRDefault="00143BD8" w:rsidP="00DE13BD">
      <w:pPr>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 xml:space="preserve">           </w:t>
      </w:r>
      <w:r w:rsidR="00DE13BD" w:rsidRPr="00DE13BD">
        <w:rPr>
          <w:rFonts w:ascii="Arial" w:eastAsia="Times New Roman" w:hAnsi="Arial" w:cs="Arial"/>
          <w:color w:val="202124"/>
          <w:sz w:val="24"/>
          <w:szCs w:val="24"/>
          <w:lang w:bidi="hi-IN"/>
        </w:rPr>
        <w:t>She turned and walked off </w:t>
      </w:r>
      <w:r w:rsidR="00DE13BD" w:rsidRPr="00DE13BD">
        <w:rPr>
          <w:rFonts w:ascii="Arial" w:eastAsia="Times New Roman" w:hAnsi="Arial" w:cs="Arial"/>
          <w:b/>
          <w:bCs/>
          <w:color w:val="202124"/>
          <w:sz w:val="24"/>
          <w:szCs w:val="24"/>
          <w:lang w:bidi="hi-IN"/>
        </w:rPr>
        <w:t>into</w:t>
      </w:r>
      <w:r w:rsidR="00DE13BD" w:rsidRPr="00DE13BD">
        <w:rPr>
          <w:rFonts w:ascii="Arial" w:eastAsia="Times New Roman" w:hAnsi="Arial" w:cs="Arial"/>
          <w:color w:val="202124"/>
          <w:sz w:val="24"/>
          <w:szCs w:val="24"/>
          <w:lang w:bidi="hi-IN"/>
        </w:rPr>
        <w:t> the night.</w:t>
      </w:r>
    </w:p>
    <w:p w:rsidR="00143BD8" w:rsidRDefault="00143BD8" w:rsidP="00143BD8">
      <w:pPr>
        <w:spacing w:after="0" w:line="240" w:lineRule="auto"/>
        <w:rPr>
          <w:rFonts w:ascii="Georgia" w:eastAsia="Times New Roman" w:hAnsi="Georgia" w:cs="Times New Roman"/>
          <w:i/>
          <w:iCs/>
          <w:sz w:val="24"/>
          <w:szCs w:val="24"/>
          <w:bdr w:val="none" w:sz="0" w:space="0" w:color="auto" w:frame="1"/>
          <w:lang w:bidi="hi-IN"/>
        </w:rPr>
      </w:pPr>
      <w:r>
        <w:rPr>
          <w:rFonts w:ascii="Georgia" w:eastAsia="Times New Roman" w:hAnsi="Georgia" w:cs="Times New Roman"/>
          <w:i/>
          <w:iCs/>
          <w:sz w:val="24"/>
          <w:szCs w:val="24"/>
          <w:bdr w:val="none" w:sz="0" w:space="0" w:color="auto" w:frame="1"/>
          <w:lang w:bidi="hi-IN"/>
        </w:rPr>
        <w:t xml:space="preserve">             </w:t>
      </w:r>
      <w:r w:rsidRPr="00143BD8">
        <w:rPr>
          <w:rFonts w:ascii="Georgia" w:eastAsia="Times New Roman" w:hAnsi="Georgia" w:cs="Times New Roman"/>
          <w:i/>
          <w:iCs/>
          <w:sz w:val="24"/>
          <w:szCs w:val="24"/>
          <w:bdr w:val="none" w:sz="0" w:space="0" w:color="auto" w:frame="1"/>
          <w:lang w:bidi="hi-IN"/>
        </w:rPr>
        <w:t>The fruit can be made into jam.</w:t>
      </w:r>
    </w:p>
    <w:p w:rsidR="00143BD8" w:rsidRDefault="00143BD8" w:rsidP="00143BD8">
      <w:pPr>
        <w:spacing w:after="0" w:line="240" w:lineRule="auto"/>
        <w:rPr>
          <w:rFonts w:ascii="Georgia" w:eastAsia="Times New Roman" w:hAnsi="Georgia" w:cs="Times New Roman"/>
          <w:i/>
          <w:iCs/>
          <w:sz w:val="24"/>
          <w:szCs w:val="24"/>
          <w:bdr w:val="none" w:sz="0" w:space="0" w:color="auto" w:frame="1"/>
          <w:lang w:bidi="hi-IN"/>
        </w:rPr>
      </w:pPr>
      <w:r>
        <w:rPr>
          <w:rFonts w:ascii="Georgia" w:eastAsia="Times New Roman" w:hAnsi="Georgia" w:cs="Times New Roman"/>
          <w:i/>
          <w:iCs/>
          <w:sz w:val="24"/>
          <w:szCs w:val="24"/>
          <w:bdr w:val="none" w:sz="0" w:space="0" w:color="auto" w:frame="1"/>
          <w:lang w:bidi="hi-IN"/>
        </w:rPr>
        <w:t xml:space="preserve">            </w:t>
      </w:r>
      <w:r w:rsidRPr="00143BD8">
        <w:rPr>
          <w:rFonts w:ascii="Georgia" w:eastAsia="Times New Roman" w:hAnsi="Georgia" w:cs="Times New Roman"/>
          <w:i/>
          <w:iCs/>
          <w:sz w:val="24"/>
          <w:szCs w:val="24"/>
          <w:bdr w:val="none" w:sz="0" w:space="0" w:color="auto" w:frame="1"/>
          <w:lang w:bidi="hi-IN"/>
        </w:rPr>
        <w:t>Can you translate this passage into German?</w:t>
      </w:r>
    </w:p>
    <w:p w:rsidR="00143BD8" w:rsidRDefault="00143BD8" w:rsidP="00143BD8">
      <w:pPr>
        <w:spacing w:after="0" w:line="240" w:lineRule="auto"/>
        <w:rPr>
          <w:rFonts w:ascii="Georgia" w:eastAsia="Times New Roman" w:hAnsi="Georgia" w:cs="Times New Roman"/>
          <w:i/>
          <w:iCs/>
          <w:sz w:val="24"/>
          <w:szCs w:val="24"/>
          <w:bdr w:val="none" w:sz="0" w:space="0" w:color="auto" w:frame="1"/>
          <w:lang w:bidi="hi-IN"/>
        </w:rPr>
      </w:pPr>
      <w:r>
        <w:rPr>
          <w:rFonts w:ascii="Georgia" w:eastAsia="Times New Roman" w:hAnsi="Georgia" w:cs="Times New Roman"/>
          <w:i/>
          <w:iCs/>
          <w:sz w:val="24"/>
          <w:szCs w:val="24"/>
          <w:bdr w:val="none" w:sz="0" w:space="0" w:color="auto" w:frame="1"/>
          <w:lang w:bidi="hi-IN"/>
        </w:rPr>
        <w:t xml:space="preserve">            </w:t>
      </w:r>
      <w:r w:rsidRPr="00143BD8">
        <w:rPr>
          <w:rFonts w:ascii="Georgia" w:eastAsia="Times New Roman" w:hAnsi="Georgia" w:cs="Times New Roman"/>
          <w:i/>
          <w:iCs/>
          <w:sz w:val="24"/>
          <w:szCs w:val="24"/>
          <w:bdr w:val="none" w:sz="0" w:space="0" w:color="auto" w:frame="1"/>
          <w:lang w:bidi="hi-IN"/>
        </w:rPr>
        <w:t>They came into power in 2008.</w:t>
      </w:r>
    </w:p>
    <w:p w:rsidR="00143BD8" w:rsidRPr="00143BD8" w:rsidRDefault="00143BD8" w:rsidP="00143BD8">
      <w:pPr>
        <w:spacing w:after="0" w:line="240" w:lineRule="auto"/>
        <w:rPr>
          <w:rFonts w:ascii="Times New Roman" w:eastAsia="Times New Roman" w:hAnsi="Times New Roman" w:cs="Times New Roman"/>
          <w:sz w:val="24"/>
          <w:szCs w:val="24"/>
          <w:lang w:bidi="hi-IN"/>
        </w:rPr>
      </w:pPr>
      <w:r>
        <w:rPr>
          <w:rFonts w:ascii="Georgia" w:eastAsia="Times New Roman" w:hAnsi="Georgia" w:cs="Times New Roman"/>
          <w:i/>
          <w:iCs/>
          <w:sz w:val="24"/>
          <w:szCs w:val="24"/>
          <w:bdr w:val="none" w:sz="0" w:space="0" w:color="auto" w:frame="1"/>
          <w:lang w:bidi="hi-IN"/>
        </w:rPr>
        <w:t xml:space="preserve">            </w:t>
      </w:r>
      <w:r w:rsidRPr="00143BD8">
        <w:rPr>
          <w:rFonts w:ascii="Georgia" w:eastAsia="Times New Roman" w:hAnsi="Georgia" w:cs="Times New Roman"/>
          <w:i/>
          <w:iCs/>
          <w:sz w:val="24"/>
          <w:szCs w:val="24"/>
          <w:bdr w:val="none" w:sz="0" w:space="0" w:color="auto" w:frame="1"/>
          <w:lang w:bidi="hi-IN"/>
        </w:rPr>
        <w:t>She was sliding into depression.</w:t>
      </w:r>
    </w:p>
    <w:p w:rsidR="00143BD8" w:rsidRDefault="00143BD8" w:rsidP="00143BD8">
      <w:pPr>
        <w:spacing w:after="0" w:line="240" w:lineRule="auto"/>
        <w:rPr>
          <w:rFonts w:ascii="Georgia" w:eastAsia="Times New Roman" w:hAnsi="Georgia" w:cs="Times New Roman"/>
          <w:i/>
          <w:iCs/>
          <w:sz w:val="24"/>
          <w:szCs w:val="24"/>
          <w:bdr w:val="none" w:sz="0" w:space="0" w:color="auto" w:frame="1"/>
          <w:lang w:bidi="hi-IN"/>
        </w:rPr>
      </w:pPr>
      <w:r>
        <w:rPr>
          <w:rFonts w:ascii="Times New Roman" w:eastAsia="Times New Roman" w:hAnsi="Symbol" w:cs="Times New Roman"/>
          <w:sz w:val="24"/>
          <w:szCs w:val="24"/>
          <w:lang w:bidi="hi-IN"/>
        </w:rPr>
        <w:t xml:space="preserve">           </w:t>
      </w:r>
      <w:r w:rsidRPr="00143BD8">
        <w:rPr>
          <w:rFonts w:ascii="Georgia" w:eastAsia="Times New Roman" w:hAnsi="Georgia" w:cs="Times New Roman"/>
          <w:i/>
          <w:iCs/>
          <w:sz w:val="24"/>
          <w:szCs w:val="24"/>
          <w:bdr w:val="none" w:sz="0" w:space="0" w:color="auto" w:frame="1"/>
          <w:lang w:bidi="hi-IN"/>
        </w:rPr>
        <w:t>He was shocked into a confession of guilt.</w:t>
      </w:r>
    </w:p>
    <w:p w:rsidR="007142BD" w:rsidRPr="007142BD" w:rsidRDefault="007142BD" w:rsidP="00143BD8">
      <w:pPr>
        <w:spacing w:after="0" w:line="240" w:lineRule="auto"/>
        <w:rPr>
          <w:rFonts w:ascii="Times New Roman" w:eastAsia="Times New Roman" w:hAnsi="Times New Roman" w:cs="Times New Roman"/>
          <w:sz w:val="24"/>
          <w:szCs w:val="24"/>
          <w:lang w:bidi="hi-IN"/>
        </w:rPr>
      </w:pPr>
    </w:p>
    <w:p w:rsidR="00040349" w:rsidRPr="00143BD8" w:rsidRDefault="00143BD8" w:rsidP="00143BD8">
      <w:pPr>
        <w:pStyle w:val="ListParagraph"/>
        <w:numPr>
          <w:ilvl w:val="0"/>
          <w:numId w:val="58"/>
        </w:numPr>
        <w:spacing w:after="0" w:line="240" w:lineRule="auto"/>
        <w:rPr>
          <w:rFonts w:ascii="Times New Roman" w:eastAsia="Times New Roman" w:hAnsi="Times New Roman" w:cs="Times New Roman"/>
          <w:sz w:val="24"/>
          <w:szCs w:val="24"/>
          <w:lang w:bidi="hi-IN"/>
        </w:rPr>
      </w:pPr>
      <w:r w:rsidRPr="00143BD8">
        <w:rPr>
          <w:rFonts w:ascii="Times New Roman" w:eastAsia="Times New Roman" w:hAnsi="Times New Roman" w:cs="Times New Roman"/>
          <w:sz w:val="24"/>
          <w:szCs w:val="24"/>
          <w:lang w:bidi="hi-IN"/>
        </w:rPr>
        <w:t>Of: 1)It is used with adjective to indicate the thing that a feeling or quality relates to.</w:t>
      </w:r>
    </w:p>
    <w:p w:rsidR="00143BD8" w:rsidRDefault="00143BD8" w:rsidP="00143BD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Ex: She is proud of her son.</w:t>
      </w:r>
    </w:p>
    <w:p w:rsidR="00143BD8" w:rsidRDefault="00143BD8" w:rsidP="00143BD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She is capable of doing that.</w:t>
      </w:r>
    </w:p>
    <w:p w:rsidR="00143BD8" w:rsidRDefault="00143BD8" w:rsidP="00143BD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He is very conscious of his height.</w:t>
      </w:r>
    </w:p>
    <w:p w:rsidR="00143BD8" w:rsidRDefault="00143BD8" w:rsidP="00143BD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We are very fond of our mother.</w:t>
      </w:r>
    </w:p>
    <w:p w:rsidR="00143BD8" w:rsidRDefault="00143BD8" w:rsidP="00143BD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The press was critical of the minister’s behavior.</w:t>
      </w:r>
    </w:p>
    <w:p w:rsidR="00143BD8" w:rsidRDefault="00143BD8" w:rsidP="00143BD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2)it is used with verbs to indicate something else involved in the action.</w:t>
      </w:r>
    </w:p>
    <w:p w:rsidR="006C6838" w:rsidRDefault="006C6838" w:rsidP="00143BD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Ex: Our Principal did not approve of the decision.</w:t>
      </w:r>
    </w:p>
    <w:p w:rsidR="006C6838" w:rsidRDefault="006C6838" w:rsidP="00143BD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He had been informed of the latest changes.</w:t>
      </w:r>
    </w:p>
    <w:p w:rsidR="006C6838" w:rsidRDefault="006C6838" w:rsidP="00143BD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The servant maid was accused of stealing</w:t>
      </w:r>
    </w:p>
    <w:p w:rsidR="006C6838" w:rsidRDefault="006C6838" w:rsidP="00143BD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The company boasts of excellent machinery.</w:t>
      </w:r>
    </w:p>
    <w:p w:rsidR="006C6838" w:rsidRDefault="006C6838" w:rsidP="00143BD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You should have availed of such wonderful opportunity.</w:t>
      </w:r>
    </w:p>
    <w:p w:rsidR="006C6838" w:rsidRDefault="006C6838" w:rsidP="00143BD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3)It is used to indicate the materials or things that form something.</w:t>
      </w:r>
    </w:p>
    <w:p w:rsidR="006C6838" w:rsidRDefault="006C6838" w:rsidP="00143BD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Ex: The Jacket is  made of wood.</w:t>
      </w:r>
    </w:p>
    <w:p w:rsidR="006C6838" w:rsidRDefault="006C6838" w:rsidP="00143BD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This sweet is nothing but a mixture of sugar and coconut.</w:t>
      </w:r>
    </w:p>
    <w:p w:rsidR="006C6838" w:rsidRDefault="006C6838" w:rsidP="00143BD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He has presented me a statue of wood.</w:t>
      </w:r>
    </w:p>
    <w:p w:rsidR="006C6838" w:rsidRDefault="006C6838" w:rsidP="00143BD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4)It is used to indicate illness or injury that caused someone’s death.</w:t>
      </w:r>
    </w:p>
    <w:p w:rsidR="006C6838" w:rsidRDefault="006C6838" w:rsidP="00143BD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Ex: He Died of cancer.</w:t>
      </w:r>
    </w:p>
    <w:p w:rsidR="006C6838" w:rsidRDefault="006C6838" w:rsidP="00143BD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She died of heart failure.</w:t>
      </w:r>
    </w:p>
    <w:p w:rsidR="00722317" w:rsidRDefault="00722317" w:rsidP="00143BD8">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Some  more Examples:</w:t>
      </w:r>
    </w:p>
    <w:p w:rsidR="00722317" w:rsidRPr="00722317" w:rsidRDefault="00722317" w:rsidP="00722317">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w:t>
      </w:r>
      <w:r w:rsidRPr="00722317">
        <w:rPr>
          <w:rFonts w:ascii="Trebuchet MS" w:eastAsia="Times New Roman" w:hAnsi="Trebuchet MS" w:cs="Times New Roman"/>
          <w:color w:val="444444"/>
          <w:spacing w:val="3"/>
          <w:sz w:val="24"/>
          <w:szCs w:val="24"/>
          <w:lang w:bidi="hi-IN"/>
        </w:rPr>
        <w:t>He is a boy </w:t>
      </w:r>
      <w:r w:rsidRPr="00722317">
        <w:rPr>
          <w:rFonts w:ascii="Trebuchet MS" w:eastAsia="Times New Roman" w:hAnsi="Trebuchet MS" w:cs="Times New Roman"/>
          <w:color w:val="444444"/>
          <w:spacing w:val="3"/>
          <w:sz w:val="24"/>
          <w:szCs w:val="24"/>
          <w:u w:val="single"/>
          <w:bdr w:val="none" w:sz="0" w:space="0" w:color="auto" w:frame="1"/>
          <w:lang w:bidi="hi-IN"/>
        </w:rPr>
        <w:t>of 15</w:t>
      </w:r>
      <w:r w:rsidRPr="00722317">
        <w:rPr>
          <w:rFonts w:ascii="Trebuchet MS" w:eastAsia="Times New Roman" w:hAnsi="Trebuchet MS" w:cs="Times New Roman"/>
          <w:color w:val="444444"/>
          <w:spacing w:val="3"/>
          <w:sz w:val="24"/>
          <w:szCs w:val="24"/>
          <w:lang w:bidi="hi-IN"/>
        </w:rPr>
        <w:t>.</w:t>
      </w:r>
    </w:p>
    <w:p w:rsidR="00722317" w:rsidRPr="00722317" w:rsidRDefault="00722317" w:rsidP="00722317">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w:t>
      </w:r>
      <w:r w:rsidRPr="00722317">
        <w:rPr>
          <w:rFonts w:ascii="Trebuchet MS" w:eastAsia="Times New Roman" w:hAnsi="Trebuchet MS" w:cs="Times New Roman"/>
          <w:color w:val="444444"/>
          <w:spacing w:val="3"/>
          <w:sz w:val="24"/>
          <w:szCs w:val="24"/>
          <w:lang w:bidi="hi-IN"/>
        </w:rPr>
        <w:t>Some parts </w:t>
      </w:r>
      <w:r w:rsidRPr="00722317">
        <w:rPr>
          <w:rFonts w:ascii="Trebuchet MS" w:eastAsia="Times New Roman" w:hAnsi="Trebuchet MS" w:cs="Times New Roman"/>
          <w:color w:val="444444"/>
          <w:spacing w:val="3"/>
          <w:sz w:val="24"/>
          <w:szCs w:val="24"/>
          <w:u w:val="single"/>
          <w:bdr w:val="none" w:sz="0" w:space="0" w:color="auto" w:frame="1"/>
          <w:lang w:bidi="hi-IN"/>
        </w:rPr>
        <w:t>of his body</w:t>
      </w:r>
      <w:r w:rsidRPr="00722317">
        <w:rPr>
          <w:rFonts w:ascii="Trebuchet MS" w:eastAsia="Times New Roman" w:hAnsi="Trebuchet MS" w:cs="Times New Roman"/>
          <w:color w:val="444444"/>
          <w:spacing w:val="3"/>
          <w:sz w:val="24"/>
          <w:szCs w:val="24"/>
          <w:lang w:bidi="hi-IN"/>
        </w:rPr>
        <w:t> were injured.</w:t>
      </w:r>
    </w:p>
    <w:p w:rsidR="00722317" w:rsidRPr="00722317" w:rsidRDefault="00722317" w:rsidP="00722317">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w:t>
      </w:r>
      <w:r w:rsidRPr="00722317">
        <w:rPr>
          <w:rFonts w:ascii="Trebuchet MS" w:eastAsia="Times New Roman" w:hAnsi="Trebuchet MS" w:cs="Times New Roman"/>
          <w:color w:val="444444"/>
          <w:spacing w:val="3"/>
          <w:sz w:val="24"/>
          <w:szCs w:val="24"/>
          <w:lang w:bidi="hi-IN"/>
        </w:rPr>
        <w:t>Most </w:t>
      </w:r>
      <w:r w:rsidRPr="00722317">
        <w:rPr>
          <w:rFonts w:ascii="Trebuchet MS" w:eastAsia="Times New Roman" w:hAnsi="Trebuchet MS" w:cs="Times New Roman"/>
          <w:color w:val="444444"/>
          <w:spacing w:val="3"/>
          <w:sz w:val="24"/>
          <w:szCs w:val="24"/>
          <w:u w:val="single"/>
          <w:bdr w:val="none" w:sz="0" w:space="0" w:color="auto" w:frame="1"/>
          <w:lang w:bidi="hi-IN"/>
        </w:rPr>
        <w:t>of the guests</w:t>
      </w:r>
      <w:r w:rsidRPr="00722317">
        <w:rPr>
          <w:rFonts w:ascii="Trebuchet MS" w:eastAsia="Times New Roman" w:hAnsi="Trebuchet MS" w:cs="Times New Roman"/>
          <w:color w:val="444444"/>
          <w:spacing w:val="3"/>
          <w:sz w:val="24"/>
          <w:szCs w:val="24"/>
          <w:lang w:bidi="hi-IN"/>
        </w:rPr>
        <w:t> are gone.</w:t>
      </w:r>
    </w:p>
    <w:p w:rsidR="00722317" w:rsidRDefault="00722317" w:rsidP="00722317">
      <w:pPr>
        <w:shd w:val="clear" w:color="auto" w:fill="FFFFFF"/>
        <w:spacing w:after="0" w:line="240" w:lineRule="auto"/>
        <w:ind w:left="300"/>
        <w:textAlignment w:val="baseline"/>
        <w:rPr>
          <w:rFonts w:ascii="Trebuchet MS" w:eastAsia="Times New Roman" w:hAnsi="Trebuchet MS" w:cs="Times New Roman"/>
          <w:color w:val="444444"/>
          <w:spacing w:val="3"/>
          <w:sz w:val="24"/>
          <w:szCs w:val="24"/>
          <w:lang w:bidi="hi-IN"/>
        </w:rPr>
      </w:pPr>
      <w:r>
        <w:rPr>
          <w:rFonts w:ascii="Trebuchet MS" w:eastAsia="Times New Roman" w:hAnsi="Trebuchet MS" w:cs="Times New Roman"/>
          <w:color w:val="444444"/>
          <w:spacing w:val="3"/>
          <w:sz w:val="24"/>
          <w:szCs w:val="24"/>
          <w:lang w:bidi="hi-IN"/>
        </w:rPr>
        <w:t xml:space="preserve">        </w:t>
      </w:r>
      <w:r w:rsidRPr="00722317">
        <w:rPr>
          <w:rFonts w:ascii="Trebuchet MS" w:eastAsia="Times New Roman" w:hAnsi="Trebuchet MS" w:cs="Times New Roman"/>
          <w:color w:val="444444"/>
          <w:spacing w:val="3"/>
          <w:sz w:val="24"/>
          <w:szCs w:val="24"/>
          <w:lang w:bidi="hi-IN"/>
        </w:rPr>
        <w:t>The plays </w:t>
      </w:r>
      <w:r w:rsidRPr="00722317">
        <w:rPr>
          <w:rFonts w:ascii="Trebuchet MS" w:eastAsia="Times New Roman" w:hAnsi="Trebuchet MS" w:cs="Times New Roman"/>
          <w:color w:val="444444"/>
          <w:spacing w:val="3"/>
          <w:sz w:val="24"/>
          <w:szCs w:val="24"/>
          <w:u w:val="single"/>
          <w:bdr w:val="none" w:sz="0" w:space="0" w:color="auto" w:frame="1"/>
          <w:lang w:bidi="hi-IN"/>
        </w:rPr>
        <w:t>of Shakespeare</w:t>
      </w:r>
      <w:r w:rsidRPr="00722317">
        <w:rPr>
          <w:rFonts w:ascii="Trebuchet MS" w:eastAsia="Times New Roman" w:hAnsi="Trebuchet MS" w:cs="Times New Roman"/>
          <w:color w:val="444444"/>
          <w:spacing w:val="3"/>
          <w:sz w:val="24"/>
          <w:szCs w:val="24"/>
          <w:lang w:bidi="hi-IN"/>
        </w:rPr>
        <w:t> will always be classics.</w:t>
      </w:r>
    </w:p>
    <w:p w:rsidR="00722317" w:rsidRDefault="00722317"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sidRPr="00722317">
        <w:rPr>
          <w:rFonts w:ascii="Verdana" w:eastAsia="Times New Roman" w:hAnsi="Verdana" w:cs="Times New Roman"/>
          <w:color w:val="000000"/>
          <w:sz w:val="23"/>
          <w:szCs w:val="23"/>
          <w:lang w:bidi="hi-IN"/>
        </w:rPr>
        <w:t>The secret of this game is that you can’t ever win.</w:t>
      </w:r>
    </w:p>
    <w:p w:rsidR="00722317" w:rsidRPr="00722317" w:rsidRDefault="00722317"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sidRPr="00722317">
        <w:rPr>
          <w:rFonts w:ascii="Verdana" w:eastAsia="Times New Roman" w:hAnsi="Verdana" w:cs="Times New Roman"/>
          <w:color w:val="000000"/>
          <w:sz w:val="23"/>
          <w:szCs w:val="23"/>
          <w:lang w:bidi="hi-IN"/>
        </w:rPr>
        <w:lastRenderedPageBreak/>
        <w:t>The highlight of the show is at the end.</w:t>
      </w:r>
    </w:p>
    <w:p w:rsidR="00722317" w:rsidRPr="00722317" w:rsidRDefault="00722317"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sidRPr="00722317">
        <w:rPr>
          <w:rFonts w:ascii="Verdana" w:eastAsia="Times New Roman" w:hAnsi="Verdana" w:cs="Times New Roman"/>
          <w:color w:val="000000"/>
          <w:sz w:val="23"/>
          <w:szCs w:val="23"/>
          <w:lang w:bidi="hi-IN"/>
        </w:rPr>
        <w:t>The first page of the book describes the author’s profile.</w:t>
      </w:r>
    </w:p>
    <w:p w:rsidR="00722317" w:rsidRPr="00722317" w:rsidRDefault="00722317"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sidRPr="00722317">
        <w:rPr>
          <w:rFonts w:ascii="Verdana" w:eastAsia="Times New Roman" w:hAnsi="Verdana" w:cs="Times New Roman"/>
          <w:color w:val="000000"/>
          <w:sz w:val="23"/>
          <w:szCs w:val="23"/>
          <w:lang w:bidi="hi-IN"/>
        </w:rPr>
        <w:t>Don’t touch it. That’s the bag of my friend’s sister.</w:t>
      </w:r>
    </w:p>
    <w:p w:rsidR="00722317" w:rsidRDefault="00722317"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sidRPr="00722317">
        <w:rPr>
          <w:rFonts w:ascii="Verdana" w:eastAsia="Times New Roman" w:hAnsi="Verdana" w:cs="Times New Roman"/>
          <w:color w:val="000000"/>
          <w:sz w:val="23"/>
          <w:szCs w:val="23"/>
          <w:lang w:bidi="hi-IN"/>
        </w:rPr>
        <w:t>I always dreamed of being rich and famous.</w:t>
      </w:r>
    </w:p>
    <w:p w:rsidR="00722317" w:rsidRPr="00722317" w:rsidRDefault="00722317"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sidRPr="00722317">
        <w:rPr>
          <w:rFonts w:ascii="Verdana" w:eastAsia="Times New Roman" w:hAnsi="Verdana" w:cs="Times New Roman"/>
          <w:color w:val="000000"/>
          <w:sz w:val="23"/>
          <w:szCs w:val="23"/>
          <w:lang w:bidi="hi-IN"/>
        </w:rPr>
        <w:t>This is a picture of my family.</w:t>
      </w:r>
    </w:p>
    <w:p w:rsidR="00722317" w:rsidRDefault="00722317"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sidRPr="00722317">
        <w:rPr>
          <w:rFonts w:ascii="Verdana" w:eastAsia="Times New Roman" w:hAnsi="Verdana" w:cs="Times New Roman"/>
          <w:color w:val="000000"/>
          <w:sz w:val="23"/>
          <w:szCs w:val="23"/>
          <w:lang w:bidi="hi-IN"/>
        </w:rPr>
        <w:t>I got a discount of 10 percent on the purchase.</w:t>
      </w:r>
    </w:p>
    <w:p w:rsidR="00722317" w:rsidRPr="00722317" w:rsidRDefault="00722317"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sidRPr="00722317">
        <w:rPr>
          <w:rFonts w:ascii="Verdana" w:eastAsia="Times New Roman" w:hAnsi="Verdana" w:cs="Times New Roman"/>
          <w:color w:val="000000"/>
          <w:sz w:val="23"/>
          <w:szCs w:val="23"/>
          <w:lang w:bidi="hi-IN"/>
        </w:rPr>
        <w:t>I drank three cups of milk.</w:t>
      </w:r>
    </w:p>
    <w:p w:rsidR="00722317" w:rsidRPr="00722317" w:rsidRDefault="00722317"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sidRPr="00722317">
        <w:rPr>
          <w:rFonts w:ascii="Verdana" w:eastAsia="Times New Roman" w:hAnsi="Verdana" w:cs="Times New Roman"/>
          <w:color w:val="000000"/>
          <w:sz w:val="23"/>
          <w:szCs w:val="23"/>
          <w:lang w:bidi="hi-IN"/>
        </w:rPr>
        <w:t>A large number of people gathered to protest.</w:t>
      </w:r>
    </w:p>
    <w:p w:rsidR="00722317" w:rsidRPr="00722317" w:rsidRDefault="00722317"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sidRPr="00722317">
        <w:rPr>
          <w:rFonts w:ascii="Verdana" w:eastAsia="Times New Roman" w:hAnsi="Verdana" w:cs="Times New Roman"/>
          <w:color w:val="000000"/>
          <w:sz w:val="23"/>
          <w:szCs w:val="23"/>
          <w:lang w:bidi="hi-IN"/>
        </w:rPr>
        <w:t>I had only four hours of sleep during the last two days.</w:t>
      </w:r>
    </w:p>
    <w:p w:rsidR="00722317" w:rsidRPr="00722317" w:rsidRDefault="00722317"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sidRPr="00722317">
        <w:rPr>
          <w:rFonts w:ascii="Verdana" w:eastAsia="Times New Roman" w:hAnsi="Verdana" w:cs="Times New Roman"/>
          <w:color w:val="000000"/>
          <w:sz w:val="23"/>
          <w:szCs w:val="23"/>
          <w:lang w:bidi="hi-IN"/>
        </w:rPr>
        <w:t>He got a perfect score of 5 on his writing assignment.</w:t>
      </w:r>
    </w:p>
    <w:p w:rsidR="00722317" w:rsidRDefault="00722317"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Pr>
          <w:rFonts w:ascii="Verdana" w:eastAsia="Times New Roman" w:hAnsi="Verdana" w:cs="Times New Roman"/>
          <w:color w:val="000000"/>
          <w:sz w:val="23"/>
          <w:szCs w:val="23"/>
          <w:lang w:bidi="hi-IN"/>
        </w:rPr>
        <w:t>21)On:1) we use on when we are talking about a place as a surface..</w:t>
      </w:r>
    </w:p>
    <w:p w:rsidR="00722317" w:rsidRDefault="00722317"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Pr>
          <w:rFonts w:ascii="Verdana" w:eastAsia="Times New Roman" w:hAnsi="Verdana" w:cs="Times New Roman"/>
          <w:color w:val="000000"/>
          <w:sz w:val="23"/>
          <w:szCs w:val="23"/>
          <w:lang w:bidi="hi-IN"/>
        </w:rPr>
        <w:t>Ex: He sat on the sofa.</w:t>
      </w:r>
    </w:p>
    <w:p w:rsidR="00722317" w:rsidRDefault="00722317"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Pr>
          <w:rFonts w:ascii="Verdana" w:eastAsia="Times New Roman" w:hAnsi="Verdana" w:cs="Times New Roman"/>
          <w:color w:val="000000"/>
          <w:sz w:val="23"/>
          <w:szCs w:val="23"/>
          <w:lang w:bidi="hi-IN"/>
        </w:rPr>
        <w:t>They put the books on the table.</w:t>
      </w:r>
    </w:p>
    <w:p w:rsidR="00722317" w:rsidRDefault="00722317"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Pr>
          <w:rFonts w:ascii="Verdana" w:eastAsia="Times New Roman" w:hAnsi="Verdana" w:cs="Times New Roman"/>
          <w:color w:val="000000"/>
          <w:sz w:val="23"/>
          <w:szCs w:val="23"/>
          <w:lang w:bidi="hi-IN"/>
        </w:rPr>
        <w:t>2)’on’ is used with some words to indicate what something affects, relates to, or involves, especially when talking about actions involving compulsion, dependence, or emphasis.</w:t>
      </w:r>
    </w:p>
    <w:p w:rsidR="00722317" w:rsidRDefault="00722317"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Pr>
          <w:rFonts w:ascii="Verdana" w:eastAsia="Times New Roman" w:hAnsi="Verdana" w:cs="Times New Roman"/>
          <w:color w:val="000000"/>
          <w:sz w:val="23"/>
          <w:szCs w:val="23"/>
          <w:lang w:bidi="hi-IN"/>
        </w:rPr>
        <w:t>Ex: Heavy taxes are imposed on middle class employees.</w:t>
      </w:r>
    </w:p>
    <w:p w:rsidR="00722317" w:rsidRDefault="00722317"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Pr>
          <w:rFonts w:ascii="Verdana" w:eastAsia="Times New Roman" w:hAnsi="Verdana" w:cs="Times New Roman"/>
          <w:color w:val="000000"/>
          <w:sz w:val="23"/>
          <w:szCs w:val="23"/>
          <w:lang w:bidi="hi-IN"/>
        </w:rPr>
        <w:t xml:space="preserve">   He wastes a lot of money on clothes.</w:t>
      </w:r>
    </w:p>
    <w:p w:rsidR="00722317" w:rsidRDefault="00722317"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Pr>
          <w:rFonts w:ascii="Verdana" w:eastAsia="Times New Roman" w:hAnsi="Verdana" w:cs="Times New Roman"/>
          <w:color w:val="000000"/>
          <w:sz w:val="23"/>
          <w:szCs w:val="23"/>
          <w:lang w:bidi="hi-IN"/>
        </w:rPr>
        <w:t>The ban on liquor has been lifted.</w:t>
      </w:r>
    </w:p>
    <w:p w:rsidR="00722317" w:rsidRDefault="00722317"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Pr>
          <w:rFonts w:ascii="Verdana" w:eastAsia="Times New Roman" w:hAnsi="Verdana" w:cs="Times New Roman"/>
          <w:color w:val="000000"/>
          <w:sz w:val="23"/>
          <w:szCs w:val="23"/>
          <w:lang w:bidi="hi-IN"/>
        </w:rPr>
        <w:t>Boss always insists on accuracy.</w:t>
      </w:r>
    </w:p>
    <w:p w:rsidR="00722317" w:rsidRDefault="00722317"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Pr>
          <w:rFonts w:ascii="Verdana" w:eastAsia="Times New Roman" w:hAnsi="Verdana" w:cs="Times New Roman"/>
          <w:color w:val="000000"/>
          <w:sz w:val="23"/>
          <w:szCs w:val="23"/>
          <w:lang w:bidi="hi-IN"/>
        </w:rPr>
        <w:t>The film was based on a novel.</w:t>
      </w:r>
    </w:p>
    <w:p w:rsidR="00EF585E" w:rsidRDefault="00EF585E"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Pr>
          <w:rFonts w:ascii="Verdana" w:eastAsia="Times New Roman" w:hAnsi="Verdana" w:cs="Times New Roman"/>
          <w:color w:val="000000"/>
          <w:sz w:val="23"/>
          <w:szCs w:val="23"/>
          <w:lang w:bidi="hi-IN"/>
        </w:rPr>
        <w:t>3)’on’ is used with days, dates.</w:t>
      </w:r>
    </w:p>
    <w:p w:rsidR="00EF585E" w:rsidRDefault="00EF585E"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Pr>
          <w:rFonts w:ascii="Verdana" w:eastAsia="Times New Roman" w:hAnsi="Verdana" w:cs="Times New Roman"/>
          <w:color w:val="000000"/>
          <w:sz w:val="23"/>
          <w:szCs w:val="23"/>
          <w:lang w:bidi="hi-IN"/>
        </w:rPr>
        <w:t>Ex: She comes on Monday.</w:t>
      </w:r>
    </w:p>
    <w:p w:rsidR="00EF585E" w:rsidRDefault="00EF585E"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Pr>
          <w:rFonts w:ascii="Verdana" w:eastAsia="Times New Roman" w:hAnsi="Verdana" w:cs="Times New Roman"/>
          <w:color w:val="000000"/>
          <w:sz w:val="23"/>
          <w:szCs w:val="23"/>
          <w:lang w:bidi="hi-IN"/>
        </w:rPr>
        <w:t>His marriage is on 16th March.</w:t>
      </w:r>
    </w:p>
    <w:p w:rsidR="00EF585E" w:rsidRDefault="00EF585E"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Pr>
          <w:rFonts w:ascii="Verdana" w:eastAsia="Times New Roman" w:hAnsi="Verdana" w:cs="Times New Roman"/>
          <w:color w:val="000000"/>
          <w:sz w:val="23"/>
          <w:szCs w:val="23"/>
          <w:lang w:bidi="hi-IN"/>
        </w:rPr>
        <w:lastRenderedPageBreak/>
        <w:t>Some more Examples:</w:t>
      </w:r>
    </w:p>
    <w:p w:rsidR="00EF585E" w:rsidRPr="00EF585E" w:rsidRDefault="00EF585E" w:rsidP="00EF585E">
      <w:pPr>
        <w:shd w:val="clear" w:color="auto" w:fill="FFFFFF"/>
        <w:spacing w:before="96" w:after="96" w:line="240" w:lineRule="auto"/>
        <w:ind w:left="720"/>
        <w:rPr>
          <w:rFonts w:ascii="Helvetica" w:eastAsia="Times New Roman" w:hAnsi="Helvetica" w:cs="Helvetica"/>
          <w:color w:val="333333"/>
          <w:sz w:val="27"/>
          <w:szCs w:val="27"/>
          <w:lang w:bidi="hi-IN"/>
        </w:rPr>
      </w:pPr>
      <w:r w:rsidRPr="00EF585E">
        <w:rPr>
          <w:rFonts w:ascii="Helvetica" w:eastAsia="Times New Roman" w:hAnsi="Helvetica" w:cs="Helvetica"/>
          <w:color w:val="333333"/>
          <w:sz w:val="27"/>
          <w:szCs w:val="27"/>
          <w:lang w:bidi="hi-IN"/>
        </w:rPr>
        <w:t>Do you work </w:t>
      </w:r>
      <w:r w:rsidRPr="00EF585E">
        <w:rPr>
          <w:rFonts w:ascii="Helvetica" w:eastAsia="Times New Roman" w:hAnsi="Helvetica" w:cs="Helvetica"/>
          <w:b/>
          <w:bCs/>
          <w:color w:val="333333"/>
          <w:sz w:val="27"/>
          <w:szCs w:val="27"/>
          <w:lang w:bidi="hi-IN"/>
        </w:rPr>
        <w:t>on</w:t>
      </w:r>
      <w:r w:rsidRPr="00EF585E">
        <w:rPr>
          <w:rFonts w:ascii="Helvetica" w:eastAsia="Times New Roman" w:hAnsi="Helvetica" w:cs="Helvetica"/>
          <w:color w:val="333333"/>
          <w:sz w:val="27"/>
          <w:szCs w:val="27"/>
          <w:lang w:bidi="hi-IN"/>
        </w:rPr>
        <w:t> Mondays?</w:t>
      </w:r>
    </w:p>
    <w:p w:rsidR="00EF585E" w:rsidRPr="00EF585E" w:rsidRDefault="00EF585E" w:rsidP="00EF585E">
      <w:pPr>
        <w:shd w:val="clear" w:color="auto" w:fill="FFFFFF"/>
        <w:spacing w:before="96" w:after="96" w:line="240" w:lineRule="auto"/>
        <w:ind w:left="720"/>
        <w:rPr>
          <w:rFonts w:ascii="Helvetica" w:eastAsia="Times New Roman" w:hAnsi="Helvetica" w:cs="Helvetica"/>
          <w:color w:val="333333"/>
          <w:sz w:val="27"/>
          <w:szCs w:val="27"/>
          <w:lang w:bidi="hi-IN"/>
        </w:rPr>
      </w:pPr>
      <w:r w:rsidRPr="00EF585E">
        <w:rPr>
          <w:rFonts w:ascii="Helvetica" w:eastAsia="Times New Roman" w:hAnsi="Helvetica" w:cs="Helvetica"/>
          <w:color w:val="333333"/>
          <w:sz w:val="27"/>
          <w:szCs w:val="27"/>
          <w:lang w:bidi="hi-IN"/>
        </w:rPr>
        <w:t>Her birthday is </w:t>
      </w:r>
      <w:r w:rsidRPr="00EF585E">
        <w:rPr>
          <w:rFonts w:ascii="Helvetica" w:eastAsia="Times New Roman" w:hAnsi="Helvetica" w:cs="Helvetica"/>
          <w:b/>
          <w:bCs/>
          <w:color w:val="333333"/>
          <w:sz w:val="27"/>
          <w:szCs w:val="27"/>
          <w:lang w:bidi="hi-IN"/>
        </w:rPr>
        <w:t>on</w:t>
      </w:r>
      <w:r w:rsidRPr="00EF585E">
        <w:rPr>
          <w:rFonts w:ascii="Helvetica" w:eastAsia="Times New Roman" w:hAnsi="Helvetica" w:cs="Helvetica"/>
          <w:color w:val="333333"/>
          <w:sz w:val="27"/>
          <w:szCs w:val="27"/>
          <w:lang w:bidi="hi-IN"/>
        </w:rPr>
        <w:t> 20 November.</w:t>
      </w:r>
    </w:p>
    <w:p w:rsidR="00EF585E" w:rsidRDefault="00EF585E" w:rsidP="00EF585E">
      <w:pPr>
        <w:shd w:val="clear" w:color="auto" w:fill="FFFFFF"/>
        <w:spacing w:before="96" w:after="96" w:line="240" w:lineRule="auto"/>
        <w:ind w:left="720"/>
        <w:rPr>
          <w:rFonts w:ascii="Helvetica" w:eastAsia="Times New Roman" w:hAnsi="Helvetica" w:cs="Helvetica"/>
          <w:color w:val="333333"/>
          <w:sz w:val="27"/>
          <w:szCs w:val="27"/>
          <w:lang w:bidi="hi-IN"/>
        </w:rPr>
      </w:pPr>
      <w:r w:rsidRPr="00EF585E">
        <w:rPr>
          <w:rFonts w:ascii="Helvetica" w:eastAsia="Times New Roman" w:hAnsi="Helvetica" w:cs="Helvetica"/>
          <w:color w:val="333333"/>
          <w:sz w:val="27"/>
          <w:szCs w:val="27"/>
          <w:lang w:bidi="hi-IN"/>
        </w:rPr>
        <w:t>Where will you be </w:t>
      </w:r>
      <w:r w:rsidRPr="00EF585E">
        <w:rPr>
          <w:rFonts w:ascii="Helvetica" w:eastAsia="Times New Roman" w:hAnsi="Helvetica" w:cs="Helvetica"/>
          <w:b/>
          <w:bCs/>
          <w:color w:val="333333"/>
          <w:sz w:val="27"/>
          <w:szCs w:val="27"/>
          <w:lang w:bidi="hi-IN"/>
        </w:rPr>
        <w:t>on</w:t>
      </w:r>
      <w:r w:rsidRPr="00EF585E">
        <w:rPr>
          <w:rFonts w:ascii="Helvetica" w:eastAsia="Times New Roman" w:hAnsi="Helvetica" w:cs="Helvetica"/>
          <w:color w:val="333333"/>
          <w:sz w:val="27"/>
          <w:szCs w:val="27"/>
          <w:lang w:bidi="hi-IN"/>
        </w:rPr>
        <w:t> New Year's Day?</w:t>
      </w:r>
    </w:p>
    <w:p w:rsidR="00EF585E" w:rsidRPr="00E61C65" w:rsidRDefault="00E61C65" w:rsidP="00E61C65">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Pr>
          <w:rFonts w:ascii="Verdana" w:eastAsia="Times New Roman" w:hAnsi="Verdana" w:cs="Times New Roman"/>
          <w:color w:val="000000"/>
          <w:sz w:val="23"/>
          <w:szCs w:val="23"/>
          <w:lang w:bidi="hi-IN"/>
        </w:rPr>
        <w:t>22)</w:t>
      </w:r>
      <w:r w:rsidR="00EF585E" w:rsidRPr="00E61C65">
        <w:rPr>
          <w:rFonts w:ascii="Verdana" w:eastAsia="Times New Roman" w:hAnsi="Verdana" w:cs="Times New Roman"/>
          <w:color w:val="000000"/>
          <w:sz w:val="23"/>
          <w:szCs w:val="23"/>
          <w:lang w:bidi="hi-IN"/>
        </w:rPr>
        <w:t>Since: 1)It is used to denote a point of time  in the past.</w:t>
      </w:r>
    </w:p>
    <w:p w:rsidR="00EF585E" w:rsidRDefault="00EF585E"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Pr>
          <w:rFonts w:ascii="Verdana" w:eastAsia="Times New Roman" w:hAnsi="Verdana" w:cs="Times New Roman"/>
          <w:color w:val="000000"/>
          <w:sz w:val="23"/>
          <w:szCs w:val="23"/>
          <w:lang w:bidi="hi-IN"/>
        </w:rPr>
        <w:t>Ex: We have been playing since4p.m.</w:t>
      </w:r>
    </w:p>
    <w:p w:rsidR="00EF585E" w:rsidRDefault="00EF585E" w:rsidP="0072231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bidi="hi-IN"/>
        </w:rPr>
      </w:pPr>
      <w:r>
        <w:rPr>
          <w:rFonts w:ascii="Verdana" w:eastAsia="Times New Roman" w:hAnsi="Verdana" w:cs="Times New Roman"/>
          <w:color w:val="000000"/>
          <w:sz w:val="23"/>
          <w:szCs w:val="23"/>
          <w:lang w:bidi="hi-IN"/>
        </w:rPr>
        <w:t>Since when has he been working here?</w:t>
      </w:r>
    </w:p>
    <w:p w:rsidR="00EF585E" w:rsidRDefault="00EF585E" w:rsidP="00EF585E">
      <w:pPr>
        <w:pStyle w:val="p"/>
        <w:spacing w:before="150" w:beforeAutospacing="0" w:after="150" w:afterAutospacing="0"/>
        <w:rPr>
          <w:rFonts w:ascii="Arial" w:hAnsi="Arial" w:cs="Arial"/>
          <w:color w:val="1D2A57"/>
        </w:rPr>
      </w:pPr>
      <w:r>
        <w:rPr>
          <w:rFonts w:ascii="Arial" w:hAnsi="Arial" w:cs="Arial"/>
          <w:i/>
          <w:iCs/>
          <w:color w:val="1D2A57"/>
        </w:rPr>
        <w:t>His father doesn’t talk to him. They had an argument a couple of years ago and they haven’t spoken </w:t>
      </w:r>
      <w:r>
        <w:rPr>
          <w:rStyle w:val="tb"/>
          <w:rFonts w:ascii="Arial" w:hAnsi="Arial" w:cs="Arial"/>
          <w:b/>
          <w:bCs/>
          <w:i/>
          <w:iCs/>
          <w:color w:val="1D2A57"/>
        </w:rPr>
        <w:t>since</w:t>
      </w:r>
      <w:r>
        <w:rPr>
          <w:rFonts w:ascii="Arial" w:hAnsi="Arial" w:cs="Arial"/>
          <w:i/>
          <w:iCs/>
          <w:color w:val="1D2A57"/>
        </w:rPr>
        <w:t>.</w:t>
      </w:r>
    </w:p>
    <w:p w:rsidR="00EF585E" w:rsidRDefault="00EF585E" w:rsidP="00EF585E">
      <w:pPr>
        <w:pStyle w:val="p"/>
        <w:spacing w:before="150" w:beforeAutospacing="0" w:after="150" w:afterAutospacing="0"/>
        <w:rPr>
          <w:rFonts w:ascii="Arial" w:hAnsi="Arial" w:cs="Arial"/>
          <w:color w:val="1D2A57"/>
        </w:rPr>
      </w:pPr>
      <w:r>
        <w:rPr>
          <w:rFonts w:ascii="Arial" w:hAnsi="Arial" w:cs="Arial"/>
          <w:i/>
          <w:iCs/>
          <w:color w:val="1D2A57"/>
        </w:rPr>
        <w:t>They bought the house in 2006 and they’ve done a lot of work on it </w:t>
      </w:r>
      <w:r>
        <w:rPr>
          <w:rStyle w:val="tb"/>
          <w:rFonts w:ascii="Arial" w:hAnsi="Arial" w:cs="Arial"/>
          <w:b/>
          <w:bCs/>
          <w:i/>
          <w:iCs/>
          <w:color w:val="1D2A57"/>
        </w:rPr>
        <w:t>since</w:t>
      </w:r>
      <w:r>
        <w:rPr>
          <w:rFonts w:ascii="Arial" w:hAnsi="Arial" w:cs="Arial"/>
          <w:i/>
          <w:iCs/>
          <w:color w:val="1D2A57"/>
        </w:rPr>
        <w:t> </w:t>
      </w:r>
      <w:r>
        <w:rPr>
          <w:rStyle w:val="tb"/>
          <w:rFonts w:ascii="Arial" w:hAnsi="Arial" w:cs="Arial"/>
          <w:b/>
          <w:bCs/>
          <w:i/>
          <w:iCs/>
          <w:color w:val="1D2A57"/>
        </w:rPr>
        <w:t>then</w:t>
      </w:r>
      <w:r>
        <w:rPr>
          <w:rFonts w:ascii="Arial" w:hAnsi="Arial" w:cs="Arial"/>
          <w:i/>
          <w:iCs/>
          <w:color w:val="1D2A57"/>
        </w:rPr>
        <w:t>.</w:t>
      </w:r>
      <w:r w:rsidR="00850091">
        <w:rPr>
          <w:rFonts w:ascii="Arial" w:hAnsi="Arial" w:cs="Arial"/>
          <w:color w:val="1D2A57"/>
        </w:rPr>
        <w:t> </w:t>
      </w:r>
    </w:p>
    <w:p w:rsidR="00850091" w:rsidRDefault="00850091" w:rsidP="00850091">
      <w:pPr>
        <w:pStyle w:val="p"/>
        <w:spacing w:before="150" w:beforeAutospacing="0" w:after="150" w:afterAutospacing="0"/>
        <w:rPr>
          <w:rFonts w:ascii="Arial" w:hAnsi="Arial" w:cs="Arial"/>
          <w:color w:val="1D2A57"/>
        </w:rPr>
      </w:pPr>
      <w:r>
        <w:rPr>
          <w:rFonts w:ascii="Arial" w:hAnsi="Arial" w:cs="Arial"/>
          <w:i/>
          <w:iCs/>
          <w:color w:val="1D2A57"/>
        </w:rPr>
        <w:t>Sean had no reason to take a taxi </w:t>
      </w:r>
      <w:r>
        <w:rPr>
          <w:rStyle w:val="tb"/>
          <w:rFonts w:ascii="Arial" w:hAnsi="Arial" w:cs="Arial"/>
          <w:b/>
          <w:bCs/>
          <w:i/>
          <w:iCs/>
          <w:color w:val="1D2A57"/>
        </w:rPr>
        <w:t>since</w:t>
      </w:r>
      <w:r>
        <w:rPr>
          <w:rFonts w:ascii="Arial" w:hAnsi="Arial" w:cs="Arial"/>
          <w:i/>
          <w:iCs/>
          <w:color w:val="1D2A57"/>
        </w:rPr>
        <w:t> his flat was near enough to walk to.</w:t>
      </w:r>
    </w:p>
    <w:p w:rsidR="00850091" w:rsidRDefault="00850091" w:rsidP="00850091">
      <w:pPr>
        <w:pStyle w:val="p"/>
        <w:spacing w:before="150" w:beforeAutospacing="0" w:after="150" w:afterAutospacing="0"/>
        <w:rPr>
          <w:rFonts w:ascii="Arial" w:hAnsi="Arial" w:cs="Arial"/>
          <w:color w:val="1D2A57"/>
        </w:rPr>
      </w:pPr>
      <w:r>
        <w:rPr>
          <w:rStyle w:val="tb"/>
          <w:rFonts w:ascii="Arial" w:hAnsi="Arial" w:cs="Arial"/>
          <w:b/>
          <w:bCs/>
          <w:i/>
          <w:iCs/>
          <w:color w:val="1D2A57"/>
        </w:rPr>
        <w:t>Since</w:t>
      </w:r>
      <w:r>
        <w:rPr>
          <w:rFonts w:ascii="Arial" w:hAnsi="Arial" w:cs="Arial"/>
          <w:i/>
          <w:iCs/>
          <w:color w:val="1D2A57"/>
        </w:rPr>
        <w:t> her husband hated holidays so much, she decided to go on her own.</w:t>
      </w:r>
    </w:p>
    <w:p w:rsidR="00850091" w:rsidRDefault="00850091" w:rsidP="00850091">
      <w:pPr>
        <w:pStyle w:val="p"/>
        <w:spacing w:before="150" w:beforeAutospacing="0" w:after="150" w:afterAutospacing="0"/>
        <w:rPr>
          <w:rFonts w:ascii="Arial" w:hAnsi="Arial" w:cs="Arial"/>
          <w:color w:val="1D2A57"/>
        </w:rPr>
      </w:pPr>
      <w:r>
        <w:rPr>
          <w:rFonts w:ascii="Arial" w:hAnsi="Arial" w:cs="Arial"/>
          <w:i/>
          <w:iCs/>
          <w:color w:val="1D2A57"/>
        </w:rPr>
        <w:t>They couldn’t deliver the parcel </w:t>
      </w:r>
      <w:r>
        <w:rPr>
          <w:rStyle w:val="tb"/>
          <w:rFonts w:ascii="Arial" w:hAnsi="Arial" w:cs="Arial"/>
          <w:b/>
          <w:bCs/>
          <w:i/>
          <w:iCs/>
          <w:color w:val="1D2A57"/>
        </w:rPr>
        <w:t>since</w:t>
      </w:r>
      <w:r>
        <w:rPr>
          <w:rFonts w:ascii="Arial" w:hAnsi="Arial" w:cs="Arial"/>
          <w:i/>
          <w:iCs/>
          <w:color w:val="1D2A57"/>
        </w:rPr>
        <w:t> no one was there to answer the door.</w:t>
      </w:r>
    </w:p>
    <w:p w:rsidR="00850091" w:rsidRDefault="00DD2301" w:rsidP="00EF585E">
      <w:pPr>
        <w:pStyle w:val="p"/>
        <w:spacing w:before="150" w:beforeAutospacing="0" w:after="150" w:afterAutospacing="0"/>
        <w:rPr>
          <w:rFonts w:ascii="Arial" w:hAnsi="Arial" w:cs="Arial"/>
          <w:i/>
          <w:iCs/>
          <w:color w:val="1D2A57"/>
        </w:rPr>
      </w:pPr>
      <w:r>
        <w:rPr>
          <w:rFonts w:ascii="Arial" w:hAnsi="Arial" w:cs="Arial"/>
          <w:i/>
          <w:iCs/>
          <w:color w:val="1D2A57"/>
        </w:rPr>
        <w:t>It’s a long time </w:t>
      </w:r>
      <w:r>
        <w:rPr>
          <w:rStyle w:val="tb"/>
          <w:rFonts w:ascii="Arial" w:hAnsi="Arial" w:cs="Arial"/>
          <w:b/>
          <w:bCs/>
          <w:i/>
          <w:iCs/>
          <w:color w:val="1D2A57"/>
        </w:rPr>
        <w:t>since</w:t>
      </w:r>
      <w:r>
        <w:rPr>
          <w:rFonts w:ascii="Arial" w:hAnsi="Arial" w:cs="Arial"/>
          <w:i/>
          <w:iCs/>
          <w:color w:val="1D2A57"/>
        </w:rPr>
        <w:t> your last letter.</w:t>
      </w:r>
    </w:p>
    <w:p w:rsidR="00DD2301" w:rsidRDefault="00DD2301" w:rsidP="00EF585E">
      <w:pPr>
        <w:pStyle w:val="p"/>
        <w:spacing w:before="150" w:beforeAutospacing="0" w:after="150" w:afterAutospacing="0"/>
        <w:rPr>
          <w:rFonts w:ascii="Arial" w:hAnsi="Arial" w:cs="Arial"/>
          <w:i/>
          <w:iCs/>
          <w:color w:val="1D2A57"/>
        </w:rPr>
      </w:pPr>
      <w:r>
        <w:rPr>
          <w:rFonts w:ascii="Arial" w:hAnsi="Arial" w:cs="Arial"/>
          <w:i/>
          <w:iCs/>
          <w:color w:val="1D2A57"/>
        </w:rPr>
        <w:t>I’ve been swimming </w:t>
      </w:r>
      <w:r>
        <w:rPr>
          <w:rStyle w:val="tb"/>
          <w:rFonts w:ascii="Arial" w:hAnsi="Arial" w:cs="Arial"/>
          <w:b/>
          <w:bCs/>
          <w:i/>
          <w:iCs/>
          <w:color w:val="1D2A57"/>
        </w:rPr>
        <w:t>since</w:t>
      </w:r>
      <w:r>
        <w:rPr>
          <w:rFonts w:ascii="Arial" w:hAnsi="Arial" w:cs="Arial"/>
          <w:i/>
          <w:iCs/>
          <w:color w:val="1D2A57"/>
        </w:rPr>
        <w:t> I was three years old.</w:t>
      </w:r>
    </w:p>
    <w:p w:rsidR="00DD2301" w:rsidRDefault="00DD2301" w:rsidP="00DD2301">
      <w:pPr>
        <w:pStyle w:val="p"/>
        <w:spacing w:before="150" w:beforeAutospacing="0" w:after="150" w:afterAutospacing="0"/>
        <w:rPr>
          <w:rFonts w:ascii="Arial" w:hAnsi="Arial" w:cs="Arial"/>
          <w:color w:val="1D2A57"/>
        </w:rPr>
      </w:pPr>
      <w:r>
        <w:rPr>
          <w:rFonts w:ascii="Arial" w:hAnsi="Arial" w:cs="Arial"/>
          <w:i/>
          <w:iCs/>
          <w:color w:val="1D2A57"/>
        </w:rPr>
        <w:t>They haven’t received any junk mail </w:t>
      </w:r>
      <w:r>
        <w:rPr>
          <w:rStyle w:val="tb"/>
          <w:rFonts w:ascii="Arial" w:hAnsi="Arial" w:cs="Arial"/>
          <w:b/>
          <w:bCs/>
          <w:i/>
          <w:iCs/>
          <w:color w:val="1D2A57"/>
        </w:rPr>
        <w:t>since</w:t>
      </w:r>
      <w:r>
        <w:rPr>
          <w:rFonts w:ascii="Arial" w:hAnsi="Arial" w:cs="Arial"/>
          <w:i/>
          <w:iCs/>
          <w:color w:val="1D2A57"/>
        </w:rPr>
        <w:t> they moved house.</w:t>
      </w:r>
    </w:p>
    <w:p w:rsidR="00DD2301" w:rsidRDefault="00DD2301" w:rsidP="00DD2301">
      <w:pPr>
        <w:pStyle w:val="p"/>
        <w:spacing w:before="150" w:beforeAutospacing="0" w:after="150" w:afterAutospacing="0"/>
        <w:rPr>
          <w:rFonts w:ascii="Arial" w:hAnsi="Arial" w:cs="Arial"/>
          <w:color w:val="1D2A57"/>
        </w:rPr>
      </w:pPr>
      <w:r>
        <w:rPr>
          <w:rFonts w:ascii="Arial" w:hAnsi="Arial" w:cs="Arial"/>
          <w:i/>
          <w:iCs/>
          <w:color w:val="1D2A57"/>
        </w:rPr>
        <w:t>They haven’t received any junk mail </w:t>
      </w:r>
      <w:r>
        <w:rPr>
          <w:rStyle w:val="tb"/>
          <w:rFonts w:ascii="Arial" w:hAnsi="Arial" w:cs="Arial"/>
          <w:b/>
          <w:bCs/>
          <w:i/>
          <w:iCs/>
          <w:color w:val="1D2A57"/>
        </w:rPr>
        <w:t>since</w:t>
      </w:r>
      <w:r>
        <w:rPr>
          <w:rFonts w:ascii="Arial" w:hAnsi="Arial" w:cs="Arial"/>
          <w:i/>
          <w:iCs/>
          <w:color w:val="1D2A57"/>
        </w:rPr>
        <w:t> they’ve moved house.</w:t>
      </w:r>
    </w:p>
    <w:p w:rsidR="00DD2301" w:rsidRDefault="00DD2301" w:rsidP="00DD2301">
      <w:pPr>
        <w:pStyle w:val="p"/>
        <w:spacing w:before="150" w:beforeAutospacing="0" w:after="150" w:afterAutospacing="0"/>
        <w:rPr>
          <w:rFonts w:ascii="Arial" w:hAnsi="Arial" w:cs="Arial"/>
          <w:color w:val="1D2A57"/>
        </w:rPr>
      </w:pPr>
      <w:r>
        <w:rPr>
          <w:rFonts w:ascii="Arial" w:hAnsi="Arial" w:cs="Arial"/>
          <w:i/>
          <w:iCs/>
          <w:color w:val="1D2A57"/>
        </w:rPr>
        <w:t>It was the band’s first live performance </w:t>
      </w:r>
      <w:r>
        <w:rPr>
          <w:rStyle w:val="tb"/>
          <w:rFonts w:ascii="Arial" w:hAnsi="Arial" w:cs="Arial"/>
          <w:b/>
          <w:bCs/>
          <w:i/>
          <w:iCs/>
          <w:color w:val="1D2A57"/>
        </w:rPr>
        <w:t>since</w:t>
      </w:r>
      <w:r>
        <w:rPr>
          <w:rFonts w:ascii="Arial" w:hAnsi="Arial" w:cs="Arial"/>
          <w:i/>
          <w:iCs/>
          <w:color w:val="1D2A57"/>
        </w:rPr>
        <w:t> May 1990.</w:t>
      </w:r>
      <w:r>
        <w:rPr>
          <w:rFonts w:ascii="Arial" w:hAnsi="Arial" w:cs="Arial"/>
          <w:color w:val="1D2A57"/>
        </w:rPr>
        <w:t> (</w:t>
      </w:r>
      <w:r>
        <w:rPr>
          <w:rFonts w:ascii="Arial" w:hAnsi="Arial" w:cs="Arial"/>
          <w:i/>
          <w:iCs/>
          <w:color w:val="1D2A57"/>
        </w:rPr>
        <w:t>since</w:t>
      </w:r>
      <w:r>
        <w:rPr>
          <w:rFonts w:ascii="Arial" w:hAnsi="Arial" w:cs="Arial"/>
          <w:color w:val="1D2A57"/>
        </w:rPr>
        <w:t> + date)</w:t>
      </w:r>
    </w:p>
    <w:p w:rsidR="00DD2301" w:rsidRDefault="00DD2301" w:rsidP="00DD2301">
      <w:pPr>
        <w:pStyle w:val="p"/>
        <w:spacing w:before="150" w:beforeAutospacing="0" w:after="150" w:afterAutospacing="0"/>
        <w:rPr>
          <w:rFonts w:ascii="Arial" w:hAnsi="Arial" w:cs="Arial"/>
          <w:color w:val="1D2A57"/>
        </w:rPr>
      </w:pPr>
      <w:r>
        <w:rPr>
          <w:rFonts w:ascii="Arial" w:hAnsi="Arial" w:cs="Arial"/>
          <w:i/>
          <w:iCs/>
          <w:color w:val="1D2A57"/>
        </w:rPr>
        <w:t>I have been happily married for 26 years, </w:t>
      </w:r>
      <w:r>
        <w:rPr>
          <w:rStyle w:val="tb"/>
          <w:rFonts w:ascii="Arial" w:hAnsi="Arial" w:cs="Arial"/>
          <w:b/>
          <w:bCs/>
          <w:i/>
          <w:iCs/>
          <w:color w:val="1D2A57"/>
        </w:rPr>
        <w:t>since</w:t>
      </w:r>
      <w:r>
        <w:rPr>
          <w:rFonts w:ascii="Arial" w:hAnsi="Arial" w:cs="Arial"/>
          <w:i/>
          <w:iCs/>
          <w:color w:val="1D2A57"/>
        </w:rPr>
        <w:t> the age of 21.</w:t>
      </w:r>
      <w:r>
        <w:rPr>
          <w:rFonts w:ascii="Arial" w:hAnsi="Arial" w:cs="Arial"/>
          <w:color w:val="1D2A57"/>
        </w:rPr>
        <w:t> (</w:t>
      </w:r>
      <w:r>
        <w:rPr>
          <w:rFonts w:ascii="Arial" w:hAnsi="Arial" w:cs="Arial"/>
          <w:i/>
          <w:iCs/>
          <w:color w:val="1D2A57"/>
        </w:rPr>
        <w:t>since</w:t>
      </w:r>
      <w:r>
        <w:rPr>
          <w:rFonts w:ascii="Arial" w:hAnsi="Arial" w:cs="Arial"/>
          <w:color w:val="1D2A57"/>
        </w:rPr>
        <w:t> + noun phrase)</w:t>
      </w:r>
    </w:p>
    <w:p w:rsidR="00DD2301" w:rsidRDefault="00DD2301" w:rsidP="00DD2301">
      <w:pPr>
        <w:pStyle w:val="p"/>
        <w:spacing w:before="150" w:beforeAutospacing="0" w:after="150" w:afterAutospacing="0"/>
        <w:rPr>
          <w:rFonts w:ascii="Arial" w:hAnsi="Arial" w:cs="Arial"/>
          <w:color w:val="1D2A57"/>
        </w:rPr>
      </w:pPr>
      <w:r>
        <w:rPr>
          <w:rFonts w:ascii="Arial" w:hAnsi="Arial" w:cs="Arial"/>
          <w:color w:val="1D2A57"/>
        </w:rPr>
        <w:t>We also use </w:t>
      </w:r>
      <w:r>
        <w:rPr>
          <w:rFonts w:ascii="Arial" w:hAnsi="Arial" w:cs="Arial"/>
          <w:i/>
          <w:iCs/>
          <w:color w:val="1D2A57"/>
        </w:rPr>
        <w:t>since</w:t>
      </w:r>
      <w:r>
        <w:rPr>
          <w:rFonts w:ascii="Arial" w:hAnsi="Arial" w:cs="Arial"/>
          <w:color w:val="1D2A57"/>
        </w:rPr>
        <w:t> as a conjunction to introduce a subordinate clause:</w:t>
      </w:r>
    </w:p>
    <w:p w:rsidR="00DD2301" w:rsidRDefault="00DD2301" w:rsidP="00DD2301">
      <w:pPr>
        <w:pStyle w:val="p"/>
        <w:spacing w:before="150" w:beforeAutospacing="0" w:after="150" w:afterAutospacing="0"/>
        <w:rPr>
          <w:rFonts w:ascii="Arial" w:hAnsi="Arial" w:cs="Arial"/>
          <w:color w:val="1D2A57"/>
        </w:rPr>
      </w:pPr>
      <w:r>
        <w:rPr>
          <w:rFonts w:ascii="Arial" w:hAnsi="Arial" w:cs="Arial"/>
          <w:i/>
          <w:iCs/>
          <w:color w:val="1D2A57"/>
        </w:rPr>
        <w:t>It’s so long </w:t>
      </w:r>
      <w:r>
        <w:rPr>
          <w:rStyle w:val="tb"/>
          <w:rFonts w:ascii="Arial" w:hAnsi="Arial" w:cs="Arial"/>
          <w:b/>
          <w:bCs/>
          <w:i/>
          <w:iCs/>
          <w:color w:val="1D2A57"/>
        </w:rPr>
        <w:t>since</w:t>
      </w:r>
      <w:r>
        <w:rPr>
          <w:rFonts w:ascii="Arial" w:hAnsi="Arial" w:cs="Arial"/>
          <w:i/>
          <w:iCs/>
          <w:color w:val="1D2A57"/>
        </w:rPr>
        <w:t> I saw them.</w:t>
      </w:r>
      <w:r>
        <w:rPr>
          <w:rFonts w:ascii="Arial" w:hAnsi="Arial" w:cs="Arial"/>
          <w:color w:val="1D2A57"/>
        </w:rPr>
        <w:t> (</w:t>
      </w:r>
      <w:r>
        <w:rPr>
          <w:rFonts w:ascii="Arial" w:hAnsi="Arial" w:cs="Arial"/>
          <w:i/>
          <w:iCs/>
          <w:color w:val="1D2A57"/>
        </w:rPr>
        <w:t>since</w:t>
      </w:r>
      <w:r>
        <w:rPr>
          <w:rFonts w:ascii="Arial" w:hAnsi="Arial" w:cs="Arial"/>
          <w:color w:val="1D2A57"/>
        </w:rPr>
        <w:t> + clause)</w:t>
      </w:r>
    </w:p>
    <w:p w:rsidR="00DD2301" w:rsidRDefault="00DD2301" w:rsidP="00DD2301">
      <w:pPr>
        <w:pStyle w:val="p"/>
        <w:spacing w:before="150" w:beforeAutospacing="0" w:after="150" w:afterAutospacing="0"/>
        <w:rPr>
          <w:rFonts w:ascii="Arial" w:hAnsi="Arial" w:cs="Arial"/>
          <w:color w:val="1D2A57"/>
        </w:rPr>
      </w:pPr>
      <w:r>
        <w:rPr>
          <w:rFonts w:ascii="Arial" w:hAnsi="Arial" w:cs="Arial"/>
          <w:i/>
          <w:iCs/>
          <w:color w:val="1D2A57"/>
        </w:rPr>
        <w:t>Lenny had slept most of the way </w:t>
      </w:r>
      <w:r>
        <w:rPr>
          <w:rStyle w:val="tb"/>
          <w:rFonts w:ascii="Arial" w:hAnsi="Arial" w:cs="Arial"/>
          <w:b/>
          <w:bCs/>
          <w:i/>
          <w:iCs/>
          <w:color w:val="1D2A57"/>
        </w:rPr>
        <w:t>since</w:t>
      </w:r>
      <w:r>
        <w:rPr>
          <w:rFonts w:ascii="Arial" w:hAnsi="Arial" w:cs="Arial"/>
          <w:i/>
          <w:iCs/>
          <w:color w:val="1D2A57"/>
        </w:rPr>
        <w:t> leaving Texas.</w:t>
      </w:r>
      <w:r>
        <w:rPr>
          <w:rFonts w:ascii="Arial" w:hAnsi="Arial" w:cs="Arial"/>
          <w:color w:val="1D2A57"/>
        </w:rPr>
        <w:t> (</w:t>
      </w:r>
      <w:r>
        <w:rPr>
          <w:rFonts w:ascii="Arial" w:hAnsi="Arial" w:cs="Arial"/>
          <w:i/>
          <w:iCs/>
          <w:color w:val="1D2A57"/>
        </w:rPr>
        <w:t>since</w:t>
      </w:r>
      <w:r>
        <w:rPr>
          <w:rFonts w:ascii="Arial" w:hAnsi="Arial" w:cs="Arial"/>
          <w:color w:val="1D2A57"/>
        </w:rPr>
        <w:t> + clause)</w:t>
      </w:r>
    </w:p>
    <w:p w:rsidR="00DD2301" w:rsidRDefault="00DD2301" w:rsidP="00DD2301">
      <w:pPr>
        <w:pStyle w:val="p"/>
        <w:spacing w:before="150" w:beforeAutospacing="0" w:after="150" w:afterAutospacing="0"/>
        <w:rPr>
          <w:rFonts w:ascii="Arial" w:hAnsi="Arial" w:cs="Arial"/>
          <w:color w:val="1D2A57"/>
        </w:rPr>
      </w:pPr>
      <w:r>
        <w:rPr>
          <w:rFonts w:ascii="Arial" w:hAnsi="Arial" w:cs="Arial"/>
          <w:i/>
          <w:iCs/>
          <w:color w:val="1D2A57"/>
        </w:rPr>
        <w:t>He’s been back to the office a few times </w:t>
      </w:r>
      <w:r>
        <w:rPr>
          <w:rStyle w:val="tb"/>
          <w:rFonts w:ascii="Arial" w:hAnsi="Arial" w:cs="Arial"/>
          <w:b/>
          <w:bCs/>
          <w:i/>
          <w:iCs/>
          <w:color w:val="1D2A57"/>
        </w:rPr>
        <w:t>since</w:t>
      </w:r>
      <w:r>
        <w:rPr>
          <w:rFonts w:ascii="Arial" w:hAnsi="Arial" w:cs="Arial"/>
          <w:i/>
          <w:iCs/>
          <w:color w:val="1D2A57"/>
        </w:rPr>
        <w:t> he retired.</w:t>
      </w:r>
      <w:r>
        <w:rPr>
          <w:rFonts w:ascii="Arial" w:hAnsi="Arial" w:cs="Arial"/>
          <w:color w:val="1D2A57"/>
        </w:rPr>
        <w:t> (</w:t>
      </w:r>
      <w:r>
        <w:rPr>
          <w:rFonts w:ascii="Arial" w:hAnsi="Arial" w:cs="Arial"/>
          <w:i/>
          <w:iCs/>
          <w:color w:val="1D2A57"/>
        </w:rPr>
        <w:t>since</w:t>
      </w:r>
      <w:r>
        <w:rPr>
          <w:rFonts w:ascii="Arial" w:hAnsi="Arial" w:cs="Arial"/>
          <w:color w:val="1D2A57"/>
        </w:rPr>
        <w:t> + clause)</w:t>
      </w:r>
    </w:p>
    <w:p w:rsidR="00DD2301" w:rsidRDefault="00E61C65" w:rsidP="00EF585E">
      <w:pPr>
        <w:pStyle w:val="p"/>
        <w:spacing w:before="150" w:beforeAutospacing="0" w:after="150" w:afterAutospacing="0"/>
        <w:rPr>
          <w:rFonts w:ascii="Arial" w:hAnsi="Arial" w:cs="Arial"/>
          <w:color w:val="1D2A57"/>
        </w:rPr>
      </w:pPr>
      <w:r>
        <w:rPr>
          <w:rFonts w:ascii="Arial" w:hAnsi="Arial" w:cs="Arial"/>
          <w:color w:val="1D2A57"/>
        </w:rPr>
        <w:t>23</w:t>
      </w:r>
      <w:r w:rsidR="00285248">
        <w:rPr>
          <w:rFonts w:ascii="Arial" w:hAnsi="Arial" w:cs="Arial"/>
          <w:color w:val="1D2A57"/>
        </w:rPr>
        <w:t>)Till: 1)’Till’ is used to indicate something which happens and stops at a particular time or event mentioned.</w:t>
      </w:r>
    </w:p>
    <w:p w:rsidR="00285248" w:rsidRDefault="00285248" w:rsidP="00EF585E">
      <w:pPr>
        <w:pStyle w:val="p"/>
        <w:spacing w:before="150" w:beforeAutospacing="0" w:after="150" w:afterAutospacing="0"/>
        <w:rPr>
          <w:rFonts w:ascii="Arial" w:hAnsi="Arial" w:cs="Arial"/>
          <w:color w:val="1D2A57"/>
        </w:rPr>
      </w:pPr>
      <w:r>
        <w:rPr>
          <w:rFonts w:ascii="Arial" w:hAnsi="Arial" w:cs="Arial"/>
          <w:color w:val="1D2A57"/>
        </w:rPr>
        <w:t>Ex: They stayed till 6’o clock for us.</w:t>
      </w:r>
    </w:p>
    <w:p w:rsidR="0058402B" w:rsidRDefault="00285248" w:rsidP="0058402B">
      <w:pPr>
        <w:pStyle w:val="p"/>
        <w:spacing w:before="150" w:beforeAutospacing="0" w:after="150" w:afterAutospacing="0"/>
        <w:rPr>
          <w:rFonts w:ascii="Arial" w:hAnsi="Arial" w:cs="Arial"/>
          <w:color w:val="1D2A57"/>
        </w:rPr>
      </w:pPr>
      <w:r>
        <w:rPr>
          <w:rFonts w:ascii="Arial" w:hAnsi="Arial" w:cs="Arial"/>
          <w:color w:val="1D2A57"/>
        </w:rPr>
        <w:t xml:space="preserve">      We will stay here till it stops raining.</w:t>
      </w:r>
    </w:p>
    <w:p w:rsidR="00285248" w:rsidRPr="00285248" w:rsidRDefault="00285248" w:rsidP="0058402B">
      <w:pPr>
        <w:pStyle w:val="p"/>
        <w:spacing w:before="150" w:beforeAutospacing="0" w:after="150" w:afterAutospacing="0"/>
        <w:rPr>
          <w:color w:val="000000"/>
        </w:rPr>
      </w:pPr>
      <w:r w:rsidRPr="00285248">
        <w:rPr>
          <w:color w:val="000000"/>
        </w:rPr>
        <w:t>Wait </w:t>
      </w:r>
      <w:r w:rsidRPr="00285248">
        <w:rPr>
          <w:b/>
          <w:bCs/>
          <w:color w:val="000000"/>
        </w:rPr>
        <w:t>till</w:t>
      </w:r>
      <w:r w:rsidRPr="00285248">
        <w:rPr>
          <w:color w:val="000000"/>
        </w:rPr>
        <w:t> the rain stops.</w:t>
      </w:r>
    </w:p>
    <w:p w:rsidR="00285248" w:rsidRPr="00285248" w:rsidRDefault="00285248" w:rsidP="00285248">
      <w:pPr>
        <w:spacing w:beforeAutospacing="1" w:after="0" w:line="240" w:lineRule="auto"/>
        <w:rPr>
          <w:color w:val="000000"/>
          <w:sz w:val="24"/>
          <w:szCs w:val="24"/>
        </w:rPr>
      </w:pPr>
      <w:r w:rsidRPr="00285248">
        <w:rPr>
          <w:color w:val="000000"/>
          <w:sz w:val="24"/>
          <w:szCs w:val="24"/>
        </w:rPr>
        <w:t xml:space="preserve">        I waited for him </w:t>
      </w:r>
      <w:r w:rsidRPr="00285248">
        <w:rPr>
          <w:b/>
          <w:bCs/>
          <w:color w:val="000000"/>
          <w:sz w:val="24"/>
          <w:szCs w:val="24"/>
        </w:rPr>
        <w:t>till</w:t>
      </w:r>
      <w:r w:rsidRPr="00285248">
        <w:rPr>
          <w:color w:val="000000"/>
          <w:sz w:val="24"/>
          <w:szCs w:val="24"/>
        </w:rPr>
        <w:t> ten. </w:t>
      </w:r>
    </w:p>
    <w:p w:rsidR="00285248" w:rsidRPr="00285248" w:rsidRDefault="00285248" w:rsidP="00285248">
      <w:pPr>
        <w:spacing w:beforeAutospacing="1" w:after="0" w:line="240" w:lineRule="auto"/>
        <w:rPr>
          <w:color w:val="000000"/>
          <w:sz w:val="24"/>
          <w:szCs w:val="24"/>
        </w:rPr>
      </w:pPr>
      <w:r w:rsidRPr="00285248">
        <w:rPr>
          <w:color w:val="000000"/>
          <w:sz w:val="24"/>
          <w:szCs w:val="24"/>
        </w:rPr>
        <w:lastRenderedPageBreak/>
        <w:t xml:space="preserve">        Ask Tom to wait </w:t>
      </w:r>
      <w:r w:rsidRPr="00285248">
        <w:rPr>
          <w:b/>
          <w:bCs/>
          <w:color w:val="000000"/>
          <w:sz w:val="24"/>
          <w:szCs w:val="24"/>
        </w:rPr>
        <w:t>till</w:t>
      </w:r>
      <w:r w:rsidRPr="00285248">
        <w:rPr>
          <w:color w:val="000000"/>
          <w:sz w:val="24"/>
          <w:szCs w:val="24"/>
        </w:rPr>
        <w:t> I come.</w:t>
      </w:r>
    </w:p>
    <w:p w:rsidR="00285248" w:rsidRPr="00285248" w:rsidRDefault="00285248" w:rsidP="00285248">
      <w:pPr>
        <w:spacing w:beforeAutospacing="1" w:after="0" w:line="240" w:lineRule="auto"/>
        <w:rPr>
          <w:color w:val="000000"/>
          <w:sz w:val="24"/>
          <w:szCs w:val="24"/>
        </w:rPr>
      </w:pPr>
      <w:r w:rsidRPr="00285248">
        <w:rPr>
          <w:color w:val="000000"/>
          <w:sz w:val="24"/>
          <w:szCs w:val="24"/>
        </w:rPr>
        <w:t xml:space="preserve">        I'm going to wait </w:t>
      </w:r>
      <w:r w:rsidRPr="00285248">
        <w:rPr>
          <w:b/>
          <w:bCs/>
          <w:color w:val="000000"/>
          <w:sz w:val="24"/>
          <w:szCs w:val="24"/>
        </w:rPr>
        <w:t>till</w:t>
      </w:r>
      <w:r w:rsidRPr="00285248">
        <w:rPr>
          <w:color w:val="000000"/>
          <w:sz w:val="24"/>
          <w:szCs w:val="24"/>
        </w:rPr>
        <w:t> 2:30. </w:t>
      </w:r>
    </w:p>
    <w:p w:rsidR="00285248" w:rsidRDefault="00285248" w:rsidP="00285248">
      <w:pPr>
        <w:spacing w:beforeAutospacing="1" w:after="0" w:line="240" w:lineRule="auto"/>
        <w:rPr>
          <w:color w:val="000000"/>
          <w:sz w:val="38"/>
          <w:szCs w:val="38"/>
        </w:rPr>
      </w:pPr>
      <w:r w:rsidRPr="00285248">
        <w:rPr>
          <w:color w:val="000000"/>
          <w:sz w:val="24"/>
          <w:szCs w:val="24"/>
        </w:rPr>
        <w:t xml:space="preserve">     It's a half hour </w:t>
      </w:r>
      <w:r w:rsidRPr="00285248">
        <w:rPr>
          <w:b/>
          <w:bCs/>
          <w:color w:val="000000"/>
          <w:sz w:val="24"/>
          <w:szCs w:val="24"/>
        </w:rPr>
        <w:t>till</w:t>
      </w:r>
      <w:r w:rsidRPr="00285248">
        <w:rPr>
          <w:color w:val="000000"/>
          <w:sz w:val="24"/>
          <w:szCs w:val="24"/>
        </w:rPr>
        <w:t> lunch</w:t>
      </w:r>
      <w:r>
        <w:rPr>
          <w:color w:val="000000"/>
          <w:sz w:val="38"/>
          <w:szCs w:val="38"/>
        </w:rPr>
        <w:t>.</w:t>
      </w:r>
    </w:p>
    <w:p w:rsidR="00285248" w:rsidRPr="0058402B" w:rsidRDefault="00285248" w:rsidP="0058402B">
      <w:pPr>
        <w:spacing w:before="100" w:beforeAutospacing="1" w:after="120" w:line="240" w:lineRule="auto"/>
        <w:ind w:left="720"/>
        <w:rPr>
          <w:color w:val="000000"/>
        </w:rPr>
      </w:pPr>
      <w:r w:rsidRPr="0058402B">
        <w:rPr>
          <w:color w:val="000000"/>
        </w:rPr>
        <w:t>She won't be back </w:t>
      </w:r>
      <w:r w:rsidRPr="0058402B">
        <w:rPr>
          <w:b/>
          <w:bCs/>
          <w:color w:val="000000"/>
        </w:rPr>
        <w:t>till</w:t>
      </w:r>
      <w:r w:rsidRPr="0058402B">
        <w:rPr>
          <w:color w:val="000000"/>
        </w:rPr>
        <w:t> five.</w:t>
      </w:r>
    </w:p>
    <w:p w:rsidR="00285248" w:rsidRPr="0058402B" w:rsidRDefault="00285248" w:rsidP="00285248">
      <w:pPr>
        <w:spacing w:beforeAutospacing="1" w:after="0" w:line="240" w:lineRule="auto"/>
        <w:ind w:left="720"/>
        <w:rPr>
          <w:color w:val="000000"/>
        </w:rPr>
      </w:pPr>
      <w:r w:rsidRPr="0058402B">
        <w:rPr>
          <w:color w:val="000000"/>
        </w:rPr>
        <w:t>Let's leave it </w:t>
      </w:r>
      <w:r w:rsidRPr="0058402B">
        <w:rPr>
          <w:b/>
          <w:bCs/>
          <w:color w:val="000000"/>
        </w:rPr>
        <w:t>till</w:t>
      </w:r>
      <w:r w:rsidRPr="0058402B">
        <w:rPr>
          <w:color w:val="000000"/>
        </w:rPr>
        <w:t> tomorrow. </w:t>
      </w:r>
    </w:p>
    <w:p w:rsidR="00285248" w:rsidRPr="0058402B" w:rsidRDefault="00285248" w:rsidP="00285248">
      <w:pPr>
        <w:spacing w:beforeAutospacing="1" w:after="0" w:line="240" w:lineRule="auto"/>
        <w:ind w:left="720"/>
        <w:rPr>
          <w:color w:val="000000"/>
        </w:rPr>
      </w:pPr>
      <w:r w:rsidRPr="0058402B">
        <w:rPr>
          <w:color w:val="000000"/>
        </w:rPr>
        <w:t> Tom isn't due here </w:t>
      </w:r>
      <w:r w:rsidRPr="0058402B">
        <w:rPr>
          <w:b/>
          <w:bCs/>
          <w:color w:val="000000"/>
        </w:rPr>
        <w:t>till</w:t>
      </w:r>
      <w:r w:rsidRPr="0058402B">
        <w:rPr>
          <w:color w:val="000000"/>
        </w:rPr>
        <w:t> 2:30. </w:t>
      </w:r>
    </w:p>
    <w:p w:rsidR="00285248" w:rsidRPr="0058402B" w:rsidRDefault="00285248" w:rsidP="00285248">
      <w:pPr>
        <w:spacing w:beforeAutospacing="1" w:after="0" w:line="240" w:lineRule="auto"/>
        <w:ind w:left="720"/>
        <w:rPr>
          <w:color w:val="000000"/>
        </w:rPr>
      </w:pPr>
      <w:r w:rsidRPr="0058402B">
        <w:rPr>
          <w:color w:val="000000"/>
        </w:rPr>
        <w:t> Let's wait </w:t>
      </w:r>
      <w:r w:rsidRPr="0058402B">
        <w:rPr>
          <w:b/>
          <w:bCs/>
          <w:color w:val="000000"/>
        </w:rPr>
        <w:t>till</w:t>
      </w:r>
      <w:r w:rsidRPr="0058402B">
        <w:rPr>
          <w:color w:val="000000"/>
        </w:rPr>
        <w:t> he comes back. </w:t>
      </w:r>
    </w:p>
    <w:p w:rsidR="00285248" w:rsidRPr="0058402B" w:rsidRDefault="00285248" w:rsidP="00285248">
      <w:pPr>
        <w:spacing w:beforeAutospacing="1" w:after="0" w:line="240" w:lineRule="auto"/>
        <w:ind w:left="720"/>
        <w:rPr>
          <w:color w:val="000000"/>
        </w:rPr>
      </w:pPr>
      <w:r w:rsidRPr="0058402B">
        <w:rPr>
          <w:color w:val="000000"/>
        </w:rPr>
        <w:t> Can I hang out here </w:t>
      </w:r>
      <w:r w:rsidRPr="0058402B">
        <w:rPr>
          <w:b/>
          <w:bCs/>
          <w:color w:val="000000"/>
        </w:rPr>
        <w:t>till</w:t>
      </w:r>
      <w:r w:rsidRPr="0058402B">
        <w:rPr>
          <w:color w:val="000000"/>
        </w:rPr>
        <w:t> seven? </w:t>
      </w:r>
    </w:p>
    <w:p w:rsidR="00285248" w:rsidRPr="0058402B" w:rsidRDefault="00285248" w:rsidP="00285248">
      <w:pPr>
        <w:spacing w:beforeAutospacing="1" w:after="0" w:line="240" w:lineRule="auto"/>
        <w:rPr>
          <w:color w:val="000000"/>
        </w:rPr>
      </w:pPr>
      <w:r w:rsidRPr="0058402B">
        <w:rPr>
          <w:color w:val="000000"/>
        </w:rPr>
        <w:t xml:space="preserve">                 I will wait here </w:t>
      </w:r>
      <w:r w:rsidRPr="0058402B">
        <w:rPr>
          <w:b/>
          <w:bCs/>
          <w:color w:val="000000"/>
        </w:rPr>
        <w:t>till</w:t>
      </w:r>
      <w:r w:rsidRPr="0058402B">
        <w:rPr>
          <w:color w:val="000000"/>
        </w:rPr>
        <w:t> he comes. </w:t>
      </w:r>
    </w:p>
    <w:p w:rsidR="00285248" w:rsidRPr="0058402B" w:rsidRDefault="00285248" w:rsidP="00285248">
      <w:pPr>
        <w:spacing w:beforeAutospacing="1" w:after="0" w:line="240" w:lineRule="auto"/>
        <w:ind w:left="720"/>
        <w:rPr>
          <w:color w:val="000000"/>
        </w:rPr>
      </w:pPr>
      <w:r w:rsidRPr="0058402B">
        <w:rPr>
          <w:color w:val="000000"/>
        </w:rPr>
        <w:t>Let's put it off </w:t>
      </w:r>
      <w:r w:rsidRPr="0058402B">
        <w:rPr>
          <w:b/>
          <w:bCs/>
          <w:color w:val="000000"/>
        </w:rPr>
        <w:t>till</w:t>
      </w:r>
      <w:r w:rsidRPr="0058402B">
        <w:rPr>
          <w:color w:val="000000"/>
        </w:rPr>
        <w:t> next week. </w:t>
      </w:r>
    </w:p>
    <w:p w:rsidR="00285248" w:rsidRPr="0058402B" w:rsidRDefault="00285248" w:rsidP="00285248">
      <w:pPr>
        <w:spacing w:beforeAutospacing="1" w:after="0" w:line="240" w:lineRule="auto"/>
        <w:ind w:left="720"/>
        <w:rPr>
          <w:color w:val="000000"/>
        </w:rPr>
      </w:pPr>
      <w:r w:rsidRPr="0058402B">
        <w:rPr>
          <w:color w:val="000000"/>
        </w:rPr>
        <w:t> Why don't you wait </w:t>
      </w:r>
      <w:r w:rsidRPr="0058402B">
        <w:rPr>
          <w:b/>
          <w:bCs/>
          <w:color w:val="000000"/>
        </w:rPr>
        <w:t>till</w:t>
      </w:r>
      <w:r w:rsidRPr="0058402B">
        <w:rPr>
          <w:color w:val="000000"/>
        </w:rPr>
        <w:t> morning? </w:t>
      </w:r>
    </w:p>
    <w:p w:rsidR="00285248" w:rsidRPr="0058402B" w:rsidRDefault="00285248" w:rsidP="00285248">
      <w:pPr>
        <w:spacing w:beforeAutospacing="1" w:after="0" w:line="240" w:lineRule="auto"/>
        <w:ind w:left="720"/>
        <w:rPr>
          <w:color w:val="000000"/>
        </w:rPr>
      </w:pPr>
      <w:r w:rsidRPr="0058402B">
        <w:rPr>
          <w:color w:val="000000"/>
        </w:rPr>
        <w:t> I can hardly wait </w:t>
      </w:r>
      <w:r w:rsidRPr="0058402B">
        <w:rPr>
          <w:b/>
          <w:bCs/>
          <w:color w:val="000000"/>
        </w:rPr>
        <w:t>till</w:t>
      </w:r>
      <w:r w:rsidRPr="0058402B">
        <w:rPr>
          <w:color w:val="000000"/>
        </w:rPr>
        <w:t> I see you. </w:t>
      </w:r>
    </w:p>
    <w:p w:rsidR="00285248" w:rsidRPr="0058402B" w:rsidRDefault="00285248" w:rsidP="00285248">
      <w:pPr>
        <w:spacing w:beforeAutospacing="1" w:after="0" w:line="240" w:lineRule="auto"/>
        <w:ind w:left="720"/>
        <w:rPr>
          <w:color w:val="000000"/>
        </w:rPr>
      </w:pPr>
      <w:r w:rsidRPr="0058402B">
        <w:rPr>
          <w:color w:val="000000"/>
        </w:rPr>
        <w:t> Let's wait </w:t>
      </w:r>
      <w:r w:rsidRPr="0058402B">
        <w:rPr>
          <w:b/>
          <w:bCs/>
          <w:color w:val="000000"/>
        </w:rPr>
        <w:t>till</w:t>
      </w:r>
      <w:r w:rsidRPr="0058402B">
        <w:rPr>
          <w:color w:val="000000"/>
        </w:rPr>
        <w:t> we get to Boston.</w:t>
      </w:r>
    </w:p>
    <w:p w:rsidR="00285248" w:rsidRPr="0058402B" w:rsidRDefault="00285248" w:rsidP="00285248">
      <w:pPr>
        <w:spacing w:beforeAutospacing="1" w:after="0" w:line="240" w:lineRule="auto"/>
        <w:ind w:left="720"/>
        <w:rPr>
          <w:color w:val="000000"/>
        </w:rPr>
      </w:pPr>
      <w:r w:rsidRPr="0058402B">
        <w:rPr>
          <w:color w:val="000000"/>
        </w:rPr>
        <w:t> Please stay here </w:t>
      </w:r>
      <w:r w:rsidRPr="0058402B">
        <w:rPr>
          <w:b/>
          <w:bCs/>
          <w:color w:val="000000"/>
        </w:rPr>
        <w:t>till</w:t>
      </w:r>
      <w:r w:rsidRPr="0058402B">
        <w:rPr>
          <w:color w:val="000000"/>
        </w:rPr>
        <w:t> I get back. </w:t>
      </w:r>
    </w:p>
    <w:p w:rsidR="00285248" w:rsidRPr="0058402B" w:rsidRDefault="00285248" w:rsidP="00285248">
      <w:pPr>
        <w:spacing w:beforeAutospacing="1" w:after="0" w:line="240" w:lineRule="auto"/>
        <w:ind w:left="720"/>
        <w:rPr>
          <w:color w:val="000000"/>
        </w:rPr>
      </w:pPr>
      <w:r w:rsidRPr="0058402B">
        <w:rPr>
          <w:color w:val="000000"/>
        </w:rPr>
        <w:t> He worked from morning </w:t>
      </w:r>
      <w:r w:rsidRPr="0058402B">
        <w:rPr>
          <w:b/>
          <w:bCs/>
          <w:color w:val="000000"/>
        </w:rPr>
        <w:t>till</w:t>
      </w:r>
      <w:r w:rsidRPr="0058402B">
        <w:rPr>
          <w:color w:val="000000"/>
        </w:rPr>
        <w:t> night. </w:t>
      </w:r>
    </w:p>
    <w:p w:rsidR="00285248" w:rsidRPr="0058402B" w:rsidRDefault="00285248" w:rsidP="00285248">
      <w:pPr>
        <w:spacing w:beforeAutospacing="1" w:after="0" w:line="240" w:lineRule="auto"/>
        <w:ind w:left="720"/>
        <w:rPr>
          <w:color w:val="000000"/>
        </w:rPr>
      </w:pPr>
      <w:r w:rsidRPr="0058402B">
        <w:rPr>
          <w:color w:val="000000"/>
        </w:rPr>
        <w:t> I'll wait here </w:t>
      </w:r>
      <w:r w:rsidRPr="0058402B">
        <w:rPr>
          <w:b/>
          <w:bCs/>
          <w:color w:val="000000"/>
        </w:rPr>
        <w:t>till</w:t>
      </w:r>
      <w:r w:rsidRPr="0058402B">
        <w:rPr>
          <w:color w:val="000000"/>
        </w:rPr>
        <w:t> he comes back. </w:t>
      </w:r>
    </w:p>
    <w:p w:rsidR="00285248" w:rsidRPr="0058402B" w:rsidRDefault="00285248" w:rsidP="00285248">
      <w:pPr>
        <w:spacing w:beforeAutospacing="1" w:after="0" w:line="240" w:lineRule="auto"/>
        <w:ind w:left="720"/>
        <w:rPr>
          <w:color w:val="000000"/>
        </w:rPr>
      </w:pPr>
      <w:r w:rsidRPr="0058402B">
        <w:rPr>
          <w:color w:val="000000"/>
        </w:rPr>
        <w:t> Let's wait here </w:t>
      </w:r>
      <w:r w:rsidRPr="0058402B">
        <w:rPr>
          <w:b/>
          <w:bCs/>
          <w:color w:val="000000"/>
        </w:rPr>
        <w:t>till</w:t>
      </w:r>
      <w:r w:rsidRPr="0058402B">
        <w:rPr>
          <w:color w:val="000000"/>
        </w:rPr>
        <w:t> he comes back. </w:t>
      </w:r>
    </w:p>
    <w:p w:rsidR="00285248" w:rsidRPr="0058402B" w:rsidRDefault="00285248" w:rsidP="00285248">
      <w:pPr>
        <w:spacing w:beforeAutospacing="1" w:after="0" w:line="240" w:lineRule="auto"/>
        <w:ind w:left="720"/>
        <w:rPr>
          <w:color w:val="000000"/>
        </w:rPr>
      </w:pPr>
      <w:r w:rsidRPr="0058402B">
        <w:rPr>
          <w:color w:val="000000"/>
        </w:rPr>
        <w:t> Tom said he'd stay there </w:t>
      </w:r>
      <w:r w:rsidRPr="0058402B">
        <w:rPr>
          <w:b/>
          <w:bCs/>
          <w:color w:val="000000"/>
        </w:rPr>
        <w:t>till</w:t>
      </w:r>
      <w:r w:rsidRPr="0058402B">
        <w:rPr>
          <w:color w:val="000000"/>
        </w:rPr>
        <w:t> 2:30. </w:t>
      </w:r>
    </w:p>
    <w:p w:rsidR="00285248" w:rsidRPr="0058402B" w:rsidRDefault="00285248" w:rsidP="00285248">
      <w:pPr>
        <w:spacing w:beforeAutospacing="1" w:after="0" w:line="240" w:lineRule="auto"/>
        <w:ind w:left="720"/>
        <w:rPr>
          <w:color w:val="000000"/>
        </w:rPr>
      </w:pPr>
      <w:r w:rsidRPr="0058402B">
        <w:rPr>
          <w:color w:val="000000"/>
        </w:rPr>
        <w:t> Roger works from morning </w:t>
      </w:r>
      <w:r w:rsidRPr="0058402B">
        <w:rPr>
          <w:b/>
          <w:bCs/>
          <w:color w:val="000000"/>
        </w:rPr>
        <w:t>till</w:t>
      </w:r>
      <w:r w:rsidRPr="0058402B">
        <w:rPr>
          <w:color w:val="000000"/>
        </w:rPr>
        <w:t> night. </w:t>
      </w:r>
    </w:p>
    <w:p w:rsidR="00285248" w:rsidRPr="0058402B" w:rsidRDefault="00285248" w:rsidP="00285248">
      <w:pPr>
        <w:spacing w:beforeAutospacing="1" w:after="0" w:line="240" w:lineRule="auto"/>
        <w:ind w:left="720"/>
        <w:rPr>
          <w:color w:val="000000"/>
        </w:rPr>
      </w:pPr>
      <w:r w:rsidRPr="0058402B">
        <w:rPr>
          <w:color w:val="000000"/>
        </w:rPr>
        <w:t> We talked </w:t>
      </w:r>
      <w:r w:rsidRPr="0058402B">
        <w:rPr>
          <w:b/>
          <w:bCs/>
          <w:color w:val="000000"/>
        </w:rPr>
        <w:t>till</w:t>
      </w:r>
      <w:r w:rsidRPr="0058402B">
        <w:rPr>
          <w:color w:val="000000"/>
        </w:rPr>
        <w:t> after eleven o'clock. </w:t>
      </w:r>
    </w:p>
    <w:p w:rsidR="00285248" w:rsidRPr="0058402B" w:rsidRDefault="00285248" w:rsidP="00285248">
      <w:pPr>
        <w:spacing w:beforeAutospacing="1" w:after="0" w:line="240" w:lineRule="auto"/>
        <w:ind w:left="720"/>
        <w:rPr>
          <w:color w:val="000000"/>
        </w:rPr>
      </w:pPr>
      <w:r w:rsidRPr="0058402B">
        <w:rPr>
          <w:color w:val="000000"/>
        </w:rPr>
        <w:t> I am free </w:t>
      </w:r>
      <w:r w:rsidRPr="0058402B">
        <w:rPr>
          <w:b/>
          <w:bCs/>
          <w:color w:val="000000"/>
        </w:rPr>
        <w:t>till</w:t>
      </w:r>
      <w:r w:rsidRPr="0058402B">
        <w:rPr>
          <w:color w:val="000000"/>
        </w:rPr>
        <w:t> 6 o'clock this evening. </w:t>
      </w:r>
    </w:p>
    <w:p w:rsidR="00285248" w:rsidRPr="0058402B" w:rsidRDefault="00285248" w:rsidP="00285248">
      <w:pPr>
        <w:spacing w:beforeAutospacing="1" w:after="0" w:line="240" w:lineRule="auto"/>
        <w:ind w:left="720"/>
        <w:rPr>
          <w:color w:val="000000"/>
        </w:rPr>
      </w:pPr>
      <w:r w:rsidRPr="0058402B">
        <w:rPr>
          <w:color w:val="000000"/>
        </w:rPr>
        <w:t> I didn't start drinking </w:t>
      </w:r>
      <w:r w:rsidRPr="0058402B">
        <w:rPr>
          <w:b/>
          <w:bCs/>
          <w:color w:val="000000"/>
        </w:rPr>
        <w:t>till</w:t>
      </w:r>
      <w:r w:rsidRPr="0058402B">
        <w:rPr>
          <w:color w:val="000000"/>
        </w:rPr>
        <w:t> I was 22. </w:t>
      </w:r>
    </w:p>
    <w:p w:rsidR="00285248" w:rsidRPr="0058402B" w:rsidRDefault="00285248" w:rsidP="00285248">
      <w:pPr>
        <w:spacing w:beforeAutospacing="1" w:after="0" w:line="240" w:lineRule="auto"/>
        <w:ind w:left="720"/>
        <w:rPr>
          <w:color w:val="000000"/>
        </w:rPr>
      </w:pPr>
      <w:r w:rsidRPr="0058402B">
        <w:rPr>
          <w:color w:val="000000"/>
        </w:rPr>
        <w:t> I don't plan to see Tom </w:t>
      </w:r>
      <w:r w:rsidRPr="0058402B">
        <w:rPr>
          <w:b/>
          <w:bCs/>
          <w:color w:val="000000"/>
        </w:rPr>
        <w:t>till</w:t>
      </w:r>
      <w:r w:rsidRPr="0058402B">
        <w:rPr>
          <w:color w:val="000000"/>
        </w:rPr>
        <w:t> tomorrow. </w:t>
      </w:r>
      <w:r w:rsidRPr="0058402B">
        <w:rPr>
          <w:rStyle w:val="HTMLTypewriter"/>
          <w:rFonts w:eastAsiaTheme="minorHAnsi"/>
          <w:color w:val="DDDDDD"/>
          <w:sz w:val="22"/>
          <w:szCs w:val="22"/>
        </w:rPr>
        <w:t>(</w:t>
      </w:r>
    </w:p>
    <w:p w:rsidR="00285248" w:rsidRPr="0058402B" w:rsidRDefault="00285248" w:rsidP="00285248">
      <w:pPr>
        <w:spacing w:beforeAutospacing="1" w:after="0" w:line="240" w:lineRule="auto"/>
        <w:ind w:left="720"/>
        <w:rPr>
          <w:color w:val="000000"/>
        </w:rPr>
      </w:pPr>
      <w:r w:rsidRPr="0058402B">
        <w:rPr>
          <w:color w:val="000000"/>
        </w:rPr>
        <w:lastRenderedPageBreak/>
        <w:t>Tom put off his departure </w:t>
      </w:r>
      <w:r w:rsidRPr="0058402B">
        <w:rPr>
          <w:b/>
          <w:bCs/>
          <w:color w:val="000000"/>
        </w:rPr>
        <w:t>till</w:t>
      </w:r>
      <w:r w:rsidRPr="0058402B">
        <w:rPr>
          <w:color w:val="000000"/>
        </w:rPr>
        <w:t> Sunday. </w:t>
      </w:r>
    </w:p>
    <w:p w:rsidR="00285248" w:rsidRDefault="00E61C65" w:rsidP="00285248">
      <w:pPr>
        <w:spacing w:beforeAutospacing="1" w:after="0" w:line="240" w:lineRule="auto"/>
        <w:ind w:left="720"/>
        <w:rPr>
          <w:color w:val="000000"/>
        </w:rPr>
      </w:pPr>
      <w:r>
        <w:rPr>
          <w:color w:val="000000"/>
        </w:rPr>
        <w:t>24</w:t>
      </w:r>
      <w:r w:rsidR="0058402B">
        <w:rPr>
          <w:color w:val="000000"/>
        </w:rPr>
        <w:t>)To: 1)To is used , if someone or something moves towards a place until they arrive there.</w:t>
      </w:r>
    </w:p>
    <w:p w:rsidR="0058402B" w:rsidRDefault="0058402B" w:rsidP="00285248">
      <w:pPr>
        <w:spacing w:beforeAutospacing="1" w:after="0" w:line="240" w:lineRule="auto"/>
        <w:ind w:left="720"/>
        <w:rPr>
          <w:color w:val="000000"/>
        </w:rPr>
      </w:pPr>
      <w:r>
        <w:rPr>
          <w:color w:val="000000"/>
        </w:rPr>
        <w:t>Ex: Soldiers went to the city.</w:t>
      </w:r>
    </w:p>
    <w:p w:rsidR="0058402B" w:rsidRDefault="0058402B" w:rsidP="00285248">
      <w:pPr>
        <w:spacing w:beforeAutospacing="1" w:after="0" w:line="240" w:lineRule="auto"/>
        <w:ind w:left="720"/>
        <w:rPr>
          <w:color w:val="000000"/>
        </w:rPr>
      </w:pPr>
      <w:r>
        <w:rPr>
          <w:color w:val="000000"/>
        </w:rPr>
        <w:t xml:space="preserve">    We are going to the temple.</w:t>
      </w:r>
    </w:p>
    <w:p w:rsidR="0058402B" w:rsidRDefault="0058402B" w:rsidP="0058402B">
      <w:pPr>
        <w:pStyle w:val="ListParagraph"/>
        <w:spacing w:beforeAutospacing="1" w:after="0" w:line="240" w:lineRule="auto"/>
        <w:ind w:left="1080"/>
        <w:rPr>
          <w:color w:val="000000"/>
        </w:rPr>
      </w:pPr>
      <w:r>
        <w:rPr>
          <w:color w:val="000000"/>
        </w:rPr>
        <w:t>2)It is used to indicate time and place.</w:t>
      </w:r>
    </w:p>
    <w:p w:rsidR="0058402B" w:rsidRDefault="0058402B" w:rsidP="0058402B">
      <w:pPr>
        <w:pStyle w:val="ListParagraph"/>
        <w:spacing w:beforeAutospacing="1" w:after="0" w:line="240" w:lineRule="auto"/>
        <w:ind w:left="1080"/>
        <w:rPr>
          <w:color w:val="000000"/>
        </w:rPr>
      </w:pPr>
      <w:r>
        <w:rPr>
          <w:color w:val="000000"/>
        </w:rPr>
        <w:t>Ex: The timings of the classes are from 9a.m. to 3p.m.</w:t>
      </w:r>
    </w:p>
    <w:p w:rsidR="0058402B" w:rsidRDefault="0058402B" w:rsidP="0058402B">
      <w:pPr>
        <w:pStyle w:val="ListParagraph"/>
        <w:spacing w:beforeAutospacing="1" w:after="0" w:line="240" w:lineRule="auto"/>
        <w:ind w:left="1080"/>
        <w:rPr>
          <w:color w:val="000000"/>
        </w:rPr>
      </w:pPr>
      <w:r>
        <w:rPr>
          <w:color w:val="000000"/>
        </w:rPr>
        <w:t xml:space="preserve">   They fly from Japan to Singapore.</w:t>
      </w:r>
    </w:p>
    <w:p w:rsidR="0058402B" w:rsidRDefault="0058402B" w:rsidP="0058402B">
      <w:pPr>
        <w:pStyle w:val="ListParagraph"/>
        <w:spacing w:beforeAutospacing="1" w:after="0" w:line="240" w:lineRule="auto"/>
        <w:ind w:left="1080"/>
        <w:rPr>
          <w:color w:val="000000"/>
        </w:rPr>
      </w:pPr>
      <w:r>
        <w:rPr>
          <w:color w:val="000000"/>
        </w:rPr>
        <w:t>3)It is used to make someone listen or understand what we are saying.</w:t>
      </w:r>
    </w:p>
    <w:p w:rsidR="0058402B" w:rsidRDefault="0058402B" w:rsidP="0058402B">
      <w:pPr>
        <w:pStyle w:val="ListParagraph"/>
        <w:spacing w:beforeAutospacing="1" w:after="0" w:line="240" w:lineRule="auto"/>
        <w:ind w:left="1080"/>
        <w:rPr>
          <w:color w:val="000000"/>
        </w:rPr>
      </w:pPr>
      <w:r>
        <w:rPr>
          <w:color w:val="000000"/>
        </w:rPr>
        <w:t>Ex: Many students have complained the principal.</w:t>
      </w:r>
    </w:p>
    <w:p w:rsidR="0058402B" w:rsidRDefault="0058402B" w:rsidP="0058402B">
      <w:pPr>
        <w:pStyle w:val="ListParagraph"/>
        <w:spacing w:beforeAutospacing="1" w:after="0" w:line="240" w:lineRule="auto"/>
        <w:ind w:left="1080"/>
        <w:rPr>
          <w:color w:val="000000"/>
        </w:rPr>
      </w:pPr>
      <w:r>
        <w:rPr>
          <w:color w:val="000000"/>
        </w:rPr>
        <w:t>They are not speaking to each other.</w:t>
      </w:r>
    </w:p>
    <w:p w:rsidR="0058402B" w:rsidRDefault="0058402B" w:rsidP="0058402B">
      <w:pPr>
        <w:pStyle w:val="ListParagraph"/>
        <w:spacing w:beforeAutospacing="1" w:after="0" w:line="240" w:lineRule="auto"/>
        <w:ind w:left="1080"/>
        <w:rPr>
          <w:color w:val="000000"/>
        </w:rPr>
      </w:pPr>
      <w:r>
        <w:rPr>
          <w:color w:val="000000"/>
        </w:rPr>
        <w:t>He was not able to explain his views to us.</w:t>
      </w:r>
    </w:p>
    <w:p w:rsidR="0058402B" w:rsidRDefault="0058402B" w:rsidP="0058402B">
      <w:pPr>
        <w:pStyle w:val="ListParagraph"/>
        <w:spacing w:beforeAutospacing="1" w:after="0" w:line="240" w:lineRule="auto"/>
        <w:ind w:left="1080"/>
        <w:rPr>
          <w:color w:val="000000"/>
        </w:rPr>
      </w:pPr>
      <w:r>
        <w:rPr>
          <w:color w:val="000000"/>
        </w:rPr>
        <w:t>Some more Examples:</w:t>
      </w:r>
    </w:p>
    <w:p w:rsidR="0058402B" w:rsidRDefault="0058402B" w:rsidP="0058402B">
      <w:pPr>
        <w:pStyle w:val="ListParagraph"/>
        <w:spacing w:beforeAutospacing="1" w:after="0" w:line="240" w:lineRule="auto"/>
        <w:ind w:left="1080"/>
        <w:rPr>
          <w:color w:val="000000"/>
        </w:rPr>
      </w:pPr>
      <w:r>
        <w:rPr>
          <w:color w:val="000000"/>
        </w:rPr>
        <w:t>I want to eat the whole cake.</w:t>
      </w:r>
    </w:p>
    <w:p w:rsidR="0058402B" w:rsidRDefault="0058402B" w:rsidP="0058402B">
      <w:pPr>
        <w:pStyle w:val="ListParagraph"/>
        <w:spacing w:beforeAutospacing="1" w:after="0" w:line="240" w:lineRule="auto"/>
        <w:ind w:left="1080"/>
        <w:rPr>
          <w:color w:val="000000"/>
        </w:rPr>
      </w:pPr>
      <w:r>
        <w:rPr>
          <w:color w:val="000000"/>
        </w:rPr>
        <w:t>Give it to me.</w:t>
      </w:r>
    </w:p>
    <w:p w:rsidR="0058402B" w:rsidRDefault="0058402B" w:rsidP="0058402B">
      <w:pPr>
        <w:pStyle w:val="ListParagraph"/>
        <w:spacing w:beforeAutospacing="1" w:after="0" w:line="240" w:lineRule="auto"/>
        <w:ind w:left="1080"/>
        <w:rPr>
          <w:color w:val="000000"/>
        </w:rPr>
      </w:pPr>
      <w:r>
        <w:rPr>
          <w:color w:val="000000"/>
        </w:rPr>
        <w:t>I want to run.</w:t>
      </w:r>
    </w:p>
    <w:p w:rsidR="0058402B" w:rsidRDefault="0058402B" w:rsidP="0058402B">
      <w:pPr>
        <w:pStyle w:val="ListParagraph"/>
        <w:spacing w:beforeAutospacing="1" w:after="0" w:line="240" w:lineRule="auto"/>
        <w:ind w:left="1080"/>
        <w:rPr>
          <w:color w:val="000000"/>
        </w:rPr>
      </w:pPr>
      <w:r>
        <w:rPr>
          <w:color w:val="000000"/>
        </w:rPr>
        <w:t>Alan gave me the box to me.</w:t>
      </w:r>
    </w:p>
    <w:p w:rsidR="0058402B" w:rsidRDefault="0058402B" w:rsidP="0058402B">
      <w:pPr>
        <w:pStyle w:val="ListParagraph"/>
        <w:spacing w:beforeAutospacing="1" w:after="0" w:line="240" w:lineRule="auto"/>
        <w:ind w:left="1080"/>
        <w:rPr>
          <w:color w:val="000000"/>
        </w:rPr>
      </w:pPr>
      <w:r>
        <w:rPr>
          <w:color w:val="000000"/>
        </w:rPr>
        <w:t>I go to the library and read a good book.</w:t>
      </w:r>
    </w:p>
    <w:p w:rsidR="0058402B" w:rsidRDefault="00F458C2" w:rsidP="0058402B">
      <w:pPr>
        <w:pStyle w:val="ListParagraph"/>
        <w:spacing w:beforeAutospacing="1" w:after="0" w:line="240" w:lineRule="auto"/>
        <w:ind w:left="1080"/>
        <w:rPr>
          <w:color w:val="000000"/>
        </w:rPr>
      </w:pPr>
      <w:r>
        <w:rPr>
          <w:color w:val="000000"/>
        </w:rPr>
        <w:t>Give the bone to the dog.</w:t>
      </w:r>
    </w:p>
    <w:p w:rsidR="00F458C2" w:rsidRDefault="00F458C2" w:rsidP="0058402B">
      <w:pPr>
        <w:pStyle w:val="ListParagraph"/>
        <w:spacing w:beforeAutospacing="1" w:after="0" w:line="240" w:lineRule="auto"/>
        <w:ind w:left="1080"/>
        <w:rPr>
          <w:color w:val="000000"/>
        </w:rPr>
      </w:pPr>
      <w:r>
        <w:rPr>
          <w:color w:val="000000"/>
        </w:rPr>
        <w:t>It is important to think.</w:t>
      </w:r>
    </w:p>
    <w:p w:rsidR="00F458C2" w:rsidRDefault="00F458C2" w:rsidP="0058402B">
      <w:pPr>
        <w:pStyle w:val="ListParagraph"/>
        <w:spacing w:beforeAutospacing="1" w:after="0" w:line="240" w:lineRule="auto"/>
        <w:ind w:left="1080"/>
        <w:rPr>
          <w:rFonts w:ascii="Arial" w:hAnsi="Arial" w:cs="Arial"/>
          <w:color w:val="000000"/>
          <w:sz w:val="27"/>
          <w:szCs w:val="27"/>
          <w:shd w:val="clear" w:color="auto" w:fill="FFFFFF"/>
        </w:rPr>
      </w:pPr>
      <w:r>
        <w:rPr>
          <w:rFonts w:ascii="Arial" w:hAnsi="Arial" w:cs="Arial"/>
          <w:color w:val="000000"/>
          <w:sz w:val="27"/>
          <w:szCs w:val="27"/>
          <w:shd w:val="clear" w:color="auto" w:fill="FFFFFF"/>
        </w:rPr>
        <w:t>I refuse </w:t>
      </w:r>
      <w:r>
        <w:rPr>
          <w:rFonts w:ascii="Arial" w:hAnsi="Arial" w:cs="Arial"/>
          <w:b/>
          <w:bCs/>
          <w:color w:val="000000"/>
          <w:sz w:val="27"/>
          <w:szCs w:val="27"/>
          <w:shd w:val="clear" w:color="auto" w:fill="FFFFFF"/>
        </w:rPr>
        <w:t>to</w:t>
      </w:r>
      <w:r>
        <w:rPr>
          <w:rFonts w:ascii="Arial" w:hAnsi="Arial" w:cs="Arial"/>
          <w:color w:val="000000"/>
          <w:sz w:val="27"/>
          <w:szCs w:val="27"/>
          <w:shd w:val="clear" w:color="auto" w:fill="FFFFFF"/>
        </w:rPr>
        <w:t> join any club that would have me as a member. </w:t>
      </w:r>
    </w:p>
    <w:p w:rsidR="00F458C2" w:rsidRDefault="00AF42BB" w:rsidP="00F458C2">
      <w:pPr>
        <w:spacing w:before="100" w:beforeAutospacing="1" w:after="120" w:line="240" w:lineRule="auto"/>
        <w:rPr>
          <w:color w:val="000000"/>
          <w:sz w:val="38"/>
          <w:szCs w:val="38"/>
        </w:rPr>
      </w:pPr>
      <w:r>
        <w:rPr>
          <w:color w:val="000000"/>
          <w:sz w:val="38"/>
          <w:szCs w:val="38"/>
        </w:rPr>
        <w:t xml:space="preserve">         </w:t>
      </w:r>
      <w:r w:rsidR="00F458C2">
        <w:rPr>
          <w:color w:val="000000"/>
          <w:sz w:val="38"/>
          <w:szCs w:val="38"/>
        </w:rPr>
        <w:t>Get </w:t>
      </w:r>
      <w:r w:rsidR="00F458C2">
        <w:rPr>
          <w:b/>
          <w:bCs/>
          <w:color w:val="000000"/>
          <w:sz w:val="38"/>
          <w:szCs w:val="38"/>
        </w:rPr>
        <w:t>to</w:t>
      </w:r>
      <w:r w:rsidR="00F458C2">
        <w:rPr>
          <w:color w:val="000000"/>
          <w:sz w:val="38"/>
          <w:szCs w:val="38"/>
        </w:rPr>
        <w:t> bed. </w:t>
      </w:r>
    </w:p>
    <w:p w:rsidR="00F458C2" w:rsidRDefault="00F458C2" w:rsidP="00F458C2">
      <w:pPr>
        <w:spacing w:beforeAutospacing="1" w:after="0" w:line="240" w:lineRule="auto"/>
        <w:ind w:left="720"/>
        <w:rPr>
          <w:color w:val="000000"/>
          <w:sz w:val="38"/>
          <w:szCs w:val="38"/>
        </w:rPr>
      </w:pPr>
      <w:r>
        <w:rPr>
          <w:color w:val="000000"/>
          <w:sz w:val="38"/>
          <w:szCs w:val="38"/>
        </w:rPr>
        <w:t>Go </w:t>
      </w:r>
      <w:r>
        <w:rPr>
          <w:b/>
          <w:bCs/>
          <w:color w:val="000000"/>
          <w:sz w:val="38"/>
          <w:szCs w:val="38"/>
        </w:rPr>
        <w:t>to</w:t>
      </w:r>
      <w:r>
        <w:rPr>
          <w:color w:val="000000"/>
          <w:sz w:val="38"/>
          <w:szCs w:val="38"/>
        </w:rPr>
        <w:t> work. </w:t>
      </w:r>
    </w:p>
    <w:p w:rsidR="00AF42BB" w:rsidRDefault="00F458C2" w:rsidP="00AF42BB">
      <w:pPr>
        <w:spacing w:beforeAutospacing="1" w:after="0" w:line="240" w:lineRule="auto"/>
        <w:ind w:left="720"/>
        <w:rPr>
          <w:color w:val="000000"/>
          <w:sz w:val="38"/>
          <w:szCs w:val="38"/>
        </w:rPr>
      </w:pPr>
      <w:r>
        <w:rPr>
          <w:color w:val="000000"/>
          <w:sz w:val="38"/>
          <w:szCs w:val="38"/>
        </w:rPr>
        <w:t>Talk </w:t>
      </w:r>
      <w:r>
        <w:rPr>
          <w:b/>
          <w:bCs/>
          <w:color w:val="000000"/>
          <w:sz w:val="38"/>
          <w:szCs w:val="38"/>
        </w:rPr>
        <w:t>to</w:t>
      </w:r>
      <w:r>
        <w:rPr>
          <w:color w:val="000000"/>
          <w:sz w:val="38"/>
          <w:szCs w:val="38"/>
        </w:rPr>
        <w:t> me!</w:t>
      </w:r>
    </w:p>
    <w:p w:rsidR="00F458C2" w:rsidRDefault="00AF42BB" w:rsidP="00AF42BB">
      <w:pPr>
        <w:spacing w:beforeAutospacing="1" w:after="0" w:line="240" w:lineRule="auto"/>
        <w:ind w:left="720"/>
        <w:rPr>
          <w:color w:val="000000"/>
          <w:sz w:val="38"/>
          <w:szCs w:val="38"/>
        </w:rPr>
      </w:pPr>
      <w:r>
        <w:rPr>
          <w:color w:val="000000"/>
          <w:sz w:val="38"/>
          <w:szCs w:val="38"/>
        </w:rPr>
        <w:t>Talk to me.</w:t>
      </w:r>
      <w:r w:rsidR="00F458C2">
        <w:rPr>
          <w:color w:val="000000"/>
          <w:sz w:val="38"/>
          <w:szCs w:val="38"/>
        </w:rPr>
        <w:t> </w:t>
      </w:r>
    </w:p>
    <w:p w:rsidR="00F458C2" w:rsidRDefault="00F458C2" w:rsidP="00F458C2">
      <w:pPr>
        <w:spacing w:beforeAutospacing="1" w:after="0" w:line="240" w:lineRule="auto"/>
        <w:ind w:left="360"/>
        <w:rPr>
          <w:color w:val="000000"/>
          <w:sz w:val="38"/>
          <w:szCs w:val="38"/>
        </w:rPr>
      </w:pPr>
      <w:r>
        <w:rPr>
          <w:color w:val="000000"/>
          <w:sz w:val="19"/>
          <w:szCs w:val="19"/>
        </w:rPr>
        <w:t xml:space="preserve">         </w:t>
      </w:r>
      <w:r>
        <w:rPr>
          <w:color w:val="000000"/>
          <w:sz w:val="38"/>
          <w:szCs w:val="38"/>
        </w:rPr>
        <w:t>Talk </w:t>
      </w:r>
      <w:r>
        <w:rPr>
          <w:b/>
          <w:bCs/>
          <w:color w:val="000000"/>
          <w:sz w:val="38"/>
          <w:szCs w:val="38"/>
        </w:rPr>
        <w:t>to</w:t>
      </w:r>
      <w:r>
        <w:rPr>
          <w:color w:val="000000"/>
          <w:sz w:val="38"/>
          <w:szCs w:val="38"/>
        </w:rPr>
        <w:t> us. </w:t>
      </w:r>
    </w:p>
    <w:p w:rsidR="00F458C2" w:rsidRDefault="00F458C2" w:rsidP="00F458C2">
      <w:pPr>
        <w:spacing w:beforeAutospacing="1" w:after="0" w:line="240" w:lineRule="auto"/>
        <w:ind w:left="720"/>
        <w:rPr>
          <w:color w:val="000000"/>
          <w:sz w:val="38"/>
          <w:szCs w:val="38"/>
        </w:rPr>
      </w:pPr>
      <w:r>
        <w:rPr>
          <w:color w:val="000000"/>
          <w:sz w:val="38"/>
          <w:szCs w:val="38"/>
        </w:rPr>
        <w:t>Get </w:t>
      </w:r>
      <w:r>
        <w:rPr>
          <w:b/>
          <w:bCs/>
          <w:color w:val="000000"/>
          <w:sz w:val="38"/>
          <w:szCs w:val="38"/>
        </w:rPr>
        <w:t>to</w:t>
      </w:r>
      <w:r>
        <w:rPr>
          <w:color w:val="000000"/>
          <w:sz w:val="38"/>
          <w:szCs w:val="38"/>
        </w:rPr>
        <w:t> work! </w:t>
      </w:r>
    </w:p>
    <w:p w:rsidR="00F458C2" w:rsidRDefault="00F458C2" w:rsidP="00F458C2">
      <w:pPr>
        <w:spacing w:beforeAutospacing="1" w:after="0" w:line="240" w:lineRule="auto"/>
        <w:ind w:left="720"/>
        <w:rPr>
          <w:color w:val="000000"/>
          <w:sz w:val="38"/>
          <w:szCs w:val="38"/>
        </w:rPr>
      </w:pPr>
      <w:r>
        <w:rPr>
          <w:color w:val="000000"/>
          <w:sz w:val="38"/>
          <w:szCs w:val="38"/>
        </w:rPr>
        <w:t>Get </w:t>
      </w:r>
      <w:r>
        <w:rPr>
          <w:b/>
          <w:bCs/>
          <w:color w:val="000000"/>
          <w:sz w:val="38"/>
          <w:szCs w:val="38"/>
        </w:rPr>
        <w:t>to</w:t>
      </w:r>
      <w:r>
        <w:rPr>
          <w:color w:val="000000"/>
          <w:sz w:val="38"/>
          <w:szCs w:val="38"/>
        </w:rPr>
        <w:t> work.</w:t>
      </w:r>
    </w:p>
    <w:p w:rsidR="00F458C2" w:rsidRDefault="00F458C2" w:rsidP="00F458C2">
      <w:pPr>
        <w:spacing w:beforeAutospacing="1" w:after="0" w:line="240" w:lineRule="auto"/>
        <w:ind w:left="720"/>
        <w:rPr>
          <w:color w:val="000000"/>
          <w:sz w:val="38"/>
          <w:szCs w:val="38"/>
        </w:rPr>
      </w:pPr>
      <w:r>
        <w:rPr>
          <w:color w:val="000000"/>
          <w:sz w:val="38"/>
          <w:szCs w:val="38"/>
        </w:rPr>
        <w:t>Go </w:t>
      </w:r>
      <w:r>
        <w:rPr>
          <w:b/>
          <w:bCs/>
          <w:color w:val="000000"/>
          <w:sz w:val="38"/>
          <w:szCs w:val="38"/>
        </w:rPr>
        <w:t>to</w:t>
      </w:r>
      <w:r>
        <w:rPr>
          <w:color w:val="000000"/>
          <w:sz w:val="38"/>
          <w:szCs w:val="38"/>
        </w:rPr>
        <w:t> sleep.</w:t>
      </w:r>
    </w:p>
    <w:p w:rsidR="00F458C2" w:rsidRDefault="00F458C2" w:rsidP="00F458C2">
      <w:pPr>
        <w:spacing w:beforeAutospacing="1" w:after="0" w:line="240" w:lineRule="auto"/>
        <w:ind w:left="720"/>
        <w:rPr>
          <w:color w:val="000000"/>
          <w:sz w:val="38"/>
          <w:szCs w:val="38"/>
        </w:rPr>
      </w:pPr>
      <w:r>
        <w:rPr>
          <w:color w:val="000000"/>
          <w:sz w:val="38"/>
          <w:szCs w:val="38"/>
        </w:rPr>
        <w:lastRenderedPageBreak/>
        <w:t> I had </w:t>
      </w:r>
      <w:r>
        <w:rPr>
          <w:b/>
          <w:bCs/>
          <w:color w:val="000000"/>
          <w:sz w:val="38"/>
          <w:szCs w:val="38"/>
        </w:rPr>
        <w:t>to</w:t>
      </w:r>
      <w:r>
        <w:rPr>
          <w:color w:val="000000"/>
          <w:sz w:val="38"/>
          <w:szCs w:val="38"/>
        </w:rPr>
        <w:t> go.</w:t>
      </w:r>
    </w:p>
    <w:p w:rsidR="00F458C2" w:rsidRDefault="00F458C2" w:rsidP="00F458C2">
      <w:pPr>
        <w:spacing w:beforeAutospacing="1" w:after="0" w:line="240" w:lineRule="auto"/>
        <w:ind w:left="720"/>
        <w:rPr>
          <w:color w:val="000000"/>
          <w:sz w:val="38"/>
          <w:szCs w:val="38"/>
        </w:rPr>
      </w:pPr>
      <w:r>
        <w:rPr>
          <w:color w:val="000000"/>
          <w:sz w:val="38"/>
          <w:szCs w:val="38"/>
        </w:rPr>
        <w:t>Speak </w:t>
      </w:r>
      <w:r>
        <w:rPr>
          <w:b/>
          <w:bCs/>
          <w:color w:val="000000"/>
          <w:sz w:val="38"/>
          <w:szCs w:val="38"/>
        </w:rPr>
        <w:t>to</w:t>
      </w:r>
      <w:r>
        <w:rPr>
          <w:color w:val="000000"/>
          <w:sz w:val="38"/>
          <w:szCs w:val="38"/>
        </w:rPr>
        <w:t> me.</w:t>
      </w:r>
    </w:p>
    <w:p w:rsidR="00F458C2" w:rsidRDefault="00F458C2" w:rsidP="00F458C2">
      <w:pPr>
        <w:spacing w:beforeAutospacing="1" w:after="0" w:line="240" w:lineRule="auto"/>
        <w:ind w:left="720"/>
        <w:rPr>
          <w:color w:val="000000"/>
          <w:sz w:val="38"/>
          <w:szCs w:val="38"/>
        </w:rPr>
      </w:pPr>
      <w:r>
        <w:rPr>
          <w:color w:val="000000"/>
          <w:sz w:val="38"/>
          <w:szCs w:val="38"/>
        </w:rPr>
        <w:t>Talk </w:t>
      </w:r>
      <w:r>
        <w:rPr>
          <w:b/>
          <w:bCs/>
          <w:color w:val="000000"/>
          <w:sz w:val="38"/>
          <w:szCs w:val="38"/>
        </w:rPr>
        <w:t>to</w:t>
      </w:r>
      <w:r>
        <w:rPr>
          <w:color w:val="000000"/>
          <w:sz w:val="38"/>
          <w:szCs w:val="38"/>
        </w:rPr>
        <w:t> Tom. </w:t>
      </w:r>
    </w:p>
    <w:p w:rsidR="00F458C2" w:rsidRDefault="00F458C2" w:rsidP="00F458C2">
      <w:pPr>
        <w:spacing w:beforeAutospacing="1" w:after="0" w:line="240" w:lineRule="auto"/>
        <w:ind w:left="720"/>
        <w:rPr>
          <w:color w:val="000000"/>
          <w:sz w:val="38"/>
          <w:szCs w:val="38"/>
        </w:rPr>
      </w:pPr>
      <w:r>
        <w:rPr>
          <w:color w:val="000000"/>
          <w:sz w:val="38"/>
          <w:szCs w:val="38"/>
        </w:rPr>
        <w:t>Try </w:t>
      </w:r>
      <w:r>
        <w:rPr>
          <w:b/>
          <w:bCs/>
          <w:color w:val="000000"/>
          <w:sz w:val="38"/>
          <w:szCs w:val="38"/>
        </w:rPr>
        <w:t>to</w:t>
      </w:r>
      <w:r>
        <w:rPr>
          <w:color w:val="000000"/>
          <w:sz w:val="38"/>
          <w:szCs w:val="38"/>
        </w:rPr>
        <w:t> rest.</w:t>
      </w:r>
    </w:p>
    <w:p w:rsidR="00F458C2" w:rsidRDefault="00F458C2" w:rsidP="00F458C2">
      <w:pPr>
        <w:spacing w:beforeAutospacing="1" w:after="0" w:line="240" w:lineRule="auto"/>
        <w:ind w:left="720"/>
        <w:rPr>
          <w:color w:val="000000"/>
          <w:sz w:val="38"/>
          <w:szCs w:val="38"/>
        </w:rPr>
      </w:pPr>
      <w:r>
        <w:rPr>
          <w:color w:val="000000"/>
          <w:sz w:val="38"/>
          <w:szCs w:val="38"/>
        </w:rPr>
        <w:t> Count </w:t>
      </w:r>
      <w:r>
        <w:rPr>
          <w:b/>
          <w:bCs/>
          <w:color w:val="000000"/>
          <w:sz w:val="38"/>
          <w:szCs w:val="38"/>
        </w:rPr>
        <w:t>to</w:t>
      </w:r>
      <w:r>
        <w:rPr>
          <w:color w:val="000000"/>
          <w:sz w:val="38"/>
          <w:szCs w:val="38"/>
        </w:rPr>
        <w:t> ten. </w:t>
      </w:r>
    </w:p>
    <w:p w:rsidR="00F458C2" w:rsidRDefault="00F458C2" w:rsidP="00F458C2">
      <w:pPr>
        <w:spacing w:beforeAutospacing="1" w:after="0" w:line="240" w:lineRule="auto"/>
        <w:ind w:left="720"/>
        <w:rPr>
          <w:color w:val="000000"/>
          <w:sz w:val="38"/>
          <w:szCs w:val="38"/>
        </w:rPr>
      </w:pPr>
      <w:r>
        <w:rPr>
          <w:color w:val="000000"/>
          <w:sz w:val="38"/>
          <w:szCs w:val="38"/>
        </w:rPr>
        <w:t> Get </w:t>
      </w:r>
      <w:r>
        <w:rPr>
          <w:b/>
          <w:bCs/>
          <w:color w:val="000000"/>
          <w:sz w:val="38"/>
          <w:szCs w:val="38"/>
        </w:rPr>
        <w:t>to</w:t>
      </w:r>
      <w:r>
        <w:rPr>
          <w:color w:val="000000"/>
          <w:sz w:val="38"/>
          <w:szCs w:val="38"/>
        </w:rPr>
        <w:t> class. </w:t>
      </w:r>
    </w:p>
    <w:p w:rsidR="00F458C2" w:rsidRDefault="00F458C2" w:rsidP="00F458C2">
      <w:pPr>
        <w:spacing w:beforeAutospacing="1" w:after="0" w:line="240" w:lineRule="auto"/>
        <w:ind w:left="720"/>
        <w:rPr>
          <w:color w:val="000000"/>
          <w:sz w:val="38"/>
          <w:szCs w:val="38"/>
        </w:rPr>
      </w:pPr>
      <w:r>
        <w:rPr>
          <w:color w:val="000000"/>
          <w:sz w:val="38"/>
          <w:szCs w:val="38"/>
        </w:rPr>
        <w:t> Get </w:t>
      </w:r>
      <w:r>
        <w:rPr>
          <w:b/>
          <w:bCs/>
          <w:color w:val="000000"/>
          <w:sz w:val="38"/>
          <w:szCs w:val="38"/>
        </w:rPr>
        <w:t>to</w:t>
      </w:r>
      <w:r>
        <w:rPr>
          <w:color w:val="000000"/>
          <w:sz w:val="38"/>
          <w:szCs w:val="38"/>
        </w:rPr>
        <w:t> sleep. </w:t>
      </w:r>
    </w:p>
    <w:p w:rsidR="00F458C2" w:rsidRDefault="00F458C2" w:rsidP="00F458C2">
      <w:pPr>
        <w:spacing w:beforeAutospacing="1" w:after="0" w:line="240" w:lineRule="auto"/>
        <w:ind w:left="720"/>
        <w:rPr>
          <w:color w:val="000000"/>
          <w:sz w:val="38"/>
          <w:szCs w:val="38"/>
        </w:rPr>
      </w:pPr>
      <w:r>
        <w:rPr>
          <w:color w:val="000000"/>
          <w:sz w:val="38"/>
          <w:szCs w:val="38"/>
        </w:rPr>
        <w:t> Go </w:t>
      </w:r>
      <w:r>
        <w:rPr>
          <w:b/>
          <w:bCs/>
          <w:color w:val="000000"/>
          <w:sz w:val="38"/>
          <w:szCs w:val="38"/>
        </w:rPr>
        <w:t>to</w:t>
      </w:r>
      <w:r>
        <w:rPr>
          <w:color w:val="000000"/>
          <w:sz w:val="38"/>
          <w:szCs w:val="38"/>
        </w:rPr>
        <w:t> school. </w:t>
      </w:r>
    </w:p>
    <w:p w:rsidR="00F458C2" w:rsidRDefault="00F458C2" w:rsidP="00F458C2">
      <w:pPr>
        <w:spacing w:beforeAutospacing="1" w:after="0" w:line="240" w:lineRule="auto"/>
        <w:ind w:left="720"/>
        <w:rPr>
          <w:color w:val="000000"/>
          <w:sz w:val="38"/>
          <w:szCs w:val="38"/>
        </w:rPr>
      </w:pPr>
      <w:r>
        <w:rPr>
          <w:color w:val="000000"/>
          <w:sz w:val="38"/>
          <w:szCs w:val="38"/>
        </w:rPr>
        <w:t> I had </w:t>
      </w:r>
      <w:r>
        <w:rPr>
          <w:b/>
          <w:bCs/>
          <w:color w:val="000000"/>
          <w:sz w:val="38"/>
          <w:szCs w:val="38"/>
        </w:rPr>
        <w:t>to</w:t>
      </w:r>
      <w:r>
        <w:rPr>
          <w:color w:val="000000"/>
          <w:sz w:val="38"/>
          <w:szCs w:val="38"/>
        </w:rPr>
        <w:t> try</w:t>
      </w:r>
    </w:p>
    <w:p w:rsidR="00F458C2" w:rsidRDefault="00E61C65" w:rsidP="00F458C2">
      <w:pPr>
        <w:spacing w:beforeAutospacing="1" w:after="0" w:line="240" w:lineRule="auto"/>
        <w:ind w:left="720"/>
        <w:rPr>
          <w:color w:val="000000"/>
          <w:sz w:val="38"/>
          <w:szCs w:val="38"/>
        </w:rPr>
      </w:pPr>
      <w:r>
        <w:rPr>
          <w:color w:val="000000"/>
          <w:sz w:val="38"/>
          <w:szCs w:val="38"/>
        </w:rPr>
        <w:t>25</w:t>
      </w:r>
      <w:r w:rsidR="00F458C2">
        <w:rPr>
          <w:color w:val="000000"/>
          <w:sz w:val="38"/>
          <w:szCs w:val="38"/>
        </w:rPr>
        <w:t>) Up: 1)</w:t>
      </w:r>
      <w:r w:rsidR="00AF42BB">
        <w:rPr>
          <w:color w:val="000000"/>
          <w:sz w:val="38"/>
          <w:szCs w:val="38"/>
        </w:rPr>
        <w:t xml:space="preserve"> </w:t>
      </w:r>
      <w:r w:rsidR="00F458C2">
        <w:rPr>
          <w:color w:val="000000"/>
          <w:sz w:val="38"/>
          <w:szCs w:val="38"/>
        </w:rPr>
        <w:t>if we move higher, such as stairs, a ladder or a slope, we use up.</w:t>
      </w:r>
    </w:p>
    <w:p w:rsidR="00F458C2" w:rsidRDefault="00F458C2" w:rsidP="00F458C2">
      <w:pPr>
        <w:spacing w:beforeAutospacing="1" w:after="0" w:line="240" w:lineRule="auto"/>
        <w:ind w:left="720"/>
        <w:rPr>
          <w:color w:val="000000"/>
          <w:sz w:val="38"/>
          <w:szCs w:val="38"/>
        </w:rPr>
      </w:pPr>
      <w:r>
        <w:rPr>
          <w:color w:val="000000"/>
          <w:sz w:val="38"/>
          <w:szCs w:val="38"/>
        </w:rPr>
        <w:t>Ex: She climbed up the hill.</w:t>
      </w:r>
    </w:p>
    <w:p w:rsidR="00F458C2" w:rsidRDefault="00F458C2" w:rsidP="00F458C2">
      <w:pPr>
        <w:spacing w:beforeAutospacing="1" w:after="0" w:line="240" w:lineRule="auto"/>
        <w:ind w:left="720"/>
        <w:rPr>
          <w:color w:val="000000"/>
          <w:sz w:val="38"/>
          <w:szCs w:val="38"/>
        </w:rPr>
      </w:pPr>
      <w:r>
        <w:rPr>
          <w:color w:val="000000"/>
          <w:sz w:val="38"/>
          <w:szCs w:val="38"/>
        </w:rPr>
        <w:t xml:space="preserve">      They came up the stairs.</w:t>
      </w:r>
    </w:p>
    <w:p w:rsidR="00F458C2" w:rsidRDefault="00F458C2" w:rsidP="00F458C2">
      <w:pPr>
        <w:spacing w:beforeAutospacing="1" w:after="0" w:line="240" w:lineRule="auto"/>
        <w:ind w:left="720"/>
        <w:rPr>
          <w:color w:val="000000"/>
          <w:sz w:val="38"/>
          <w:szCs w:val="38"/>
        </w:rPr>
      </w:pPr>
      <w:r>
        <w:rPr>
          <w:color w:val="000000"/>
          <w:sz w:val="38"/>
          <w:szCs w:val="38"/>
        </w:rPr>
        <w:t>It is difficult to wheel this cycle up the hill.</w:t>
      </w:r>
    </w:p>
    <w:p w:rsidR="00AF42BB" w:rsidRDefault="00AF42BB" w:rsidP="00F458C2">
      <w:pPr>
        <w:spacing w:beforeAutospacing="1" w:after="0" w:line="240" w:lineRule="auto"/>
        <w:ind w:left="720"/>
        <w:rPr>
          <w:color w:val="000000"/>
          <w:sz w:val="38"/>
          <w:szCs w:val="38"/>
        </w:rPr>
      </w:pPr>
    </w:p>
    <w:p w:rsidR="00415890" w:rsidRPr="00415890" w:rsidRDefault="00E61C65" w:rsidP="00E61C65">
      <w:pPr>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 xml:space="preserve">          </w:t>
      </w:r>
      <w:r w:rsidR="00415890" w:rsidRPr="00415890">
        <w:rPr>
          <w:rFonts w:ascii="Arial" w:eastAsia="Times New Roman" w:hAnsi="Arial" w:cs="Arial"/>
          <w:color w:val="202124"/>
          <w:sz w:val="24"/>
          <w:szCs w:val="24"/>
          <w:lang w:bidi="hi-IN"/>
        </w:rPr>
        <w:t>He was </w:t>
      </w:r>
      <w:r w:rsidR="00415890" w:rsidRPr="00415890">
        <w:rPr>
          <w:rFonts w:ascii="Arial" w:eastAsia="Times New Roman" w:hAnsi="Arial" w:cs="Arial"/>
          <w:b/>
          <w:bCs/>
          <w:color w:val="202124"/>
          <w:sz w:val="24"/>
          <w:szCs w:val="24"/>
          <w:lang w:bidi="hi-IN"/>
        </w:rPr>
        <w:t>up</w:t>
      </w:r>
      <w:r w:rsidR="00415890" w:rsidRPr="00415890">
        <w:rPr>
          <w:rFonts w:ascii="Arial" w:eastAsia="Times New Roman" w:hAnsi="Arial" w:cs="Arial"/>
          <w:color w:val="202124"/>
          <w:sz w:val="24"/>
          <w:szCs w:val="24"/>
          <w:lang w:bidi="hi-IN"/>
        </w:rPr>
        <w:t> a ladder painting.</w:t>
      </w:r>
    </w:p>
    <w:p w:rsidR="00415890" w:rsidRPr="00415890" w:rsidRDefault="00E61C65" w:rsidP="00E61C65">
      <w:pPr>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 xml:space="preserve">          </w:t>
      </w:r>
      <w:r w:rsidR="00415890" w:rsidRPr="00415890">
        <w:rPr>
          <w:rFonts w:ascii="Arial" w:eastAsia="Times New Roman" w:hAnsi="Arial" w:cs="Arial"/>
          <w:color w:val="202124"/>
          <w:sz w:val="24"/>
          <w:szCs w:val="24"/>
          <w:lang w:bidi="hi-IN"/>
        </w:rPr>
        <w:t>My grandparents live just </w:t>
      </w:r>
      <w:r w:rsidR="00415890" w:rsidRPr="00415890">
        <w:rPr>
          <w:rFonts w:ascii="Arial" w:eastAsia="Times New Roman" w:hAnsi="Arial" w:cs="Arial"/>
          <w:b/>
          <w:bCs/>
          <w:color w:val="202124"/>
          <w:sz w:val="24"/>
          <w:szCs w:val="24"/>
          <w:lang w:bidi="hi-IN"/>
        </w:rPr>
        <w:t>up</w:t>
      </w:r>
      <w:r w:rsidR="00415890" w:rsidRPr="00415890">
        <w:rPr>
          <w:rFonts w:ascii="Arial" w:eastAsia="Times New Roman" w:hAnsi="Arial" w:cs="Arial"/>
          <w:color w:val="202124"/>
          <w:sz w:val="24"/>
          <w:szCs w:val="24"/>
          <w:lang w:bidi="hi-IN"/>
        </w:rPr>
        <w:t> the road.</w:t>
      </w:r>
    </w:p>
    <w:p w:rsidR="00415890" w:rsidRPr="00415890" w:rsidRDefault="00E61C65" w:rsidP="00E61C65">
      <w:pPr>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 xml:space="preserve">          </w:t>
      </w:r>
      <w:r w:rsidR="00415890" w:rsidRPr="00415890">
        <w:rPr>
          <w:rFonts w:ascii="Arial" w:eastAsia="Times New Roman" w:hAnsi="Arial" w:cs="Arial"/>
          <w:color w:val="202124"/>
          <w:sz w:val="24"/>
          <w:szCs w:val="24"/>
          <w:lang w:bidi="hi-IN"/>
        </w:rPr>
        <w:t>I followed Vivian </w:t>
      </w:r>
      <w:r w:rsidR="00415890" w:rsidRPr="00415890">
        <w:rPr>
          <w:rFonts w:ascii="Arial" w:eastAsia="Times New Roman" w:hAnsi="Arial" w:cs="Arial"/>
          <w:b/>
          <w:bCs/>
          <w:color w:val="202124"/>
          <w:sz w:val="24"/>
          <w:szCs w:val="24"/>
          <w:lang w:bidi="hi-IN"/>
        </w:rPr>
        <w:t>up</w:t>
      </w:r>
      <w:r w:rsidR="00415890" w:rsidRPr="00415890">
        <w:rPr>
          <w:rFonts w:ascii="Arial" w:eastAsia="Times New Roman" w:hAnsi="Arial" w:cs="Arial"/>
          <w:color w:val="202124"/>
          <w:sz w:val="24"/>
          <w:szCs w:val="24"/>
          <w:lang w:bidi="hi-IN"/>
        </w:rPr>
        <w:t> the stairs, where there was a small dining room.</w:t>
      </w:r>
    </w:p>
    <w:p w:rsidR="00415890" w:rsidRPr="00415890" w:rsidRDefault="00E61C65" w:rsidP="00E61C65">
      <w:pPr>
        <w:shd w:val="clear" w:color="auto" w:fill="FFFFFF"/>
        <w:spacing w:after="60" w:line="240" w:lineRule="auto"/>
        <w:rPr>
          <w:rFonts w:ascii="Arial" w:eastAsia="Times New Roman" w:hAnsi="Arial" w:cs="Arial"/>
          <w:color w:val="202124"/>
          <w:sz w:val="24"/>
          <w:szCs w:val="24"/>
          <w:lang w:bidi="hi-IN"/>
        </w:rPr>
      </w:pPr>
      <w:r>
        <w:rPr>
          <w:rFonts w:ascii="Arial" w:eastAsia="Times New Roman" w:hAnsi="Arial" w:cs="Arial"/>
          <w:color w:val="202124"/>
          <w:sz w:val="24"/>
          <w:szCs w:val="24"/>
          <w:lang w:bidi="hi-IN"/>
        </w:rPr>
        <w:t xml:space="preserve">          </w:t>
      </w:r>
      <w:r w:rsidR="00415890" w:rsidRPr="00415890">
        <w:rPr>
          <w:rFonts w:ascii="Arial" w:eastAsia="Times New Roman" w:hAnsi="Arial" w:cs="Arial"/>
          <w:color w:val="202124"/>
          <w:sz w:val="24"/>
          <w:szCs w:val="24"/>
          <w:lang w:bidi="hi-IN"/>
        </w:rPr>
        <w:t>As we were climbing </w:t>
      </w:r>
      <w:r w:rsidR="00415890" w:rsidRPr="00415890">
        <w:rPr>
          <w:rFonts w:ascii="Arial" w:eastAsia="Times New Roman" w:hAnsi="Arial" w:cs="Arial"/>
          <w:b/>
          <w:bCs/>
          <w:color w:val="202124"/>
          <w:sz w:val="24"/>
          <w:szCs w:val="24"/>
          <w:lang w:bidi="hi-IN"/>
        </w:rPr>
        <w:t>up</w:t>
      </w:r>
      <w:r w:rsidR="00415890" w:rsidRPr="00415890">
        <w:rPr>
          <w:rFonts w:ascii="Arial" w:eastAsia="Times New Roman" w:hAnsi="Arial" w:cs="Arial"/>
          <w:color w:val="202124"/>
          <w:sz w:val="24"/>
          <w:szCs w:val="24"/>
          <w:lang w:bidi="hi-IN"/>
        </w:rPr>
        <w:t> the narrow mountain road, we could see the sea below.</w:t>
      </w:r>
    </w:p>
    <w:p w:rsidR="00E61C65" w:rsidRPr="00E61C65" w:rsidRDefault="00E61C65" w:rsidP="00E61C65">
      <w:pPr>
        <w:shd w:val="clear" w:color="auto" w:fill="FFFFFF"/>
        <w:spacing w:before="100" w:beforeAutospacing="1" w:after="100" w:afterAutospacing="1" w:line="240" w:lineRule="auto"/>
        <w:ind w:left="600"/>
        <w:rPr>
          <w:rFonts w:ascii="Arial" w:eastAsia="Times New Roman" w:hAnsi="Arial" w:cs="Arial"/>
          <w:color w:val="333333"/>
          <w:sz w:val="24"/>
          <w:szCs w:val="24"/>
          <w:lang w:bidi="hi-IN"/>
        </w:rPr>
      </w:pPr>
      <w:r w:rsidRPr="00E61C65">
        <w:rPr>
          <w:rFonts w:ascii="Arial" w:eastAsia="Times New Roman" w:hAnsi="Arial" w:cs="Arial"/>
          <w:color w:val="333333"/>
          <w:sz w:val="24"/>
          <w:szCs w:val="24"/>
          <w:lang w:bidi="hi-IN"/>
        </w:rPr>
        <w:t>John is already </w:t>
      </w:r>
      <w:r w:rsidRPr="00E61C65">
        <w:rPr>
          <w:rFonts w:ascii="Arial" w:eastAsia="Times New Roman" w:hAnsi="Arial" w:cs="Arial"/>
          <w:b/>
          <w:bCs/>
          <w:color w:val="333333"/>
          <w:sz w:val="24"/>
          <w:szCs w:val="24"/>
          <w:lang w:bidi="hi-IN"/>
        </w:rPr>
        <w:t>up</w:t>
      </w:r>
      <w:r w:rsidRPr="00E61C65">
        <w:rPr>
          <w:rFonts w:ascii="Arial" w:eastAsia="Times New Roman" w:hAnsi="Arial" w:cs="Arial"/>
          <w:color w:val="333333"/>
          <w:sz w:val="24"/>
          <w:szCs w:val="24"/>
          <w:lang w:bidi="hi-IN"/>
        </w:rPr>
        <w:t>. (= John is out of bed.)</w:t>
      </w:r>
    </w:p>
    <w:p w:rsidR="00E61C65" w:rsidRPr="00E61C65" w:rsidRDefault="00E61C65" w:rsidP="00E61C65">
      <w:pPr>
        <w:shd w:val="clear" w:color="auto" w:fill="FFFFFF"/>
        <w:spacing w:before="100" w:beforeAutospacing="1" w:after="100" w:afterAutospacing="1" w:line="240" w:lineRule="auto"/>
        <w:ind w:left="720"/>
        <w:rPr>
          <w:rFonts w:ascii="Arial" w:eastAsia="Times New Roman" w:hAnsi="Arial" w:cs="Arial"/>
          <w:color w:val="333333"/>
          <w:sz w:val="24"/>
          <w:szCs w:val="24"/>
          <w:lang w:bidi="hi-IN"/>
        </w:rPr>
      </w:pPr>
      <w:r w:rsidRPr="00E61C65">
        <w:rPr>
          <w:rFonts w:ascii="Arial" w:eastAsia="Times New Roman" w:hAnsi="Arial" w:cs="Arial"/>
          <w:color w:val="333333"/>
          <w:sz w:val="24"/>
          <w:szCs w:val="24"/>
          <w:lang w:bidi="hi-IN"/>
        </w:rPr>
        <w:lastRenderedPageBreak/>
        <w:t>Pull your socks</w:t>
      </w:r>
      <w:r w:rsidRPr="00E61C65">
        <w:rPr>
          <w:rFonts w:ascii="Arial" w:eastAsia="Times New Roman" w:hAnsi="Arial" w:cs="Arial"/>
          <w:b/>
          <w:bCs/>
          <w:color w:val="333333"/>
          <w:sz w:val="24"/>
          <w:szCs w:val="24"/>
          <w:lang w:bidi="hi-IN"/>
        </w:rPr>
        <w:t> up</w:t>
      </w:r>
      <w:r w:rsidRPr="00E61C65">
        <w:rPr>
          <w:rFonts w:ascii="Arial" w:eastAsia="Times New Roman" w:hAnsi="Arial" w:cs="Arial"/>
          <w:color w:val="333333"/>
          <w:sz w:val="24"/>
          <w:szCs w:val="24"/>
          <w:lang w:bidi="hi-IN"/>
        </w:rPr>
        <w:t>.</w:t>
      </w:r>
    </w:p>
    <w:p w:rsidR="00415890" w:rsidRPr="00E61C65" w:rsidRDefault="00E61C65" w:rsidP="00E61C65">
      <w:pPr>
        <w:shd w:val="clear" w:color="auto" w:fill="FFFFFF"/>
        <w:spacing w:before="100" w:beforeAutospacing="1" w:after="100" w:afterAutospacing="1" w:line="240" w:lineRule="auto"/>
        <w:ind w:left="720"/>
        <w:rPr>
          <w:rFonts w:ascii="Arial" w:eastAsia="Times New Roman" w:hAnsi="Arial" w:cs="Arial"/>
          <w:color w:val="333333"/>
          <w:sz w:val="24"/>
          <w:szCs w:val="24"/>
          <w:lang w:bidi="hi-IN"/>
        </w:rPr>
      </w:pPr>
      <w:r w:rsidRPr="00E61C65">
        <w:rPr>
          <w:rFonts w:ascii="Arial" w:eastAsia="Times New Roman" w:hAnsi="Arial" w:cs="Arial"/>
          <w:color w:val="333333"/>
          <w:sz w:val="24"/>
          <w:szCs w:val="24"/>
          <w:lang w:bidi="hi-IN"/>
        </w:rPr>
        <w:t>He is going </w:t>
      </w:r>
      <w:r w:rsidRPr="00E61C65">
        <w:rPr>
          <w:rFonts w:ascii="Arial" w:eastAsia="Times New Roman" w:hAnsi="Arial" w:cs="Arial"/>
          <w:b/>
          <w:bCs/>
          <w:color w:val="333333"/>
          <w:sz w:val="24"/>
          <w:szCs w:val="24"/>
          <w:lang w:bidi="hi-IN"/>
        </w:rPr>
        <w:t>up</w:t>
      </w:r>
      <w:r w:rsidRPr="00E61C65">
        <w:rPr>
          <w:rFonts w:ascii="Arial" w:eastAsia="Times New Roman" w:hAnsi="Arial" w:cs="Arial"/>
          <w:color w:val="333333"/>
          <w:sz w:val="24"/>
          <w:szCs w:val="24"/>
          <w:lang w:bidi="hi-IN"/>
        </w:rPr>
        <w:t> to London. (= He is going from the country to London.)</w:t>
      </w:r>
    </w:p>
    <w:p w:rsidR="00F458C2" w:rsidRDefault="00E61C65" w:rsidP="00F458C2">
      <w:pPr>
        <w:spacing w:beforeAutospacing="1" w:after="0" w:line="240" w:lineRule="auto"/>
        <w:ind w:left="720"/>
        <w:rPr>
          <w:color w:val="000000"/>
          <w:sz w:val="38"/>
          <w:szCs w:val="38"/>
        </w:rPr>
      </w:pPr>
      <w:r>
        <w:rPr>
          <w:color w:val="000000"/>
          <w:sz w:val="38"/>
          <w:szCs w:val="38"/>
        </w:rPr>
        <w:t>26</w:t>
      </w:r>
      <w:r w:rsidR="00F458C2">
        <w:rPr>
          <w:color w:val="000000"/>
          <w:sz w:val="38"/>
          <w:szCs w:val="38"/>
        </w:rPr>
        <w:t>)</w:t>
      </w:r>
      <w:r w:rsidR="00AF42BB">
        <w:rPr>
          <w:color w:val="000000"/>
          <w:sz w:val="38"/>
          <w:szCs w:val="38"/>
        </w:rPr>
        <w:t xml:space="preserve"> </w:t>
      </w:r>
      <w:r w:rsidR="00F458C2">
        <w:rPr>
          <w:color w:val="000000"/>
          <w:sz w:val="38"/>
          <w:szCs w:val="38"/>
        </w:rPr>
        <w:t>With:</w:t>
      </w:r>
    </w:p>
    <w:p w:rsidR="00F458C2" w:rsidRDefault="00F458C2" w:rsidP="00F458C2">
      <w:pPr>
        <w:spacing w:beforeAutospacing="1" w:after="0" w:line="240" w:lineRule="auto"/>
        <w:ind w:left="720"/>
        <w:rPr>
          <w:color w:val="000000"/>
          <w:sz w:val="38"/>
          <w:szCs w:val="38"/>
        </w:rPr>
      </w:pPr>
      <w:r>
        <w:rPr>
          <w:color w:val="000000"/>
          <w:sz w:val="38"/>
          <w:szCs w:val="38"/>
        </w:rPr>
        <w:t>1)</w:t>
      </w:r>
      <w:r w:rsidR="00AF42BB">
        <w:rPr>
          <w:color w:val="000000"/>
          <w:sz w:val="38"/>
          <w:szCs w:val="38"/>
        </w:rPr>
        <w:t xml:space="preserve"> </w:t>
      </w:r>
      <w:r>
        <w:rPr>
          <w:color w:val="000000"/>
          <w:sz w:val="38"/>
          <w:szCs w:val="38"/>
        </w:rPr>
        <w:t>It is used with the instrument with which the action is done.</w:t>
      </w:r>
    </w:p>
    <w:p w:rsidR="00F458C2" w:rsidRDefault="00F458C2" w:rsidP="00F458C2">
      <w:pPr>
        <w:spacing w:beforeAutospacing="1" w:after="0" w:line="240" w:lineRule="auto"/>
        <w:ind w:left="720"/>
        <w:rPr>
          <w:color w:val="000000"/>
          <w:sz w:val="38"/>
          <w:szCs w:val="38"/>
        </w:rPr>
      </w:pPr>
      <w:r>
        <w:rPr>
          <w:color w:val="000000"/>
          <w:sz w:val="38"/>
          <w:szCs w:val="38"/>
        </w:rPr>
        <w:t xml:space="preserve">Ex: </w:t>
      </w:r>
      <w:r w:rsidR="00415890">
        <w:rPr>
          <w:color w:val="000000"/>
          <w:sz w:val="38"/>
          <w:szCs w:val="38"/>
        </w:rPr>
        <w:t>We broke open the door with a boulder.</w:t>
      </w:r>
    </w:p>
    <w:p w:rsidR="00415890" w:rsidRDefault="00415890" w:rsidP="00F458C2">
      <w:pPr>
        <w:spacing w:beforeAutospacing="1" w:after="0" w:line="240" w:lineRule="auto"/>
        <w:ind w:left="720"/>
        <w:rPr>
          <w:color w:val="000000"/>
          <w:sz w:val="38"/>
          <w:szCs w:val="38"/>
        </w:rPr>
      </w:pPr>
      <w:r>
        <w:rPr>
          <w:color w:val="000000"/>
          <w:sz w:val="38"/>
          <w:szCs w:val="38"/>
        </w:rPr>
        <w:t>He writes with a pencil.</w:t>
      </w:r>
    </w:p>
    <w:p w:rsidR="00415890" w:rsidRPr="00415890" w:rsidRDefault="00415890" w:rsidP="00415890">
      <w:pPr>
        <w:shd w:val="clear" w:color="auto" w:fill="FFFFFF"/>
        <w:spacing w:after="60" w:line="240" w:lineRule="auto"/>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 xml:space="preserve">           </w:t>
      </w:r>
      <w:r w:rsidRPr="00415890">
        <w:rPr>
          <w:rFonts w:ascii="Arial" w:eastAsia="Times New Roman" w:hAnsi="Arial" w:cs="Arial"/>
          <w:color w:val="202124"/>
          <w:sz w:val="24"/>
          <w:szCs w:val="24"/>
          <w:lang w:val="en-IN" w:bidi="hi-IN"/>
        </w:rPr>
        <w:t>I ordered a sandwich with a drink.</w:t>
      </w:r>
    </w:p>
    <w:p w:rsidR="00415890" w:rsidRPr="00415890" w:rsidRDefault="00415890" w:rsidP="00415890">
      <w:pPr>
        <w:shd w:val="clear" w:color="auto" w:fill="FFFFFF"/>
        <w:spacing w:after="60" w:line="240" w:lineRule="auto"/>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 xml:space="preserve">           </w:t>
      </w:r>
      <w:r w:rsidRPr="00415890">
        <w:rPr>
          <w:rFonts w:ascii="Arial" w:eastAsia="Times New Roman" w:hAnsi="Arial" w:cs="Arial"/>
          <w:color w:val="202124"/>
          <w:sz w:val="24"/>
          <w:szCs w:val="24"/>
          <w:lang w:val="en-IN" w:bidi="hi-IN"/>
        </w:rPr>
        <w:t>He was with his friend when he saw me.</w:t>
      </w:r>
    </w:p>
    <w:p w:rsidR="00415890" w:rsidRPr="00415890" w:rsidRDefault="00415890" w:rsidP="00415890">
      <w:pPr>
        <w:shd w:val="clear" w:color="auto" w:fill="FFFFFF"/>
        <w:spacing w:after="60" w:line="240" w:lineRule="auto"/>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 xml:space="preserve">           </w:t>
      </w:r>
      <w:r w:rsidRPr="00415890">
        <w:rPr>
          <w:rFonts w:ascii="Arial" w:eastAsia="Times New Roman" w:hAnsi="Arial" w:cs="Arial"/>
          <w:color w:val="202124"/>
          <w:sz w:val="24"/>
          <w:szCs w:val="24"/>
          <w:lang w:val="en-IN" w:bidi="hi-IN"/>
        </w:rPr>
        <w:t>She has been working with her sister at the nail shop.</w:t>
      </w:r>
    </w:p>
    <w:p w:rsidR="00415890" w:rsidRDefault="00415890" w:rsidP="00415890">
      <w:pPr>
        <w:shd w:val="clear" w:color="auto" w:fill="FFFFFF"/>
        <w:spacing w:line="240" w:lineRule="auto"/>
        <w:rPr>
          <w:rFonts w:ascii="Arial" w:eastAsia="Times New Roman" w:hAnsi="Arial" w:cs="Arial"/>
          <w:color w:val="202124"/>
          <w:sz w:val="24"/>
          <w:szCs w:val="24"/>
          <w:lang w:val="en-IN" w:bidi="hi-IN"/>
        </w:rPr>
      </w:pPr>
      <w:r>
        <w:rPr>
          <w:rFonts w:ascii="Arial" w:eastAsia="Times New Roman" w:hAnsi="Arial" w:cs="Arial"/>
          <w:color w:val="202124"/>
          <w:sz w:val="24"/>
          <w:szCs w:val="24"/>
          <w:lang w:val="en-IN" w:bidi="hi-IN"/>
        </w:rPr>
        <w:t xml:space="preserve">           </w:t>
      </w:r>
      <w:r w:rsidRPr="00415890">
        <w:rPr>
          <w:rFonts w:ascii="Arial" w:eastAsia="Times New Roman" w:hAnsi="Arial" w:cs="Arial"/>
          <w:color w:val="202124"/>
          <w:sz w:val="24"/>
          <w:szCs w:val="24"/>
          <w:lang w:val="en-IN" w:bidi="hi-IN"/>
        </w:rPr>
        <w:t>The manager will be with you shortly.</w:t>
      </w:r>
    </w:p>
    <w:p w:rsidR="00415890" w:rsidRPr="00415890" w:rsidRDefault="00415890" w:rsidP="00415890">
      <w:pPr>
        <w:shd w:val="clear" w:color="auto" w:fill="FFFFFF"/>
        <w:spacing w:beforeAutospacing="1" w:after="0" w:afterAutospacing="1" w:line="240" w:lineRule="auto"/>
        <w:textAlignment w:val="baseline"/>
        <w:rPr>
          <w:rFonts w:ascii="inherit" w:eastAsia="Times New Roman" w:hAnsi="inherit" w:cs="Arial"/>
          <w:b/>
          <w:bCs/>
          <w:color w:val="333333"/>
          <w:sz w:val="24"/>
          <w:szCs w:val="24"/>
          <w:lang w:bidi="hi-IN"/>
        </w:rPr>
      </w:pPr>
      <w:r>
        <w:rPr>
          <w:rFonts w:ascii="Arial" w:eastAsia="Times New Roman" w:hAnsi="Arial" w:cs="Arial"/>
          <w:color w:val="202124"/>
          <w:sz w:val="24"/>
          <w:szCs w:val="24"/>
          <w:lang w:val="en-IN" w:bidi="hi-IN"/>
        </w:rPr>
        <w:t xml:space="preserve">           </w:t>
      </w:r>
      <w:r w:rsidRPr="00415890">
        <w:rPr>
          <w:rFonts w:ascii="inherit" w:eastAsia="Times New Roman" w:hAnsi="inherit" w:cs="Arial"/>
          <w:b/>
          <w:bCs/>
          <w:color w:val="333333"/>
          <w:sz w:val="24"/>
          <w:szCs w:val="24"/>
          <w:bdr w:val="none" w:sz="0" w:space="0" w:color="auto" w:frame="1"/>
          <w:lang w:bidi="hi-IN"/>
        </w:rPr>
        <w:t>She lives with her parents.</w:t>
      </w:r>
    </w:p>
    <w:p w:rsidR="00415890" w:rsidRPr="00415890" w:rsidRDefault="00415890" w:rsidP="00415890">
      <w:pPr>
        <w:shd w:val="clear" w:color="auto" w:fill="FFFFFF"/>
        <w:spacing w:beforeAutospacing="1" w:after="0" w:afterAutospacing="1" w:line="240" w:lineRule="auto"/>
        <w:ind w:left="720"/>
        <w:textAlignment w:val="baseline"/>
        <w:rPr>
          <w:rFonts w:ascii="inherit" w:eastAsia="Times New Roman" w:hAnsi="inherit" w:cs="Arial"/>
          <w:b/>
          <w:bCs/>
          <w:color w:val="333333"/>
          <w:sz w:val="24"/>
          <w:szCs w:val="24"/>
          <w:lang w:bidi="hi-IN"/>
        </w:rPr>
      </w:pPr>
      <w:r w:rsidRPr="00415890">
        <w:rPr>
          <w:rFonts w:ascii="inherit" w:eastAsia="Times New Roman" w:hAnsi="inherit" w:cs="Arial"/>
          <w:b/>
          <w:bCs/>
          <w:color w:val="333333"/>
          <w:sz w:val="24"/>
          <w:szCs w:val="24"/>
          <w:bdr w:val="none" w:sz="0" w:space="0" w:color="auto" w:frame="1"/>
          <w:lang w:bidi="hi-IN"/>
        </w:rPr>
        <w:t>I have a client with me right now.</w:t>
      </w:r>
    </w:p>
    <w:p w:rsidR="00415890" w:rsidRPr="00415890" w:rsidRDefault="00415890" w:rsidP="00415890">
      <w:pPr>
        <w:shd w:val="clear" w:color="auto" w:fill="FFFFFF"/>
        <w:spacing w:beforeAutospacing="1" w:after="0" w:afterAutospacing="1" w:line="240" w:lineRule="auto"/>
        <w:ind w:left="720"/>
        <w:textAlignment w:val="baseline"/>
        <w:rPr>
          <w:rFonts w:ascii="inherit" w:eastAsia="Times New Roman" w:hAnsi="inherit" w:cs="Arial"/>
          <w:b/>
          <w:bCs/>
          <w:color w:val="333333"/>
          <w:sz w:val="24"/>
          <w:szCs w:val="24"/>
          <w:lang w:bidi="hi-IN"/>
        </w:rPr>
      </w:pPr>
      <w:r w:rsidRPr="00415890">
        <w:rPr>
          <w:rFonts w:ascii="inherit" w:eastAsia="Times New Roman" w:hAnsi="inherit" w:cs="Arial"/>
          <w:b/>
          <w:bCs/>
          <w:color w:val="333333"/>
          <w:sz w:val="24"/>
          <w:szCs w:val="24"/>
          <w:bdr w:val="none" w:sz="0" w:space="0" w:color="auto" w:frame="1"/>
          <w:lang w:bidi="hi-IN"/>
        </w:rPr>
        <w:t>a nice steak with a bottle of red wine</w:t>
      </w:r>
    </w:p>
    <w:p w:rsidR="00415890" w:rsidRPr="00415890" w:rsidRDefault="00415890" w:rsidP="00415890">
      <w:pPr>
        <w:shd w:val="clear" w:color="auto" w:fill="FFFFFF"/>
        <w:spacing w:line="240" w:lineRule="auto"/>
        <w:rPr>
          <w:rFonts w:ascii="Arial" w:eastAsia="Times New Roman" w:hAnsi="Arial" w:cs="Arial"/>
          <w:color w:val="202124"/>
          <w:sz w:val="24"/>
          <w:szCs w:val="24"/>
          <w:lang w:val="en-IN" w:bidi="hi-IN"/>
        </w:rPr>
      </w:pPr>
    </w:p>
    <w:p w:rsidR="00415890" w:rsidRPr="00415890" w:rsidRDefault="00415890" w:rsidP="00415890">
      <w:pPr>
        <w:shd w:val="clear" w:color="auto" w:fill="FFFFFF"/>
        <w:spacing w:beforeAutospacing="1" w:after="0" w:afterAutospacing="1" w:line="240" w:lineRule="auto"/>
        <w:ind w:left="720"/>
        <w:textAlignment w:val="baseline"/>
        <w:rPr>
          <w:rFonts w:ascii="inherit" w:eastAsia="Times New Roman" w:hAnsi="inherit" w:cs="Arial"/>
          <w:i/>
          <w:iCs/>
          <w:color w:val="333333"/>
          <w:sz w:val="24"/>
          <w:szCs w:val="24"/>
          <w:lang w:bidi="hi-IN"/>
        </w:rPr>
      </w:pPr>
      <w:r w:rsidRPr="00415890">
        <w:rPr>
          <w:rFonts w:ascii="inherit" w:eastAsia="Times New Roman" w:hAnsi="inherit" w:cs="Arial"/>
          <w:i/>
          <w:iCs/>
          <w:color w:val="333333"/>
          <w:sz w:val="24"/>
          <w:szCs w:val="24"/>
          <w:bdr w:val="none" w:sz="0" w:space="0" w:color="auto" w:frame="1"/>
          <w:lang w:bidi="hi-IN"/>
        </w:rPr>
        <w:t>a girl with </w:t>
      </w:r>
      <w:r w:rsidRPr="00415890">
        <w:rPr>
          <w:rFonts w:ascii="inherit" w:eastAsia="Times New Roman" w:hAnsi="inherit" w:cs="Arial"/>
          <w:color w:val="333333"/>
          <w:sz w:val="24"/>
          <w:szCs w:val="24"/>
          <w:bdr w:val="none" w:sz="0" w:space="0" w:color="auto" w:frame="1"/>
          <w:lang w:bidi="hi-IN"/>
        </w:rPr>
        <w:t>(= who has)</w:t>
      </w:r>
      <w:r w:rsidRPr="00415890">
        <w:rPr>
          <w:rFonts w:ascii="inherit" w:eastAsia="Times New Roman" w:hAnsi="inherit" w:cs="Arial"/>
          <w:i/>
          <w:iCs/>
          <w:color w:val="333333"/>
          <w:sz w:val="24"/>
          <w:szCs w:val="24"/>
          <w:bdr w:val="none" w:sz="0" w:space="0" w:color="auto" w:frame="1"/>
          <w:lang w:bidi="hi-IN"/>
        </w:rPr>
        <w:t> red hair</w:t>
      </w:r>
    </w:p>
    <w:p w:rsidR="00415890" w:rsidRPr="00415890" w:rsidRDefault="00415890" w:rsidP="00415890">
      <w:pPr>
        <w:shd w:val="clear" w:color="auto" w:fill="FFFFFF"/>
        <w:spacing w:beforeAutospacing="1" w:after="0" w:afterAutospacing="1" w:line="240" w:lineRule="auto"/>
        <w:ind w:left="720"/>
        <w:textAlignment w:val="baseline"/>
        <w:rPr>
          <w:rFonts w:ascii="inherit" w:eastAsia="Times New Roman" w:hAnsi="inherit" w:cs="Arial"/>
          <w:i/>
          <w:iCs/>
          <w:color w:val="333333"/>
          <w:sz w:val="24"/>
          <w:szCs w:val="24"/>
          <w:lang w:bidi="hi-IN"/>
        </w:rPr>
      </w:pPr>
      <w:r w:rsidRPr="00415890">
        <w:rPr>
          <w:rFonts w:ascii="inherit" w:eastAsia="Times New Roman" w:hAnsi="inherit" w:cs="Arial"/>
          <w:i/>
          <w:iCs/>
          <w:color w:val="333333"/>
          <w:sz w:val="24"/>
          <w:szCs w:val="24"/>
          <w:bdr w:val="none" w:sz="0" w:space="0" w:color="auto" w:frame="1"/>
          <w:lang w:bidi="hi-IN"/>
        </w:rPr>
        <w:t>a jacket with a hood</w:t>
      </w:r>
    </w:p>
    <w:p w:rsidR="00415890" w:rsidRPr="00415890" w:rsidRDefault="00415890" w:rsidP="00415890">
      <w:pPr>
        <w:shd w:val="clear" w:color="auto" w:fill="FFFFFF"/>
        <w:spacing w:beforeAutospacing="1" w:after="0" w:afterAutospacing="1" w:line="240" w:lineRule="auto"/>
        <w:ind w:left="720"/>
        <w:textAlignment w:val="baseline"/>
        <w:rPr>
          <w:rFonts w:ascii="inherit" w:eastAsia="Times New Roman" w:hAnsi="inherit" w:cs="Arial"/>
          <w:i/>
          <w:iCs/>
          <w:color w:val="333333"/>
          <w:sz w:val="24"/>
          <w:szCs w:val="24"/>
          <w:lang w:bidi="hi-IN"/>
        </w:rPr>
      </w:pPr>
      <w:r w:rsidRPr="00415890">
        <w:rPr>
          <w:rFonts w:ascii="inherit" w:eastAsia="Times New Roman" w:hAnsi="inherit" w:cs="Arial"/>
          <w:i/>
          <w:iCs/>
          <w:color w:val="333333"/>
          <w:sz w:val="24"/>
          <w:szCs w:val="24"/>
          <w:bdr w:val="none" w:sz="0" w:space="0" w:color="auto" w:frame="1"/>
          <w:lang w:bidi="hi-IN"/>
        </w:rPr>
        <w:t>He looked at her with a hurt expression.</w:t>
      </w:r>
    </w:p>
    <w:p w:rsidR="00415890" w:rsidRPr="00415890" w:rsidRDefault="00415890" w:rsidP="00415890">
      <w:pPr>
        <w:shd w:val="clear" w:color="auto" w:fill="FFFFFF"/>
        <w:spacing w:beforeAutospacing="1" w:after="0" w:afterAutospacing="1" w:line="240" w:lineRule="auto"/>
        <w:ind w:left="720"/>
        <w:textAlignment w:val="baseline"/>
        <w:rPr>
          <w:rFonts w:ascii="inherit" w:eastAsia="Times New Roman" w:hAnsi="inherit" w:cs="Arial"/>
          <w:i/>
          <w:iCs/>
          <w:color w:val="333333"/>
          <w:sz w:val="24"/>
          <w:szCs w:val="24"/>
          <w:lang w:bidi="hi-IN"/>
        </w:rPr>
      </w:pPr>
      <w:r w:rsidRPr="00415890">
        <w:rPr>
          <w:rFonts w:ascii="inherit" w:eastAsia="Times New Roman" w:hAnsi="inherit" w:cs="Arial"/>
          <w:i/>
          <w:iCs/>
          <w:color w:val="333333"/>
          <w:sz w:val="24"/>
          <w:szCs w:val="24"/>
          <w:bdr w:val="none" w:sz="0" w:space="0" w:color="auto" w:frame="1"/>
          <w:lang w:bidi="hi-IN"/>
        </w:rPr>
        <w:t>They're both in bed with flu.</w:t>
      </w:r>
    </w:p>
    <w:p w:rsidR="00415890" w:rsidRPr="00415890" w:rsidRDefault="00415890" w:rsidP="008350D2">
      <w:pPr>
        <w:numPr>
          <w:ilvl w:val="0"/>
          <w:numId w:val="209"/>
        </w:numPr>
        <w:shd w:val="clear" w:color="auto" w:fill="FFFFFF"/>
        <w:spacing w:beforeAutospacing="1" w:after="0" w:afterAutospacing="1" w:line="240" w:lineRule="auto"/>
        <w:textAlignment w:val="baseline"/>
        <w:rPr>
          <w:rFonts w:ascii="inherit" w:eastAsia="Times New Roman" w:hAnsi="inherit" w:cs="Arial"/>
          <w:i/>
          <w:iCs/>
          <w:color w:val="333333"/>
          <w:sz w:val="24"/>
          <w:szCs w:val="24"/>
          <w:lang w:bidi="hi-IN"/>
        </w:rPr>
      </w:pPr>
      <w:r w:rsidRPr="00415890">
        <w:rPr>
          <w:rFonts w:ascii="inherit" w:eastAsia="Times New Roman" w:hAnsi="inherit" w:cs="Arial"/>
          <w:i/>
          <w:iCs/>
          <w:color w:val="333333"/>
          <w:sz w:val="24"/>
          <w:szCs w:val="24"/>
          <w:bdr w:val="none" w:sz="0" w:space="0" w:color="auto" w:frame="1"/>
          <w:lang w:bidi="hi-IN"/>
        </w:rPr>
        <w:t>a man with a suitcase</w:t>
      </w:r>
    </w:p>
    <w:p w:rsidR="00415890" w:rsidRDefault="00E61C65" w:rsidP="00F458C2">
      <w:pPr>
        <w:spacing w:beforeAutospacing="1" w:after="0" w:line="240" w:lineRule="auto"/>
        <w:ind w:left="720"/>
        <w:rPr>
          <w:color w:val="000000"/>
          <w:sz w:val="38"/>
          <w:szCs w:val="38"/>
        </w:rPr>
      </w:pPr>
      <w:r>
        <w:rPr>
          <w:color w:val="000000"/>
          <w:sz w:val="38"/>
          <w:szCs w:val="38"/>
        </w:rPr>
        <w:t>A sentence contains both subject and predicate.</w:t>
      </w:r>
    </w:p>
    <w:p w:rsidR="00E61C65" w:rsidRDefault="00E61C65" w:rsidP="00F458C2">
      <w:pPr>
        <w:spacing w:beforeAutospacing="1" w:after="0" w:line="240" w:lineRule="auto"/>
        <w:ind w:left="720"/>
        <w:rPr>
          <w:color w:val="000000"/>
          <w:sz w:val="38"/>
          <w:szCs w:val="38"/>
        </w:rPr>
      </w:pPr>
      <w:r>
        <w:rPr>
          <w:color w:val="000000"/>
          <w:sz w:val="38"/>
          <w:szCs w:val="38"/>
        </w:rPr>
        <w:lastRenderedPageBreak/>
        <w:t>Ex: A book is on the table. Here the relationship between the book and table is denoted by the word ON. Such words that indicate relationship between</w:t>
      </w:r>
    </w:p>
    <w:p w:rsidR="00E61C65" w:rsidRDefault="00E61C65" w:rsidP="00F458C2">
      <w:pPr>
        <w:spacing w:beforeAutospacing="1" w:after="0" w:line="240" w:lineRule="auto"/>
        <w:ind w:left="720"/>
        <w:rPr>
          <w:color w:val="000000"/>
          <w:sz w:val="38"/>
          <w:szCs w:val="38"/>
        </w:rPr>
      </w:pPr>
      <w:r>
        <w:rPr>
          <w:color w:val="000000"/>
          <w:sz w:val="38"/>
          <w:szCs w:val="38"/>
        </w:rPr>
        <w:t>1)Subject and Subject</w:t>
      </w:r>
    </w:p>
    <w:p w:rsidR="00E61C65" w:rsidRDefault="00E61C65" w:rsidP="00F458C2">
      <w:pPr>
        <w:spacing w:beforeAutospacing="1" w:after="0" w:line="240" w:lineRule="auto"/>
        <w:ind w:left="720"/>
        <w:rPr>
          <w:color w:val="000000"/>
          <w:sz w:val="38"/>
          <w:szCs w:val="38"/>
        </w:rPr>
      </w:pPr>
      <w:r>
        <w:rPr>
          <w:color w:val="000000"/>
          <w:sz w:val="38"/>
          <w:szCs w:val="38"/>
        </w:rPr>
        <w:t>2)Subject and Object</w:t>
      </w:r>
    </w:p>
    <w:p w:rsidR="00E61C65" w:rsidRDefault="00E61C65" w:rsidP="00F458C2">
      <w:pPr>
        <w:spacing w:beforeAutospacing="1" w:after="0" w:line="240" w:lineRule="auto"/>
        <w:ind w:left="720"/>
        <w:rPr>
          <w:color w:val="000000"/>
          <w:sz w:val="38"/>
          <w:szCs w:val="38"/>
        </w:rPr>
      </w:pPr>
      <w:r>
        <w:rPr>
          <w:color w:val="000000"/>
          <w:sz w:val="38"/>
          <w:szCs w:val="38"/>
        </w:rPr>
        <w:t>3)Object and another object: is called preposition.</w:t>
      </w:r>
    </w:p>
    <w:p w:rsidR="00812DCC" w:rsidRDefault="00E61C65" w:rsidP="00F458C2">
      <w:pPr>
        <w:spacing w:beforeAutospacing="1" w:after="0" w:line="240" w:lineRule="auto"/>
        <w:ind w:left="720"/>
        <w:rPr>
          <w:color w:val="000000"/>
          <w:sz w:val="38"/>
          <w:szCs w:val="38"/>
        </w:rPr>
      </w:pPr>
      <w:r>
        <w:rPr>
          <w:color w:val="000000"/>
          <w:sz w:val="38"/>
          <w:szCs w:val="38"/>
        </w:rPr>
        <w:t xml:space="preserve">These relationships can be of position, time, movement or direction. Prepositions showing relationships of </w:t>
      </w:r>
    </w:p>
    <w:p w:rsidR="00E61C65" w:rsidRDefault="00E61C65" w:rsidP="00F458C2">
      <w:pPr>
        <w:spacing w:beforeAutospacing="1" w:after="0" w:line="240" w:lineRule="auto"/>
        <w:ind w:left="720"/>
        <w:rPr>
          <w:color w:val="000000"/>
          <w:sz w:val="38"/>
          <w:szCs w:val="38"/>
        </w:rPr>
      </w:pPr>
      <w:r>
        <w:rPr>
          <w:color w:val="000000"/>
          <w:sz w:val="38"/>
          <w:szCs w:val="38"/>
        </w:rPr>
        <w:t>position:on,in,above,at,beside,below,over,under,among,beyond,outside etc.</w:t>
      </w:r>
    </w:p>
    <w:p w:rsidR="00140815" w:rsidRDefault="00E61C65" w:rsidP="00F458C2">
      <w:pPr>
        <w:spacing w:beforeAutospacing="1" w:after="0" w:line="240" w:lineRule="auto"/>
        <w:ind w:left="720"/>
        <w:rPr>
          <w:color w:val="000000"/>
          <w:sz w:val="38"/>
          <w:szCs w:val="38"/>
        </w:rPr>
      </w:pPr>
      <w:r>
        <w:rPr>
          <w:color w:val="000000"/>
          <w:sz w:val="38"/>
          <w:szCs w:val="38"/>
        </w:rPr>
        <w:t>Ex: They sat on a sofa.(on/sofa(place---on a surface</w:t>
      </w:r>
      <w:r w:rsidR="00140815">
        <w:rPr>
          <w:color w:val="000000"/>
          <w:sz w:val="38"/>
          <w:szCs w:val="38"/>
        </w:rPr>
        <w:t>))</w:t>
      </w:r>
    </w:p>
    <w:p w:rsidR="00140815" w:rsidRDefault="00140815" w:rsidP="00F458C2">
      <w:pPr>
        <w:spacing w:beforeAutospacing="1" w:after="0" w:line="240" w:lineRule="auto"/>
        <w:ind w:left="720"/>
        <w:rPr>
          <w:color w:val="000000"/>
          <w:sz w:val="38"/>
          <w:szCs w:val="38"/>
        </w:rPr>
      </w:pPr>
      <w:r>
        <w:rPr>
          <w:color w:val="000000"/>
          <w:sz w:val="38"/>
          <w:szCs w:val="38"/>
        </w:rPr>
        <w:t>He is waiting in the hall. (in/hall(place---in a space)</w:t>
      </w:r>
    </w:p>
    <w:p w:rsidR="00140815" w:rsidRDefault="00140815" w:rsidP="00F458C2">
      <w:pPr>
        <w:spacing w:beforeAutospacing="1" w:after="0" w:line="240" w:lineRule="auto"/>
        <w:ind w:left="720"/>
        <w:rPr>
          <w:color w:val="000000"/>
          <w:sz w:val="38"/>
          <w:szCs w:val="38"/>
        </w:rPr>
      </w:pPr>
      <w:r>
        <w:rPr>
          <w:color w:val="000000"/>
          <w:sz w:val="38"/>
          <w:szCs w:val="38"/>
        </w:rPr>
        <w:t>No one is above the law.</w:t>
      </w:r>
    </w:p>
    <w:p w:rsidR="00140815" w:rsidRDefault="00140815" w:rsidP="00F458C2">
      <w:pPr>
        <w:spacing w:beforeAutospacing="1" w:after="0" w:line="240" w:lineRule="auto"/>
        <w:ind w:left="720"/>
        <w:rPr>
          <w:color w:val="000000"/>
          <w:sz w:val="38"/>
          <w:szCs w:val="38"/>
        </w:rPr>
      </w:pPr>
    </w:p>
    <w:p w:rsidR="00E61C65" w:rsidRDefault="00140815" w:rsidP="00F458C2">
      <w:pPr>
        <w:spacing w:beforeAutospacing="1" w:after="0" w:line="240" w:lineRule="auto"/>
        <w:ind w:left="720"/>
        <w:rPr>
          <w:color w:val="000000"/>
          <w:sz w:val="38"/>
          <w:szCs w:val="38"/>
        </w:rPr>
      </w:pPr>
      <w:r>
        <w:rPr>
          <w:color w:val="000000"/>
          <w:sz w:val="38"/>
          <w:szCs w:val="38"/>
        </w:rPr>
        <w:t>2.Prepositions showing relationship of movement or direction: to, from, towards, across, along ,</w:t>
      </w:r>
      <w:proofErr w:type="spellStart"/>
      <w:r>
        <w:rPr>
          <w:color w:val="000000"/>
          <w:sz w:val="38"/>
          <w:szCs w:val="38"/>
        </w:rPr>
        <w:t>through</w:t>
      </w:r>
      <w:proofErr w:type="spellEnd"/>
      <w:r>
        <w:rPr>
          <w:color w:val="000000"/>
          <w:sz w:val="38"/>
          <w:szCs w:val="38"/>
        </w:rPr>
        <w:t xml:space="preserve"> , into etc.</w:t>
      </w:r>
    </w:p>
    <w:p w:rsidR="00E61C65" w:rsidRDefault="00140815" w:rsidP="00F458C2">
      <w:pPr>
        <w:spacing w:beforeAutospacing="1" w:after="0" w:line="240" w:lineRule="auto"/>
        <w:ind w:left="720"/>
        <w:rPr>
          <w:color w:val="000000"/>
          <w:sz w:val="38"/>
          <w:szCs w:val="38"/>
        </w:rPr>
      </w:pPr>
      <w:r>
        <w:rPr>
          <w:color w:val="000000"/>
          <w:sz w:val="38"/>
          <w:szCs w:val="38"/>
        </w:rPr>
        <w:t>Ex: Let us walk to the station.</w:t>
      </w:r>
    </w:p>
    <w:p w:rsidR="00140815" w:rsidRDefault="00140815" w:rsidP="00F458C2">
      <w:pPr>
        <w:spacing w:beforeAutospacing="1" w:after="0" w:line="240" w:lineRule="auto"/>
        <w:ind w:left="720"/>
        <w:rPr>
          <w:color w:val="000000"/>
          <w:sz w:val="38"/>
          <w:szCs w:val="38"/>
        </w:rPr>
      </w:pPr>
      <w:r>
        <w:rPr>
          <w:color w:val="000000"/>
          <w:sz w:val="38"/>
          <w:szCs w:val="38"/>
        </w:rPr>
        <w:t>We have to pass through a bye-lane to reach the main road.</w:t>
      </w:r>
    </w:p>
    <w:p w:rsidR="00140815" w:rsidRDefault="00140815" w:rsidP="00F458C2">
      <w:pPr>
        <w:spacing w:beforeAutospacing="1" w:after="0" w:line="240" w:lineRule="auto"/>
        <w:ind w:left="720"/>
        <w:rPr>
          <w:color w:val="000000"/>
          <w:sz w:val="38"/>
          <w:szCs w:val="38"/>
        </w:rPr>
      </w:pPr>
      <w:r>
        <w:rPr>
          <w:color w:val="000000"/>
          <w:sz w:val="38"/>
          <w:szCs w:val="38"/>
        </w:rPr>
        <w:lastRenderedPageBreak/>
        <w:t>The children walked across the busy road carefully.</w:t>
      </w:r>
    </w:p>
    <w:p w:rsidR="00D56E9F" w:rsidRDefault="00140815" w:rsidP="00F458C2">
      <w:pPr>
        <w:pStyle w:val="ListParagraph"/>
        <w:numPr>
          <w:ilvl w:val="0"/>
          <w:numId w:val="88"/>
        </w:numPr>
        <w:spacing w:beforeAutospacing="1" w:after="0" w:line="240" w:lineRule="auto"/>
        <w:rPr>
          <w:color w:val="000000"/>
          <w:sz w:val="38"/>
          <w:szCs w:val="38"/>
        </w:rPr>
      </w:pPr>
      <w:r w:rsidRPr="00140815">
        <w:rPr>
          <w:color w:val="000000"/>
          <w:sz w:val="38"/>
          <w:szCs w:val="38"/>
        </w:rPr>
        <w:t xml:space="preserve"> Prepositions show relationships of time: at, on, in </w:t>
      </w:r>
    </w:p>
    <w:p w:rsidR="00140815" w:rsidRDefault="00140815" w:rsidP="00F458C2">
      <w:pPr>
        <w:pStyle w:val="ListParagraph"/>
        <w:numPr>
          <w:ilvl w:val="0"/>
          <w:numId w:val="88"/>
        </w:numPr>
        <w:spacing w:beforeAutospacing="1" w:after="0" w:line="240" w:lineRule="auto"/>
        <w:rPr>
          <w:color w:val="000000"/>
          <w:sz w:val="38"/>
          <w:szCs w:val="38"/>
        </w:rPr>
      </w:pPr>
      <w:r>
        <w:rPr>
          <w:color w:val="000000"/>
          <w:sz w:val="38"/>
          <w:szCs w:val="38"/>
        </w:rPr>
        <w:t>during, since , for , from, after, before , within etc…</w:t>
      </w:r>
    </w:p>
    <w:p w:rsidR="00140815" w:rsidRDefault="00140815" w:rsidP="00140815">
      <w:pPr>
        <w:pStyle w:val="ListParagraph"/>
        <w:spacing w:beforeAutospacing="1" w:after="0" w:line="240" w:lineRule="auto"/>
        <w:rPr>
          <w:color w:val="000000"/>
          <w:sz w:val="38"/>
          <w:szCs w:val="38"/>
        </w:rPr>
      </w:pPr>
      <w:r>
        <w:rPr>
          <w:color w:val="000000"/>
          <w:sz w:val="38"/>
          <w:szCs w:val="38"/>
        </w:rPr>
        <w:t>The prayer meeting is at 6 o’clock in the morning.</w:t>
      </w:r>
    </w:p>
    <w:p w:rsidR="00140815" w:rsidRDefault="00140815" w:rsidP="00140815">
      <w:pPr>
        <w:pStyle w:val="ListParagraph"/>
        <w:spacing w:beforeAutospacing="1" w:after="0" w:line="240" w:lineRule="auto"/>
        <w:rPr>
          <w:color w:val="000000"/>
          <w:sz w:val="38"/>
          <w:szCs w:val="38"/>
        </w:rPr>
      </w:pPr>
      <w:r>
        <w:rPr>
          <w:color w:val="000000"/>
          <w:sz w:val="38"/>
          <w:szCs w:val="38"/>
        </w:rPr>
        <w:t>It is pleasant to visit a hill station during the summer.</w:t>
      </w:r>
    </w:p>
    <w:p w:rsidR="00140815" w:rsidRDefault="00140815" w:rsidP="00140815">
      <w:pPr>
        <w:pStyle w:val="ListParagraph"/>
        <w:spacing w:beforeAutospacing="1" w:after="0" w:line="240" w:lineRule="auto"/>
        <w:rPr>
          <w:color w:val="000000"/>
          <w:sz w:val="38"/>
          <w:szCs w:val="38"/>
        </w:rPr>
      </w:pPr>
      <w:r>
        <w:rPr>
          <w:color w:val="000000"/>
          <w:sz w:val="38"/>
          <w:szCs w:val="38"/>
        </w:rPr>
        <w:t>We went to Delhi twice within the last two months.</w:t>
      </w:r>
    </w:p>
    <w:p w:rsidR="00140815" w:rsidRDefault="00140815" w:rsidP="00140815">
      <w:pPr>
        <w:pStyle w:val="ListParagraph"/>
        <w:spacing w:beforeAutospacing="1" w:after="0" w:line="240" w:lineRule="auto"/>
        <w:rPr>
          <w:color w:val="000000"/>
          <w:sz w:val="38"/>
          <w:szCs w:val="38"/>
        </w:rPr>
      </w:pPr>
      <w:r>
        <w:rPr>
          <w:color w:val="000000"/>
          <w:sz w:val="38"/>
          <w:szCs w:val="38"/>
        </w:rPr>
        <w:t>Study of some important Prepositions.</w:t>
      </w:r>
    </w:p>
    <w:p w:rsidR="00140815" w:rsidRDefault="00140815" w:rsidP="00140815">
      <w:pPr>
        <w:pStyle w:val="ListParagraph"/>
        <w:spacing w:beforeAutospacing="1" w:after="0" w:line="240" w:lineRule="auto"/>
        <w:rPr>
          <w:color w:val="000000"/>
          <w:sz w:val="38"/>
          <w:szCs w:val="38"/>
        </w:rPr>
      </w:pPr>
      <w:r>
        <w:rPr>
          <w:color w:val="000000"/>
          <w:sz w:val="38"/>
          <w:szCs w:val="38"/>
        </w:rPr>
        <w:t>1)The preposition ‘at’ in relation to time is used with.</w:t>
      </w:r>
    </w:p>
    <w:p w:rsidR="00140815" w:rsidRDefault="00140815" w:rsidP="00140815">
      <w:pPr>
        <w:pStyle w:val="ListParagraph"/>
        <w:spacing w:beforeAutospacing="1" w:after="0" w:line="240" w:lineRule="auto"/>
        <w:rPr>
          <w:color w:val="000000"/>
          <w:sz w:val="38"/>
          <w:szCs w:val="38"/>
        </w:rPr>
      </w:pPr>
      <w:r>
        <w:rPr>
          <w:color w:val="000000"/>
          <w:sz w:val="38"/>
          <w:szCs w:val="38"/>
        </w:rPr>
        <w:t>a)Specific time.</w:t>
      </w:r>
    </w:p>
    <w:p w:rsidR="00140815" w:rsidRDefault="00140815" w:rsidP="00140815">
      <w:pPr>
        <w:pStyle w:val="ListParagraph"/>
        <w:spacing w:beforeAutospacing="1" w:after="0" w:line="240" w:lineRule="auto"/>
        <w:rPr>
          <w:color w:val="000000"/>
          <w:sz w:val="38"/>
          <w:szCs w:val="38"/>
        </w:rPr>
      </w:pPr>
      <w:r>
        <w:rPr>
          <w:color w:val="000000"/>
          <w:sz w:val="38"/>
          <w:szCs w:val="38"/>
        </w:rPr>
        <w:t>Ex</w:t>
      </w:r>
      <w:r w:rsidR="00E97DD2">
        <w:rPr>
          <w:color w:val="000000"/>
          <w:sz w:val="38"/>
          <w:szCs w:val="38"/>
        </w:rPr>
        <w:t>: We reached the station at half past five.</w:t>
      </w:r>
    </w:p>
    <w:p w:rsidR="00E97DD2" w:rsidRDefault="00E97DD2" w:rsidP="00140815">
      <w:pPr>
        <w:pStyle w:val="ListParagraph"/>
        <w:spacing w:beforeAutospacing="1" w:after="0" w:line="240" w:lineRule="auto"/>
        <w:rPr>
          <w:color w:val="000000"/>
          <w:sz w:val="38"/>
          <w:szCs w:val="38"/>
        </w:rPr>
      </w:pPr>
      <w:r>
        <w:rPr>
          <w:color w:val="000000"/>
          <w:sz w:val="38"/>
          <w:szCs w:val="38"/>
        </w:rPr>
        <w:t>(=exactly at 5:30a.m./p.m.)</w:t>
      </w:r>
    </w:p>
    <w:p w:rsidR="00E97DD2" w:rsidRDefault="00E97DD2" w:rsidP="00140815">
      <w:pPr>
        <w:pStyle w:val="ListParagraph"/>
        <w:spacing w:beforeAutospacing="1" w:after="0" w:line="240" w:lineRule="auto"/>
        <w:rPr>
          <w:color w:val="000000"/>
          <w:sz w:val="38"/>
          <w:szCs w:val="38"/>
        </w:rPr>
      </w:pPr>
      <w:r>
        <w:rPr>
          <w:color w:val="000000"/>
          <w:sz w:val="38"/>
          <w:szCs w:val="38"/>
        </w:rPr>
        <w:t>b) meal-times</w:t>
      </w:r>
    </w:p>
    <w:p w:rsidR="00E97DD2" w:rsidRDefault="00E97DD2" w:rsidP="00140815">
      <w:pPr>
        <w:pStyle w:val="ListParagraph"/>
        <w:spacing w:beforeAutospacing="1" w:after="0" w:line="240" w:lineRule="auto"/>
        <w:rPr>
          <w:color w:val="000000"/>
          <w:sz w:val="38"/>
          <w:szCs w:val="38"/>
        </w:rPr>
      </w:pPr>
      <w:r>
        <w:rPr>
          <w:color w:val="000000"/>
          <w:sz w:val="38"/>
          <w:szCs w:val="38"/>
        </w:rPr>
        <w:t>Ex: A hot and tasty meal was served at lunch.</w:t>
      </w:r>
    </w:p>
    <w:p w:rsidR="00E97DD2" w:rsidRDefault="00E97DD2" w:rsidP="00140815">
      <w:pPr>
        <w:pStyle w:val="ListParagraph"/>
        <w:spacing w:beforeAutospacing="1" w:after="0" w:line="240" w:lineRule="auto"/>
        <w:rPr>
          <w:color w:val="000000"/>
          <w:sz w:val="38"/>
          <w:szCs w:val="38"/>
        </w:rPr>
      </w:pPr>
      <w:r>
        <w:rPr>
          <w:color w:val="000000"/>
          <w:sz w:val="38"/>
          <w:szCs w:val="38"/>
        </w:rPr>
        <w:t>c)The names of festivals.</w:t>
      </w:r>
    </w:p>
    <w:p w:rsidR="00E97DD2" w:rsidRDefault="00AF42BB" w:rsidP="00140815">
      <w:pPr>
        <w:pStyle w:val="ListParagraph"/>
        <w:spacing w:beforeAutospacing="1" w:after="0" w:line="240" w:lineRule="auto"/>
        <w:rPr>
          <w:color w:val="000000"/>
          <w:sz w:val="38"/>
          <w:szCs w:val="38"/>
        </w:rPr>
      </w:pPr>
      <w:r>
        <w:rPr>
          <w:color w:val="000000"/>
          <w:sz w:val="38"/>
          <w:szCs w:val="38"/>
        </w:rPr>
        <w:t>Ex: I will visit my friends on</w:t>
      </w:r>
      <w:r w:rsidR="00E97DD2">
        <w:rPr>
          <w:color w:val="000000"/>
          <w:sz w:val="38"/>
          <w:szCs w:val="38"/>
        </w:rPr>
        <w:t xml:space="preserve"> Christmas.(festival)</w:t>
      </w:r>
    </w:p>
    <w:p w:rsidR="00E97DD2" w:rsidRDefault="00E97DD2" w:rsidP="00140815">
      <w:pPr>
        <w:pStyle w:val="ListParagraph"/>
        <w:spacing w:beforeAutospacing="1" w:after="0" w:line="240" w:lineRule="auto"/>
        <w:rPr>
          <w:color w:val="000000"/>
          <w:sz w:val="38"/>
          <w:szCs w:val="38"/>
        </w:rPr>
      </w:pPr>
      <w:r>
        <w:rPr>
          <w:color w:val="000000"/>
          <w:sz w:val="38"/>
          <w:szCs w:val="38"/>
        </w:rPr>
        <w:t>d) Words like the beginning, the end, night, the week-end, once, any time or any moment.</w:t>
      </w:r>
    </w:p>
    <w:p w:rsidR="00E97DD2" w:rsidRDefault="00E97DD2" w:rsidP="00140815">
      <w:pPr>
        <w:pStyle w:val="ListParagraph"/>
        <w:spacing w:beforeAutospacing="1" w:after="0" w:line="240" w:lineRule="auto"/>
        <w:rPr>
          <w:color w:val="000000"/>
          <w:sz w:val="38"/>
          <w:szCs w:val="38"/>
        </w:rPr>
      </w:pPr>
    </w:p>
    <w:p w:rsidR="00E97DD2" w:rsidRDefault="00E97DD2" w:rsidP="00140815">
      <w:pPr>
        <w:pStyle w:val="ListParagraph"/>
        <w:spacing w:beforeAutospacing="1" w:after="0" w:line="240" w:lineRule="auto"/>
        <w:rPr>
          <w:color w:val="000000"/>
          <w:sz w:val="38"/>
          <w:szCs w:val="38"/>
        </w:rPr>
      </w:pPr>
      <w:r>
        <w:rPr>
          <w:color w:val="000000"/>
          <w:sz w:val="38"/>
          <w:szCs w:val="38"/>
        </w:rPr>
        <w:t>11</w:t>
      </w:r>
    </w:p>
    <w:p w:rsidR="00E97DD2" w:rsidRDefault="00E97DD2" w:rsidP="00140815">
      <w:pPr>
        <w:pStyle w:val="ListParagraph"/>
        <w:spacing w:beforeAutospacing="1" w:after="0" w:line="240" w:lineRule="auto"/>
        <w:rPr>
          <w:color w:val="000000"/>
          <w:sz w:val="38"/>
          <w:szCs w:val="38"/>
        </w:rPr>
      </w:pPr>
      <w:r>
        <w:rPr>
          <w:color w:val="000000"/>
          <w:sz w:val="38"/>
          <w:szCs w:val="38"/>
        </w:rPr>
        <w:t>Ex: We reached there at night(at + any moment)</w:t>
      </w:r>
    </w:p>
    <w:p w:rsidR="00140815" w:rsidRDefault="00140815" w:rsidP="00140815">
      <w:pPr>
        <w:pStyle w:val="ListParagraph"/>
        <w:spacing w:beforeAutospacing="1" w:after="0" w:line="240" w:lineRule="auto"/>
        <w:rPr>
          <w:color w:val="000000"/>
          <w:sz w:val="38"/>
          <w:szCs w:val="38"/>
        </w:rPr>
      </w:pPr>
    </w:p>
    <w:p w:rsidR="00140815" w:rsidRDefault="00E97DD2" w:rsidP="00E97DD2">
      <w:pPr>
        <w:pStyle w:val="ListParagraph"/>
        <w:numPr>
          <w:ilvl w:val="0"/>
          <w:numId w:val="95"/>
        </w:numPr>
        <w:spacing w:beforeAutospacing="1" w:after="0" w:line="240" w:lineRule="auto"/>
        <w:rPr>
          <w:color w:val="000000"/>
          <w:sz w:val="38"/>
          <w:szCs w:val="38"/>
        </w:rPr>
      </w:pPr>
      <w:r>
        <w:rPr>
          <w:color w:val="000000"/>
          <w:sz w:val="38"/>
          <w:szCs w:val="38"/>
        </w:rPr>
        <w:t>The preposition ‘on’ in relation to time is used.</w:t>
      </w:r>
    </w:p>
    <w:p w:rsidR="00E97DD2" w:rsidRDefault="00E97DD2" w:rsidP="008350D2">
      <w:pPr>
        <w:pStyle w:val="ListParagraph"/>
        <w:numPr>
          <w:ilvl w:val="0"/>
          <w:numId w:val="210"/>
        </w:numPr>
        <w:spacing w:beforeAutospacing="1" w:after="0" w:line="240" w:lineRule="auto"/>
        <w:rPr>
          <w:color w:val="000000"/>
          <w:sz w:val="38"/>
          <w:szCs w:val="38"/>
        </w:rPr>
      </w:pPr>
      <w:r>
        <w:rPr>
          <w:color w:val="000000"/>
          <w:sz w:val="38"/>
          <w:szCs w:val="38"/>
        </w:rPr>
        <w:t>With specific days.</w:t>
      </w:r>
    </w:p>
    <w:p w:rsidR="00E97DD2" w:rsidRDefault="00E97DD2" w:rsidP="00E97DD2">
      <w:pPr>
        <w:pStyle w:val="ListParagraph"/>
        <w:spacing w:beforeAutospacing="1" w:after="0" w:line="240" w:lineRule="auto"/>
        <w:ind w:left="1440"/>
        <w:rPr>
          <w:color w:val="000000"/>
          <w:sz w:val="38"/>
          <w:szCs w:val="38"/>
        </w:rPr>
      </w:pPr>
      <w:r>
        <w:rPr>
          <w:color w:val="000000"/>
          <w:sz w:val="38"/>
          <w:szCs w:val="38"/>
        </w:rPr>
        <w:t>Ex: The school is closed on Sunday</w:t>
      </w:r>
    </w:p>
    <w:p w:rsidR="00E97DD2" w:rsidRDefault="00E97DD2" w:rsidP="00E97DD2">
      <w:pPr>
        <w:pStyle w:val="ListParagraph"/>
        <w:spacing w:beforeAutospacing="1" w:after="0" w:line="240" w:lineRule="auto"/>
        <w:ind w:left="1080"/>
        <w:rPr>
          <w:color w:val="000000"/>
          <w:sz w:val="38"/>
          <w:szCs w:val="38"/>
        </w:rPr>
      </w:pPr>
      <w:r>
        <w:rPr>
          <w:color w:val="000000"/>
          <w:sz w:val="38"/>
          <w:szCs w:val="38"/>
        </w:rPr>
        <w:t>b)With specific dates</w:t>
      </w:r>
    </w:p>
    <w:p w:rsidR="00E97DD2" w:rsidRDefault="00E97DD2" w:rsidP="00E97DD2">
      <w:pPr>
        <w:pStyle w:val="ListParagraph"/>
        <w:spacing w:beforeAutospacing="1" w:after="0" w:line="240" w:lineRule="auto"/>
        <w:ind w:left="1080"/>
        <w:rPr>
          <w:color w:val="000000"/>
          <w:sz w:val="38"/>
          <w:szCs w:val="38"/>
        </w:rPr>
      </w:pPr>
      <w:r>
        <w:rPr>
          <w:color w:val="000000"/>
          <w:sz w:val="38"/>
          <w:szCs w:val="38"/>
        </w:rPr>
        <w:t>Ex: Our results are expected on the 10</w:t>
      </w:r>
      <w:r w:rsidRPr="00E97DD2">
        <w:rPr>
          <w:color w:val="000000"/>
          <w:sz w:val="38"/>
          <w:szCs w:val="38"/>
          <w:vertAlign w:val="superscript"/>
        </w:rPr>
        <w:t>th</w:t>
      </w:r>
      <w:r>
        <w:rPr>
          <w:color w:val="000000"/>
          <w:sz w:val="38"/>
          <w:szCs w:val="38"/>
        </w:rPr>
        <w:t xml:space="preserve"> of July.(only on the tenth)</w:t>
      </w:r>
    </w:p>
    <w:p w:rsidR="00E97DD2" w:rsidRDefault="00E97DD2" w:rsidP="00E97DD2">
      <w:pPr>
        <w:spacing w:beforeAutospacing="1" w:after="0" w:line="240" w:lineRule="auto"/>
        <w:rPr>
          <w:color w:val="000000"/>
          <w:sz w:val="38"/>
          <w:szCs w:val="38"/>
        </w:rPr>
      </w:pPr>
      <w:r>
        <w:rPr>
          <w:color w:val="000000"/>
          <w:sz w:val="38"/>
          <w:szCs w:val="38"/>
        </w:rPr>
        <w:lastRenderedPageBreak/>
        <w:t xml:space="preserve">           </w:t>
      </w:r>
      <w:r w:rsidRPr="00E97DD2">
        <w:rPr>
          <w:color w:val="000000"/>
          <w:sz w:val="38"/>
          <w:szCs w:val="38"/>
        </w:rPr>
        <w:t>C)With the expression special occasion.</w:t>
      </w:r>
    </w:p>
    <w:p w:rsidR="00E97DD2" w:rsidRDefault="00E97DD2" w:rsidP="00E97DD2">
      <w:pPr>
        <w:spacing w:beforeAutospacing="1" w:after="0" w:line="240" w:lineRule="auto"/>
        <w:rPr>
          <w:color w:val="000000"/>
          <w:sz w:val="38"/>
          <w:szCs w:val="38"/>
        </w:rPr>
      </w:pPr>
      <w:r>
        <w:rPr>
          <w:color w:val="000000"/>
          <w:sz w:val="38"/>
          <w:szCs w:val="38"/>
        </w:rPr>
        <w:t xml:space="preserve">            Ex: These silver utensils are used only on special occasions.</w:t>
      </w:r>
    </w:p>
    <w:p w:rsidR="001415A4" w:rsidRDefault="001415A4" w:rsidP="00E97DD2">
      <w:pPr>
        <w:spacing w:beforeAutospacing="1" w:after="0" w:line="240" w:lineRule="auto"/>
        <w:rPr>
          <w:color w:val="000000"/>
          <w:sz w:val="38"/>
          <w:szCs w:val="38"/>
        </w:rPr>
      </w:pPr>
      <w:r>
        <w:rPr>
          <w:color w:val="000000"/>
          <w:sz w:val="38"/>
          <w:szCs w:val="38"/>
        </w:rPr>
        <w:t>111) The preposition ‘in’ is used in relation to time.</w:t>
      </w:r>
    </w:p>
    <w:p w:rsidR="001415A4" w:rsidRDefault="001415A4" w:rsidP="00E97DD2">
      <w:pPr>
        <w:spacing w:beforeAutospacing="1" w:after="0" w:line="240" w:lineRule="auto"/>
        <w:rPr>
          <w:color w:val="000000"/>
          <w:sz w:val="38"/>
          <w:szCs w:val="38"/>
        </w:rPr>
      </w:pPr>
      <w:r>
        <w:rPr>
          <w:color w:val="000000"/>
          <w:sz w:val="38"/>
          <w:szCs w:val="38"/>
        </w:rPr>
        <w:t>a) With years(1983,1958,1947 etc.)</w:t>
      </w:r>
    </w:p>
    <w:p w:rsidR="001415A4" w:rsidRDefault="001415A4" w:rsidP="00E97DD2">
      <w:pPr>
        <w:spacing w:beforeAutospacing="1" w:after="0" w:line="240" w:lineRule="auto"/>
        <w:rPr>
          <w:color w:val="000000"/>
          <w:sz w:val="38"/>
          <w:szCs w:val="38"/>
        </w:rPr>
      </w:pPr>
      <w:r>
        <w:rPr>
          <w:color w:val="000000"/>
          <w:sz w:val="38"/>
          <w:szCs w:val="38"/>
        </w:rPr>
        <w:t>ex: Swami Vivekananda was born in 1863.(in + year)</w:t>
      </w:r>
    </w:p>
    <w:p w:rsidR="001415A4" w:rsidRDefault="001415A4" w:rsidP="00E97DD2">
      <w:pPr>
        <w:spacing w:beforeAutospacing="1" w:after="0" w:line="240" w:lineRule="auto"/>
        <w:rPr>
          <w:color w:val="000000"/>
          <w:sz w:val="38"/>
          <w:szCs w:val="38"/>
        </w:rPr>
      </w:pPr>
      <w:r>
        <w:rPr>
          <w:color w:val="000000"/>
          <w:sz w:val="38"/>
          <w:szCs w:val="38"/>
        </w:rPr>
        <w:t>b)With months(January, February, March etc.)</w:t>
      </w:r>
    </w:p>
    <w:p w:rsidR="001415A4" w:rsidRDefault="001415A4" w:rsidP="00E97DD2">
      <w:pPr>
        <w:spacing w:beforeAutospacing="1" w:after="0" w:line="240" w:lineRule="auto"/>
        <w:rPr>
          <w:color w:val="000000"/>
          <w:sz w:val="38"/>
          <w:szCs w:val="38"/>
        </w:rPr>
      </w:pPr>
      <w:r>
        <w:rPr>
          <w:color w:val="000000"/>
          <w:sz w:val="38"/>
          <w:szCs w:val="38"/>
        </w:rPr>
        <w:t>c)With ‘the First/Second/Third/last week of’</w:t>
      </w:r>
    </w:p>
    <w:p w:rsidR="001415A4" w:rsidRDefault="001415A4" w:rsidP="00E97DD2">
      <w:pPr>
        <w:spacing w:beforeAutospacing="1" w:after="0" w:line="240" w:lineRule="auto"/>
        <w:rPr>
          <w:color w:val="000000"/>
          <w:sz w:val="38"/>
          <w:szCs w:val="38"/>
        </w:rPr>
      </w:pPr>
      <w:r>
        <w:rPr>
          <w:color w:val="000000"/>
          <w:sz w:val="38"/>
          <w:szCs w:val="38"/>
        </w:rPr>
        <w:t>d)With morning, evening, or afternoon.</w:t>
      </w:r>
    </w:p>
    <w:p w:rsidR="001415A4" w:rsidRDefault="001415A4" w:rsidP="00E97DD2">
      <w:pPr>
        <w:spacing w:beforeAutospacing="1" w:after="0" w:line="240" w:lineRule="auto"/>
        <w:rPr>
          <w:color w:val="000000"/>
          <w:sz w:val="38"/>
          <w:szCs w:val="38"/>
        </w:rPr>
      </w:pPr>
      <w:r>
        <w:rPr>
          <w:color w:val="000000"/>
          <w:sz w:val="38"/>
          <w:szCs w:val="38"/>
        </w:rPr>
        <w:t xml:space="preserve">Ex: She does her house work in the morning.(in + the </w:t>
      </w:r>
    </w:p>
    <w:p w:rsidR="001415A4" w:rsidRDefault="001415A4" w:rsidP="00E97DD2">
      <w:pPr>
        <w:spacing w:beforeAutospacing="1" w:after="0" w:line="240" w:lineRule="auto"/>
        <w:rPr>
          <w:color w:val="000000"/>
          <w:sz w:val="38"/>
          <w:szCs w:val="38"/>
        </w:rPr>
      </w:pPr>
      <w:r>
        <w:rPr>
          <w:color w:val="000000"/>
          <w:sz w:val="38"/>
          <w:szCs w:val="38"/>
        </w:rPr>
        <w:t>morning)</w:t>
      </w:r>
    </w:p>
    <w:p w:rsidR="001415A4" w:rsidRDefault="009E533B" w:rsidP="00E97DD2">
      <w:pPr>
        <w:spacing w:beforeAutospacing="1" w:after="0" w:line="240" w:lineRule="auto"/>
        <w:rPr>
          <w:color w:val="000000"/>
          <w:sz w:val="38"/>
          <w:szCs w:val="38"/>
        </w:rPr>
      </w:pPr>
      <w:r>
        <w:rPr>
          <w:color w:val="000000"/>
          <w:sz w:val="38"/>
          <w:szCs w:val="38"/>
        </w:rPr>
        <w:t>i</w:t>
      </w:r>
      <w:r w:rsidR="001415A4">
        <w:rPr>
          <w:color w:val="000000"/>
          <w:sz w:val="38"/>
          <w:szCs w:val="38"/>
        </w:rPr>
        <w:t>v) The preposition to and from are used in relation to</w:t>
      </w:r>
    </w:p>
    <w:p w:rsidR="001415A4" w:rsidRDefault="001415A4" w:rsidP="00E97DD2">
      <w:pPr>
        <w:spacing w:beforeAutospacing="1" w:after="0" w:line="240" w:lineRule="auto"/>
        <w:rPr>
          <w:color w:val="000000"/>
          <w:sz w:val="38"/>
          <w:szCs w:val="38"/>
        </w:rPr>
      </w:pPr>
      <w:r>
        <w:rPr>
          <w:color w:val="000000"/>
          <w:sz w:val="38"/>
          <w:szCs w:val="38"/>
        </w:rPr>
        <w:t xml:space="preserve"> direction.</w:t>
      </w:r>
    </w:p>
    <w:p w:rsidR="001415A4" w:rsidRDefault="001415A4" w:rsidP="00E97DD2">
      <w:pPr>
        <w:spacing w:beforeAutospacing="1" w:after="0" w:line="240" w:lineRule="auto"/>
        <w:rPr>
          <w:color w:val="000000"/>
          <w:sz w:val="38"/>
          <w:szCs w:val="38"/>
        </w:rPr>
      </w:pPr>
      <w:r>
        <w:rPr>
          <w:color w:val="000000"/>
          <w:sz w:val="38"/>
          <w:szCs w:val="38"/>
        </w:rPr>
        <w:t>Ex: we have to walk for ten minutes to reach the General Post office from the bus-stop.(From a point to a point)</w:t>
      </w:r>
    </w:p>
    <w:p w:rsidR="001415A4" w:rsidRDefault="001415A4" w:rsidP="00E97DD2">
      <w:pPr>
        <w:spacing w:beforeAutospacing="1" w:after="0" w:line="240" w:lineRule="auto"/>
        <w:rPr>
          <w:color w:val="000000"/>
          <w:sz w:val="38"/>
          <w:szCs w:val="38"/>
        </w:rPr>
      </w:pPr>
      <w:r>
        <w:rPr>
          <w:color w:val="000000"/>
          <w:sz w:val="38"/>
          <w:szCs w:val="38"/>
        </w:rPr>
        <w:t>They came to India from Singapore.</w:t>
      </w:r>
    </w:p>
    <w:p w:rsidR="001415A4" w:rsidRDefault="001415A4" w:rsidP="00E97DD2">
      <w:pPr>
        <w:spacing w:beforeAutospacing="1" w:after="0" w:line="240" w:lineRule="auto"/>
        <w:rPr>
          <w:color w:val="000000"/>
          <w:sz w:val="38"/>
          <w:szCs w:val="38"/>
        </w:rPr>
      </w:pPr>
      <w:r>
        <w:rPr>
          <w:color w:val="000000"/>
          <w:sz w:val="38"/>
          <w:szCs w:val="38"/>
        </w:rPr>
        <w:t>(From one country to another country)</w:t>
      </w:r>
    </w:p>
    <w:p w:rsidR="001415A4" w:rsidRDefault="001415A4" w:rsidP="00E97DD2">
      <w:pPr>
        <w:spacing w:beforeAutospacing="1" w:after="0" w:line="240" w:lineRule="auto"/>
        <w:rPr>
          <w:color w:val="000000"/>
          <w:sz w:val="38"/>
          <w:szCs w:val="38"/>
        </w:rPr>
      </w:pPr>
      <w:r>
        <w:rPr>
          <w:color w:val="000000"/>
          <w:sz w:val="38"/>
          <w:szCs w:val="38"/>
        </w:rPr>
        <w:t>Prepositions often confused</w:t>
      </w:r>
    </w:p>
    <w:p w:rsidR="001415A4" w:rsidRDefault="001415A4" w:rsidP="00E97DD2">
      <w:pPr>
        <w:spacing w:beforeAutospacing="1" w:after="0" w:line="240" w:lineRule="auto"/>
        <w:rPr>
          <w:color w:val="000000"/>
          <w:sz w:val="38"/>
          <w:szCs w:val="38"/>
        </w:rPr>
      </w:pPr>
      <w:r>
        <w:rPr>
          <w:color w:val="000000"/>
          <w:sz w:val="38"/>
          <w:szCs w:val="38"/>
        </w:rPr>
        <w:lastRenderedPageBreak/>
        <w:t>At and In: At is used with small towns , villages, an address, and before a point of time. In is used with countries, large</w:t>
      </w:r>
    </w:p>
    <w:p w:rsidR="001415A4" w:rsidRDefault="001415A4" w:rsidP="00E97DD2">
      <w:pPr>
        <w:spacing w:beforeAutospacing="1" w:after="0" w:line="240" w:lineRule="auto"/>
        <w:rPr>
          <w:color w:val="000000"/>
          <w:sz w:val="38"/>
          <w:szCs w:val="38"/>
        </w:rPr>
      </w:pPr>
      <w:r>
        <w:rPr>
          <w:color w:val="000000"/>
          <w:sz w:val="38"/>
          <w:szCs w:val="38"/>
        </w:rPr>
        <w:t xml:space="preserve"> towns, cities and before a period of time.</w:t>
      </w:r>
    </w:p>
    <w:p w:rsidR="001415A4" w:rsidRDefault="001415A4" w:rsidP="00E97DD2">
      <w:pPr>
        <w:spacing w:beforeAutospacing="1" w:after="0" w:line="240" w:lineRule="auto"/>
        <w:rPr>
          <w:color w:val="000000"/>
          <w:sz w:val="38"/>
          <w:szCs w:val="38"/>
        </w:rPr>
      </w:pPr>
      <w:r>
        <w:rPr>
          <w:color w:val="000000"/>
          <w:sz w:val="38"/>
          <w:szCs w:val="38"/>
        </w:rPr>
        <w:t>Ex: At home, at work, at a bus-stop, at 75 Jhansi Road,=point of place in a village, in a street, in a room, in the field etc. = area.</w:t>
      </w:r>
    </w:p>
    <w:p w:rsidR="001415A4" w:rsidRDefault="001415A4" w:rsidP="00E97DD2">
      <w:pPr>
        <w:spacing w:beforeAutospacing="1" w:after="0" w:line="240" w:lineRule="auto"/>
        <w:rPr>
          <w:color w:val="000000"/>
          <w:sz w:val="38"/>
          <w:szCs w:val="38"/>
        </w:rPr>
      </w:pPr>
      <w:r>
        <w:rPr>
          <w:color w:val="000000"/>
          <w:sz w:val="38"/>
          <w:szCs w:val="38"/>
        </w:rPr>
        <w:t>In and Into: In is used to show position of things at rest.</w:t>
      </w:r>
    </w:p>
    <w:p w:rsidR="001415A4" w:rsidRDefault="001415A4" w:rsidP="00E97DD2">
      <w:pPr>
        <w:spacing w:beforeAutospacing="1" w:after="0" w:line="240" w:lineRule="auto"/>
        <w:rPr>
          <w:color w:val="000000"/>
          <w:sz w:val="38"/>
          <w:szCs w:val="38"/>
        </w:rPr>
      </w:pPr>
      <w:r>
        <w:rPr>
          <w:color w:val="000000"/>
          <w:sz w:val="38"/>
          <w:szCs w:val="38"/>
        </w:rPr>
        <w:t xml:space="preserve"> </w:t>
      </w:r>
      <w:r w:rsidR="00801F38">
        <w:rPr>
          <w:color w:val="000000"/>
          <w:sz w:val="38"/>
          <w:szCs w:val="38"/>
        </w:rPr>
        <w:t>Into is used with a verb of motion to indicate entrance.</w:t>
      </w:r>
    </w:p>
    <w:p w:rsidR="00801F38" w:rsidRDefault="00801F38" w:rsidP="00E97DD2">
      <w:pPr>
        <w:spacing w:beforeAutospacing="1" w:after="0" w:line="240" w:lineRule="auto"/>
        <w:rPr>
          <w:color w:val="000000"/>
          <w:sz w:val="38"/>
          <w:szCs w:val="38"/>
        </w:rPr>
      </w:pPr>
      <w:r>
        <w:rPr>
          <w:color w:val="000000"/>
          <w:sz w:val="38"/>
          <w:szCs w:val="38"/>
        </w:rPr>
        <w:t>Ex: The milk is in the saucepan.</w:t>
      </w:r>
    </w:p>
    <w:p w:rsidR="009E533B" w:rsidRDefault="00801F38" w:rsidP="00E97DD2">
      <w:pPr>
        <w:spacing w:beforeAutospacing="1" w:after="0" w:line="240" w:lineRule="auto"/>
        <w:rPr>
          <w:color w:val="000000"/>
          <w:sz w:val="38"/>
          <w:szCs w:val="38"/>
        </w:rPr>
      </w:pPr>
      <w:r>
        <w:rPr>
          <w:color w:val="000000"/>
          <w:sz w:val="38"/>
          <w:szCs w:val="38"/>
        </w:rPr>
        <w:t>In bed, in the swimming pool, in the house.</w:t>
      </w:r>
    </w:p>
    <w:p w:rsidR="00801F38" w:rsidRDefault="00801F38" w:rsidP="00E97DD2">
      <w:pPr>
        <w:spacing w:beforeAutospacing="1" w:after="0" w:line="240" w:lineRule="auto"/>
        <w:rPr>
          <w:color w:val="000000"/>
          <w:sz w:val="38"/>
          <w:szCs w:val="38"/>
        </w:rPr>
      </w:pPr>
      <w:r>
        <w:rPr>
          <w:color w:val="000000"/>
          <w:sz w:val="38"/>
          <w:szCs w:val="38"/>
        </w:rPr>
        <w:t>I poured milk into the saucepan.</w:t>
      </w:r>
    </w:p>
    <w:p w:rsidR="00801F38" w:rsidRDefault="00801F38" w:rsidP="00E97DD2">
      <w:pPr>
        <w:spacing w:beforeAutospacing="1" w:after="0" w:line="240" w:lineRule="auto"/>
        <w:rPr>
          <w:color w:val="000000"/>
          <w:sz w:val="38"/>
          <w:szCs w:val="38"/>
        </w:rPr>
      </w:pPr>
      <w:r>
        <w:rPr>
          <w:color w:val="000000"/>
          <w:sz w:val="38"/>
          <w:szCs w:val="38"/>
        </w:rPr>
        <w:t>Into bed, into a hall, into the well.</w:t>
      </w:r>
    </w:p>
    <w:p w:rsidR="009E533B" w:rsidRDefault="009E533B" w:rsidP="00E97DD2">
      <w:pPr>
        <w:spacing w:beforeAutospacing="1" w:after="0" w:line="240" w:lineRule="auto"/>
        <w:rPr>
          <w:color w:val="000000"/>
          <w:sz w:val="38"/>
          <w:szCs w:val="38"/>
        </w:rPr>
      </w:pPr>
    </w:p>
    <w:p w:rsidR="009E533B" w:rsidRDefault="009E533B" w:rsidP="00E97DD2">
      <w:pPr>
        <w:spacing w:beforeAutospacing="1" w:after="0" w:line="240" w:lineRule="auto"/>
        <w:rPr>
          <w:color w:val="000000"/>
          <w:sz w:val="38"/>
          <w:szCs w:val="38"/>
        </w:rPr>
      </w:pPr>
      <w:r>
        <w:rPr>
          <w:color w:val="000000"/>
          <w:sz w:val="38"/>
          <w:szCs w:val="38"/>
        </w:rPr>
        <w:t>For and Since: For is used with a period of time. Since is</w:t>
      </w:r>
    </w:p>
    <w:p w:rsidR="009E533B" w:rsidRDefault="009E533B" w:rsidP="00E97DD2">
      <w:pPr>
        <w:spacing w:beforeAutospacing="1" w:after="0" w:line="240" w:lineRule="auto"/>
        <w:rPr>
          <w:color w:val="000000"/>
          <w:sz w:val="38"/>
          <w:szCs w:val="38"/>
        </w:rPr>
      </w:pPr>
      <w:r>
        <w:rPr>
          <w:color w:val="000000"/>
          <w:sz w:val="38"/>
          <w:szCs w:val="38"/>
        </w:rPr>
        <w:t xml:space="preserve"> used with a point of time. They may be used in the Present Perfect Tense.</w:t>
      </w:r>
    </w:p>
    <w:p w:rsidR="001415A4" w:rsidRDefault="001415A4" w:rsidP="00E97DD2">
      <w:pPr>
        <w:spacing w:beforeAutospacing="1" w:after="0" w:line="240" w:lineRule="auto"/>
        <w:rPr>
          <w:color w:val="000000"/>
          <w:sz w:val="38"/>
          <w:szCs w:val="38"/>
        </w:rPr>
      </w:pPr>
    </w:p>
    <w:p w:rsidR="009E533B" w:rsidRDefault="009E533B" w:rsidP="00E97DD2">
      <w:pPr>
        <w:spacing w:beforeAutospacing="1" w:after="0" w:line="240" w:lineRule="auto"/>
        <w:rPr>
          <w:color w:val="000000"/>
          <w:sz w:val="38"/>
          <w:szCs w:val="38"/>
        </w:rPr>
      </w:pPr>
      <w:r>
        <w:rPr>
          <w:color w:val="000000"/>
          <w:sz w:val="38"/>
          <w:szCs w:val="38"/>
        </w:rPr>
        <w:t>Ex: I have known him for six years.(for + a period of time)</w:t>
      </w:r>
    </w:p>
    <w:p w:rsidR="009E533B" w:rsidRDefault="009E533B" w:rsidP="00E97DD2">
      <w:pPr>
        <w:spacing w:beforeAutospacing="1" w:after="0" w:line="240" w:lineRule="auto"/>
        <w:rPr>
          <w:color w:val="000000"/>
          <w:sz w:val="38"/>
          <w:szCs w:val="38"/>
        </w:rPr>
      </w:pPr>
      <w:r>
        <w:rPr>
          <w:color w:val="000000"/>
          <w:sz w:val="38"/>
          <w:szCs w:val="38"/>
        </w:rPr>
        <w:lastRenderedPageBreak/>
        <w:t>He has been here since last Monday.( Since + a point of time)</w:t>
      </w:r>
    </w:p>
    <w:p w:rsidR="009E533B" w:rsidRDefault="009E533B" w:rsidP="00E97DD2">
      <w:pPr>
        <w:spacing w:beforeAutospacing="1" w:after="0" w:line="240" w:lineRule="auto"/>
        <w:rPr>
          <w:color w:val="000000"/>
          <w:sz w:val="38"/>
          <w:szCs w:val="38"/>
        </w:rPr>
      </w:pPr>
      <w:r>
        <w:rPr>
          <w:color w:val="000000"/>
          <w:sz w:val="38"/>
          <w:szCs w:val="38"/>
        </w:rPr>
        <w:t xml:space="preserve">From and Since: From is </w:t>
      </w:r>
      <w:r w:rsidR="00083952">
        <w:rPr>
          <w:color w:val="000000"/>
          <w:sz w:val="38"/>
          <w:szCs w:val="38"/>
        </w:rPr>
        <w:t>used for both time and place, since is used only for time. From denotes a point of time used with all the tenses. Since, is also used with a point of time but is used only in the present perfect tense while speaking of the past time.</w:t>
      </w:r>
    </w:p>
    <w:p w:rsidR="00083952" w:rsidRDefault="00083952" w:rsidP="00E97DD2">
      <w:pPr>
        <w:spacing w:beforeAutospacing="1" w:after="0" w:line="240" w:lineRule="auto"/>
        <w:rPr>
          <w:color w:val="000000"/>
          <w:sz w:val="38"/>
          <w:szCs w:val="38"/>
        </w:rPr>
      </w:pPr>
    </w:p>
    <w:p w:rsidR="00083952" w:rsidRDefault="00083952" w:rsidP="00E97DD2">
      <w:pPr>
        <w:spacing w:beforeAutospacing="1" w:after="0" w:line="240" w:lineRule="auto"/>
        <w:rPr>
          <w:color w:val="000000"/>
          <w:sz w:val="38"/>
          <w:szCs w:val="38"/>
        </w:rPr>
      </w:pPr>
      <w:r>
        <w:rPr>
          <w:color w:val="000000"/>
          <w:sz w:val="38"/>
          <w:szCs w:val="38"/>
        </w:rPr>
        <w:t>Ex: They have been working from morning. ( a point</w:t>
      </w:r>
    </w:p>
    <w:p w:rsidR="00083952" w:rsidRDefault="00083952" w:rsidP="00E97DD2">
      <w:pPr>
        <w:spacing w:beforeAutospacing="1" w:after="0" w:line="240" w:lineRule="auto"/>
        <w:rPr>
          <w:color w:val="000000"/>
          <w:sz w:val="38"/>
          <w:szCs w:val="38"/>
        </w:rPr>
      </w:pPr>
      <w:r>
        <w:rPr>
          <w:color w:val="000000"/>
          <w:sz w:val="38"/>
          <w:szCs w:val="38"/>
        </w:rPr>
        <w:t>Of the time)</w:t>
      </w:r>
    </w:p>
    <w:p w:rsidR="00083952" w:rsidRDefault="00083952" w:rsidP="00E97DD2">
      <w:pPr>
        <w:spacing w:beforeAutospacing="1" w:after="0" w:line="240" w:lineRule="auto"/>
        <w:rPr>
          <w:color w:val="000000"/>
          <w:sz w:val="38"/>
          <w:szCs w:val="38"/>
        </w:rPr>
      </w:pPr>
      <w:r>
        <w:rPr>
          <w:color w:val="000000"/>
          <w:sz w:val="38"/>
          <w:szCs w:val="38"/>
        </w:rPr>
        <w:t>I have not seen him since last week.</w:t>
      </w:r>
    </w:p>
    <w:p w:rsidR="00083952" w:rsidRDefault="00083952" w:rsidP="00E97DD2">
      <w:pPr>
        <w:spacing w:beforeAutospacing="1" w:after="0" w:line="240" w:lineRule="auto"/>
        <w:rPr>
          <w:color w:val="000000"/>
          <w:sz w:val="38"/>
          <w:szCs w:val="38"/>
        </w:rPr>
      </w:pPr>
      <w:r>
        <w:rPr>
          <w:color w:val="000000"/>
          <w:sz w:val="38"/>
          <w:szCs w:val="38"/>
        </w:rPr>
        <w:t>Beside and Besides: Beside means by the side of. Besides means in addition to</w:t>
      </w:r>
    </w:p>
    <w:p w:rsidR="00083952" w:rsidRDefault="002C3D27" w:rsidP="00E97DD2">
      <w:pPr>
        <w:spacing w:beforeAutospacing="1" w:after="0" w:line="240" w:lineRule="auto"/>
        <w:rPr>
          <w:color w:val="000000"/>
          <w:sz w:val="38"/>
          <w:szCs w:val="38"/>
        </w:rPr>
      </w:pPr>
      <w:r>
        <w:rPr>
          <w:color w:val="000000"/>
          <w:sz w:val="38"/>
          <w:szCs w:val="38"/>
        </w:rPr>
        <w:t>Ex: The shop is beside my house.</w:t>
      </w:r>
    </w:p>
    <w:p w:rsidR="002C3D27" w:rsidRDefault="002C3D27" w:rsidP="00E97DD2">
      <w:pPr>
        <w:spacing w:beforeAutospacing="1" w:after="0" w:line="240" w:lineRule="auto"/>
        <w:rPr>
          <w:color w:val="000000"/>
          <w:sz w:val="38"/>
          <w:szCs w:val="38"/>
        </w:rPr>
      </w:pPr>
      <w:r>
        <w:rPr>
          <w:color w:val="000000"/>
          <w:sz w:val="38"/>
          <w:szCs w:val="38"/>
        </w:rPr>
        <w:t>Besides giving him advice, he also gave some money.</w:t>
      </w:r>
    </w:p>
    <w:p w:rsidR="002C3D27" w:rsidRDefault="002C3D27" w:rsidP="00E97DD2">
      <w:pPr>
        <w:spacing w:beforeAutospacing="1" w:after="0" w:line="240" w:lineRule="auto"/>
        <w:rPr>
          <w:color w:val="000000"/>
          <w:sz w:val="38"/>
          <w:szCs w:val="38"/>
        </w:rPr>
      </w:pPr>
      <w:r>
        <w:rPr>
          <w:color w:val="000000"/>
          <w:sz w:val="38"/>
          <w:szCs w:val="38"/>
        </w:rPr>
        <w:t>(In addition to advice, he have him money)</w:t>
      </w:r>
    </w:p>
    <w:p w:rsidR="002C3D27" w:rsidRDefault="002C3D27" w:rsidP="00E97DD2">
      <w:pPr>
        <w:spacing w:beforeAutospacing="1" w:after="0" w:line="240" w:lineRule="auto"/>
        <w:rPr>
          <w:color w:val="000000"/>
          <w:sz w:val="38"/>
          <w:szCs w:val="38"/>
        </w:rPr>
      </w:pPr>
      <w:r>
        <w:rPr>
          <w:color w:val="000000"/>
          <w:sz w:val="38"/>
          <w:szCs w:val="38"/>
        </w:rPr>
        <w:t>Certain Nouns, Verbs, Adjectives followed by particular prepositions</w:t>
      </w:r>
    </w:p>
    <w:p w:rsidR="002C3D27" w:rsidRDefault="002C3D27" w:rsidP="00E97DD2">
      <w:pPr>
        <w:spacing w:beforeAutospacing="1" w:after="0" w:line="240" w:lineRule="auto"/>
        <w:rPr>
          <w:color w:val="000000"/>
          <w:sz w:val="38"/>
          <w:szCs w:val="38"/>
        </w:rPr>
      </w:pPr>
      <w:r>
        <w:rPr>
          <w:color w:val="000000"/>
          <w:sz w:val="38"/>
          <w:szCs w:val="38"/>
        </w:rPr>
        <w:t>Write sentences using the following:</w:t>
      </w:r>
    </w:p>
    <w:p w:rsidR="002C3D27" w:rsidRDefault="002C3D27" w:rsidP="00E97DD2">
      <w:pPr>
        <w:spacing w:beforeAutospacing="1" w:after="0" w:line="240" w:lineRule="auto"/>
        <w:rPr>
          <w:color w:val="000000"/>
          <w:sz w:val="38"/>
          <w:szCs w:val="38"/>
        </w:rPr>
      </w:pPr>
      <w:r>
        <w:rPr>
          <w:color w:val="000000"/>
          <w:sz w:val="38"/>
          <w:szCs w:val="38"/>
        </w:rPr>
        <w:t>WITH</w:t>
      </w:r>
    </w:p>
    <w:p w:rsidR="002C3D27" w:rsidRDefault="002C3D27" w:rsidP="00E97DD2">
      <w:pPr>
        <w:spacing w:beforeAutospacing="1" w:after="0" w:line="240" w:lineRule="auto"/>
        <w:rPr>
          <w:color w:val="000000"/>
          <w:sz w:val="38"/>
          <w:szCs w:val="38"/>
        </w:rPr>
      </w:pPr>
      <w:r>
        <w:rPr>
          <w:color w:val="000000"/>
          <w:sz w:val="38"/>
          <w:szCs w:val="38"/>
        </w:rPr>
        <w:lastRenderedPageBreak/>
        <w:t>ABOUND WITH:</w:t>
      </w:r>
    </w:p>
    <w:p w:rsidR="0040631D" w:rsidRDefault="0040631D" w:rsidP="00E97DD2">
      <w:pPr>
        <w:spacing w:beforeAutospacing="1" w:after="0" w:line="240" w:lineRule="auto"/>
        <w:rPr>
          <w:color w:val="000000"/>
          <w:sz w:val="38"/>
          <w:szCs w:val="38"/>
        </w:rPr>
      </w:pPr>
      <w:r>
        <w:rPr>
          <w:color w:val="000000"/>
          <w:sz w:val="38"/>
          <w:szCs w:val="38"/>
        </w:rPr>
        <w:t>They live in a region that abounds with oil.</w:t>
      </w:r>
    </w:p>
    <w:p w:rsidR="0040631D" w:rsidRDefault="0040631D" w:rsidP="00E97DD2">
      <w:pPr>
        <w:spacing w:beforeAutospacing="1" w:after="0" w:line="240" w:lineRule="auto"/>
        <w:rPr>
          <w:color w:val="000000"/>
          <w:sz w:val="38"/>
          <w:szCs w:val="38"/>
        </w:rPr>
      </w:pPr>
      <w:r>
        <w:rPr>
          <w:color w:val="000000"/>
          <w:sz w:val="38"/>
          <w:szCs w:val="38"/>
        </w:rPr>
        <w:t>Familiar with:</w:t>
      </w:r>
    </w:p>
    <w:p w:rsidR="0040631D" w:rsidRDefault="0040631D" w:rsidP="00E97DD2">
      <w:pPr>
        <w:spacing w:beforeAutospacing="1" w:after="0" w:line="240" w:lineRule="auto"/>
        <w:rPr>
          <w:color w:val="000000"/>
          <w:sz w:val="38"/>
          <w:szCs w:val="38"/>
        </w:rPr>
      </w:pPr>
      <w:r>
        <w:rPr>
          <w:color w:val="000000"/>
          <w:sz w:val="38"/>
          <w:szCs w:val="38"/>
        </w:rPr>
        <w:t>We are familiar with the situation.</w:t>
      </w:r>
    </w:p>
    <w:p w:rsidR="0040631D" w:rsidRDefault="0040631D" w:rsidP="00E97DD2">
      <w:pPr>
        <w:spacing w:beforeAutospacing="1" w:after="0" w:line="240" w:lineRule="auto"/>
        <w:rPr>
          <w:color w:val="000000"/>
          <w:sz w:val="38"/>
          <w:szCs w:val="38"/>
        </w:rPr>
      </w:pPr>
      <w:r>
        <w:rPr>
          <w:color w:val="000000"/>
          <w:sz w:val="38"/>
          <w:szCs w:val="38"/>
        </w:rPr>
        <w:t>Reconciled with:</w:t>
      </w:r>
    </w:p>
    <w:p w:rsidR="0040631D" w:rsidRDefault="0040631D" w:rsidP="00E97DD2">
      <w:pPr>
        <w:spacing w:beforeAutospacing="1" w:after="0" w:line="240" w:lineRule="auto"/>
        <w:rPr>
          <w:color w:val="000000"/>
          <w:sz w:val="38"/>
          <w:szCs w:val="38"/>
        </w:rPr>
      </w:pPr>
      <w:r>
        <w:rPr>
          <w:color w:val="000000"/>
          <w:sz w:val="38"/>
          <w:szCs w:val="38"/>
        </w:rPr>
        <w:t>They were reconciled after quarrel.</w:t>
      </w:r>
    </w:p>
    <w:p w:rsidR="0040631D" w:rsidRDefault="0040631D" w:rsidP="00E97DD2">
      <w:pPr>
        <w:spacing w:beforeAutospacing="1" w:after="0" w:line="240" w:lineRule="auto"/>
        <w:rPr>
          <w:color w:val="000000"/>
          <w:sz w:val="38"/>
          <w:szCs w:val="38"/>
        </w:rPr>
      </w:pPr>
      <w:r>
        <w:rPr>
          <w:color w:val="000000"/>
          <w:sz w:val="38"/>
          <w:szCs w:val="38"/>
        </w:rPr>
        <w:t>Acquainted with:</w:t>
      </w:r>
    </w:p>
    <w:p w:rsidR="0040631D" w:rsidRDefault="00213797" w:rsidP="00E97DD2">
      <w:pPr>
        <w:spacing w:beforeAutospacing="1" w:after="0" w:line="240" w:lineRule="auto"/>
        <w:rPr>
          <w:rStyle w:val="kx21rb"/>
          <w:rFonts w:ascii="Arial" w:hAnsi="Arial" w:cs="Arial"/>
          <w:color w:val="70757A"/>
          <w:sz w:val="18"/>
          <w:szCs w:val="18"/>
          <w:shd w:val="clear" w:color="auto" w:fill="FFFFFF"/>
        </w:rPr>
      </w:pPr>
      <w:r>
        <w:rPr>
          <w:rStyle w:val="hgkelc"/>
          <w:rFonts w:ascii="Arial" w:hAnsi="Arial" w:cs="Arial"/>
          <w:color w:val="202124"/>
          <w:shd w:val="clear" w:color="auto" w:fill="FFFFFF"/>
        </w:rPr>
        <w:t> She was well </w:t>
      </w:r>
      <w:r>
        <w:rPr>
          <w:rStyle w:val="hgkelc"/>
          <w:rFonts w:ascii="Arial" w:hAnsi="Arial" w:cs="Arial"/>
          <w:b/>
          <w:bCs/>
          <w:color w:val="202124"/>
          <w:shd w:val="clear" w:color="auto" w:fill="FFFFFF"/>
        </w:rPr>
        <w:t>acquainted</w:t>
      </w:r>
      <w:r>
        <w:rPr>
          <w:rStyle w:val="hgkelc"/>
          <w:rFonts w:ascii="Arial" w:hAnsi="Arial" w:cs="Arial"/>
          <w:color w:val="202124"/>
          <w:shd w:val="clear" w:color="auto" w:fill="FFFFFF"/>
        </w:rPr>
        <w:t> with classical literature.</w:t>
      </w:r>
    </w:p>
    <w:p w:rsidR="00213797" w:rsidRDefault="00213797" w:rsidP="00E97DD2">
      <w:pPr>
        <w:spacing w:beforeAutospacing="1" w:after="0" w:line="240" w:lineRule="auto"/>
        <w:rPr>
          <w:rStyle w:val="kx21rb"/>
          <w:rFonts w:ascii="Arial" w:hAnsi="Arial" w:cs="Arial"/>
          <w:b/>
          <w:bCs/>
          <w:color w:val="70757A"/>
          <w:sz w:val="18"/>
          <w:szCs w:val="18"/>
          <w:shd w:val="clear" w:color="auto" w:fill="FFFFFF"/>
        </w:rPr>
      </w:pPr>
      <w:r w:rsidRPr="00213797">
        <w:rPr>
          <w:rStyle w:val="kx21rb"/>
          <w:rFonts w:ascii="Arial" w:hAnsi="Arial" w:cs="Arial"/>
          <w:b/>
          <w:bCs/>
          <w:color w:val="70757A"/>
          <w:sz w:val="18"/>
          <w:szCs w:val="18"/>
          <w:shd w:val="clear" w:color="auto" w:fill="FFFFFF"/>
        </w:rPr>
        <w:t>Fight with</w:t>
      </w:r>
      <w:r>
        <w:rPr>
          <w:rStyle w:val="kx21rb"/>
          <w:rFonts w:ascii="Arial" w:hAnsi="Arial" w:cs="Arial"/>
          <w:b/>
          <w:bCs/>
          <w:color w:val="70757A"/>
          <w:sz w:val="18"/>
          <w:szCs w:val="18"/>
          <w:shd w:val="clear" w:color="auto" w:fill="FFFFFF"/>
        </w:rPr>
        <w:t xml:space="preserve"> :</w:t>
      </w:r>
    </w:p>
    <w:p w:rsidR="00213797" w:rsidRDefault="00213797" w:rsidP="00E97DD2">
      <w:pPr>
        <w:spacing w:beforeAutospacing="1" w:after="0" w:line="240" w:lineRule="auto"/>
        <w:rPr>
          <w:rFonts w:ascii="Arial" w:hAnsi="Arial" w:cs="Arial"/>
          <w:color w:val="202124"/>
          <w:shd w:val="clear" w:color="auto" w:fill="FFFFFF"/>
        </w:rPr>
      </w:pPr>
      <w:r>
        <w:rPr>
          <w:rFonts w:ascii="Arial" w:hAnsi="Arial" w:cs="Arial"/>
          <w:color w:val="202124"/>
          <w:shd w:val="clear" w:color="auto" w:fill="FFFFFF"/>
        </w:rPr>
        <w:t>He </w:t>
      </w:r>
      <w:r>
        <w:rPr>
          <w:rFonts w:ascii="Arial" w:hAnsi="Arial" w:cs="Arial"/>
          <w:b/>
          <w:bCs/>
          <w:color w:val="202124"/>
          <w:shd w:val="clear" w:color="auto" w:fill="FFFFFF"/>
        </w:rPr>
        <w:t>fought</w:t>
      </w:r>
      <w:r>
        <w:rPr>
          <w:rFonts w:ascii="Arial" w:hAnsi="Arial" w:cs="Arial"/>
          <w:color w:val="202124"/>
          <w:shd w:val="clear" w:color="auto" w:fill="FFFFFF"/>
        </w:rPr>
        <w:t> with several worthy opponents.</w:t>
      </w:r>
    </w:p>
    <w:p w:rsidR="00213797" w:rsidRDefault="00213797" w:rsidP="00E97DD2">
      <w:pPr>
        <w:spacing w:beforeAutospacing="1" w:after="0" w:line="240" w:lineRule="auto"/>
        <w:rPr>
          <w:rFonts w:ascii="Arial" w:hAnsi="Arial" w:cs="Arial"/>
          <w:color w:val="202124"/>
          <w:shd w:val="clear" w:color="auto" w:fill="FFFFFF"/>
        </w:rPr>
      </w:pPr>
      <w:r>
        <w:rPr>
          <w:rFonts w:ascii="Arial" w:hAnsi="Arial" w:cs="Arial"/>
          <w:color w:val="202124"/>
          <w:shd w:val="clear" w:color="auto" w:fill="FFFFFF"/>
        </w:rPr>
        <w:t xml:space="preserve">Make sentences using the following </w:t>
      </w:r>
      <w:r w:rsidR="006144B4">
        <w:rPr>
          <w:rFonts w:ascii="Arial" w:hAnsi="Arial" w:cs="Arial"/>
          <w:color w:val="202124"/>
          <w:shd w:val="clear" w:color="auto" w:fill="FFFFFF"/>
        </w:rPr>
        <w:t>Prepositions</w:t>
      </w:r>
      <w:r w:rsidR="00AF42BB">
        <w:rPr>
          <w:rFonts w:ascii="Arial" w:hAnsi="Arial" w:cs="Arial"/>
          <w:color w:val="202124"/>
          <w:shd w:val="clear" w:color="auto" w:fill="FFFFFF"/>
        </w:rPr>
        <w:t>:</w:t>
      </w:r>
    </w:p>
    <w:p w:rsidR="00213797" w:rsidRDefault="00213797" w:rsidP="00E97DD2">
      <w:pPr>
        <w:spacing w:beforeAutospacing="1" w:after="0" w:line="240" w:lineRule="auto"/>
        <w:rPr>
          <w:rFonts w:ascii="Arial" w:hAnsi="Arial" w:cs="Arial"/>
          <w:color w:val="202124"/>
          <w:shd w:val="clear" w:color="auto" w:fill="FFFFFF"/>
        </w:rPr>
      </w:pPr>
      <w:r>
        <w:rPr>
          <w:rFonts w:ascii="Arial" w:hAnsi="Arial" w:cs="Arial"/>
          <w:color w:val="202124"/>
          <w:shd w:val="clear" w:color="auto" w:fill="FFFFFF"/>
        </w:rPr>
        <w:t>Reward with</w:t>
      </w:r>
      <w:r w:rsidR="00816C22">
        <w:rPr>
          <w:rFonts w:ascii="Arial" w:hAnsi="Arial" w:cs="Arial"/>
          <w:color w:val="202124"/>
          <w:shd w:val="clear" w:color="auto" w:fill="FFFFFF"/>
        </w:rPr>
        <w:t>,</w:t>
      </w:r>
      <w:r w:rsidR="00C32FCF">
        <w:rPr>
          <w:rFonts w:ascii="Arial" w:hAnsi="Arial" w:cs="Arial"/>
          <w:color w:val="202124"/>
          <w:shd w:val="clear" w:color="auto" w:fill="FFFFFF"/>
        </w:rPr>
        <w:t xml:space="preserve"> A</w:t>
      </w:r>
      <w:r>
        <w:rPr>
          <w:rFonts w:ascii="Arial" w:hAnsi="Arial" w:cs="Arial"/>
          <w:color w:val="202124"/>
          <w:shd w:val="clear" w:color="auto" w:fill="FFFFFF"/>
        </w:rPr>
        <w:t>ffected with</w:t>
      </w:r>
      <w:r w:rsidR="00816C22">
        <w:rPr>
          <w:rFonts w:ascii="Arial" w:hAnsi="Arial" w:cs="Arial"/>
          <w:color w:val="202124"/>
          <w:shd w:val="clear" w:color="auto" w:fill="FFFFFF"/>
        </w:rPr>
        <w:t>,</w:t>
      </w:r>
      <w:r w:rsidR="00C32FCF">
        <w:rPr>
          <w:rFonts w:ascii="Arial" w:hAnsi="Arial" w:cs="Arial"/>
          <w:color w:val="202124"/>
          <w:shd w:val="clear" w:color="auto" w:fill="FFFFFF"/>
        </w:rPr>
        <w:t xml:space="preserve"> F</w:t>
      </w:r>
      <w:r>
        <w:rPr>
          <w:rFonts w:ascii="Arial" w:hAnsi="Arial" w:cs="Arial"/>
          <w:color w:val="202124"/>
          <w:shd w:val="clear" w:color="auto" w:fill="FFFFFF"/>
        </w:rPr>
        <w:t>urnish with</w:t>
      </w:r>
      <w:r w:rsidR="00816C22">
        <w:rPr>
          <w:rFonts w:ascii="Arial" w:hAnsi="Arial" w:cs="Arial"/>
          <w:color w:val="202124"/>
          <w:shd w:val="clear" w:color="auto" w:fill="FFFFFF"/>
        </w:rPr>
        <w:t>,</w:t>
      </w:r>
      <w:r w:rsidR="00C32FCF">
        <w:rPr>
          <w:rFonts w:ascii="Arial" w:hAnsi="Arial" w:cs="Arial"/>
          <w:color w:val="202124"/>
          <w:shd w:val="clear" w:color="auto" w:fill="FFFFFF"/>
        </w:rPr>
        <w:t xml:space="preserve"> S</w:t>
      </w:r>
      <w:r>
        <w:rPr>
          <w:rFonts w:ascii="Arial" w:hAnsi="Arial" w:cs="Arial"/>
          <w:color w:val="202124"/>
          <w:shd w:val="clear" w:color="auto" w:fill="FFFFFF"/>
        </w:rPr>
        <w:t>atisfied with</w:t>
      </w:r>
      <w:r w:rsidR="00816C22">
        <w:rPr>
          <w:rFonts w:ascii="Arial" w:hAnsi="Arial" w:cs="Arial"/>
          <w:color w:val="202124"/>
          <w:shd w:val="clear" w:color="auto" w:fill="FFFFFF"/>
        </w:rPr>
        <w:t>,</w:t>
      </w:r>
      <w:r w:rsidR="00C32FCF">
        <w:rPr>
          <w:rFonts w:ascii="Arial" w:hAnsi="Arial" w:cs="Arial"/>
          <w:color w:val="202124"/>
          <w:shd w:val="clear" w:color="auto" w:fill="FFFFFF"/>
        </w:rPr>
        <w:t xml:space="preserve"> A</w:t>
      </w:r>
      <w:r>
        <w:rPr>
          <w:rFonts w:ascii="Arial" w:hAnsi="Arial" w:cs="Arial"/>
          <w:color w:val="202124"/>
          <w:shd w:val="clear" w:color="auto" w:fill="FFFFFF"/>
        </w:rPr>
        <w:t>gree with</w:t>
      </w:r>
      <w:r w:rsidR="00816C22">
        <w:rPr>
          <w:rFonts w:ascii="Arial" w:hAnsi="Arial" w:cs="Arial"/>
          <w:color w:val="202124"/>
          <w:shd w:val="clear" w:color="auto" w:fill="FFFFFF"/>
        </w:rPr>
        <w:t>,</w:t>
      </w:r>
      <w:r w:rsidR="00C32FCF">
        <w:rPr>
          <w:rFonts w:ascii="Arial" w:hAnsi="Arial" w:cs="Arial"/>
          <w:color w:val="202124"/>
          <w:shd w:val="clear" w:color="auto" w:fill="FFFFFF"/>
        </w:rPr>
        <w:t xml:space="preserve"> Ha</w:t>
      </w:r>
      <w:r>
        <w:rPr>
          <w:rFonts w:ascii="Arial" w:hAnsi="Arial" w:cs="Arial"/>
          <w:color w:val="202124"/>
          <w:shd w:val="clear" w:color="auto" w:fill="FFFFFF"/>
        </w:rPr>
        <w:t>ppy with</w:t>
      </w:r>
      <w:r w:rsidR="00816C22">
        <w:rPr>
          <w:rFonts w:ascii="Arial" w:hAnsi="Arial" w:cs="Arial"/>
          <w:color w:val="202124"/>
          <w:shd w:val="clear" w:color="auto" w:fill="FFFFFF"/>
        </w:rPr>
        <w:t>,</w:t>
      </w:r>
      <w:r w:rsidR="00C32FCF">
        <w:rPr>
          <w:rFonts w:ascii="Arial" w:hAnsi="Arial" w:cs="Arial"/>
          <w:color w:val="202124"/>
          <w:shd w:val="clear" w:color="auto" w:fill="FFFFFF"/>
        </w:rPr>
        <w:t xml:space="preserve"> S</w:t>
      </w:r>
      <w:r>
        <w:rPr>
          <w:rFonts w:ascii="Arial" w:hAnsi="Arial" w:cs="Arial"/>
          <w:color w:val="202124"/>
          <w:shd w:val="clear" w:color="auto" w:fill="FFFFFF"/>
        </w:rPr>
        <w:t>truggle with</w:t>
      </w:r>
      <w:r w:rsidR="00816C22">
        <w:rPr>
          <w:rFonts w:ascii="Arial" w:hAnsi="Arial" w:cs="Arial"/>
          <w:color w:val="202124"/>
          <w:shd w:val="clear" w:color="auto" w:fill="FFFFFF"/>
        </w:rPr>
        <w:t>,</w:t>
      </w:r>
      <w:r w:rsidR="00C32FCF">
        <w:rPr>
          <w:rFonts w:ascii="Arial" w:hAnsi="Arial" w:cs="Arial"/>
          <w:color w:val="202124"/>
          <w:shd w:val="clear" w:color="auto" w:fill="FFFFFF"/>
        </w:rPr>
        <w:t xml:space="preserve"> B</w:t>
      </w:r>
      <w:r>
        <w:rPr>
          <w:rFonts w:ascii="Arial" w:hAnsi="Arial" w:cs="Arial"/>
          <w:color w:val="202124"/>
          <w:shd w:val="clear" w:color="auto" w:fill="FFFFFF"/>
        </w:rPr>
        <w:t>est with</w:t>
      </w:r>
      <w:r w:rsidR="00816C22">
        <w:rPr>
          <w:rFonts w:ascii="Arial" w:hAnsi="Arial" w:cs="Arial"/>
          <w:color w:val="202124"/>
          <w:shd w:val="clear" w:color="auto" w:fill="FFFFFF"/>
        </w:rPr>
        <w:t>,</w:t>
      </w:r>
      <w:r w:rsidR="00C32FCF">
        <w:rPr>
          <w:rFonts w:ascii="Arial" w:hAnsi="Arial" w:cs="Arial"/>
          <w:color w:val="202124"/>
          <w:shd w:val="clear" w:color="auto" w:fill="FFFFFF"/>
        </w:rPr>
        <w:t xml:space="preserve"> I</w:t>
      </w:r>
      <w:r>
        <w:rPr>
          <w:rFonts w:ascii="Arial" w:hAnsi="Arial" w:cs="Arial"/>
          <w:color w:val="202124"/>
          <w:shd w:val="clear" w:color="auto" w:fill="FFFFFF"/>
        </w:rPr>
        <w:t xml:space="preserve">nfested with </w:t>
      </w:r>
      <w:r w:rsidR="00816C22">
        <w:rPr>
          <w:rFonts w:ascii="Arial" w:hAnsi="Arial" w:cs="Arial"/>
          <w:color w:val="202124"/>
          <w:shd w:val="clear" w:color="auto" w:fill="FFFFFF"/>
        </w:rPr>
        <w:t>,</w:t>
      </w:r>
      <w:r w:rsidR="00C32FCF">
        <w:rPr>
          <w:rFonts w:ascii="Arial" w:hAnsi="Arial" w:cs="Arial"/>
          <w:color w:val="202124"/>
          <w:shd w:val="clear" w:color="auto" w:fill="FFFFFF"/>
        </w:rPr>
        <w:t>S</w:t>
      </w:r>
      <w:r>
        <w:rPr>
          <w:rFonts w:ascii="Arial" w:hAnsi="Arial" w:cs="Arial"/>
          <w:color w:val="202124"/>
          <w:shd w:val="clear" w:color="auto" w:fill="FFFFFF"/>
        </w:rPr>
        <w:t>ympathize with</w:t>
      </w:r>
      <w:r w:rsidR="00816C22">
        <w:rPr>
          <w:rFonts w:ascii="Arial" w:hAnsi="Arial" w:cs="Arial"/>
          <w:color w:val="202124"/>
          <w:shd w:val="clear" w:color="auto" w:fill="FFFFFF"/>
        </w:rPr>
        <w:t>,</w:t>
      </w:r>
      <w:r w:rsidR="00C32FCF">
        <w:rPr>
          <w:rFonts w:ascii="Arial" w:hAnsi="Arial" w:cs="Arial"/>
          <w:color w:val="202124"/>
          <w:shd w:val="clear" w:color="auto" w:fill="FFFFFF"/>
        </w:rPr>
        <w:t xml:space="preserve"> B</w:t>
      </w:r>
      <w:r>
        <w:rPr>
          <w:rFonts w:ascii="Arial" w:hAnsi="Arial" w:cs="Arial"/>
          <w:color w:val="202124"/>
          <w:shd w:val="clear" w:color="auto" w:fill="FFFFFF"/>
        </w:rPr>
        <w:t>lessed with</w:t>
      </w:r>
      <w:r w:rsidR="00816C22">
        <w:rPr>
          <w:rFonts w:ascii="Arial" w:hAnsi="Arial" w:cs="Arial"/>
          <w:color w:val="202124"/>
          <w:shd w:val="clear" w:color="auto" w:fill="FFFFFF"/>
        </w:rPr>
        <w:t>,</w:t>
      </w:r>
      <w:r w:rsidR="00C32FCF">
        <w:rPr>
          <w:rFonts w:ascii="Arial" w:hAnsi="Arial" w:cs="Arial"/>
          <w:color w:val="202124"/>
          <w:shd w:val="clear" w:color="auto" w:fill="FFFFFF"/>
        </w:rPr>
        <w:t xml:space="preserve"> M</w:t>
      </w:r>
      <w:r>
        <w:rPr>
          <w:rFonts w:ascii="Arial" w:hAnsi="Arial" w:cs="Arial"/>
          <w:color w:val="202124"/>
          <w:shd w:val="clear" w:color="auto" w:fill="FFFFFF"/>
        </w:rPr>
        <w:t>eet with</w:t>
      </w:r>
      <w:r w:rsidR="00816C22">
        <w:rPr>
          <w:rFonts w:ascii="Arial" w:hAnsi="Arial" w:cs="Arial"/>
          <w:color w:val="202124"/>
          <w:shd w:val="clear" w:color="auto" w:fill="FFFFFF"/>
        </w:rPr>
        <w:t>,</w:t>
      </w:r>
      <w:r w:rsidR="00C32FCF">
        <w:rPr>
          <w:rFonts w:ascii="Arial" w:hAnsi="Arial" w:cs="Arial"/>
          <w:color w:val="202124"/>
          <w:shd w:val="clear" w:color="auto" w:fill="FFFFFF"/>
        </w:rPr>
        <w:t xml:space="preserve"> W</w:t>
      </w:r>
      <w:r>
        <w:rPr>
          <w:rFonts w:ascii="Arial" w:hAnsi="Arial" w:cs="Arial"/>
          <w:color w:val="202124"/>
          <w:shd w:val="clear" w:color="auto" w:fill="FFFFFF"/>
        </w:rPr>
        <w:t>restle with</w:t>
      </w:r>
    </w:p>
    <w:p w:rsidR="00213797" w:rsidRDefault="00213797" w:rsidP="00E97DD2">
      <w:pPr>
        <w:spacing w:beforeAutospacing="1" w:after="0" w:line="240" w:lineRule="auto"/>
        <w:rPr>
          <w:rFonts w:ascii="Arial" w:hAnsi="Arial" w:cs="Arial"/>
          <w:color w:val="202124"/>
          <w:shd w:val="clear" w:color="auto" w:fill="FFFFFF"/>
        </w:rPr>
      </w:pPr>
      <w:r>
        <w:rPr>
          <w:rFonts w:ascii="Arial" w:hAnsi="Arial" w:cs="Arial"/>
          <w:color w:val="202124"/>
          <w:shd w:val="clear" w:color="auto" w:fill="FFFFFF"/>
        </w:rPr>
        <w:t>From</w:t>
      </w:r>
    </w:p>
    <w:p w:rsidR="00816C22" w:rsidRDefault="00213797" w:rsidP="00E97DD2">
      <w:pPr>
        <w:spacing w:beforeAutospacing="1" w:after="0" w:line="240" w:lineRule="auto"/>
        <w:rPr>
          <w:rFonts w:ascii="Arial" w:hAnsi="Arial" w:cs="Arial"/>
          <w:color w:val="202124"/>
          <w:shd w:val="clear" w:color="auto" w:fill="FFFFFF"/>
        </w:rPr>
      </w:pPr>
      <w:r>
        <w:rPr>
          <w:rFonts w:ascii="Arial" w:hAnsi="Arial" w:cs="Arial"/>
          <w:color w:val="202124"/>
          <w:shd w:val="clear" w:color="auto" w:fill="FFFFFF"/>
        </w:rPr>
        <w:t>Abstain from</w:t>
      </w:r>
      <w:r w:rsidR="00816C22">
        <w:rPr>
          <w:rFonts w:ascii="Arial" w:hAnsi="Arial" w:cs="Arial"/>
          <w:color w:val="202124"/>
          <w:shd w:val="clear" w:color="auto" w:fill="FFFFFF"/>
        </w:rPr>
        <w:t>,</w:t>
      </w:r>
      <w:r w:rsidR="00C32FCF">
        <w:rPr>
          <w:rFonts w:ascii="Arial" w:hAnsi="Arial" w:cs="Arial"/>
          <w:color w:val="202124"/>
          <w:shd w:val="clear" w:color="auto" w:fill="FFFFFF"/>
        </w:rPr>
        <w:t xml:space="preserve"> B</w:t>
      </w:r>
      <w:r>
        <w:rPr>
          <w:rFonts w:ascii="Arial" w:hAnsi="Arial" w:cs="Arial"/>
          <w:color w:val="202124"/>
          <w:shd w:val="clear" w:color="auto" w:fill="FFFFFF"/>
        </w:rPr>
        <w:t>uy from</w:t>
      </w:r>
      <w:r w:rsidR="00816C22">
        <w:rPr>
          <w:rFonts w:ascii="Arial" w:hAnsi="Arial" w:cs="Arial"/>
          <w:color w:val="202124"/>
          <w:shd w:val="clear" w:color="auto" w:fill="FFFFFF"/>
        </w:rPr>
        <w:t>,</w:t>
      </w:r>
      <w:r w:rsidR="00C32FCF">
        <w:rPr>
          <w:rFonts w:ascii="Arial" w:hAnsi="Arial" w:cs="Arial"/>
          <w:color w:val="202124"/>
          <w:shd w:val="clear" w:color="auto" w:fill="FFFFFF"/>
        </w:rPr>
        <w:t xml:space="preserve"> D</w:t>
      </w:r>
      <w:r>
        <w:rPr>
          <w:rFonts w:ascii="Arial" w:hAnsi="Arial" w:cs="Arial"/>
          <w:color w:val="202124"/>
          <w:shd w:val="clear" w:color="auto" w:fill="FFFFFF"/>
        </w:rPr>
        <w:t>efend from</w:t>
      </w:r>
      <w:r w:rsidR="00816C22">
        <w:rPr>
          <w:rFonts w:ascii="Arial" w:hAnsi="Arial" w:cs="Arial"/>
          <w:color w:val="202124"/>
          <w:shd w:val="clear" w:color="auto" w:fill="FFFFFF"/>
        </w:rPr>
        <w:t>,</w:t>
      </w:r>
      <w:r w:rsidR="00C32FCF">
        <w:rPr>
          <w:rFonts w:ascii="Arial" w:hAnsi="Arial" w:cs="Arial"/>
          <w:color w:val="202124"/>
          <w:shd w:val="clear" w:color="auto" w:fill="FFFFFF"/>
        </w:rPr>
        <w:t xml:space="preserve"> D</w:t>
      </w:r>
      <w:r>
        <w:rPr>
          <w:rFonts w:ascii="Arial" w:hAnsi="Arial" w:cs="Arial"/>
          <w:color w:val="202124"/>
          <w:shd w:val="clear" w:color="auto" w:fill="FFFFFF"/>
        </w:rPr>
        <w:t>erive from</w:t>
      </w:r>
      <w:r w:rsidR="00816C22">
        <w:rPr>
          <w:rFonts w:ascii="Arial" w:hAnsi="Arial" w:cs="Arial"/>
          <w:color w:val="202124"/>
          <w:shd w:val="clear" w:color="auto" w:fill="FFFFFF"/>
        </w:rPr>
        <w:t>,</w:t>
      </w:r>
      <w:r w:rsidR="00C32FCF">
        <w:rPr>
          <w:rFonts w:ascii="Arial" w:hAnsi="Arial" w:cs="Arial"/>
          <w:color w:val="202124"/>
          <w:shd w:val="clear" w:color="auto" w:fill="FFFFFF"/>
        </w:rPr>
        <w:t xml:space="preserve"> D</w:t>
      </w:r>
      <w:r>
        <w:rPr>
          <w:rFonts w:ascii="Arial" w:hAnsi="Arial" w:cs="Arial"/>
          <w:color w:val="202124"/>
          <w:shd w:val="clear" w:color="auto" w:fill="FFFFFF"/>
        </w:rPr>
        <w:t>iffer from</w:t>
      </w:r>
      <w:r w:rsidR="00816C22">
        <w:rPr>
          <w:rFonts w:ascii="Arial" w:hAnsi="Arial" w:cs="Arial"/>
          <w:color w:val="202124"/>
          <w:shd w:val="clear" w:color="auto" w:fill="FFFFFF"/>
        </w:rPr>
        <w:t>,</w:t>
      </w:r>
      <w:r w:rsidR="00C32FCF">
        <w:rPr>
          <w:rFonts w:ascii="Arial" w:hAnsi="Arial" w:cs="Arial"/>
          <w:color w:val="202124"/>
          <w:shd w:val="clear" w:color="auto" w:fill="FFFFFF"/>
        </w:rPr>
        <w:t xml:space="preserve"> Di</w:t>
      </w:r>
      <w:r>
        <w:rPr>
          <w:rFonts w:ascii="Arial" w:hAnsi="Arial" w:cs="Arial"/>
          <w:color w:val="202124"/>
          <w:shd w:val="clear" w:color="auto" w:fill="FFFFFF"/>
        </w:rPr>
        <w:t xml:space="preserve">fferent from </w:t>
      </w:r>
      <w:r w:rsidR="00816C22">
        <w:rPr>
          <w:rFonts w:ascii="Arial" w:hAnsi="Arial" w:cs="Arial"/>
          <w:color w:val="202124"/>
          <w:shd w:val="clear" w:color="auto" w:fill="FFFFFF"/>
        </w:rPr>
        <w:t>,</w:t>
      </w:r>
      <w:r w:rsidR="00C32FCF">
        <w:rPr>
          <w:rFonts w:ascii="Arial" w:hAnsi="Arial" w:cs="Arial"/>
          <w:color w:val="202124"/>
          <w:shd w:val="clear" w:color="auto" w:fill="FFFFFF"/>
        </w:rPr>
        <w:t>F</w:t>
      </w:r>
      <w:r>
        <w:rPr>
          <w:rFonts w:ascii="Arial" w:hAnsi="Arial" w:cs="Arial"/>
          <w:color w:val="202124"/>
          <w:shd w:val="clear" w:color="auto" w:fill="FFFFFF"/>
        </w:rPr>
        <w:t>reedom from</w:t>
      </w:r>
      <w:r w:rsidR="00816C22">
        <w:rPr>
          <w:rFonts w:ascii="Arial" w:hAnsi="Arial" w:cs="Arial"/>
          <w:color w:val="202124"/>
          <w:shd w:val="clear" w:color="auto" w:fill="FFFFFF"/>
        </w:rPr>
        <w:t>,</w:t>
      </w:r>
      <w:r w:rsidR="00C32FCF">
        <w:rPr>
          <w:rFonts w:ascii="Arial" w:hAnsi="Arial" w:cs="Arial"/>
          <w:color w:val="202124"/>
          <w:shd w:val="clear" w:color="auto" w:fill="FFFFFF"/>
        </w:rPr>
        <w:t xml:space="preserve"> H</w:t>
      </w:r>
      <w:r>
        <w:rPr>
          <w:rFonts w:ascii="Arial" w:hAnsi="Arial" w:cs="Arial"/>
          <w:color w:val="202124"/>
          <w:shd w:val="clear" w:color="auto" w:fill="FFFFFF"/>
        </w:rPr>
        <w:t>id</w:t>
      </w:r>
      <w:r w:rsidR="00816C22">
        <w:rPr>
          <w:rFonts w:ascii="Arial" w:hAnsi="Arial" w:cs="Arial"/>
          <w:color w:val="202124"/>
          <w:shd w:val="clear" w:color="auto" w:fill="FFFFFF"/>
        </w:rPr>
        <w:t xml:space="preserve"> from.</w:t>
      </w:r>
      <w:r>
        <w:rPr>
          <w:rFonts w:ascii="Arial" w:hAnsi="Arial" w:cs="Arial"/>
          <w:color w:val="202124"/>
          <w:shd w:val="clear" w:color="auto" w:fill="FFFFFF"/>
        </w:rPr>
        <w:t xml:space="preserve"> </w:t>
      </w:r>
    </w:p>
    <w:p w:rsidR="00213797" w:rsidRDefault="00213797" w:rsidP="00E97DD2">
      <w:pPr>
        <w:spacing w:beforeAutospacing="1" w:after="0" w:line="240" w:lineRule="auto"/>
        <w:rPr>
          <w:rFonts w:ascii="Arial" w:hAnsi="Arial" w:cs="Arial"/>
          <w:color w:val="202124"/>
          <w:shd w:val="clear" w:color="auto" w:fill="FFFFFF"/>
        </w:rPr>
      </w:pPr>
    </w:p>
    <w:p w:rsidR="00213797" w:rsidRDefault="00213797" w:rsidP="00E97DD2">
      <w:pPr>
        <w:spacing w:beforeAutospacing="1" w:after="0" w:line="240" w:lineRule="auto"/>
        <w:rPr>
          <w:b/>
          <w:bCs/>
          <w:color w:val="000000"/>
          <w:sz w:val="38"/>
          <w:szCs w:val="38"/>
        </w:rPr>
      </w:pPr>
    </w:p>
    <w:p w:rsidR="0088396D" w:rsidRPr="00213797" w:rsidRDefault="0088396D" w:rsidP="00E97DD2">
      <w:pPr>
        <w:spacing w:beforeAutospacing="1" w:after="0" w:line="240" w:lineRule="auto"/>
        <w:rPr>
          <w:b/>
          <w:bCs/>
          <w:color w:val="000000"/>
          <w:sz w:val="38"/>
          <w:szCs w:val="38"/>
        </w:rPr>
      </w:pPr>
    </w:p>
    <w:p w:rsidR="0088396D" w:rsidRDefault="0088396D" w:rsidP="00E97DD2">
      <w:pPr>
        <w:spacing w:beforeAutospacing="1" w:after="0" w:line="240" w:lineRule="auto"/>
        <w:rPr>
          <w:color w:val="000000"/>
          <w:sz w:val="38"/>
          <w:szCs w:val="38"/>
        </w:rPr>
      </w:pPr>
    </w:p>
    <w:p w:rsidR="002C3D27" w:rsidRDefault="0088396D" w:rsidP="00E97DD2">
      <w:pPr>
        <w:spacing w:beforeAutospacing="1" w:after="0" w:line="240" w:lineRule="auto"/>
        <w:rPr>
          <w:color w:val="000000"/>
          <w:sz w:val="38"/>
          <w:szCs w:val="38"/>
        </w:rPr>
      </w:pPr>
      <w:r>
        <w:rPr>
          <w:color w:val="000000"/>
          <w:sz w:val="38"/>
          <w:szCs w:val="38"/>
        </w:rPr>
        <w:lastRenderedPageBreak/>
        <w:t>fro</w:t>
      </w:r>
      <w:r w:rsidR="00816C22">
        <w:rPr>
          <w:color w:val="000000"/>
          <w:sz w:val="38"/>
          <w:szCs w:val="38"/>
        </w:rPr>
        <w:t xml:space="preserve">m, </w:t>
      </w:r>
      <w:r w:rsidR="00C32FCF">
        <w:rPr>
          <w:color w:val="000000"/>
          <w:sz w:val="38"/>
          <w:szCs w:val="38"/>
        </w:rPr>
        <w:t>Keep from, P</w:t>
      </w:r>
      <w:r w:rsidR="00213797">
        <w:rPr>
          <w:color w:val="000000"/>
          <w:sz w:val="38"/>
          <w:szCs w:val="38"/>
        </w:rPr>
        <w:t>reserve from</w:t>
      </w:r>
      <w:r w:rsidR="00816C22">
        <w:rPr>
          <w:color w:val="000000"/>
          <w:sz w:val="38"/>
          <w:szCs w:val="38"/>
        </w:rPr>
        <w:t>,</w:t>
      </w:r>
      <w:r w:rsidR="00C32FCF">
        <w:rPr>
          <w:color w:val="000000"/>
          <w:sz w:val="38"/>
          <w:szCs w:val="38"/>
        </w:rPr>
        <w:t xml:space="preserve"> F</w:t>
      </w:r>
      <w:r>
        <w:rPr>
          <w:color w:val="000000"/>
          <w:sz w:val="38"/>
          <w:szCs w:val="38"/>
        </w:rPr>
        <w:t>reedom from,</w:t>
      </w:r>
      <w:r w:rsidR="00C32FCF">
        <w:rPr>
          <w:color w:val="000000"/>
          <w:sz w:val="38"/>
          <w:szCs w:val="38"/>
        </w:rPr>
        <w:t xml:space="preserve"> Refrain from, Save from, P</w:t>
      </w:r>
      <w:r w:rsidR="00213797">
        <w:rPr>
          <w:color w:val="000000"/>
          <w:sz w:val="38"/>
          <w:szCs w:val="38"/>
        </w:rPr>
        <w:t>repared from</w:t>
      </w:r>
    </w:p>
    <w:p w:rsidR="0088396D" w:rsidRDefault="0088396D" w:rsidP="00E97DD2">
      <w:pPr>
        <w:spacing w:beforeAutospacing="1" w:after="0" w:line="240" w:lineRule="auto"/>
        <w:rPr>
          <w:color w:val="000000"/>
          <w:sz w:val="38"/>
          <w:szCs w:val="38"/>
        </w:rPr>
      </w:pPr>
    </w:p>
    <w:p w:rsidR="00213797" w:rsidRDefault="00213797" w:rsidP="00E97DD2">
      <w:pPr>
        <w:spacing w:beforeAutospacing="1" w:after="0" w:line="240" w:lineRule="auto"/>
        <w:rPr>
          <w:color w:val="000000"/>
          <w:sz w:val="38"/>
          <w:szCs w:val="38"/>
        </w:rPr>
      </w:pPr>
      <w:r>
        <w:rPr>
          <w:color w:val="000000"/>
          <w:sz w:val="38"/>
          <w:szCs w:val="38"/>
        </w:rPr>
        <w:t>For</w:t>
      </w:r>
      <w:r w:rsidR="0088396D">
        <w:rPr>
          <w:color w:val="000000"/>
          <w:sz w:val="38"/>
          <w:szCs w:val="38"/>
        </w:rPr>
        <w:t>:</w:t>
      </w:r>
    </w:p>
    <w:p w:rsidR="0088396D" w:rsidRDefault="00213797" w:rsidP="00E97DD2">
      <w:pPr>
        <w:spacing w:beforeAutospacing="1" w:after="0" w:line="240" w:lineRule="auto"/>
        <w:rPr>
          <w:color w:val="000000"/>
          <w:sz w:val="38"/>
          <w:szCs w:val="38"/>
        </w:rPr>
      </w:pPr>
      <w:r>
        <w:rPr>
          <w:color w:val="000000"/>
          <w:sz w:val="38"/>
          <w:szCs w:val="38"/>
        </w:rPr>
        <w:t xml:space="preserve">Account for, beg for, blame for, call for, care for, feel for, </w:t>
      </w:r>
    </w:p>
    <w:p w:rsidR="00213797" w:rsidRDefault="00213797" w:rsidP="00E97DD2">
      <w:pPr>
        <w:spacing w:beforeAutospacing="1" w:after="0" w:line="240" w:lineRule="auto"/>
        <w:rPr>
          <w:color w:val="000000"/>
          <w:sz w:val="38"/>
          <w:szCs w:val="38"/>
        </w:rPr>
      </w:pPr>
      <w:r>
        <w:rPr>
          <w:color w:val="000000"/>
          <w:sz w:val="38"/>
          <w:szCs w:val="38"/>
        </w:rPr>
        <w:t>fight for, fit for, good for, hope for, labor for, mourn for, leave for, live for, pine for, qualified for, ready for, responsible for, search for, wait for, thankful for, useful for, valid for</w:t>
      </w:r>
    </w:p>
    <w:p w:rsidR="00213797" w:rsidRDefault="00213797" w:rsidP="00E97DD2">
      <w:pPr>
        <w:spacing w:beforeAutospacing="1" w:after="0" w:line="240" w:lineRule="auto"/>
        <w:rPr>
          <w:color w:val="000000"/>
          <w:sz w:val="38"/>
          <w:szCs w:val="38"/>
        </w:rPr>
      </w:pPr>
      <w:r>
        <w:rPr>
          <w:color w:val="000000"/>
          <w:sz w:val="38"/>
          <w:szCs w:val="38"/>
        </w:rPr>
        <w:t xml:space="preserve"> </w:t>
      </w:r>
      <w:r w:rsidR="002117BA">
        <w:rPr>
          <w:color w:val="000000"/>
          <w:sz w:val="38"/>
          <w:szCs w:val="38"/>
        </w:rPr>
        <w:t xml:space="preserve">Of: </w:t>
      </w:r>
    </w:p>
    <w:p w:rsidR="00C870EB" w:rsidRDefault="00C870EB" w:rsidP="00E97DD2">
      <w:pPr>
        <w:spacing w:beforeAutospacing="1" w:after="0" w:line="240" w:lineRule="auto"/>
        <w:rPr>
          <w:color w:val="000000"/>
          <w:sz w:val="38"/>
          <w:szCs w:val="38"/>
        </w:rPr>
      </w:pPr>
    </w:p>
    <w:p w:rsidR="00C870EB" w:rsidRDefault="002117BA" w:rsidP="00E97DD2">
      <w:pPr>
        <w:spacing w:beforeAutospacing="1" w:after="0" w:line="240" w:lineRule="auto"/>
        <w:rPr>
          <w:color w:val="000000"/>
          <w:sz w:val="38"/>
          <w:szCs w:val="38"/>
        </w:rPr>
      </w:pPr>
      <w:r>
        <w:rPr>
          <w:color w:val="000000"/>
          <w:sz w:val="38"/>
          <w:szCs w:val="38"/>
        </w:rPr>
        <w:t xml:space="preserve">Desirous of, despair of, different of, dispose of, fond of, full </w:t>
      </w:r>
    </w:p>
    <w:p w:rsidR="00C870EB" w:rsidRDefault="002117BA" w:rsidP="00E97DD2">
      <w:pPr>
        <w:spacing w:beforeAutospacing="1" w:after="0" w:line="240" w:lineRule="auto"/>
        <w:rPr>
          <w:color w:val="000000"/>
          <w:sz w:val="38"/>
          <w:szCs w:val="38"/>
        </w:rPr>
      </w:pPr>
      <w:r>
        <w:rPr>
          <w:color w:val="000000"/>
          <w:sz w:val="38"/>
          <w:szCs w:val="38"/>
        </w:rPr>
        <w:t>of, bold of, greedy of, accuse of, acquitted of, afraid of, ash</w:t>
      </w:r>
      <w:r w:rsidR="00C870EB">
        <w:rPr>
          <w:color w:val="000000"/>
          <w:sz w:val="38"/>
          <w:szCs w:val="38"/>
        </w:rPr>
        <w:t>-</w:t>
      </w:r>
    </w:p>
    <w:p w:rsidR="002117BA" w:rsidRDefault="002117BA" w:rsidP="00E97DD2">
      <w:pPr>
        <w:spacing w:beforeAutospacing="1" w:after="0" w:line="240" w:lineRule="auto"/>
        <w:rPr>
          <w:color w:val="000000"/>
          <w:sz w:val="38"/>
          <w:szCs w:val="38"/>
        </w:rPr>
      </w:pPr>
      <w:proofErr w:type="spellStart"/>
      <w:r>
        <w:rPr>
          <w:color w:val="000000"/>
          <w:sz w:val="38"/>
          <w:szCs w:val="38"/>
        </w:rPr>
        <w:t>amed</w:t>
      </w:r>
      <w:proofErr w:type="spellEnd"/>
      <w:r>
        <w:rPr>
          <w:color w:val="000000"/>
          <w:sz w:val="38"/>
          <w:szCs w:val="38"/>
        </w:rPr>
        <w:t xml:space="preserve"> of, beg of, boast of, born of, buy of, capable of</w:t>
      </w:r>
    </w:p>
    <w:p w:rsidR="002117BA" w:rsidRDefault="002117BA" w:rsidP="00E97DD2">
      <w:pPr>
        <w:spacing w:beforeAutospacing="1" w:after="0" w:line="240" w:lineRule="auto"/>
        <w:rPr>
          <w:color w:val="000000"/>
          <w:sz w:val="38"/>
          <w:szCs w:val="38"/>
        </w:rPr>
      </w:pPr>
      <w:r>
        <w:rPr>
          <w:color w:val="000000"/>
          <w:sz w:val="38"/>
          <w:szCs w:val="38"/>
        </w:rPr>
        <w:t>At:</w:t>
      </w:r>
    </w:p>
    <w:p w:rsidR="00C870EB" w:rsidRDefault="00C870EB" w:rsidP="00E97DD2">
      <w:pPr>
        <w:spacing w:beforeAutospacing="1" w:after="0" w:line="240" w:lineRule="auto"/>
        <w:rPr>
          <w:color w:val="000000"/>
          <w:sz w:val="38"/>
          <w:szCs w:val="38"/>
        </w:rPr>
      </w:pPr>
    </w:p>
    <w:p w:rsidR="002117BA" w:rsidRDefault="002117BA" w:rsidP="00E97DD2">
      <w:pPr>
        <w:spacing w:beforeAutospacing="1" w:after="0" w:line="240" w:lineRule="auto"/>
        <w:rPr>
          <w:color w:val="000000"/>
          <w:sz w:val="38"/>
          <w:szCs w:val="38"/>
        </w:rPr>
      </w:pPr>
      <w:r>
        <w:rPr>
          <w:color w:val="000000"/>
          <w:sz w:val="38"/>
          <w:szCs w:val="38"/>
        </w:rPr>
        <w:t>Aim at, amazed at, arrive at, astonished at, grief at, hint at, horrified at, jeer at, jest at</w:t>
      </w:r>
    </w:p>
    <w:p w:rsidR="002117BA" w:rsidRDefault="002117BA" w:rsidP="00E97DD2">
      <w:pPr>
        <w:spacing w:beforeAutospacing="1" w:after="0" w:line="240" w:lineRule="auto"/>
        <w:rPr>
          <w:color w:val="000000"/>
          <w:sz w:val="38"/>
          <w:szCs w:val="38"/>
        </w:rPr>
      </w:pPr>
      <w:r>
        <w:rPr>
          <w:color w:val="000000"/>
          <w:sz w:val="38"/>
          <w:szCs w:val="38"/>
        </w:rPr>
        <w:t>To</w:t>
      </w:r>
    </w:p>
    <w:p w:rsidR="002117BA" w:rsidRDefault="002117BA" w:rsidP="00E97DD2">
      <w:pPr>
        <w:spacing w:beforeAutospacing="1" w:after="0" w:line="240" w:lineRule="auto"/>
        <w:rPr>
          <w:color w:val="000000"/>
          <w:sz w:val="38"/>
          <w:szCs w:val="38"/>
        </w:rPr>
      </w:pPr>
      <w:r>
        <w:rPr>
          <w:color w:val="000000"/>
          <w:sz w:val="38"/>
          <w:szCs w:val="38"/>
        </w:rPr>
        <w:lastRenderedPageBreak/>
        <w:t>Accede to, adjacent to, addicted to, agree to, duty to, equal to,  explain to, heir to</w:t>
      </w:r>
    </w:p>
    <w:p w:rsidR="002117BA" w:rsidRDefault="002117BA" w:rsidP="00E97DD2">
      <w:pPr>
        <w:spacing w:beforeAutospacing="1" w:after="0" w:line="240" w:lineRule="auto"/>
        <w:rPr>
          <w:color w:val="000000"/>
          <w:sz w:val="38"/>
          <w:szCs w:val="38"/>
        </w:rPr>
      </w:pPr>
      <w:r>
        <w:rPr>
          <w:color w:val="000000"/>
          <w:sz w:val="38"/>
          <w:szCs w:val="38"/>
        </w:rPr>
        <w:t xml:space="preserve">In: </w:t>
      </w:r>
    </w:p>
    <w:p w:rsidR="002117BA" w:rsidRDefault="002117BA" w:rsidP="00E97DD2">
      <w:pPr>
        <w:spacing w:beforeAutospacing="1" w:after="0" w:line="240" w:lineRule="auto"/>
        <w:rPr>
          <w:color w:val="000000"/>
          <w:sz w:val="38"/>
          <w:szCs w:val="38"/>
        </w:rPr>
      </w:pPr>
      <w:r>
        <w:rPr>
          <w:color w:val="000000"/>
          <w:sz w:val="38"/>
          <w:szCs w:val="38"/>
        </w:rPr>
        <w:t>Abound in, arrive in, backward in, believe in, blind in, confidence in, deal in, dressed in</w:t>
      </w:r>
    </w:p>
    <w:p w:rsidR="002117BA" w:rsidRDefault="002117BA" w:rsidP="00E97DD2">
      <w:pPr>
        <w:spacing w:beforeAutospacing="1" w:after="0" w:line="240" w:lineRule="auto"/>
        <w:rPr>
          <w:color w:val="000000"/>
          <w:sz w:val="38"/>
          <w:szCs w:val="38"/>
        </w:rPr>
      </w:pPr>
      <w:r>
        <w:rPr>
          <w:color w:val="000000"/>
          <w:sz w:val="38"/>
          <w:szCs w:val="38"/>
        </w:rPr>
        <w:t>On:</w:t>
      </w:r>
    </w:p>
    <w:p w:rsidR="002117BA" w:rsidRDefault="002117BA" w:rsidP="00E97DD2">
      <w:pPr>
        <w:spacing w:beforeAutospacing="1" w:after="0" w:line="240" w:lineRule="auto"/>
        <w:rPr>
          <w:color w:val="000000"/>
          <w:sz w:val="38"/>
          <w:szCs w:val="38"/>
        </w:rPr>
      </w:pPr>
      <w:r>
        <w:rPr>
          <w:color w:val="000000"/>
          <w:sz w:val="38"/>
          <w:szCs w:val="38"/>
        </w:rPr>
        <w:t>Avenge on, bestow on ,call on, claim on, confer on, congratulate on, feed on, go on</w:t>
      </w:r>
    </w:p>
    <w:p w:rsidR="002117BA" w:rsidRDefault="002117BA" w:rsidP="00E97DD2">
      <w:pPr>
        <w:spacing w:beforeAutospacing="1" w:after="0" w:line="240" w:lineRule="auto"/>
        <w:rPr>
          <w:color w:val="000000"/>
          <w:sz w:val="38"/>
          <w:szCs w:val="38"/>
        </w:rPr>
      </w:pPr>
      <w:r>
        <w:rPr>
          <w:color w:val="000000"/>
          <w:sz w:val="38"/>
          <w:szCs w:val="38"/>
        </w:rPr>
        <w:t>Off:</w:t>
      </w:r>
    </w:p>
    <w:p w:rsidR="00C870EB" w:rsidRDefault="002117BA" w:rsidP="00E97DD2">
      <w:pPr>
        <w:spacing w:beforeAutospacing="1" w:after="0" w:line="240" w:lineRule="auto"/>
        <w:rPr>
          <w:color w:val="000000"/>
          <w:sz w:val="38"/>
          <w:szCs w:val="38"/>
        </w:rPr>
      </w:pPr>
      <w:r>
        <w:rPr>
          <w:color w:val="000000"/>
          <w:sz w:val="38"/>
          <w:szCs w:val="38"/>
        </w:rPr>
        <w:t xml:space="preserve">Break off, come off, drop off, fall off, let off, put off, set off, </w:t>
      </w:r>
    </w:p>
    <w:p w:rsidR="002117BA" w:rsidRDefault="002117BA" w:rsidP="00E97DD2">
      <w:pPr>
        <w:spacing w:beforeAutospacing="1" w:after="0" w:line="240" w:lineRule="auto"/>
        <w:rPr>
          <w:color w:val="000000"/>
          <w:sz w:val="38"/>
          <w:szCs w:val="38"/>
        </w:rPr>
      </w:pPr>
      <w:r>
        <w:rPr>
          <w:color w:val="000000"/>
          <w:sz w:val="38"/>
          <w:szCs w:val="38"/>
        </w:rPr>
        <w:t>switch off, take off, throw off, ward off</w:t>
      </w:r>
    </w:p>
    <w:p w:rsidR="002117BA" w:rsidRDefault="00C870EB" w:rsidP="00E97DD2">
      <w:pPr>
        <w:spacing w:beforeAutospacing="1" w:after="0" w:line="240" w:lineRule="auto"/>
        <w:rPr>
          <w:color w:val="000000"/>
          <w:sz w:val="38"/>
          <w:szCs w:val="38"/>
        </w:rPr>
      </w:pPr>
      <w:r>
        <w:rPr>
          <w:color w:val="000000"/>
          <w:sz w:val="38"/>
          <w:szCs w:val="38"/>
        </w:rPr>
        <w:t>Prepositional Phrase</w:t>
      </w:r>
    </w:p>
    <w:p w:rsidR="00C870EB" w:rsidRDefault="00C870EB" w:rsidP="00E97DD2">
      <w:pPr>
        <w:spacing w:beforeAutospacing="1" w:after="0" w:line="240" w:lineRule="auto"/>
        <w:rPr>
          <w:color w:val="000000"/>
          <w:sz w:val="38"/>
          <w:szCs w:val="38"/>
        </w:rPr>
      </w:pPr>
      <w:r>
        <w:rPr>
          <w:color w:val="000000"/>
          <w:sz w:val="38"/>
          <w:szCs w:val="38"/>
        </w:rPr>
        <w:t>A Prepositional Phrase is made of a preposition and a noun.</w:t>
      </w:r>
    </w:p>
    <w:p w:rsidR="00C16BFD" w:rsidRDefault="00C16BFD" w:rsidP="00E97DD2">
      <w:pPr>
        <w:spacing w:beforeAutospacing="1" w:after="0" w:line="240" w:lineRule="auto"/>
        <w:rPr>
          <w:color w:val="000000"/>
          <w:sz w:val="38"/>
          <w:szCs w:val="38"/>
        </w:rPr>
      </w:pPr>
      <w:r>
        <w:rPr>
          <w:color w:val="000000"/>
          <w:sz w:val="38"/>
          <w:szCs w:val="38"/>
        </w:rPr>
        <w:t>A Prepositional phrase can never act as the subject of the</w:t>
      </w:r>
    </w:p>
    <w:p w:rsidR="00C16BFD" w:rsidRDefault="00C16BFD" w:rsidP="00E97DD2">
      <w:pPr>
        <w:spacing w:beforeAutospacing="1" w:after="0" w:line="240" w:lineRule="auto"/>
        <w:rPr>
          <w:color w:val="000000"/>
          <w:sz w:val="38"/>
          <w:szCs w:val="38"/>
        </w:rPr>
      </w:pPr>
    </w:p>
    <w:p w:rsidR="00C16BFD" w:rsidRDefault="00C16BFD" w:rsidP="00E97DD2">
      <w:pPr>
        <w:spacing w:beforeAutospacing="1" w:after="0" w:line="240" w:lineRule="auto"/>
        <w:rPr>
          <w:color w:val="000000"/>
          <w:sz w:val="38"/>
          <w:szCs w:val="38"/>
        </w:rPr>
      </w:pPr>
      <w:r>
        <w:rPr>
          <w:color w:val="000000"/>
          <w:sz w:val="38"/>
          <w:szCs w:val="38"/>
        </w:rPr>
        <w:t xml:space="preserve"> Sentence, though it might be placed at the beginning of the sentence.</w:t>
      </w:r>
    </w:p>
    <w:p w:rsidR="00C16BFD" w:rsidRDefault="00C16BFD" w:rsidP="00E97DD2">
      <w:pPr>
        <w:spacing w:beforeAutospacing="1" w:after="0" w:line="240" w:lineRule="auto"/>
        <w:rPr>
          <w:color w:val="000000"/>
          <w:sz w:val="38"/>
          <w:szCs w:val="38"/>
        </w:rPr>
      </w:pPr>
      <w:r>
        <w:rPr>
          <w:color w:val="000000"/>
          <w:sz w:val="38"/>
          <w:szCs w:val="38"/>
        </w:rPr>
        <w:t>UNDER THE CIRCUMSTANCES, he bought it better to be out of the city.</w:t>
      </w:r>
    </w:p>
    <w:p w:rsidR="00C16BFD" w:rsidRDefault="00C16BFD" w:rsidP="00E97DD2">
      <w:pPr>
        <w:spacing w:beforeAutospacing="1" w:after="0" w:line="240" w:lineRule="auto"/>
        <w:rPr>
          <w:color w:val="000000"/>
          <w:sz w:val="38"/>
          <w:szCs w:val="38"/>
        </w:rPr>
      </w:pPr>
      <w:r>
        <w:rPr>
          <w:color w:val="000000"/>
          <w:sz w:val="38"/>
          <w:szCs w:val="38"/>
        </w:rPr>
        <w:lastRenderedPageBreak/>
        <w:t>Prepositional Phrase + Subject</w:t>
      </w:r>
    </w:p>
    <w:p w:rsidR="00C16BFD" w:rsidRDefault="00C16BFD" w:rsidP="00E97DD2">
      <w:pPr>
        <w:spacing w:beforeAutospacing="1" w:after="0" w:line="240" w:lineRule="auto"/>
        <w:rPr>
          <w:color w:val="000000"/>
          <w:sz w:val="38"/>
          <w:szCs w:val="38"/>
        </w:rPr>
      </w:pPr>
      <w:r>
        <w:rPr>
          <w:color w:val="000000"/>
          <w:sz w:val="38"/>
          <w:szCs w:val="38"/>
        </w:rPr>
        <w:t>Some common prepositional phrases</w:t>
      </w:r>
    </w:p>
    <w:p w:rsidR="00C16BFD" w:rsidRDefault="00C16BFD" w:rsidP="00E97DD2">
      <w:pPr>
        <w:spacing w:beforeAutospacing="1" w:after="0" w:line="240" w:lineRule="auto"/>
        <w:rPr>
          <w:color w:val="000000"/>
          <w:sz w:val="38"/>
          <w:szCs w:val="38"/>
        </w:rPr>
      </w:pPr>
      <w:r>
        <w:rPr>
          <w:color w:val="000000"/>
          <w:sz w:val="38"/>
          <w:szCs w:val="38"/>
        </w:rPr>
        <w:t>Write sentences using the following:</w:t>
      </w:r>
    </w:p>
    <w:p w:rsidR="00C16BFD" w:rsidRDefault="00C16BFD" w:rsidP="00E97DD2">
      <w:pPr>
        <w:spacing w:beforeAutospacing="1" w:after="0" w:line="240" w:lineRule="auto"/>
        <w:rPr>
          <w:color w:val="000000"/>
          <w:sz w:val="38"/>
          <w:szCs w:val="38"/>
        </w:rPr>
      </w:pPr>
    </w:p>
    <w:p w:rsidR="00C16BFD" w:rsidRDefault="00C16BFD" w:rsidP="00E97DD2">
      <w:pPr>
        <w:spacing w:beforeAutospacing="1" w:after="0" w:line="240" w:lineRule="auto"/>
        <w:rPr>
          <w:color w:val="000000"/>
          <w:sz w:val="38"/>
          <w:szCs w:val="38"/>
        </w:rPr>
      </w:pPr>
      <w:r>
        <w:rPr>
          <w:color w:val="000000"/>
          <w:sz w:val="38"/>
          <w:szCs w:val="38"/>
        </w:rPr>
        <w:t>Above the buildings</w:t>
      </w:r>
    </w:p>
    <w:p w:rsidR="00C16BFD" w:rsidRDefault="00C16BFD" w:rsidP="00E97DD2">
      <w:pPr>
        <w:spacing w:beforeAutospacing="1" w:after="0" w:line="240" w:lineRule="auto"/>
        <w:rPr>
          <w:color w:val="000000"/>
          <w:sz w:val="38"/>
          <w:szCs w:val="38"/>
        </w:rPr>
      </w:pPr>
      <w:r>
        <w:rPr>
          <w:color w:val="000000"/>
          <w:sz w:val="38"/>
          <w:szCs w:val="38"/>
        </w:rPr>
        <w:t>Across the street</w:t>
      </w:r>
    </w:p>
    <w:p w:rsidR="00C16BFD" w:rsidRDefault="00C16BFD" w:rsidP="00E97DD2">
      <w:pPr>
        <w:spacing w:beforeAutospacing="1" w:after="0" w:line="240" w:lineRule="auto"/>
        <w:rPr>
          <w:color w:val="000000"/>
          <w:sz w:val="38"/>
          <w:szCs w:val="38"/>
        </w:rPr>
      </w:pPr>
      <w:r>
        <w:rPr>
          <w:color w:val="000000"/>
          <w:sz w:val="38"/>
          <w:szCs w:val="38"/>
        </w:rPr>
        <w:t>Against the well</w:t>
      </w:r>
    </w:p>
    <w:p w:rsidR="00C16BFD" w:rsidRDefault="00C16BFD" w:rsidP="00E97DD2">
      <w:pPr>
        <w:spacing w:beforeAutospacing="1" w:after="0" w:line="240" w:lineRule="auto"/>
        <w:rPr>
          <w:color w:val="000000"/>
          <w:sz w:val="38"/>
          <w:szCs w:val="38"/>
        </w:rPr>
      </w:pPr>
      <w:r>
        <w:rPr>
          <w:color w:val="000000"/>
          <w:sz w:val="38"/>
          <w:szCs w:val="38"/>
        </w:rPr>
        <w:t>Among Friends</w:t>
      </w:r>
    </w:p>
    <w:p w:rsidR="00C16BFD" w:rsidRDefault="00C16BFD" w:rsidP="00E97DD2">
      <w:pPr>
        <w:spacing w:beforeAutospacing="1" w:after="0" w:line="240" w:lineRule="auto"/>
        <w:rPr>
          <w:color w:val="000000"/>
          <w:sz w:val="38"/>
          <w:szCs w:val="38"/>
        </w:rPr>
      </w:pPr>
      <w:r>
        <w:rPr>
          <w:color w:val="000000"/>
          <w:sz w:val="38"/>
          <w:szCs w:val="38"/>
        </w:rPr>
        <w:t>Between us</w:t>
      </w:r>
    </w:p>
    <w:p w:rsidR="00C16BFD" w:rsidRDefault="00C16BFD" w:rsidP="00E97DD2">
      <w:pPr>
        <w:spacing w:beforeAutospacing="1" w:after="0" w:line="240" w:lineRule="auto"/>
        <w:rPr>
          <w:color w:val="000000"/>
          <w:sz w:val="38"/>
          <w:szCs w:val="38"/>
        </w:rPr>
      </w:pPr>
      <w:r>
        <w:rPr>
          <w:color w:val="000000"/>
          <w:sz w:val="38"/>
          <w:szCs w:val="38"/>
        </w:rPr>
        <w:t>Except those</w:t>
      </w:r>
    </w:p>
    <w:p w:rsidR="00C16BFD" w:rsidRDefault="00C16BFD" w:rsidP="00E97DD2">
      <w:pPr>
        <w:spacing w:beforeAutospacing="1" w:after="0" w:line="240" w:lineRule="auto"/>
        <w:rPr>
          <w:color w:val="000000"/>
          <w:sz w:val="38"/>
          <w:szCs w:val="38"/>
        </w:rPr>
      </w:pPr>
      <w:r>
        <w:rPr>
          <w:color w:val="000000"/>
          <w:sz w:val="38"/>
          <w:szCs w:val="38"/>
        </w:rPr>
        <w:t>After a month</w:t>
      </w:r>
    </w:p>
    <w:p w:rsidR="00C16BFD" w:rsidRDefault="00C16BFD" w:rsidP="00E97DD2">
      <w:pPr>
        <w:spacing w:beforeAutospacing="1" w:after="0" w:line="240" w:lineRule="auto"/>
        <w:rPr>
          <w:color w:val="000000"/>
          <w:sz w:val="38"/>
          <w:szCs w:val="38"/>
        </w:rPr>
      </w:pPr>
      <w:r>
        <w:rPr>
          <w:color w:val="000000"/>
          <w:sz w:val="38"/>
          <w:szCs w:val="38"/>
        </w:rPr>
        <w:t>Behind the park</w:t>
      </w:r>
    </w:p>
    <w:p w:rsidR="00C16BFD" w:rsidRDefault="00C16BFD" w:rsidP="00E97DD2">
      <w:pPr>
        <w:spacing w:beforeAutospacing="1" w:after="0" w:line="240" w:lineRule="auto"/>
        <w:rPr>
          <w:color w:val="000000"/>
          <w:sz w:val="38"/>
          <w:szCs w:val="38"/>
        </w:rPr>
      </w:pPr>
      <w:r>
        <w:rPr>
          <w:color w:val="000000"/>
          <w:sz w:val="38"/>
          <w:szCs w:val="38"/>
        </w:rPr>
        <w:t>During examinations</w:t>
      </w:r>
    </w:p>
    <w:p w:rsidR="00C16BFD" w:rsidRDefault="00C16BFD" w:rsidP="00E97DD2">
      <w:pPr>
        <w:spacing w:beforeAutospacing="1" w:after="0" w:line="240" w:lineRule="auto"/>
        <w:rPr>
          <w:color w:val="000000"/>
          <w:sz w:val="38"/>
          <w:szCs w:val="38"/>
        </w:rPr>
      </w:pPr>
    </w:p>
    <w:p w:rsidR="00C16BFD" w:rsidRDefault="00C16BFD" w:rsidP="00E97DD2">
      <w:pPr>
        <w:spacing w:beforeAutospacing="1" w:after="0" w:line="240" w:lineRule="auto"/>
        <w:rPr>
          <w:color w:val="000000"/>
          <w:sz w:val="38"/>
          <w:szCs w:val="38"/>
        </w:rPr>
      </w:pPr>
      <w:r>
        <w:rPr>
          <w:color w:val="000000"/>
          <w:sz w:val="38"/>
          <w:szCs w:val="38"/>
        </w:rPr>
        <w:t xml:space="preserve"> </w:t>
      </w:r>
    </w:p>
    <w:p w:rsidR="00C16BFD" w:rsidRDefault="00C16BFD" w:rsidP="00E97DD2">
      <w:pPr>
        <w:spacing w:beforeAutospacing="1" w:after="0" w:line="240" w:lineRule="auto"/>
        <w:rPr>
          <w:color w:val="000000"/>
          <w:sz w:val="38"/>
          <w:szCs w:val="38"/>
        </w:rPr>
      </w:pPr>
      <w:r>
        <w:rPr>
          <w:color w:val="000000"/>
          <w:sz w:val="38"/>
          <w:szCs w:val="38"/>
        </w:rPr>
        <w:t>Exercises</w:t>
      </w:r>
    </w:p>
    <w:p w:rsidR="00C16BFD" w:rsidRDefault="00C16BFD" w:rsidP="00E97DD2">
      <w:pPr>
        <w:spacing w:beforeAutospacing="1" w:after="0" w:line="240" w:lineRule="auto"/>
        <w:rPr>
          <w:color w:val="000000"/>
          <w:sz w:val="38"/>
          <w:szCs w:val="38"/>
        </w:rPr>
      </w:pPr>
      <w:r>
        <w:rPr>
          <w:color w:val="000000"/>
          <w:sz w:val="38"/>
          <w:szCs w:val="38"/>
        </w:rPr>
        <w:t>1 a) Make as many meaningful sentences as possible from table 1 and table 2</w:t>
      </w:r>
    </w:p>
    <w:p w:rsidR="00C16BFD" w:rsidRDefault="00C16BFD" w:rsidP="00E97DD2">
      <w:pPr>
        <w:spacing w:beforeAutospacing="1" w:after="0" w:line="240" w:lineRule="auto"/>
        <w:rPr>
          <w:color w:val="000000"/>
          <w:sz w:val="38"/>
          <w:szCs w:val="38"/>
        </w:rPr>
      </w:pPr>
      <w:r>
        <w:rPr>
          <w:color w:val="000000"/>
          <w:sz w:val="38"/>
          <w:szCs w:val="38"/>
        </w:rPr>
        <w:lastRenderedPageBreak/>
        <w:t xml:space="preserve">                                  Table -1</w:t>
      </w:r>
    </w:p>
    <w:tbl>
      <w:tblPr>
        <w:tblStyle w:val="TableGrid"/>
        <w:tblW w:w="0" w:type="auto"/>
        <w:tblLook w:val="04A0" w:firstRow="1" w:lastRow="0" w:firstColumn="1" w:lastColumn="0" w:noHBand="0" w:noVBand="1"/>
      </w:tblPr>
      <w:tblGrid>
        <w:gridCol w:w="3192"/>
        <w:gridCol w:w="3192"/>
        <w:gridCol w:w="3192"/>
      </w:tblGrid>
      <w:tr w:rsidR="00C16BFD" w:rsidTr="00C16BFD">
        <w:tc>
          <w:tcPr>
            <w:tcW w:w="3192" w:type="dxa"/>
          </w:tcPr>
          <w:p w:rsidR="00C16BFD" w:rsidRDefault="00C16BFD" w:rsidP="00E97DD2">
            <w:pPr>
              <w:spacing w:beforeAutospacing="1"/>
              <w:rPr>
                <w:color w:val="000000"/>
                <w:sz w:val="38"/>
                <w:szCs w:val="38"/>
              </w:rPr>
            </w:pPr>
            <w:r>
              <w:rPr>
                <w:color w:val="000000"/>
                <w:sz w:val="38"/>
                <w:szCs w:val="38"/>
              </w:rPr>
              <w:t>He arrived</w:t>
            </w:r>
          </w:p>
        </w:tc>
        <w:tc>
          <w:tcPr>
            <w:tcW w:w="3192" w:type="dxa"/>
          </w:tcPr>
          <w:p w:rsidR="00C16BFD" w:rsidRDefault="00D56E9F" w:rsidP="00E97DD2">
            <w:pPr>
              <w:spacing w:beforeAutospacing="1"/>
              <w:rPr>
                <w:color w:val="000000"/>
                <w:sz w:val="38"/>
                <w:szCs w:val="38"/>
              </w:rPr>
            </w:pPr>
            <w:r>
              <w:rPr>
                <w:color w:val="000000"/>
                <w:sz w:val="38"/>
                <w:szCs w:val="38"/>
              </w:rPr>
              <w:t>A</w:t>
            </w:r>
            <w:r w:rsidR="00C16BFD">
              <w:rPr>
                <w:color w:val="000000"/>
                <w:sz w:val="38"/>
                <w:szCs w:val="38"/>
              </w:rPr>
              <w:t>t</w:t>
            </w:r>
          </w:p>
        </w:tc>
        <w:tc>
          <w:tcPr>
            <w:tcW w:w="3192" w:type="dxa"/>
          </w:tcPr>
          <w:p w:rsidR="00C16BFD" w:rsidRDefault="00C16BFD" w:rsidP="00E97DD2">
            <w:pPr>
              <w:spacing w:beforeAutospacing="1"/>
              <w:rPr>
                <w:color w:val="000000"/>
                <w:sz w:val="38"/>
                <w:szCs w:val="38"/>
              </w:rPr>
            </w:pPr>
            <w:r>
              <w:rPr>
                <w:color w:val="000000"/>
                <w:sz w:val="38"/>
                <w:szCs w:val="38"/>
              </w:rPr>
              <w:t>Five thirty</w:t>
            </w:r>
          </w:p>
          <w:p w:rsidR="00C16BFD" w:rsidRDefault="00C16BFD" w:rsidP="00E97DD2">
            <w:pPr>
              <w:spacing w:beforeAutospacing="1"/>
              <w:rPr>
                <w:color w:val="000000"/>
                <w:sz w:val="38"/>
                <w:szCs w:val="38"/>
              </w:rPr>
            </w:pPr>
            <w:r>
              <w:rPr>
                <w:color w:val="000000"/>
                <w:sz w:val="38"/>
                <w:szCs w:val="38"/>
              </w:rPr>
              <w:t>Noon</w:t>
            </w:r>
          </w:p>
          <w:p w:rsidR="00C16BFD" w:rsidRDefault="00C16BFD" w:rsidP="00E97DD2">
            <w:pPr>
              <w:spacing w:beforeAutospacing="1"/>
              <w:rPr>
                <w:color w:val="000000"/>
                <w:sz w:val="38"/>
                <w:szCs w:val="38"/>
              </w:rPr>
            </w:pPr>
            <w:r>
              <w:rPr>
                <w:color w:val="000000"/>
                <w:sz w:val="38"/>
                <w:szCs w:val="38"/>
              </w:rPr>
              <w:t>Mid night</w:t>
            </w:r>
          </w:p>
          <w:p w:rsidR="00C16BFD" w:rsidRDefault="00C16BFD" w:rsidP="00E97DD2">
            <w:pPr>
              <w:spacing w:beforeAutospacing="1"/>
              <w:rPr>
                <w:color w:val="000000"/>
                <w:sz w:val="38"/>
                <w:szCs w:val="38"/>
              </w:rPr>
            </w:pPr>
          </w:p>
        </w:tc>
      </w:tr>
      <w:tr w:rsidR="00C16BFD" w:rsidTr="00C16BFD">
        <w:tc>
          <w:tcPr>
            <w:tcW w:w="3192" w:type="dxa"/>
          </w:tcPr>
          <w:p w:rsidR="00C16BFD" w:rsidRDefault="00C16BFD" w:rsidP="00E97DD2">
            <w:pPr>
              <w:spacing w:beforeAutospacing="1"/>
              <w:rPr>
                <w:color w:val="000000"/>
                <w:sz w:val="38"/>
                <w:szCs w:val="38"/>
              </w:rPr>
            </w:pPr>
          </w:p>
        </w:tc>
        <w:tc>
          <w:tcPr>
            <w:tcW w:w="3192" w:type="dxa"/>
          </w:tcPr>
          <w:p w:rsidR="00C16BFD" w:rsidRDefault="00C16BFD" w:rsidP="00E97DD2">
            <w:pPr>
              <w:spacing w:beforeAutospacing="1"/>
              <w:rPr>
                <w:color w:val="000000"/>
                <w:sz w:val="38"/>
                <w:szCs w:val="38"/>
              </w:rPr>
            </w:pPr>
            <w:r>
              <w:rPr>
                <w:color w:val="000000"/>
                <w:sz w:val="38"/>
                <w:szCs w:val="38"/>
              </w:rPr>
              <w:t>On</w:t>
            </w:r>
          </w:p>
          <w:p w:rsidR="00C16BFD" w:rsidRDefault="00C16BFD" w:rsidP="00E97DD2">
            <w:pPr>
              <w:spacing w:beforeAutospacing="1"/>
              <w:rPr>
                <w:color w:val="000000"/>
                <w:sz w:val="38"/>
                <w:szCs w:val="38"/>
              </w:rPr>
            </w:pPr>
          </w:p>
          <w:p w:rsidR="00C16BFD" w:rsidRDefault="00C16BFD" w:rsidP="00E97DD2">
            <w:pPr>
              <w:spacing w:beforeAutospacing="1"/>
              <w:rPr>
                <w:color w:val="000000"/>
                <w:sz w:val="38"/>
                <w:szCs w:val="38"/>
              </w:rPr>
            </w:pPr>
          </w:p>
          <w:p w:rsidR="00C16BFD" w:rsidRDefault="00C16BFD" w:rsidP="00E97DD2">
            <w:pPr>
              <w:spacing w:beforeAutospacing="1"/>
              <w:rPr>
                <w:color w:val="000000"/>
                <w:sz w:val="38"/>
                <w:szCs w:val="38"/>
              </w:rPr>
            </w:pPr>
          </w:p>
          <w:p w:rsidR="00C16BFD" w:rsidRDefault="00C16BFD" w:rsidP="00E97DD2">
            <w:pPr>
              <w:spacing w:beforeAutospacing="1"/>
              <w:rPr>
                <w:color w:val="000000"/>
                <w:sz w:val="38"/>
                <w:szCs w:val="38"/>
              </w:rPr>
            </w:pPr>
          </w:p>
          <w:p w:rsidR="00C16BFD" w:rsidRDefault="00C16BFD" w:rsidP="00E97DD2">
            <w:pPr>
              <w:spacing w:beforeAutospacing="1"/>
              <w:rPr>
                <w:color w:val="000000"/>
                <w:sz w:val="38"/>
                <w:szCs w:val="38"/>
              </w:rPr>
            </w:pPr>
            <w:r>
              <w:rPr>
                <w:color w:val="000000"/>
                <w:sz w:val="38"/>
                <w:szCs w:val="38"/>
              </w:rPr>
              <w:t>in</w:t>
            </w:r>
          </w:p>
        </w:tc>
        <w:tc>
          <w:tcPr>
            <w:tcW w:w="3192" w:type="dxa"/>
          </w:tcPr>
          <w:p w:rsidR="00C16BFD" w:rsidRDefault="00C16BFD" w:rsidP="00E97DD2">
            <w:pPr>
              <w:spacing w:beforeAutospacing="1"/>
              <w:rPr>
                <w:color w:val="000000"/>
                <w:sz w:val="38"/>
                <w:szCs w:val="38"/>
              </w:rPr>
            </w:pPr>
            <w:r>
              <w:rPr>
                <w:color w:val="000000"/>
                <w:sz w:val="38"/>
                <w:szCs w:val="38"/>
              </w:rPr>
              <w:t>Sunday</w:t>
            </w:r>
          </w:p>
          <w:p w:rsidR="00C16BFD" w:rsidRDefault="00C16BFD" w:rsidP="00E97DD2">
            <w:pPr>
              <w:spacing w:beforeAutospacing="1"/>
              <w:rPr>
                <w:color w:val="000000"/>
                <w:sz w:val="38"/>
                <w:szCs w:val="38"/>
              </w:rPr>
            </w:pPr>
            <w:r>
              <w:rPr>
                <w:color w:val="000000"/>
                <w:sz w:val="38"/>
                <w:szCs w:val="38"/>
              </w:rPr>
              <w:t>The third of December</w:t>
            </w:r>
          </w:p>
          <w:p w:rsidR="00C16BFD" w:rsidRDefault="00C16BFD" w:rsidP="00E97DD2">
            <w:pPr>
              <w:spacing w:beforeAutospacing="1"/>
              <w:rPr>
                <w:color w:val="000000"/>
                <w:sz w:val="38"/>
                <w:szCs w:val="38"/>
              </w:rPr>
            </w:pPr>
            <w:r>
              <w:rPr>
                <w:color w:val="000000"/>
                <w:sz w:val="38"/>
                <w:szCs w:val="38"/>
              </w:rPr>
              <w:t>The first week of May</w:t>
            </w:r>
          </w:p>
          <w:p w:rsidR="00C16BFD" w:rsidRDefault="00C16BFD" w:rsidP="00E97DD2">
            <w:pPr>
              <w:spacing w:beforeAutospacing="1"/>
              <w:rPr>
                <w:color w:val="000000"/>
                <w:sz w:val="38"/>
                <w:szCs w:val="38"/>
              </w:rPr>
            </w:pPr>
            <w:r>
              <w:rPr>
                <w:color w:val="000000"/>
                <w:sz w:val="38"/>
                <w:szCs w:val="38"/>
              </w:rPr>
              <w:t>July</w:t>
            </w:r>
          </w:p>
          <w:p w:rsidR="00C16BFD" w:rsidRDefault="00C16BFD" w:rsidP="00E97DD2">
            <w:pPr>
              <w:spacing w:beforeAutospacing="1"/>
              <w:rPr>
                <w:color w:val="000000"/>
                <w:sz w:val="38"/>
                <w:szCs w:val="38"/>
              </w:rPr>
            </w:pPr>
            <w:r>
              <w:rPr>
                <w:color w:val="000000"/>
                <w:sz w:val="38"/>
                <w:szCs w:val="38"/>
              </w:rPr>
              <w:t>The morning</w:t>
            </w:r>
          </w:p>
          <w:p w:rsidR="00C16BFD" w:rsidRDefault="00C16BFD" w:rsidP="00E97DD2">
            <w:pPr>
              <w:spacing w:beforeAutospacing="1"/>
              <w:rPr>
                <w:color w:val="000000"/>
                <w:sz w:val="38"/>
                <w:szCs w:val="38"/>
              </w:rPr>
            </w:pPr>
            <w:r>
              <w:rPr>
                <w:color w:val="000000"/>
                <w:sz w:val="38"/>
                <w:szCs w:val="38"/>
              </w:rPr>
              <w:t>Summer</w:t>
            </w:r>
          </w:p>
          <w:p w:rsidR="00C16BFD" w:rsidRDefault="00C16BFD" w:rsidP="00E97DD2">
            <w:pPr>
              <w:spacing w:beforeAutospacing="1"/>
              <w:rPr>
                <w:color w:val="000000"/>
                <w:sz w:val="38"/>
                <w:szCs w:val="38"/>
              </w:rPr>
            </w:pPr>
            <w:r>
              <w:rPr>
                <w:color w:val="000000"/>
                <w:sz w:val="38"/>
                <w:szCs w:val="38"/>
              </w:rPr>
              <w:t>The year 1976.</w:t>
            </w:r>
          </w:p>
          <w:p w:rsidR="00C16BFD" w:rsidRDefault="00C16BFD" w:rsidP="00E97DD2">
            <w:pPr>
              <w:spacing w:beforeAutospacing="1"/>
              <w:rPr>
                <w:color w:val="000000"/>
                <w:sz w:val="38"/>
                <w:szCs w:val="38"/>
              </w:rPr>
            </w:pPr>
          </w:p>
        </w:tc>
      </w:tr>
    </w:tbl>
    <w:p w:rsidR="00C16BFD" w:rsidRDefault="00C16BFD" w:rsidP="00E97DD2">
      <w:pPr>
        <w:spacing w:beforeAutospacing="1" w:after="0" w:line="240" w:lineRule="auto"/>
        <w:rPr>
          <w:color w:val="000000"/>
          <w:sz w:val="38"/>
          <w:szCs w:val="38"/>
        </w:rPr>
      </w:pPr>
      <w:r>
        <w:rPr>
          <w:color w:val="000000"/>
          <w:sz w:val="38"/>
          <w:szCs w:val="38"/>
        </w:rPr>
        <w:t xml:space="preserve">               </w:t>
      </w:r>
      <w:r>
        <w:rPr>
          <w:color w:val="000000"/>
          <w:sz w:val="38"/>
          <w:szCs w:val="38"/>
        </w:rPr>
        <w:tab/>
      </w:r>
      <w:r>
        <w:rPr>
          <w:color w:val="000000"/>
          <w:sz w:val="38"/>
          <w:szCs w:val="38"/>
        </w:rPr>
        <w:tab/>
      </w:r>
      <w:r>
        <w:rPr>
          <w:color w:val="000000"/>
          <w:sz w:val="38"/>
          <w:szCs w:val="38"/>
        </w:rPr>
        <w:tab/>
      </w:r>
      <w:r>
        <w:rPr>
          <w:color w:val="000000"/>
          <w:sz w:val="38"/>
          <w:szCs w:val="38"/>
        </w:rPr>
        <w:tab/>
        <w:t>Table 2</w:t>
      </w:r>
    </w:p>
    <w:tbl>
      <w:tblPr>
        <w:tblStyle w:val="TableGrid"/>
        <w:tblW w:w="0" w:type="auto"/>
        <w:tblLook w:val="04A0" w:firstRow="1" w:lastRow="0" w:firstColumn="1" w:lastColumn="0" w:noHBand="0" w:noVBand="1"/>
      </w:tblPr>
      <w:tblGrid>
        <w:gridCol w:w="4788"/>
        <w:gridCol w:w="4788"/>
      </w:tblGrid>
      <w:tr w:rsidR="00C16BFD" w:rsidTr="00C16BFD">
        <w:tc>
          <w:tcPr>
            <w:tcW w:w="4788" w:type="dxa"/>
          </w:tcPr>
          <w:p w:rsidR="00C16BFD" w:rsidRDefault="00C16BFD" w:rsidP="00E97DD2">
            <w:pPr>
              <w:spacing w:beforeAutospacing="1"/>
              <w:rPr>
                <w:color w:val="000000"/>
                <w:sz w:val="38"/>
                <w:szCs w:val="38"/>
              </w:rPr>
            </w:pPr>
            <w:r>
              <w:rPr>
                <w:color w:val="000000"/>
                <w:sz w:val="38"/>
                <w:szCs w:val="38"/>
              </w:rPr>
              <w:t>Ravi has not met his friend since</w:t>
            </w:r>
          </w:p>
        </w:tc>
        <w:tc>
          <w:tcPr>
            <w:tcW w:w="4788" w:type="dxa"/>
          </w:tcPr>
          <w:p w:rsidR="00C16BFD" w:rsidRDefault="00C16BFD" w:rsidP="00E97DD2">
            <w:pPr>
              <w:spacing w:beforeAutospacing="1"/>
              <w:rPr>
                <w:color w:val="000000"/>
                <w:sz w:val="38"/>
                <w:szCs w:val="38"/>
              </w:rPr>
            </w:pPr>
            <w:r>
              <w:rPr>
                <w:color w:val="000000"/>
                <w:sz w:val="38"/>
                <w:szCs w:val="38"/>
              </w:rPr>
              <w:t>Many days</w:t>
            </w:r>
          </w:p>
          <w:p w:rsidR="00C16BFD" w:rsidRDefault="00C16BFD" w:rsidP="00E97DD2">
            <w:pPr>
              <w:spacing w:beforeAutospacing="1"/>
              <w:rPr>
                <w:color w:val="000000"/>
                <w:sz w:val="38"/>
                <w:szCs w:val="38"/>
              </w:rPr>
            </w:pPr>
            <w:r>
              <w:rPr>
                <w:color w:val="000000"/>
                <w:sz w:val="38"/>
                <w:szCs w:val="38"/>
              </w:rPr>
              <w:t>Last week</w:t>
            </w:r>
          </w:p>
        </w:tc>
      </w:tr>
      <w:tr w:rsidR="00C16BFD" w:rsidTr="00C16BFD">
        <w:tc>
          <w:tcPr>
            <w:tcW w:w="4788" w:type="dxa"/>
          </w:tcPr>
          <w:p w:rsidR="00C16BFD" w:rsidRDefault="00C16BFD" w:rsidP="00E97DD2">
            <w:pPr>
              <w:spacing w:beforeAutospacing="1"/>
              <w:rPr>
                <w:color w:val="000000"/>
                <w:sz w:val="38"/>
                <w:szCs w:val="38"/>
              </w:rPr>
            </w:pPr>
            <w:r>
              <w:rPr>
                <w:color w:val="000000"/>
                <w:sz w:val="38"/>
                <w:szCs w:val="38"/>
              </w:rPr>
              <w:t>Ravi did not meet for from</w:t>
            </w:r>
          </w:p>
        </w:tc>
        <w:tc>
          <w:tcPr>
            <w:tcW w:w="4788" w:type="dxa"/>
          </w:tcPr>
          <w:p w:rsidR="00C16BFD" w:rsidRDefault="00C16BFD" w:rsidP="00E97DD2">
            <w:pPr>
              <w:spacing w:beforeAutospacing="1"/>
              <w:rPr>
                <w:color w:val="000000"/>
                <w:sz w:val="38"/>
                <w:szCs w:val="38"/>
              </w:rPr>
            </w:pPr>
            <w:r>
              <w:rPr>
                <w:color w:val="000000"/>
                <w:sz w:val="38"/>
                <w:szCs w:val="38"/>
              </w:rPr>
              <w:t>Monday</w:t>
            </w:r>
          </w:p>
          <w:p w:rsidR="00C16BFD" w:rsidRDefault="00C16BFD" w:rsidP="00E97DD2">
            <w:pPr>
              <w:spacing w:beforeAutospacing="1"/>
              <w:rPr>
                <w:color w:val="000000"/>
                <w:sz w:val="38"/>
                <w:szCs w:val="38"/>
              </w:rPr>
            </w:pPr>
            <w:r>
              <w:rPr>
                <w:color w:val="000000"/>
                <w:sz w:val="38"/>
                <w:szCs w:val="38"/>
              </w:rPr>
              <w:lastRenderedPageBreak/>
              <w:t>Along time</w:t>
            </w:r>
          </w:p>
          <w:p w:rsidR="00C16BFD" w:rsidRDefault="00C16BFD" w:rsidP="00E97DD2">
            <w:pPr>
              <w:spacing w:beforeAutospacing="1"/>
              <w:rPr>
                <w:color w:val="000000"/>
                <w:sz w:val="38"/>
                <w:szCs w:val="38"/>
              </w:rPr>
            </w:pPr>
            <w:r>
              <w:rPr>
                <w:color w:val="000000"/>
                <w:sz w:val="38"/>
                <w:szCs w:val="38"/>
              </w:rPr>
              <w:t>The first of June</w:t>
            </w:r>
          </w:p>
          <w:p w:rsidR="00C16BFD" w:rsidRDefault="00C16BFD" w:rsidP="00E97DD2">
            <w:pPr>
              <w:spacing w:beforeAutospacing="1"/>
              <w:rPr>
                <w:color w:val="000000"/>
                <w:sz w:val="38"/>
                <w:szCs w:val="38"/>
              </w:rPr>
            </w:pPr>
          </w:p>
        </w:tc>
      </w:tr>
    </w:tbl>
    <w:p w:rsidR="00C16BFD" w:rsidRDefault="00C16BFD" w:rsidP="00E97DD2">
      <w:pPr>
        <w:spacing w:beforeAutospacing="1" w:after="0" w:line="240" w:lineRule="auto"/>
        <w:rPr>
          <w:color w:val="000000"/>
          <w:sz w:val="38"/>
          <w:szCs w:val="38"/>
        </w:rPr>
      </w:pPr>
      <w:r>
        <w:rPr>
          <w:color w:val="000000"/>
          <w:sz w:val="38"/>
          <w:szCs w:val="38"/>
        </w:rPr>
        <w:lastRenderedPageBreak/>
        <w:t>Two-word Prepositions</w:t>
      </w:r>
      <w:r w:rsidR="0084156F">
        <w:rPr>
          <w:color w:val="000000"/>
          <w:sz w:val="38"/>
          <w:szCs w:val="38"/>
        </w:rPr>
        <w:t>:</w:t>
      </w:r>
    </w:p>
    <w:p w:rsidR="0084156F" w:rsidRDefault="0084156F" w:rsidP="008350D2">
      <w:pPr>
        <w:pStyle w:val="ListParagraph"/>
        <w:numPr>
          <w:ilvl w:val="0"/>
          <w:numId w:val="211"/>
        </w:numPr>
        <w:spacing w:beforeAutospacing="1" w:after="0" w:line="240" w:lineRule="auto"/>
        <w:rPr>
          <w:color w:val="000000"/>
          <w:sz w:val="38"/>
          <w:szCs w:val="38"/>
        </w:rPr>
      </w:pPr>
      <w:r>
        <w:rPr>
          <w:color w:val="000000"/>
          <w:sz w:val="38"/>
          <w:szCs w:val="38"/>
        </w:rPr>
        <w:t>Ahead of, alongside of, back of, because of, care of, cast of, exclusive of, inclusive of, instead of, irrespective of, north of, out of, outside of, regardless of, short of</w:t>
      </w:r>
    </w:p>
    <w:p w:rsidR="0084156F" w:rsidRDefault="0084156F" w:rsidP="008350D2">
      <w:pPr>
        <w:pStyle w:val="ListParagraph"/>
        <w:numPr>
          <w:ilvl w:val="0"/>
          <w:numId w:val="211"/>
        </w:numPr>
        <w:spacing w:beforeAutospacing="1" w:after="0" w:line="240" w:lineRule="auto"/>
        <w:rPr>
          <w:color w:val="000000"/>
          <w:sz w:val="38"/>
          <w:szCs w:val="38"/>
        </w:rPr>
      </w:pPr>
      <w:r>
        <w:rPr>
          <w:color w:val="000000"/>
          <w:sz w:val="38"/>
          <w:szCs w:val="38"/>
        </w:rPr>
        <w:t xml:space="preserve">According to, as to, contrary to, due to, down to, </w:t>
      </w:r>
    </w:p>
    <w:p w:rsidR="0084156F" w:rsidRDefault="0084156F" w:rsidP="0084156F">
      <w:pPr>
        <w:pStyle w:val="ListParagraph"/>
        <w:spacing w:beforeAutospacing="1" w:after="0" w:line="240" w:lineRule="auto"/>
        <w:rPr>
          <w:color w:val="000000"/>
          <w:sz w:val="38"/>
          <w:szCs w:val="38"/>
        </w:rPr>
      </w:pPr>
      <w:r>
        <w:rPr>
          <w:color w:val="000000"/>
          <w:sz w:val="38"/>
          <w:szCs w:val="38"/>
        </w:rPr>
        <w:t>next to, on to, owing to, preliminary to, preparatory to, prior to, relative to, subject to, subsequent to, thanks to, up to.</w:t>
      </w:r>
    </w:p>
    <w:p w:rsidR="0084156F" w:rsidRDefault="0084156F" w:rsidP="008350D2">
      <w:pPr>
        <w:pStyle w:val="ListParagraph"/>
        <w:numPr>
          <w:ilvl w:val="0"/>
          <w:numId w:val="211"/>
        </w:numPr>
        <w:spacing w:beforeAutospacing="1" w:after="0" w:line="240" w:lineRule="auto"/>
        <w:rPr>
          <w:color w:val="000000"/>
          <w:sz w:val="38"/>
          <w:szCs w:val="38"/>
        </w:rPr>
      </w:pPr>
      <w:r>
        <w:rPr>
          <w:color w:val="000000"/>
          <w:sz w:val="38"/>
          <w:szCs w:val="38"/>
        </w:rPr>
        <w:t>Along with, concurrently with, together with</w:t>
      </w:r>
    </w:p>
    <w:p w:rsidR="0084156F" w:rsidRDefault="0084156F" w:rsidP="008350D2">
      <w:pPr>
        <w:pStyle w:val="ListParagraph"/>
        <w:numPr>
          <w:ilvl w:val="0"/>
          <w:numId w:val="211"/>
        </w:numPr>
        <w:spacing w:beforeAutospacing="1" w:after="0" w:line="240" w:lineRule="auto"/>
        <w:rPr>
          <w:color w:val="000000"/>
          <w:sz w:val="38"/>
          <w:szCs w:val="38"/>
        </w:rPr>
      </w:pPr>
      <w:r>
        <w:rPr>
          <w:color w:val="000000"/>
          <w:sz w:val="38"/>
          <w:szCs w:val="38"/>
        </w:rPr>
        <w:t>As for, but(for);except(for);out of regard for; out of respect for, save(for)</w:t>
      </w:r>
    </w:p>
    <w:p w:rsidR="0084156F" w:rsidRDefault="0084156F" w:rsidP="008350D2">
      <w:pPr>
        <w:pStyle w:val="ListParagraph"/>
        <w:numPr>
          <w:ilvl w:val="0"/>
          <w:numId w:val="211"/>
        </w:numPr>
        <w:spacing w:beforeAutospacing="1" w:after="0" w:line="240" w:lineRule="auto"/>
        <w:rPr>
          <w:color w:val="000000"/>
          <w:sz w:val="38"/>
          <w:szCs w:val="38"/>
        </w:rPr>
      </w:pPr>
      <w:r>
        <w:rPr>
          <w:color w:val="000000"/>
          <w:sz w:val="38"/>
          <w:szCs w:val="38"/>
        </w:rPr>
        <w:t>Apart from, away from</w:t>
      </w:r>
    </w:p>
    <w:p w:rsidR="0084156F" w:rsidRDefault="0084156F" w:rsidP="008350D2">
      <w:pPr>
        <w:pStyle w:val="ListParagraph"/>
        <w:numPr>
          <w:ilvl w:val="0"/>
          <w:numId w:val="211"/>
        </w:numPr>
        <w:spacing w:beforeAutospacing="1" w:after="0" w:line="240" w:lineRule="auto"/>
        <w:rPr>
          <w:color w:val="000000"/>
          <w:sz w:val="38"/>
          <w:szCs w:val="38"/>
        </w:rPr>
      </w:pPr>
      <w:r>
        <w:rPr>
          <w:color w:val="000000"/>
          <w:sz w:val="38"/>
          <w:szCs w:val="38"/>
        </w:rPr>
        <w:t>Up at, up till, up until</w:t>
      </w:r>
    </w:p>
    <w:p w:rsidR="0084156F" w:rsidRDefault="0084156F" w:rsidP="008350D2">
      <w:pPr>
        <w:pStyle w:val="ListParagraph"/>
        <w:numPr>
          <w:ilvl w:val="0"/>
          <w:numId w:val="211"/>
        </w:numPr>
        <w:spacing w:beforeAutospacing="1" w:after="0" w:line="240" w:lineRule="auto"/>
        <w:rPr>
          <w:color w:val="000000"/>
          <w:sz w:val="38"/>
          <w:szCs w:val="38"/>
        </w:rPr>
      </w:pPr>
      <w:r>
        <w:rPr>
          <w:color w:val="000000"/>
          <w:sz w:val="38"/>
          <w:szCs w:val="38"/>
        </w:rPr>
        <w:t>From above, from among, from behind, from below, from beneath, from between, from beyond, from, in front of, from lack of, from off, from out(of), from over, from under.</w:t>
      </w:r>
    </w:p>
    <w:p w:rsidR="0084156F" w:rsidRDefault="0084156F" w:rsidP="008350D2">
      <w:pPr>
        <w:pStyle w:val="ListParagraph"/>
        <w:numPr>
          <w:ilvl w:val="0"/>
          <w:numId w:val="211"/>
        </w:numPr>
        <w:spacing w:beforeAutospacing="1" w:after="0" w:line="240" w:lineRule="auto"/>
        <w:rPr>
          <w:color w:val="000000"/>
          <w:sz w:val="38"/>
          <w:szCs w:val="38"/>
        </w:rPr>
      </w:pPr>
      <w:r>
        <w:rPr>
          <w:color w:val="000000"/>
          <w:sz w:val="38"/>
          <w:szCs w:val="38"/>
        </w:rPr>
        <w:t>As against, up against, in between</w:t>
      </w:r>
    </w:p>
    <w:p w:rsidR="006E5268" w:rsidRDefault="006E5268" w:rsidP="006E5268">
      <w:pPr>
        <w:pStyle w:val="ListParagraph"/>
        <w:spacing w:beforeAutospacing="1" w:after="0" w:line="240" w:lineRule="auto"/>
        <w:rPr>
          <w:color w:val="000000"/>
          <w:sz w:val="38"/>
          <w:szCs w:val="38"/>
        </w:rPr>
      </w:pPr>
      <w:r>
        <w:rPr>
          <w:color w:val="000000"/>
          <w:sz w:val="38"/>
          <w:szCs w:val="38"/>
        </w:rPr>
        <w:t>Some three or four - word prepositions</w:t>
      </w:r>
    </w:p>
    <w:p w:rsidR="006E5268" w:rsidRDefault="006E5268" w:rsidP="008350D2">
      <w:pPr>
        <w:pStyle w:val="ListParagraph"/>
        <w:numPr>
          <w:ilvl w:val="0"/>
          <w:numId w:val="212"/>
        </w:numPr>
        <w:spacing w:beforeAutospacing="1" w:after="0" w:line="240" w:lineRule="auto"/>
        <w:rPr>
          <w:color w:val="000000"/>
          <w:sz w:val="38"/>
          <w:szCs w:val="38"/>
        </w:rPr>
      </w:pPr>
      <w:r>
        <w:rPr>
          <w:color w:val="000000"/>
          <w:sz w:val="38"/>
          <w:szCs w:val="38"/>
        </w:rPr>
        <w:t>By dint of, by means of, by order of, by reason of, by virtue of, by way of</w:t>
      </w:r>
    </w:p>
    <w:p w:rsidR="006E5268" w:rsidRDefault="006E5268" w:rsidP="008350D2">
      <w:pPr>
        <w:pStyle w:val="ListParagraph"/>
        <w:numPr>
          <w:ilvl w:val="0"/>
          <w:numId w:val="212"/>
        </w:numPr>
        <w:spacing w:beforeAutospacing="1" w:after="0" w:line="240" w:lineRule="auto"/>
        <w:rPr>
          <w:color w:val="000000"/>
          <w:sz w:val="38"/>
          <w:szCs w:val="38"/>
        </w:rPr>
      </w:pPr>
      <w:r>
        <w:rPr>
          <w:color w:val="000000"/>
          <w:sz w:val="38"/>
          <w:szCs w:val="38"/>
        </w:rPr>
        <w:lastRenderedPageBreak/>
        <w:t>At the cost of, at the hands of, at the instance of, at the point of, at the peril of, at the risk of</w:t>
      </w:r>
    </w:p>
    <w:p w:rsidR="006E5268" w:rsidRDefault="006E5268" w:rsidP="008350D2">
      <w:pPr>
        <w:pStyle w:val="ListParagraph"/>
        <w:numPr>
          <w:ilvl w:val="0"/>
          <w:numId w:val="212"/>
        </w:numPr>
        <w:spacing w:beforeAutospacing="1" w:after="0" w:line="240" w:lineRule="auto"/>
        <w:rPr>
          <w:color w:val="000000"/>
          <w:sz w:val="38"/>
          <w:szCs w:val="38"/>
        </w:rPr>
      </w:pPr>
      <w:r>
        <w:rPr>
          <w:color w:val="000000"/>
          <w:sz w:val="38"/>
          <w:szCs w:val="38"/>
        </w:rPr>
        <w:t>With reference to, with regard to, with respect to</w:t>
      </w:r>
    </w:p>
    <w:p w:rsidR="006E5268" w:rsidRDefault="006E5268" w:rsidP="008350D2">
      <w:pPr>
        <w:pStyle w:val="ListParagraph"/>
        <w:numPr>
          <w:ilvl w:val="0"/>
          <w:numId w:val="212"/>
        </w:numPr>
        <w:spacing w:beforeAutospacing="1" w:after="0" w:line="240" w:lineRule="auto"/>
        <w:rPr>
          <w:color w:val="000000"/>
          <w:sz w:val="38"/>
          <w:szCs w:val="38"/>
        </w:rPr>
      </w:pPr>
      <w:r>
        <w:rPr>
          <w:color w:val="000000"/>
          <w:sz w:val="38"/>
          <w:szCs w:val="38"/>
        </w:rPr>
        <w:t>With the exception of, with the intention of, with the purpose of</w:t>
      </w:r>
    </w:p>
    <w:p w:rsidR="006E5268" w:rsidRDefault="006E5268" w:rsidP="008350D2">
      <w:pPr>
        <w:pStyle w:val="ListParagraph"/>
        <w:numPr>
          <w:ilvl w:val="0"/>
          <w:numId w:val="212"/>
        </w:numPr>
        <w:spacing w:beforeAutospacing="1" w:after="0" w:line="240" w:lineRule="auto"/>
        <w:rPr>
          <w:color w:val="000000"/>
          <w:sz w:val="38"/>
          <w:szCs w:val="38"/>
        </w:rPr>
      </w:pPr>
      <w:r>
        <w:rPr>
          <w:color w:val="000000"/>
          <w:sz w:val="38"/>
          <w:szCs w:val="38"/>
        </w:rPr>
        <w:t>With an eye to, with a view to</w:t>
      </w:r>
    </w:p>
    <w:p w:rsidR="006E5268" w:rsidRDefault="006E5268" w:rsidP="008350D2">
      <w:pPr>
        <w:pStyle w:val="ListParagraph"/>
        <w:numPr>
          <w:ilvl w:val="0"/>
          <w:numId w:val="212"/>
        </w:numPr>
        <w:spacing w:beforeAutospacing="1" w:after="0" w:line="240" w:lineRule="auto"/>
        <w:rPr>
          <w:color w:val="000000"/>
          <w:sz w:val="38"/>
          <w:szCs w:val="38"/>
        </w:rPr>
      </w:pPr>
      <w:r>
        <w:rPr>
          <w:color w:val="000000"/>
          <w:sz w:val="38"/>
          <w:szCs w:val="38"/>
        </w:rPr>
        <w:t>For fear of, for lack of, for want of</w:t>
      </w:r>
    </w:p>
    <w:p w:rsidR="006E5268" w:rsidRDefault="006E5268" w:rsidP="008350D2">
      <w:pPr>
        <w:pStyle w:val="ListParagraph"/>
        <w:numPr>
          <w:ilvl w:val="0"/>
          <w:numId w:val="212"/>
        </w:numPr>
        <w:spacing w:beforeAutospacing="1" w:after="0" w:line="240" w:lineRule="auto"/>
        <w:rPr>
          <w:color w:val="000000"/>
          <w:sz w:val="38"/>
          <w:szCs w:val="38"/>
        </w:rPr>
      </w:pPr>
      <w:r>
        <w:rPr>
          <w:color w:val="000000"/>
          <w:sz w:val="38"/>
          <w:szCs w:val="38"/>
        </w:rPr>
        <w:t>Within reach of,  without regard to</w:t>
      </w:r>
    </w:p>
    <w:p w:rsidR="006E5268" w:rsidRDefault="006E5268" w:rsidP="008350D2">
      <w:pPr>
        <w:pStyle w:val="ListParagraph"/>
        <w:numPr>
          <w:ilvl w:val="0"/>
          <w:numId w:val="212"/>
        </w:numPr>
        <w:spacing w:beforeAutospacing="1" w:after="0" w:line="240" w:lineRule="auto"/>
        <w:rPr>
          <w:color w:val="000000"/>
          <w:sz w:val="38"/>
          <w:szCs w:val="38"/>
        </w:rPr>
      </w:pPr>
      <w:r>
        <w:rPr>
          <w:color w:val="000000"/>
          <w:sz w:val="38"/>
          <w:szCs w:val="38"/>
        </w:rPr>
        <w:t>For the benefit of, for the purpose of, for the sake of</w:t>
      </w:r>
    </w:p>
    <w:p w:rsidR="006E5268" w:rsidRDefault="006E5268" w:rsidP="008350D2">
      <w:pPr>
        <w:pStyle w:val="ListParagraph"/>
        <w:numPr>
          <w:ilvl w:val="0"/>
          <w:numId w:val="212"/>
        </w:numPr>
        <w:spacing w:beforeAutospacing="1" w:after="0" w:line="240" w:lineRule="auto"/>
        <w:rPr>
          <w:color w:val="000000"/>
          <w:sz w:val="38"/>
          <w:szCs w:val="38"/>
        </w:rPr>
      </w:pPr>
      <w:r>
        <w:rPr>
          <w:color w:val="000000"/>
          <w:sz w:val="38"/>
          <w:szCs w:val="38"/>
        </w:rPr>
        <w:t>On account of, on behalf of, on pain of</w:t>
      </w:r>
    </w:p>
    <w:p w:rsidR="006E5268" w:rsidRDefault="006E5268" w:rsidP="008350D2">
      <w:pPr>
        <w:pStyle w:val="ListParagraph"/>
        <w:numPr>
          <w:ilvl w:val="0"/>
          <w:numId w:val="212"/>
        </w:numPr>
        <w:spacing w:beforeAutospacing="1" w:after="0" w:line="240" w:lineRule="auto"/>
        <w:rPr>
          <w:color w:val="000000"/>
          <w:sz w:val="38"/>
          <w:szCs w:val="38"/>
        </w:rPr>
      </w:pPr>
      <w:r>
        <w:rPr>
          <w:color w:val="000000"/>
          <w:sz w:val="38"/>
          <w:szCs w:val="38"/>
        </w:rPr>
        <w:t>On top of</w:t>
      </w:r>
    </w:p>
    <w:p w:rsidR="006E5268" w:rsidRDefault="00F5463A" w:rsidP="00F5463A">
      <w:pPr>
        <w:pStyle w:val="ListParagraph"/>
        <w:spacing w:beforeAutospacing="1" w:after="0" w:line="240" w:lineRule="auto"/>
        <w:ind w:left="1440"/>
        <w:rPr>
          <w:color w:val="000000"/>
          <w:sz w:val="38"/>
          <w:szCs w:val="38"/>
        </w:rPr>
      </w:pPr>
      <w:r>
        <w:rPr>
          <w:color w:val="000000"/>
          <w:sz w:val="38"/>
          <w:szCs w:val="38"/>
        </w:rPr>
        <w:t>1)</w:t>
      </w:r>
      <w:r w:rsidR="006E5268">
        <w:rPr>
          <w:color w:val="000000"/>
          <w:sz w:val="38"/>
          <w:szCs w:val="38"/>
        </w:rPr>
        <w:t>Fill in the blanks with preposition that show place and position.</w:t>
      </w:r>
    </w:p>
    <w:p w:rsidR="006E5268" w:rsidRDefault="009D114D" w:rsidP="006E5268">
      <w:pPr>
        <w:pStyle w:val="ListParagraph"/>
        <w:spacing w:beforeAutospacing="1" w:after="0" w:line="240" w:lineRule="auto"/>
        <w:ind w:left="1440"/>
        <w:rPr>
          <w:color w:val="000000"/>
          <w:sz w:val="38"/>
          <w:szCs w:val="38"/>
        </w:rPr>
      </w:pPr>
      <w:r>
        <w:rPr>
          <w:color w:val="000000"/>
          <w:sz w:val="38"/>
          <w:szCs w:val="38"/>
        </w:rPr>
        <w:t>1)</w:t>
      </w:r>
      <w:r w:rsidR="006E5268">
        <w:rPr>
          <w:color w:val="000000"/>
          <w:sz w:val="38"/>
          <w:szCs w:val="38"/>
        </w:rPr>
        <w:t xml:space="preserve">We </w:t>
      </w:r>
      <w:r w:rsidR="0033499F">
        <w:rPr>
          <w:color w:val="000000"/>
          <w:sz w:val="38"/>
          <w:szCs w:val="38"/>
        </w:rPr>
        <w:t xml:space="preserve">live ____a </w:t>
      </w:r>
      <w:proofErr w:type="spellStart"/>
      <w:r w:rsidR="0033499F">
        <w:rPr>
          <w:color w:val="000000"/>
          <w:sz w:val="38"/>
          <w:szCs w:val="38"/>
        </w:rPr>
        <w:t>house____J</w:t>
      </w:r>
      <w:r>
        <w:rPr>
          <w:color w:val="000000"/>
          <w:sz w:val="38"/>
          <w:szCs w:val="38"/>
        </w:rPr>
        <w:t>ames</w:t>
      </w:r>
      <w:proofErr w:type="spellEnd"/>
      <w:r>
        <w:rPr>
          <w:color w:val="000000"/>
          <w:sz w:val="38"/>
          <w:szCs w:val="38"/>
        </w:rPr>
        <w:t xml:space="preserve"> S</w:t>
      </w:r>
      <w:r w:rsidR="006E5268">
        <w:rPr>
          <w:color w:val="000000"/>
          <w:sz w:val="38"/>
          <w:szCs w:val="38"/>
        </w:rPr>
        <w:t>treet.</w:t>
      </w:r>
      <w:r>
        <w:rPr>
          <w:color w:val="000000"/>
          <w:sz w:val="38"/>
          <w:szCs w:val="38"/>
        </w:rPr>
        <w:t xml:space="preserve"> </w:t>
      </w:r>
      <w:r w:rsidR="0033499F">
        <w:rPr>
          <w:color w:val="000000"/>
          <w:sz w:val="38"/>
          <w:szCs w:val="38"/>
        </w:rPr>
        <w:t xml:space="preserve">We live ___495 James street. Our house </w:t>
      </w:r>
      <w:proofErr w:type="spellStart"/>
      <w:r w:rsidR="0033499F">
        <w:rPr>
          <w:color w:val="000000"/>
          <w:sz w:val="38"/>
          <w:szCs w:val="38"/>
        </w:rPr>
        <w:t>is___a</w:t>
      </w:r>
      <w:proofErr w:type="spellEnd"/>
      <w:r w:rsidR="0033499F">
        <w:rPr>
          <w:color w:val="000000"/>
          <w:sz w:val="38"/>
          <w:szCs w:val="38"/>
        </w:rPr>
        <w:t xml:space="preserve"> convenient location, </w:t>
      </w:r>
      <w:proofErr w:type="spellStart"/>
      <w:r w:rsidR="0033499F">
        <w:rPr>
          <w:color w:val="000000"/>
          <w:sz w:val="38"/>
          <w:szCs w:val="38"/>
        </w:rPr>
        <w:t>just___the</w:t>
      </w:r>
      <w:proofErr w:type="spellEnd"/>
      <w:r w:rsidR="0033499F">
        <w:rPr>
          <w:color w:val="000000"/>
          <w:sz w:val="38"/>
          <w:szCs w:val="38"/>
        </w:rPr>
        <w:t xml:space="preserve"> main road. It is the corner o</w:t>
      </w:r>
      <w:r>
        <w:rPr>
          <w:color w:val="000000"/>
          <w:sz w:val="38"/>
          <w:szCs w:val="38"/>
        </w:rPr>
        <w:t xml:space="preserve">f James street and </w:t>
      </w:r>
      <w:proofErr w:type="spellStart"/>
      <w:r>
        <w:rPr>
          <w:color w:val="000000"/>
          <w:sz w:val="38"/>
          <w:szCs w:val="38"/>
        </w:rPr>
        <w:t>R.P.Road</w:t>
      </w:r>
      <w:proofErr w:type="spellEnd"/>
      <w:r>
        <w:rPr>
          <w:color w:val="000000"/>
          <w:sz w:val="38"/>
          <w:szCs w:val="38"/>
        </w:rPr>
        <w:t xml:space="preserve">. Our house is almost </w:t>
      </w:r>
      <w:proofErr w:type="spellStart"/>
      <w:r>
        <w:rPr>
          <w:color w:val="000000"/>
          <w:sz w:val="38"/>
          <w:szCs w:val="38"/>
        </w:rPr>
        <w:t>hidden____trees</w:t>
      </w:r>
      <w:proofErr w:type="spellEnd"/>
      <w:r>
        <w:rPr>
          <w:color w:val="000000"/>
          <w:sz w:val="38"/>
          <w:szCs w:val="38"/>
        </w:rPr>
        <w:t>.</w:t>
      </w:r>
    </w:p>
    <w:p w:rsidR="009D114D" w:rsidRDefault="009D114D" w:rsidP="006E5268">
      <w:pPr>
        <w:pStyle w:val="ListParagraph"/>
        <w:spacing w:beforeAutospacing="1" w:after="0" w:line="240" w:lineRule="auto"/>
        <w:ind w:left="1440"/>
        <w:rPr>
          <w:color w:val="000000"/>
          <w:sz w:val="38"/>
          <w:szCs w:val="38"/>
        </w:rPr>
      </w:pPr>
      <w:r>
        <w:rPr>
          <w:color w:val="000000"/>
          <w:sz w:val="38"/>
          <w:szCs w:val="38"/>
        </w:rPr>
        <w:t xml:space="preserve">2) My father goes____ his </w:t>
      </w:r>
      <w:proofErr w:type="spellStart"/>
      <w:r>
        <w:rPr>
          <w:color w:val="000000"/>
          <w:sz w:val="38"/>
          <w:szCs w:val="38"/>
        </w:rPr>
        <w:t>office_____bus</w:t>
      </w:r>
      <w:proofErr w:type="spellEnd"/>
      <w:r>
        <w:rPr>
          <w:color w:val="000000"/>
          <w:sz w:val="38"/>
          <w:szCs w:val="38"/>
        </w:rPr>
        <w:t xml:space="preserve"> and I </w:t>
      </w:r>
      <w:proofErr w:type="spellStart"/>
      <w:r>
        <w:rPr>
          <w:color w:val="000000"/>
          <w:sz w:val="38"/>
          <w:szCs w:val="38"/>
        </w:rPr>
        <w:t>go____college___my</w:t>
      </w:r>
      <w:proofErr w:type="spellEnd"/>
      <w:r>
        <w:rPr>
          <w:color w:val="000000"/>
          <w:sz w:val="38"/>
          <w:szCs w:val="38"/>
        </w:rPr>
        <w:t xml:space="preserve"> bicycle.</w:t>
      </w:r>
    </w:p>
    <w:p w:rsidR="009D114D" w:rsidRDefault="009D114D" w:rsidP="006E5268">
      <w:pPr>
        <w:pStyle w:val="ListParagraph"/>
        <w:spacing w:beforeAutospacing="1" w:after="0" w:line="240" w:lineRule="auto"/>
        <w:ind w:left="1440"/>
        <w:rPr>
          <w:color w:val="000000"/>
          <w:sz w:val="38"/>
          <w:szCs w:val="38"/>
        </w:rPr>
      </w:pPr>
      <w:r>
        <w:rPr>
          <w:color w:val="000000"/>
          <w:sz w:val="38"/>
          <w:szCs w:val="38"/>
        </w:rPr>
        <w:t xml:space="preserve">3) We spend lot of </w:t>
      </w:r>
      <w:proofErr w:type="spellStart"/>
      <w:r>
        <w:rPr>
          <w:color w:val="000000"/>
          <w:sz w:val="38"/>
          <w:szCs w:val="38"/>
        </w:rPr>
        <w:t>time____home</w:t>
      </w:r>
      <w:proofErr w:type="spellEnd"/>
      <w:r>
        <w:rPr>
          <w:color w:val="000000"/>
          <w:sz w:val="38"/>
          <w:szCs w:val="38"/>
        </w:rPr>
        <w:t xml:space="preserve">. My sister </w:t>
      </w:r>
      <w:proofErr w:type="spellStart"/>
      <w:r>
        <w:rPr>
          <w:color w:val="000000"/>
          <w:sz w:val="38"/>
          <w:szCs w:val="38"/>
        </w:rPr>
        <w:t>is___bed</w:t>
      </w:r>
      <w:proofErr w:type="spellEnd"/>
      <w:r>
        <w:rPr>
          <w:color w:val="000000"/>
          <w:sz w:val="38"/>
          <w:szCs w:val="38"/>
        </w:rPr>
        <w:t xml:space="preserve"> with a cold and my brothers are mostly busy </w:t>
      </w:r>
      <w:proofErr w:type="spellStart"/>
      <w:r>
        <w:rPr>
          <w:color w:val="000000"/>
          <w:sz w:val="38"/>
          <w:szCs w:val="38"/>
        </w:rPr>
        <w:t>studying___the</w:t>
      </w:r>
      <w:proofErr w:type="spellEnd"/>
      <w:r>
        <w:rPr>
          <w:color w:val="000000"/>
          <w:sz w:val="38"/>
          <w:szCs w:val="38"/>
        </w:rPr>
        <w:t xml:space="preserve"> drawing room.</w:t>
      </w:r>
    </w:p>
    <w:p w:rsidR="009D114D" w:rsidRDefault="009D114D" w:rsidP="006E5268">
      <w:pPr>
        <w:pStyle w:val="ListParagraph"/>
        <w:spacing w:beforeAutospacing="1" w:after="0" w:line="240" w:lineRule="auto"/>
        <w:ind w:left="1440"/>
        <w:rPr>
          <w:color w:val="000000"/>
          <w:sz w:val="38"/>
          <w:szCs w:val="38"/>
        </w:rPr>
      </w:pPr>
      <w:r>
        <w:rPr>
          <w:color w:val="000000"/>
          <w:sz w:val="38"/>
          <w:szCs w:val="38"/>
        </w:rPr>
        <w:t>4) In the evenings my father sits____</w:t>
      </w:r>
      <w:proofErr w:type="spellStart"/>
      <w:r>
        <w:rPr>
          <w:color w:val="000000"/>
          <w:sz w:val="38"/>
          <w:szCs w:val="38"/>
        </w:rPr>
        <w:t>favourite</w:t>
      </w:r>
      <w:proofErr w:type="spellEnd"/>
      <w:r>
        <w:rPr>
          <w:color w:val="000000"/>
          <w:sz w:val="38"/>
          <w:szCs w:val="38"/>
        </w:rPr>
        <w:t xml:space="preserve"> chair and my mother sits ___ the sofa.</w:t>
      </w:r>
    </w:p>
    <w:p w:rsidR="009D114D" w:rsidRDefault="009D114D" w:rsidP="006E5268">
      <w:pPr>
        <w:pStyle w:val="ListParagraph"/>
        <w:spacing w:beforeAutospacing="1" w:after="0" w:line="240" w:lineRule="auto"/>
        <w:ind w:left="1440"/>
        <w:rPr>
          <w:color w:val="000000"/>
          <w:sz w:val="38"/>
          <w:szCs w:val="38"/>
        </w:rPr>
      </w:pPr>
      <w:r>
        <w:rPr>
          <w:color w:val="000000"/>
          <w:sz w:val="38"/>
          <w:szCs w:val="38"/>
        </w:rPr>
        <w:t>2) Say which word group on the right most suitably complete each sentence on the left.</w:t>
      </w:r>
    </w:p>
    <w:p w:rsidR="009D114D" w:rsidRDefault="009D114D" w:rsidP="006E5268">
      <w:pPr>
        <w:pStyle w:val="ListParagraph"/>
        <w:spacing w:beforeAutospacing="1" w:after="0" w:line="240" w:lineRule="auto"/>
        <w:ind w:left="1440"/>
        <w:rPr>
          <w:color w:val="000000"/>
          <w:sz w:val="38"/>
          <w:szCs w:val="38"/>
        </w:rPr>
      </w:pPr>
      <w:r>
        <w:rPr>
          <w:color w:val="000000"/>
          <w:sz w:val="38"/>
          <w:szCs w:val="38"/>
        </w:rPr>
        <w:lastRenderedPageBreak/>
        <w:t>1) I am going out____ by mistake.</w:t>
      </w:r>
    </w:p>
    <w:p w:rsidR="009D114D" w:rsidRDefault="009D114D" w:rsidP="006E5268">
      <w:pPr>
        <w:pStyle w:val="ListParagraph"/>
        <w:spacing w:beforeAutospacing="1" w:after="0" w:line="240" w:lineRule="auto"/>
        <w:ind w:left="1440"/>
        <w:rPr>
          <w:color w:val="000000"/>
          <w:sz w:val="38"/>
          <w:szCs w:val="38"/>
        </w:rPr>
      </w:pPr>
      <w:r>
        <w:rPr>
          <w:color w:val="000000"/>
          <w:sz w:val="38"/>
          <w:szCs w:val="38"/>
        </w:rPr>
        <w:t>2) He was very kind____ in the front room.</w:t>
      </w:r>
    </w:p>
    <w:p w:rsidR="009D114D" w:rsidRDefault="009D114D" w:rsidP="006E5268">
      <w:pPr>
        <w:pStyle w:val="ListParagraph"/>
        <w:spacing w:beforeAutospacing="1" w:after="0" w:line="240" w:lineRule="auto"/>
        <w:ind w:left="1440"/>
        <w:rPr>
          <w:color w:val="000000"/>
          <w:sz w:val="38"/>
          <w:szCs w:val="38"/>
        </w:rPr>
      </w:pPr>
      <w:r>
        <w:rPr>
          <w:color w:val="000000"/>
          <w:sz w:val="38"/>
          <w:szCs w:val="38"/>
        </w:rPr>
        <w:t xml:space="preserve">3) Our train ought to be in </w:t>
      </w:r>
      <w:proofErr w:type="spellStart"/>
      <w:r>
        <w:rPr>
          <w:color w:val="000000"/>
          <w:sz w:val="38"/>
          <w:szCs w:val="38"/>
        </w:rPr>
        <w:t>Bombay___to</w:t>
      </w:r>
      <w:proofErr w:type="spellEnd"/>
      <w:r>
        <w:rPr>
          <w:color w:val="000000"/>
          <w:sz w:val="38"/>
          <w:szCs w:val="38"/>
        </w:rPr>
        <w:t xml:space="preserve"> me.</w:t>
      </w:r>
    </w:p>
    <w:p w:rsidR="009D114D" w:rsidRDefault="009D114D" w:rsidP="006E5268">
      <w:pPr>
        <w:pStyle w:val="ListParagraph"/>
        <w:spacing w:beforeAutospacing="1" w:after="0" w:line="240" w:lineRule="auto"/>
        <w:ind w:left="1440"/>
        <w:rPr>
          <w:color w:val="000000"/>
          <w:sz w:val="38"/>
          <w:szCs w:val="38"/>
        </w:rPr>
      </w:pPr>
      <w:r>
        <w:rPr>
          <w:color w:val="000000"/>
          <w:sz w:val="38"/>
          <w:szCs w:val="38"/>
        </w:rPr>
        <w:t>4) He put on his brother’s shirt____ for him.</w:t>
      </w:r>
    </w:p>
    <w:p w:rsidR="009D114D" w:rsidRDefault="009D114D" w:rsidP="006E5268">
      <w:pPr>
        <w:pStyle w:val="ListParagraph"/>
        <w:spacing w:beforeAutospacing="1" w:after="0" w:line="240" w:lineRule="auto"/>
        <w:ind w:left="1440"/>
        <w:rPr>
          <w:color w:val="000000"/>
          <w:sz w:val="38"/>
          <w:szCs w:val="38"/>
        </w:rPr>
      </w:pPr>
      <w:r>
        <w:rPr>
          <w:color w:val="000000"/>
          <w:sz w:val="38"/>
          <w:szCs w:val="38"/>
        </w:rPr>
        <w:t>5) This medicine will be good____ from her.</w:t>
      </w:r>
    </w:p>
    <w:p w:rsidR="009D114D" w:rsidRDefault="009D114D" w:rsidP="006E5268">
      <w:pPr>
        <w:pStyle w:val="ListParagraph"/>
        <w:spacing w:beforeAutospacing="1" w:after="0" w:line="240" w:lineRule="auto"/>
        <w:ind w:left="1440"/>
        <w:rPr>
          <w:color w:val="000000"/>
          <w:sz w:val="38"/>
          <w:szCs w:val="38"/>
        </w:rPr>
      </w:pPr>
      <w:r>
        <w:rPr>
          <w:color w:val="000000"/>
          <w:sz w:val="38"/>
          <w:szCs w:val="38"/>
        </w:rPr>
        <w:t xml:space="preserve">6) Its long time since I’ve </w:t>
      </w:r>
      <w:proofErr w:type="spellStart"/>
      <w:r>
        <w:rPr>
          <w:color w:val="000000"/>
          <w:sz w:val="38"/>
          <w:szCs w:val="38"/>
        </w:rPr>
        <w:t>heard___in</w:t>
      </w:r>
      <w:proofErr w:type="spellEnd"/>
      <w:r>
        <w:rPr>
          <w:color w:val="000000"/>
          <w:sz w:val="38"/>
          <w:szCs w:val="38"/>
        </w:rPr>
        <w:t xml:space="preserve"> a minute.</w:t>
      </w:r>
    </w:p>
    <w:p w:rsidR="009D114D" w:rsidRDefault="009D114D" w:rsidP="006E5268">
      <w:pPr>
        <w:pStyle w:val="ListParagraph"/>
        <w:spacing w:beforeAutospacing="1" w:after="0" w:line="240" w:lineRule="auto"/>
        <w:ind w:left="1440"/>
        <w:rPr>
          <w:color w:val="000000"/>
          <w:sz w:val="38"/>
          <w:szCs w:val="38"/>
        </w:rPr>
      </w:pPr>
      <w:r>
        <w:rPr>
          <w:color w:val="000000"/>
          <w:sz w:val="38"/>
          <w:szCs w:val="38"/>
        </w:rPr>
        <w:t xml:space="preserve">7)That carpet would look </w:t>
      </w:r>
      <w:proofErr w:type="spellStart"/>
      <w:r>
        <w:rPr>
          <w:color w:val="000000"/>
          <w:sz w:val="38"/>
          <w:szCs w:val="38"/>
        </w:rPr>
        <w:t>better_____by</w:t>
      </w:r>
      <w:proofErr w:type="spellEnd"/>
      <w:r>
        <w:rPr>
          <w:color w:val="000000"/>
          <w:sz w:val="38"/>
          <w:szCs w:val="38"/>
        </w:rPr>
        <w:t xml:space="preserve"> the dozen.</w:t>
      </w:r>
    </w:p>
    <w:p w:rsidR="009D114D" w:rsidRDefault="009D114D" w:rsidP="006E5268">
      <w:pPr>
        <w:pStyle w:val="ListParagraph"/>
        <w:spacing w:beforeAutospacing="1" w:after="0" w:line="240" w:lineRule="auto"/>
        <w:ind w:left="1440"/>
        <w:rPr>
          <w:color w:val="000000"/>
          <w:sz w:val="38"/>
          <w:szCs w:val="38"/>
        </w:rPr>
      </w:pPr>
      <w:r>
        <w:rPr>
          <w:color w:val="000000"/>
          <w:sz w:val="38"/>
          <w:szCs w:val="38"/>
        </w:rPr>
        <w:t xml:space="preserve">8)For both of them it was </w:t>
      </w:r>
      <w:proofErr w:type="spellStart"/>
      <w:r>
        <w:rPr>
          <w:color w:val="000000"/>
          <w:sz w:val="38"/>
          <w:szCs w:val="38"/>
        </w:rPr>
        <w:t>love____by</w:t>
      </w:r>
      <w:proofErr w:type="spellEnd"/>
      <w:r>
        <w:rPr>
          <w:color w:val="000000"/>
          <w:sz w:val="38"/>
          <w:szCs w:val="38"/>
        </w:rPr>
        <w:t xml:space="preserve"> six.</w:t>
      </w:r>
    </w:p>
    <w:p w:rsidR="009D114D" w:rsidRDefault="009D114D" w:rsidP="006E5268">
      <w:pPr>
        <w:pStyle w:val="ListParagraph"/>
        <w:spacing w:beforeAutospacing="1" w:after="0" w:line="240" w:lineRule="auto"/>
        <w:ind w:left="1440"/>
        <w:rPr>
          <w:color w:val="000000"/>
          <w:sz w:val="38"/>
          <w:szCs w:val="38"/>
        </w:rPr>
      </w:pPr>
      <w:r>
        <w:rPr>
          <w:color w:val="000000"/>
          <w:sz w:val="38"/>
          <w:szCs w:val="38"/>
        </w:rPr>
        <w:t>9)Eggs are usually sold____ at six per cent.</w:t>
      </w:r>
    </w:p>
    <w:p w:rsidR="009D114D" w:rsidRDefault="009D114D" w:rsidP="006E5268">
      <w:pPr>
        <w:pStyle w:val="ListParagraph"/>
        <w:spacing w:beforeAutospacing="1" w:after="0" w:line="240" w:lineRule="auto"/>
        <w:ind w:left="1440"/>
        <w:rPr>
          <w:color w:val="000000"/>
          <w:sz w:val="38"/>
          <w:szCs w:val="38"/>
        </w:rPr>
      </w:pPr>
      <w:r>
        <w:rPr>
          <w:color w:val="000000"/>
          <w:sz w:val="38"/>
          <w:szCs w:val="38"/>
        </w:rPr>
        <w:t xml:space="preserve">10)They borrowed the </w:t>
      </w:r>
      <w:proofErr w:type="spellStart"/>
      <w:r>
        <w:rPr>
          <w:color w:val="000000"/>
          <w:sz w:val="38"/>
          <w:szCs w:val="38"/>
        </w:rPr>
        <w:t>money_____at</w:t>
      </w:r>
      <w:proofErr w:type="spellEnd"/>
      <w:r>
        <w:rPr>
          <w:color w:val="000000"/>
          <w:sz w:val="38"/>
          <w:szCs w:val="38"/>
        </w:rPr>
        <w:t xml:space="preserve"> first sight.</w:t>
      </w:r>
    </w:p>
    <w:p w:rsidR="009D114D" w:rsidRDefault="009D114D" w:rsidP="006E5268">
      <w:pPr>
        <w:pStyle w:val="ListParagraph"/>
        <w:spacing w:beforeAutospacing="1" w:after="0" w:line="240" w:lineRule="auto"/>
        <w:ind w:left="1440"/>
        <w:rPr>
          <w:color w:val="000000"/>
          <w:sz w:val="38"/>
          <w:szCs w:val="38"/>
        </w:rPr>
      </w:pPr>
    </w:p>
    <w:p w:rsidR="00812DCC" w:rsidRDefault="00F5463A" w:rsidP="006E5268">
      <w:pPr>
        <w:pStyle w:val="ListParagraph"/>
        <w:spacing w:beforeAutospacing="1" w:after="0" w:line="240" w:lineRule="auto"/>
        <w:ind w:left="1440"/>
        <w:rPr>
          <w:color w:val="000000"/>
          <w:sz w:val="38"/>
          <w:szCs w:val="38"/>
        </w:rPr>
      </w:pPr>
      <w:r>
        <w:rPr>
          <w:color w:val="000000"/>
          <w:sz w:val="38"/>
          <w:szCs w:val="38"/>
        </w:rPr>
        <w:t>3</w:t>
      </w:r>
      <w:r w:rsidR="00812DCC">
        <w:rPr>
          <w:color w:val="000000"/>
          <w:sz w:val="38"/>
          <w:szCs w:val="38"/>
        </w:rPr>
        <w:t>)In the blank space which(if any) of the given words is suitable.</w:t>
      </w:r>
    </w:p>
    <w:p w:rsidR="00812DCC" w:rsidRDefault="00812DCC" w:rsidP="008350D2">
      <w:pPr>
        <w:pStyle w:val="ListParagraph"/>
        <w:numPr>
          <w:ilvl w:val="0"/>
          <w:numId w:val="213"/>
        </w:numPr>
        <w:spacing w:beforeAutospacing="1" w:after="0" w:line="240" w:lineRule="auto"/>
        <w:rPr>
          <w:color w:val="000000"/>
          <w:sz w:val="38"/>
          <w:szCs w:val="38"/>
        </w:rPr>
      </w:pPr>
      <w:r>
        <w:rPr>
          <w:color w:val="000000"/>
          <w:sz w:val="38"/>
          <w:szCs w:val="38"/>
        </w:rPr>
        <w:t xml:space="preserve">We lived in </w:t>
      </w:r>
      <w:proofErr w:type="spellStart"/>
      <w:r>
        <w:rPr>
          <w:color w:val="000000"/>
          <w:sz w:val="38"/>
          <w:szCs w:val="38"/>
        </w:rPr>
        <w:t>London___six</w:t>
      </w:r>
      <w:proofErr w:type="spellEnd"/>
      <w:r>
        <w:rPr>
          <w:color w:val="000000"/>
          <w:sz w:val="38"/>
          <w:szCs w:val="38"/>
        </w:rPr>
        <w:t xml:space="preserve"> months(</w:t>
      </w:r>
      <w:proofErr w:type="spellStart"/>
      <w:r>
        <w:rPr>
          <w:color w:val="000000"/>
          <w:sz w:val="38"/>
          <w:szCs w:val="38"/>
        </w:rPr>
        <w:t>during,for,of</w:t>
      </w:r>
      <w:proofErr w:type="spellEnd"/>
      <w:r>
        <w:rPr>
          <w:color w:val="000000"/>
          <w:sz w:val="38"/>
          <w:szCs w:val="38"/>
        </w:rPr>
        <w:t>)</w:t>
      </w:r>
    </w:p>
    <w:p w:rsidR="00812DCC" w:rsidRDefault="00812DCC" w:rsidP="008350D2">
      <w:pPr>
        <w:pStyle w:val="ListParagraph"/>
        <w:numPr>
          <w:ilvl w:val="0"/>
          <w:numId w:val="213"/>
        </w:numPr>
        <w:spacing w:beforeAutospacing="1" w:after="0" w:line="240" w:lineRule="auto"/>
        <w:rPr>
          <w:color w:val="000000"/>
          <w:sz w:val="38"/>
          <w:szCs w:val="38"/>
        </w:rPr>
      </w:pPr>
      <w:r>
        <w:rPr>
          <w:color w:val="000000"/>
          <w:sz w:val="38"/>
          <w:szCs w:val="38"/>
        </w:rPr>
        <w:t>I wrote the letter___ a pencil.(</w:t>
      </w:r>
      <w:proofErr w:type="spellStart"/>
      <w:r>
        <w:rPr>
          <w:color w:val="000000"/>
          <w:sz w:val="38"/>
          <w:szCs w:val="38"/>
        </w:rPr>
        <w:t>by,wit,in</w:t>
      </w:r>
      <w:proofErr w:type="spellEnd"/>
      <w:r>
        <w:rPr>
          <w:color w:val="000000"/>
          <w:sz w:val="38"/>
          <w:szCs w:val="38"/>
        </w:rPr>
        <w:t>)</w:t>
      </w:r>
    </w:p>
    <w:p w:rsidR="00812DCC" w:rsidRDefault="00812DCC" w:rsidP="008350D2">
      <w:pPr>
        <w:pStyle w:val="ListParagraph"/>
        <w:numPr>
          <w:ilvl w:val="0"/>
          <w:numId w:val="213"/>
        </w:numPr>
        <w:spacing w:beforeAutospacing="1" w:after="0" w:line="240" w:lineRule="auto"/>
        <w:rPr>
          <w:color w:val="000000"/>
          <w:sz w:val="38"/>
          <w:szCs w:val="38"/>
        </w:rPr>
      </w:pPr>
      <w:r>
        <w:rPr>
          <w:color w:val="000000"/>
          <w:sz w:val="38"/>
          <w:szCs w:val="38"/>
        </w:rPr>
        <w:t>_____</w:t>
      </w:r>
      <w:proofErr w:type="spellStart"/>
      <w:r>
        <w:rPr>
          <w:color w:val="000000"/>
          <w:sz w:val="38"/>
          <w:szCs w:val="38"/>
        </w:rPr>
        <w:t>Shakeshpeare’s</w:t>
      </w:r>
      <w:proofErr w:type="spellEnd"/>
      <w:r>
        <w:rPr>
          <w:color w:val="000000"/>
          <w:sz w:val="38"/>
          <w:szCs w:val="38"/>
        </w:rPr>
        <w:t xml:space="preserve"> time, life was very different.(</w:t>
      </w:r>
      <w:proofErr w:type="spellStart"/>
      <w:r>
        <w:rPr>
          <w:color w:val="000000"/>
          <w:sz w:val="38"/>
          <w:szCs w:val="38"/>
        </w:rPr>
        <w:t>on,at,in</w:t>
      </w:r>
      <w:proofErr w:type="spellEnd"/>
      <w:r>
        <w:rPr>
          <w:color w:val="000000"/>
          <w:sz w:val="38"/>
          <w:szCs w:val="38"/>
        </w:rPr>
        <w:t>)</w:t>
      </w:r>
    </w:p>
    <w:p w:rsidR="00812DCC" w:rsidRPr="00CE36FA" w:rsidRDefault="00CE36FA" w:rsidP="00CE36FA">
      <w:pPr>
        <w:spacing w:beforeAutospacing="1" w:after="0" w:line="240" w:lineRule="auto"/>
        <w:ind w:left="1440"/>
        <w:rPr>
          <w:color w:val="000000"/>
          <w:sz w:val="38"/>
          <w:szCs w:val="38"/>
        </w:rPr>
      </w:pPr>
      <w:r w:rsidRPr="00CE36FA">
        <w:rPr>
          <w:color w:val="000000"/>
          <w:sz w:val="38"/>
          <w:szCs w:val="38"/>
        </w:rPr>
        <w:t xml:space="preserve">4)it was very </w:t>
      </w:r>
      <w:proofErr w:type="spellStart"/>
      <w:r w:rsidRPr="00CE36FA">
        <w:rPr>
          <w:color w:val="000000"/>
          <w:sz w:val="38"/>
          <w:szCs w:val="38"/>
        </w:rPr>
        <w:t>hot___May</w:t>
      </w:r>
      <w:proofErr w:type="spellEnd"/>
      <w:r w:rsidRPr="00CE36FA">
        <w:rPr>
          <w:color w:val="000000"/>
          <w:sz w:val="38"/>
          <w:szCs w:val="38"/>
        </w:rPr>
        <w:t xml:space="preserve"> this year.(</w:t>
      </w:r>
      <w:proofErr w:type="spellStart"/>
      <w:r w:rsidRPr="00CE36FA">
        <w:rPr>
          <w:color w:val="000000"/>
          <w:sz w:val="38"/>
          <w:szCs w:val="38"/>
        </w:rPr>
        <w:t>in,for,with</w:t>
      </w:r>
      <w:proofErr w:type="spellEnd"/>
      <w:r w:rsidRPr="00CE36FA">
        <w:rPr>
          <w:color w:val="000000"/>
          <w:sz w:val="38"/>
          <w:szCs w:val="38"/>
        </w:rPr>
        <w:t>)</w:t>
      </w:r>
    </w:p>
    <w:p w:rsidR="00CE36FA" w:rsidRDefault="00CE36FA" w:rsidP="00CE36FA">
      <w:pPr>
        <w:spacing w:beforeAutospacing="1" w:after="0" w:line="240" w:lineRule="auto"/>
        <w:rPr>
          <w:color w:val="000000"/>
          <w:sz w:val="38"/>
          <w:szCs w:val="38"/>
        </w:rPr>
      </w:pPr>
      <w:r w:rsidRPr="00CE36FA">
        <w:rPr>
          <w:color w:val="000000"/>
          <w:sz w:val="38"/>
          <w:szCs w:val="38"/>
        </w:rPr>
        <w:t>5)</w:t>
      </w:r>
      <w:r>
        <w:rPr>
          <w:color w:val="000000"/>
          <w:sz w:val="38"/>
          <w:szCs w:val="38"/>
        </w:rPr>
        <w:t xml:space="preserve">The bus stop </w:t>
      </w:r>
      <w:proofErr w:type="spellStart"/>
      <w:r>
        <w:rPr>
          <w:color w:val="000000"/>
          <w:sz w:val="38"/>
          <w:szCs w:val="38"/>
        </w:rPr>
        <w:t>is____five</w:t>
      </w:r>
      <w:proofErr w:type="spellEnd"/>
      <w:r>
        <w:rPr>
          <w:color w:val="000000"/>
          <w:sz w:val="38"/>
          <w:szCs w:val="38"/>
        </w:rPr>
        <w:t xml:space="preserve"> minutes of our </w:t>
      </w:r>
    </w:p>
    <w:p w:rsidR="00CE36FA" w:rsidRDefault="00CE36FA" w:rsidP="00CE36FA">
      <w:pPr>
        <w:spacing w:beforeAutospacing="1" w:after="0" w:line="240" w:lineRule="auto"/>
        <w:rPr>
          <w:color w:val="000000"/>
          <w:sz w:val="38"/>
          <w:szCs w:val="38"/>
        </w:rPr>
      </w:pPr>
      <w:r>
        <w:rPr>
          <w:color w:val="000000"/>
          <w:sz w:val="38"/>
          <w:szCs w:val="38"/>
        </w:rPr>
        <w:t>house.(</w:t>
      </w:r>
      <w:proofErr w:type="spellStart"/>
      <w:r>
        <w:rPr>
          <w:color w:val="000000"/>
          <w:sz w:val="38"/>
          <w:szCs w:val="38"/>
        </w:rPr>
        <w:t>in,within,with</w:t>
      </w:r>
      <w:proofErr w:type="spellEnd"/>
      <w:r>
        <w:rPr>
          <w:color w:val="000000"/>
          <w:sz w:val="38"/>
          <w:szCs w:val="38"/>
        </w:rPr>
        <w:t>)</w:t>
      </w:r>
    </w:p>
    <w:p w:rsidR="00CE36FA" w:rsidRDefault="00CE36FA" w:rsidP="00CE36FA">
      <w:pPr>
        <w:spacing w:beforeAutospacing="1" w:after="0" w:line="240" w:lineRule="auto"/>
        <w:rPr>
          <w:color w:val="000000"/>
          <w:sz w:val="38"/>
          <w:szCs w:val="38"/>
        </w:rPr>
      </w:pPr>
      <w:r>
        <w:rPr>
          <w:color w:val="000000"/>
          <w:sz w:val="38"/>
          <w:szCs w:val="38"/>
        </w:rPr>
        <w:t xml:space="preserve">6)He lent his </w:t>
      </w:r>
      <w:proofErr w:type="spellStart"/>
      <w:r>
        <w:rPr>
          <w:color w:val="000000"/>
          <w:sz w:val="38"/>
          <w:szCs w:val="38"/>
        </w:rPr>
        <w:t>bicycle__a</w:t>
      </w:r>
      <w:proofErr w:type="spellEnd"/>
      <w:r>
        <w:rPr>
          <w:color w:val="000000"/>
          <w:sz w:val="38"/>
          <w:szCs w:val="38"/>
        </w:rPr>
        <w:t xml:space="preserve"> boy he hardly knew.(</w:t>
      </w:r>
      <w:proofErr w:type="spellStart"/>
      <w:r>
        <w:rPr>
          <w:color w:val="000000"/>
          <w:sz w:val="38"/>
          <w:szCs w:val="38"/>
        </w:rPr>
        <w:t>to,for,over,from</w:t>
      </w:r>
      <w:proofErr w:type="spellEnd"/>
      <w:r>
        <w:rPr>
          <w:color w:val="000000"/>
          <w:sz w:val="38"/>
          <w:szCs w:val="38"/>
        </w:rPr>
        <w:t>)</w:t>
      </w:r>
    </w:p>
    <w:p w:rsidR="00CE36FA" w:rsidRDefault="00CE36FA" w:rsidP="00CE36FA">
      <w:pPr>
        <w:spacing w:beforeAutospacing="1" w:after="0" w:line="240" w:lineRule="auto"/>
        <w:rPr>
          <w:color w:val="000000"/>
          <w:sz w:val="38"/>
          <w:szCs w:val="38"/>
        </w:rPr>
      </w:pPr>
      <w:r>
        <w:rPr>
          <w:color w:val="000000"/>
          <w:sz w:val="38"/>
          <w:szCs w:val="38"/>
        </w:rPr>
        <w:t>b)Choose the correct preposition and complete:</w:t>
      </w:r>
    </w:p>
    <w:p w:rsidR="00CE36FA" w:rsidRDefault="00CE36FA" w:rsidP="00CE36FA">
      <w:pPr>
        <w:spacing w:beforeAutospacing="1" w:after="0" w:line="240" w:lineRule="auto"/>
        <w:rPr>
          <w:color w:val="000000"/>
          <w:sz w:val="38"/>
          <w:szCs w:val="38"/>
        </w:rPr>
      </w:pPr>
      <w:r>
        <w:rPr>
          <w:color w:val="000000"/>
          <w:sz w:val="38"/>
          <w:szCs w:val="38"/>
        </w:rPr>
        <w:lastRenderedPageBreak/>
        <w:t>1.All the officers were seen quarrelling_____(between/among) themselves.</w:t>
      </w:r>
    </w:p>
    <w:p w:rsidR="00CE36FA" w:rsidRDefault="00CE36FA" w:rsidP="00CE36FA">
      <w:pPr>
        <w:spacing w:beforeAutospacing="1" w:after="0" w:line="240" w:lineRule="auto"/>
        <w:rPr>
          <w:color w:val="000000"/>
          <w:sz w:val="38"/>
          <w:szCs w:val="38"/>
        </w:rPr>
      </w:pPr>
      <w:r>
        <w:rPr>
          <w:color w:val="000000"/>
          <w:sz w:val="38"/>
          <w:szCs w:val="38"/>
        </w:rPr>
        <w:t>2. They walked ___(in/into) the dining hall.</w:t>
      </w:r>
    </w:p>
    <w:p w:rsidR="00CE36FA" w:rsidRDefault="00CE36FA" w:rsidP="00CE36FA">
      <w:pPr>
        <w:spacing w:beforeAutospacing="1" w:after="0" w:line="240" w:lineRule="auto"/>
        <w:rPr>
          <w:color w:val="000000"/>
          <w:sz w:val="38"/>
          <w:szCs w:val="38"/>
        </w:rPr>
      </w:pPr>
      <w:r>
        <w:rPr>
          <w:color w:val="000000"/>
          <w:sz w:val="38"/>
          <w:szCs w:val="38"/>
        </w:rPr>
        <w:t>3.This exercise may be written either____(in/with) ink or (in/with</w:t>
      </w:r>
    </w:p>
    <w:p w:rsidR="00CE36FA" w:rsidRDefault="00CE36FA" w:rsidP="00CE36FA">
      <w:pPr>
        <w:spacing w:beforeAutospacing="1" w:after="0" w:line="240" w:lineRule="auto"/>
        <w:rPr>
          <w:color w:val="000000"/>
          <w:sz w:val="38"/>
          <w:szCs w:val="38"/>
        </w:rPr>
      </w:pPr>
      <w:r>
        <w:rPr>
          <w:color w:val="000000"/>
          <w:sz w:val="38"/>
          <w:szCs w:val="38"/>
        </w:rPr>
        <w:t>)Pencil.</w:t>
      </w:r>
    </w:p>
    <w:p w:rsidR="00CE36FA" w:rsidRDefault="00CE36FA" w:rsidP="00CE36FA">
      <w:pPr>
        <w:spacing w:beforeAutospacing="1" w:after="0" w:line="240" w:lineRule="auto"/>
        <w:rPr>
          <w:color w:val="000000"/>
          <w:sz w:val="38"/>
          <w:szCs w:val="38"/>
        </w:rPr>
      </w:pPr>
    </w:p>
    <w:p w:rsidR="00CE36FA" w:rsidRDefault="00CE36FA" w:rsidP="00CE36FA">
      <w:pPr>
        <w:spacing w:beforeAutospacing="1" w:after="0" w:line="240" w:lineRule="auto"/>
        <w:rPr>
          <w:color w:val="000000"/>
          <w:sz w:val="38"/>
          <w:szCs w:val="38"/>
        </w:rPr>
      </w:pPr>
      <w:r>
        <w:rPr>
          <w:color w:val="000000"/>
          <w:sz w:val="38"/>
          <w:szCs w:val="38"/>
        </w:rPr>
        <w:t xml:space="preserve">4.____(beside/besides)helping us with </w:t>
      </w:r>
      <w:proofErr w:type="spellStart"/>
      <w:r>
        <w:rPr>
          <w:color w:val="000000"/>
          <w:sz w:val="38"/>
          <w:szCs w:val="38"/>
        </w:rPr>
        <w:t>money,he</w:t>
      </w:r>
      <w:proofErr w:type="spellEnd"/>
      <w:r>
        <w:rPr>
          <w:color w:val="000000"/>
          <w:sz w:val="38"/>
          <w:szCs w:val="38"/>
        </w:rPr>
        <w:t xml:space="preserve"> also gave us some good advice.</w:t>
      </w:r>
    </w:p>
    <w:p w:rsidR="00996040" w:rsidRDefault="00996040" w:rsidP="00CE36FA">
      <w:pPr>
        <w:spacing w:beforeAutospacing="1" w:after="0" w:line="240" w:lineRule="auto"/>
        <w:rPr>
          <w:color w:val="000000"/>
          <w:sz w:val="38"/>
          <w:szCs w:val="38"/>
        </w:rPr>
      </w:pPr>
    </w:p>
    <w:p w:rsidR="00CE36FA" w:rsidRDefault="00CE36FA" w:rsidP="00CE36FA">
      <w:pPr>
        <w:spacing w:beforeAutospacing="1" w:after="0" w:line="240" w:lineRule="auto"/>
        <w:rPr>
          <w:color w:val="000000"/>
          <w:sz w:val="38"/>
          <w:szCs w:val="38"/>
        </w:rPr>
      </w:pPr>
      <w:r>
        <w:rPr>
          <w:color w:val="000000"/>
          <w:sz w:val="38"/>
          <w:szCs w:val="38"/>
        </w:rPr>
        <w:t>5.He was stabbed___(by/with) the robber____(by/with) a knife.</w:t>
      </w:r>
    </w:p>
    <w:p w:rsidR="00CE36FA" w:rsidRDefault="00CE36FA" w:rsidP="00CE36FA">
      <w:pPr>
        <w:spacing w:beforeAutospacing="1" w:after="0" w:line="240" w:lineRule="auto"/>
        <w:rPr>
          <w:color w:val="000000"/>
          <w:sz w:val="38"/>
          <w:szCs w:val="38"/>
        </w:rPr>
      </w:pPr>
      <w:r>
        <w:rPr>
          <w:color w:val="000000"/>
          <w:sz w:val="38"/>
          <w:szCs w:val="38"/>
        </w:rPr>
        <w:t>c)Fill in the blanks with suitable prepositions</w:t>
      </w:r>
    </w:p>
    <w:p w:rsidR="00CE36FA" w:rsidRDefault="00CE36FA" w:rsidP="00CE36FA">
      <w:pPr>
        <w:spacing w:beforeAutospacing="1" w:after="0" w:line="240" w:lineRule="auto"/>
        <w:rPr>
          <w:color w:val="000000"/>
          <w:sz w:val="38"/>
          <w:szCs w:val="38"/>
        </w:rPr>
      </w:pPr>
    </w:p>
    <w:p w:rsidR="00CE36FA" w:rsidRDefault="00CE36FA" w:rsidP="00CE36FA">
      <w:pPr>
        <w:spacing w:beforeAutospacing="1" w:after="0" w:line="240" w:lineRule="auto"/>
        <w:rPr>
          <w:color w:val="000000"/>
          <w:sz w:val="38"/>
          <w:szCs w:val="38"/>
        </w:rPr>
      </w:pPr>
      <w:r>
        <w:rPr>
          <w:color w:val="000000"/>
          <w:sz w:val="38"/>
          <w:szCs w:val="38"/>
        </w:rPr>
        <w:t xml:space="preserve">1.Contrary___our expectation, </w:t>
      </w:r>
      <w:proofErr w:type="spellStart"/>
      <w:r>
        <w:rPr>
          <w:color w:val="000000"/>
          <w:sz w:val="38"/>
          <w:szCs w:val="38"/>
        </w:rPr>
        <w:t>Raju</w:t>
      </w:r>
      <w:proofErr w:type="spellEnd"/>
      <w:r>
        <w:rPr>
          <w:color w:val="000000"/>
          <w:sz w:val="38"/>
          <w:szCs w:val="38"/>
        </w:rPr>
        <w:t xml:space="preserve"> </w:t>
      </w:r>
      <w:proofErr w:type="spellStart"/>
      <w:r>
        <w:rPr>
          <w:color w:val="000000"/>
          <w:sz w:val="38"/>
          <w:szCs w:val="38"/>
        </w:rPr>
        <w:t>rejoiced____the</w:t>
      </w:r>
      <w:proofErr w:type="spellEnd"/>
      <w:r>
        <w:rPr>
          <w:color w:val="000000"/>
          <w:sz w:val="38"/>
          <w:szCs w:val="38"/>
        </w:rPr>
        <w:t xml:space="preserve"> good </w:t>
      </w:r>
    </w:p>
    <w:p w:rsidR="00CE36FA" w:rsidRDefault="00996040" w:rsidP="00CE36FA">
      <w:pPr>
        <w:spacing w:beforeAutospacing="1" w:after="0" w:line="240" w:lineRule="auto"/>
        <w:rPr>
          <w:color w:val="000000"/>
          <w:sz w:val="38"/>
          <w:szCs w:val="38"/>
        </w:rPr>
      </w:pPr>
      <w:proofErr w:type="spellStart"/>
      <w:r>
        <w:rPr>
          <w:color w:val="000000"/>
          <w:sz w:val="38"/>
          <w:szCs w:val="38"/>
        </w:rPr>
        <w:t>F</w:t>
      </w:r>
      <w:r w:rsidR="00CE36FA">
        <w:rPr>
          <w:color w:val="000000"/>
          <w:sz w:val="38"/>
          <w:szCs w:val="38"/>
        </w:rPr>
        <w:t>ortune</w:t>
      </w:r>
      <w:r>
        <w:rPr>
          <w:color w:val="000000"/>
          <w:sz w:val="38"/>
          <w:szCs w:val="38"/>
        </w:rPr>
        <w:t>____his</w:t>
      </w:r>
      <w:proofErr w:type="spellEnd"/>
      <w:r>
        <w:rPr>
          <w:color w:val="000000"/>
          <w:sz w:val="38"/>
          <w:szCs w:val="38"/>
        </w:rPr>
        <w:t xml:space="preserve"> </w:t>
      </w:r>
      <w:proofErr w:type="spellStart"/>
      <w:r>
        <w:rPr>
          <w:color w:val="000000"/>
          <w:sz w:val="38"/>
          <w:szCs w:val="38"/>
        </w:rPr>
        <w:t>neighbours</w:t>
      </w:r>
      <w:proofErr w:type="spellEnd"/>
      <w:r>
        <w:rPr>
          <w:color w:val="000000"/>
          <w:sz w:val="38"/>
          <w:szCs w:val="38"/>
        </w:rPr>
        <w:t xml:space="preserve">. He is no longer </w:t>
      </w:r>
      <w:proofErr w:type="spellStart"/>
      <w:r>
        <w:rPr>
          <w:color w:val="000000"/>
          <w:sz w:val="38"/>
          <w:szCs w:val="38"/>
        </w:rPr>
        <w:t>jealous____them</w:t>
      </w:r>
      <w:proofErr w:type="spellEnd"/>
      <w:r>
        <w:rPr>
          <w:color w:val="000000"/>
          <w:sz w:val="38"/>
          <w:szCs w:val="38"/>
        </w:rPr>
        <w:t>. He even assists them____ their work.</w:t>
      </w:r>
    </w:p>
    <w:p w:rsidR="00996040" w:rsidRDefault="00996040" w:rsidP="00CE36FA">
      <w:pPr>
        <w:spacing w:beforeAutospacing="1" w:after="0" w:line="240" w:lineRule="auto"/>
        <w:rPr>
          <w:color w:val="000000"/>
          <w:sz w:val="38"/>
          <w:szCs w:val="38"/>
        </w:rPr>
      </w:pPr>
      <w:r>
        <w:rPr>
          <w:color w:val="000000"/>
          <w:sz w:val="38"/>
          <w:szCs w:val="38"/>
        </w:rPr>
        <w:t xml:space="preserve">Now he prefers their </w:t>
      </w:r>
      <w:proofErr w:type="spellStart"/>
      <w:r>
        <w:rPr>
          <w:color w:val="000000"/>
          <w:sz w:val="38"/>
          <w:szCs w:val="38"/>
        </w:rPr>
        <w:t>friendship____their</w:t>
      </w:r>
      <w:proofErr w:type="spellEnd"/>
      <w:r>
        <w:rPr>
          <w:color w:val="000000"/>
          <w:sz w:val="38"/>
          <w:szCs w:val="38"/>
        </w:rPr>
        <w:t xml:space="preserve"> indifference or </w:t>
      </w:r>
    </w:p>
    <w:p w:rsidR="00996040" w:rsidRDefault="00996040" w:rsidP="00CE36FA">
      <w:pPr>
        <w:spacing w:beforeAutospacing="1" w:after="0" w:line="240" w:lineRule="auto"/>
        <w:rPr>
          <w:color w:val="000000"/>
          <w:sz w:val="38"/>
          <w:szCs w:val="38"/>
        </w:rPr>
      </w:pPr>
      <w:r>
        <w:rPr>
          <w:color w:val="000000"/>
          <w:sz w:val="38"/>
          <w:szCs w:val="38"/>
        </w:rPr>
        <w:t>Hatred.</w:t>
      </w:r>
    </w:p>
    <w:p w:rsidR="00622CED" w:rsidRDefault="00622CED" w:rsidP="00CE36FA">
      <w:pPr>
        <w:spacing w:beforeAutospacing="1" w:after="0" w:line="240" w:lineRule="auto"/>
        <w:rPr>
          <w:color w:val="000000"/>
          <w:sz w:val="38"/>
          <w:szCs w:val="38"/>
        </w:rPr>
      </w:pPr>
      <w:r>
        <w:rPr>
          <w:color w:val="000000"/>
          <w:sz w:val="38"/>
          <w:szCs w:val="38"/>
        </w:rPr>
        <w:lastRenderedPageBreak/>
        <w:t xml:space="preserve">2.She </w:t>
      </w:r>
      <w:proofErr w:type="spellStart"/>
      <w:r>
        <w:rPr>
          <w:color w:val="000000"/>
          <w:sz w:val="38"/>
          <w:szCs w:val="38"/>
        </w:rPr>
        <w:t>symphathizes</w:t>
      </w:r>
      <w:proofErr w:type="spellEnd"/>
      <w:r>
        <w:rPr>
          <w:color w:val="000000"/>
          <w:sz w:val="38"/>
          <w:szCs w:val="38"/>
        </w:rPr>
        <w:t>____</w:t>
      </w:r>
      <w:proofErr w:type="spellStart"/>
      <w:r>
        <w:rPr>
          <w:color w:val="000000"/>
          <w:sz w:val="38"/>
          <w:szCs w:val="38"/>
        </w:rPr>
        <w:t>you___your</w:t>
      </w:r>
      <w:proofErr w:type="spellEnd"/>
      <w:r>
        <w:rPr>
          <w:color w:val="000000"/>
          <w:sz w:val="38"/>
          <w:szCs w:val="38"/>
        </w:rPr>
        <w:t xml:space="preserve"> difficulties. You cannot accuse </w:t>
      </w:r>
      <w:proofErr w:type="spellStart"/>
      <w:r>
        <w:rPr>
          <w:color w:val="000000"/>
          <w:sz w:val="38"/>
          <w:szCs w:val="38"/>
        </w:rPr>
        <w:t>her_____neglecting</w:t>
      </w:r>
      <w:proofErr w:type="spellEnd"/>
      <w:r>
        <w:rPr>
          <w:color w:val="000000"/>
          <w:sz w:val="38"/>
          <w:szCs w:val="38"/>
        </w:rPr>
        <w:t xml:space="preserve"> you. She cannot be </w:t>
      </w:r>
      <w:proofErr w:type="spellStart"/>
      <w:r>
        <w:rPr>
          <w:color w:val="000000"/>
          <w:sz w:val="38"/>
          <w:szCs w:val="38"/>
        </w:rPr>
        <w:t>blamed__your</w:t>
      </w:r>
      <w:proofErr w:type="spellEnd"/>
      <w:r>
        <w:rPr>
          <w:color w:val="000000"/>
          <w:sz w:val="38"/>
          <w:szCs w:val="38"/>
        </w:rPr>
        <w:t xml:space="preserve"> troubles. You must carry out her instructions. </w:t>
      </w:r>
    </w:p>
    <w:p w:rsidR="00622CED" w:rsidRDefault="00622CED" w:rsidP="00CE36FA">
      <w:pPr>
        <w:spacing w:beforeAutospacing="1" w:after="0" w:line="240" w:lineRule="auto"/>
        <w:rPr>
          <w:color w:val="000000"/>
          <w:sz w:val="38"/>
          <w:szCs w:val="38"/>
        </w:rPr>
      </w:pPr>
      <w:r>
        <w:rPr>
          <w:color w:val="000000"/>
          <w:sz w:val="38"/>
          <w:szCs w:val="38"/>
        </w:rPr>
        <w:t xml:space="preserve">I would like to </w:t>
      </w:r>
      <w:proofErr w:type="spellStart"/>
      <w:r>
        <w:rPr>
          <w:color w:val="000000"/>
          <w:sz w:val="38"/>
          <w:szCs w:val="38"/>
        </w:rPr>
        <w:t>impress___you</w:t>
      </w:r>
      <w:proofErr w:type="spellEnd"/>
      <w:r>
        <w:rPr>
          <w:color w:val="000000"/>
          <w:sz w:val="38"/>
          <w:szCs w:val="38"/>
        </w:rPr>
        <w:t xml:space="preserve"> the </w:t>
      </w:r>
      <w:proofErr w:type="spellStart"/>
      <w:r>
        <w:rPr>
          <w:color w:val="000000"/>
          <w:sz w:val="38"/>
          <w:szCs w:val="38"/>
        </w:rPr>
        <w:t>importance___doing</w:t>
      </w:r>
      <w:proofErr w:type="spellEnd"/>
      <w:r>
        <w:rPr>
          <w:color w:val="000000"/>
          <w:sz w:val="38"/>
          <w:szCs w:val="38"/>
        </w:rPr>
        <w:t xml:space="preserve"> </w:t>
      </w:r>
    </w:p>
    <w:p w:rsidR="00CE36FA" w:rsidRDefault="00622CED" w:rsidP="00CE36FA">
      <w:pPr>
        <w:spacing w:beforeAutospacing="1" w:after="0" w:line="240" w:lineRule="auto"/>
        <w:rPr>
          <w:color w:val="000000"/>
          <w:sz w:val="38"/>
          <w:szCs w:val="38"/>
        </w:rPr>
      </w:pPr>
      <w:r>
        <w:rPr>
          <w:color w:val="000000"/>
          <w:sz w:val="38"/>
          <w:szCs w:val="38"/>
        </w:rPr>
        <w:t>whatever the advises you to do.</w:t>
      </w:r>
    </w:p>
    <w:p w:rsidR="00622CED" w:rsidRDefault="00622CED" w:rsidP="00622CED">
      <w:pPr>
        <w:pStyle w:val="ListParagraph"/>
        <w:spacing w:beforeAutospacing="1" w:after="0" w:line="240" w:lineRule="auto"/>
        <w:ind w:left="1440"/>
        <w:rPr>
          <w:color w:val="000000"/>
          <w:sz w:val="38"/>
          <w:szCs w:val="38"/>
        </w:rPr>
      </w:pPr>
      <w:r>
        <w:rPr>
          <w:color w:val="000000"/>
          <w:sz w:val="38"/>
          <w:szCs w:val="38"/>
        </w:rPr>
        <w:t xml:space="preserve">3.The poor lady was shocked ____the </w:t>
      </w:r>
      <w:proofErr w:type="spellStart"/>
      <w:r>
        <w:rPr>
          <w:color w:val="000000"/>
          <w:sz w:val="38"/>
          <w:szCs w:val="38"/>
        </w:rPr>
        <w:t>news___her</w:t>
      </w:r>
      <w:proofErr w:type="spellEnd"/>
      <w:r>
        <w:rPr>
          <w:color w:val="000000"/>
          <w:sz w:val="38"/>
          <w:szCs w:val="38"/>
        </w:rPr>
        <w:t xml:space="preserve"> son’s </w:t>
      </w:r>
      <w:proofErr w:type="spellStart"/>
      <w:r>
        <w:rPr>
          <w:color w:val="000000"/>
          <w:sz w:val="38"/>
          <w:szCs w:val="38"/>
        </w:rPr>
        <w:t>death___that</w:t>
      </w:r>
      <w:proofErr w:type="spellEnd"/>
      <w:r>
        <w:rPr>
          <w:color w:val="000000"/>
          <w:sz w:val="38"/>
          <w:szCs w:val="38"/>
        </w:rPr>
        <w:t xml:space="preserve"> time she had been </w:t>
      </w:r>
      <w:proofErr w:type="spellStart"/>
      <w:r>
        <w:rPr>
          <w:color w:val="000000"/>
          <w:sz w:val="38"/>
          <w:szCs w:val="38"/>
        </w:rPr>
        <w:t>mourning___her</w:t>
      </w:r>
      <w:proofErr w:type="spellEnd"/>
      <w:r>
        <w:rPr>
          <w:color w:val="000000"/>
          <w:sz w:val="38"/>
          <w:szCs w:val="38"/>
        </w:rPr>
        <w:t xml:space="preserve">  husband. She was with her friends. She felt that fate was very </w:t>
      </w:r>
      <w:proofErr w:type="spellStart"/>
      <w:r>
        <w:rPr>
          <w:color w:val="000000"/>
          <w:sz w:val="38"/>
          <w:szCs w:val="38"/>
        </w:rPr>
        <w:t>cruel___her</w:t>
      </w:r>
      <w:proofErr w:type="spellEnd"/>
      <w:r>
        <w:rPr>
          <w:color w:val="000000"/>
          <w:sz w:val="38"/>
          <w:szCs w:val="38"/>
        </w:rPr>
        <w:t xml:space="preserve">. </w:t>
      </w:r>
    </w:p>
    <w:p w:rsidR="00622CED" w:rsidRDefault="00622CED" w:rsidP="00622CED">
      <w:pPr>
        <w:pStyle w:val="ListParagraph"/>
        <w:spacing w:beforeAutospacing="1" w:after="0" w:line="240" w:lineRule="auto"/>
        <w:ind w:left="1440"/>
        <w:rPr>
          <w:color w:val="000000"/>
          <w:sz w:val="38"/>
          <w:szCs w:val="38"/>
        </w:rPr>
      </w:pPr>
      <w:r>
        <w:rPr>
          <w:color w:val="000000"/>
          <w:sz w:val="38"/>
          <w:szCs w:val="38"/>
        </w:rPr>
        <w:t xml:space="preserve">She could not reconcile </w:t>
      </w:r>
      <w:proofErr w:type="spellStart"/>
      <w:r>
        <w:rPr>
          <w:color w:val="000000"/>
          <w:sz w:val="38"/>
          <w:szCs w:val="38"/>
        </w:rPr>
        <w:t>herself___her</w:t>
      </w:r>
      <w:proofErr w:type="spellEnd"/>
      <w:r>
        <w:rPr>
          <w:color w:val="000000"/>
          <w:sz w:val="38"/>
          <w:szCs w:val="38"/>
        </w:rPr>
        <w:t xml:space="preserve"> loss. She</w:t>
      </w:r>
    </w:p>
    <w:p w:rsidR="00622CED" w:rsidRDefault="00622CED" w:rsidP="00622CED">
      <w:pPr>
        <w:pStyle w:val="ListParagraph"/>
        <w:spacing w:beforeAutospacing="1" w:after="0" w:line="240" w:lineRule="auto"/>
        <w:ind w:left="1440"/>
        <w:rPr>
          <w:color w:val="000000"/>
          <w:sz w:val="38"/>
          <w:szCs w:val="38"/>
        </w:rPr>
      </w:pPr>
      <w:proofErr w:type="spellStart"/>
      <w:r>
        <w:rPr>
          <w:color w:val="000000"/>
          <w:sz w:val="38"/>
          <w:szCs w:val="38"/>
        </w:rPr>
        <w:t>Persisted___saying</w:t>
      </w:r>
      <w:proofErr w:type="spellEnd"/>
      <w:r>
        <w:rPr>
          <w:color w:val="000000"/>
          <w:sz w:val="38"/>
          <w:szCs w:val="38"/>
        </w:rPr>
        <w:t xml:space="preserve"> that it was unjust to leave her dependent </w:t>
      </w:r>
      <w:proofErr w:type="spellStart"/>
      <w:r>
        <w:rPr>
          <w:color w:val="000000"/>
          <w:sz w:val="38"/>
          <w:szCs w:val="38"/>
        </w:rPr>
        <w:t>on___strangers___every</w:t>
      </w:r>
      <w:proofErr w:type="spellEnd"/>
      <w:r>
        <w:rPr>
          <w:color w:val="000000"/>
          <w:sz w:val="38"/>
          <w:szCs w:val="38"/>
        </w:rPr>
        <w:t xml:space="preserve"> </w:t>
      </w:r>
      <w:proofErr w:type="spellStart"/>
      <w:r>
        <w:rPr>
          <w:color w:val="000000"/>
          <w:sz w:val="38"/>
          <w:szCs w:val="38"/>
        </w:rPr>
        <w:t>necessity___life</w:t>
      </w:r>
      <w:proofErr w:type="spellEnd"/>
      <w:r>
        <w:rPr>
          <w:color w:val="000000"/>
          <w:sz w:val="38"/>
          <w:szCs w:val="38"/>
        </w:rPr>
        <w:t>.</w:t>
      </w:r>
    </w:p>
    <w:p w:rsidR="00622CED" w:rsidRDefault="00622CED" w:rsidP="00622CED">
      <w:pPr>
        <w:pStyle w:val="ListParagraph"/>
        <w:spacing w:beforeAutospacing="1" w:after="0" w:line="240" w:lineRule="auto"/>
        <w:ind w:left="1440"/>
        <w:rPr>
          <w:color w:val="000000"/>
          <w:sz w:val="38"/>
          <w:szCs w:val="38"/>
        </w:rPr>
      </w:pPr>
      <w:r>
        <w:rPr>
          <w:color w:val="000000"/>
          <w:sz w:val="38"/>
          <w:szCs w:val="38"/>
        </w:rPr>
        <w:t xml:space="preserve">4.We are </w:t>
      </w:r>
      <w:proofErr w:type="spellStart"/>
      <w:r>
        <w:rPr>
          <w:color w:val="000000"/>
          <w:sz w:val="38"/>
          <w:szCs w:val="38"/>
        </w:rPr>
        <w:t>interested___communicating___the</w:t>
      </w:r>
      <w:proofErr w:type="spellEnd"/>
      <w:r>
        <w:rPr>
          <w:color w:val="000000"/>
          <w:sz w:val="38"/>
          <w:szCs w:val="38"/>
        </w:rPr>
        <w:t xml:space="preserve"> senior officers. We want to discuss the </w:t>
      </w:r>
      <w:proofErr w:type="spellStart"/>
      <w:r>
        <w:rPr>
          <w:color w:val="000000"/>
          <w:sz w:val="38"/>
          <w:szCs w:val="38"/>
        </w:rPr>
        <w:t>issue___giving</w:t>
      </w:r>
      <w:proofErr w:type="spellEnd"/>
      <w:r>
        <w:rPr>
          <w:color w:val="000000"/>
          <w:sz w:val="38"/>
          <w:szCs w:val="38"/>
        </w:rPr>
        <w:t xml:space="preserve"> more </w:t>
      </w:r>
      <w:proofErr w:type="spellStart"/>
      <w:r>
        <w:rPr>
          <w:color w:val="000000"/>
          <w:sz w:val="38"/>
          <w:szCs w:val="38"/>
        </w:rPr>
        <w:t>freedom____the</w:t>
      </w:r>
      <w:proofErr w:type="spellEnd"/>
      <w:r>
        <w:rPr>
          <w:color w:val="000000"/>
          <w:sz w:val="38"/>
          <w:szCs w:val="38"/>
        </w:rPr>
        <w:t xml:space="preserve"> workers so that they have no </w:t>
      </w:r>
      <w:proofErr w:type="spellStart"/>
      <w:r>
        <w:rPr>
          <w:color w:val="000000"/>
          <w:sz w:val="38"/>
          <w:szCs w:val="38"/>
        </w:rPr>
        <w:t>cause____complaint</w:t>
      </w:r>
      <w:proofErr w:type="spellEnd"/>
      <w:r>
        <w:rPr>
          <w:color w:val="000000"/>
          <w:sz w:val="38"/>
          <w:szCs w:val="38"/>
        </w:rPr>
        <w:t xml:space="preserve">. They are often the </w:t>
      </w:r>
      <w:proofErr w:type="spellStart"/>
      <w:r>
        <w:rPr>
          <w:color w:val="000000"/>
          <w:sz w:val="38"/>
          <w:szCs w:val="38"/>
        </w:rPr>
        <w:t>victims____oppression___the</w:t>
      </w:r>
      <w:proofErr w:type="spellEnd"/>
      <w:r>
        <w:rPr>
          <w:color w:val="000000"/>
          <w:sz w:val="38"/>
          <w:szCs w:val="38"/>
        </w:rPr>
        <w:t xml:space="preserve"> officers. If the seniors </w:t>
      </w:r>
      <w:proofErr w:type="spellStart"/>
      <w:r>
        <w:rPr>
          <w:color w:val="000000"/>
          <w:sz w:val="38"/>
          <w:szCs w:val="38"/>
        </w:rPr>
        <w:t>yield___some</w:t>
      </w:r>
      <w:proofErr w:type="spellEnd"/>
      <w:r>
        <w:rPr>
          <w:color w:val="000000"/>
          <w:sz w:val="38"/>
          <w:szCs w:val="38"/>
        </w:rPr>
        <w:t xml:space="preserve"> of their demands, we can be hopeful ____</w:t>
      </w:r>
      <w:r w:rsidR="00D72F14">
        <w:rPr>
          <w:color w:val="000000"/>
          <w:sz w:val="38"/>
          <w:szCs w:val="38"/>
        </w:rPr>
        <w:t xml:space="preserve">establishing a better </w:t>
      </w:r>
      <w:proofErr w:type="spellStart"/>
      <w:r w:rsidR="00D72F14">
        <w:rPr>
          <w:color w:val="000000"/>
          <w:sz w:val="38"/>
          <w:szCs w:val="38"/>
        </w:rPr>
        <w:t>understanding___the</w:t>
      </w:r>
      <w:proofErr w:type="spellEnd"/>
      <w:r w:rsidR="00D72F14">
        <w:rPr>
          <w:color w:val="000000"/>
          <w:sz w:val="38"/>
          <w:szCs w:val="38"/>
        </w:rPr>
        <w:t xml:space="preserve"> two groups.</w:t>
      </w:r>
    </w:p>
    <w:p w:rsidR="00722317" w:rsidRPr="00F5463A" w:rsidRDefault="00D72F14" w:rsidP="00F5463A">
      <w:pPr>
        <w:pStyle w:val="ListParagraph"/>
        <w:spacing w:beforeAutospacing="1" w:after="0" w:line="240" w:lineRule="auto"/>
        <w:ind w:left="1440"/>
        <w:rPr>
          <w:color w:val="000000"/>
          <w:sz w:val="38"/>
          <w:szCs w:val="38"/>
        </w:rPr>
      </w:pPr>
      <w:r>
        <w:rPr>
          <w:color w:val="000000"/>
          <w:sz w:val="38"/>
          <w:szCs w:val="38"/>
        </w:rPr>
        <w:t xml:space="preserve">5. If a person wants to </w:t>
      </w:r>
      <w:proofErr w:type="spellStart"/>
      <w:r>
        <w:rPr>
          <w:color w:val="000000"/>
          <w:sz w:val="38"/>
          <w:szCs w:val="38"/>
        </w:rPr>
        <w:t>succeed___life</w:t>
      </w:r>
      <w:proofErr w:type="spellEnd"/>
      <w:r>
        <w:rPr>
          <w:color w:val="000000"/>
          <w:sz w:val="38"/>
          <w:szCs w:val="38"/>
        </w:rPr>
        <w:t xml:space="preserve"> he should not be satisfied ____whatever he has. He should do </w:t>
      </w:r>
      <w:proofErr w:type="spellStart"/>
      <w:r>
        <w:rPr>
          <w:color w:val="000000"/>
          <w:sz w:val="38"/>
          <w:szCs w:val="38"/>
        </w:rPr>
        <w:t>everything____his</w:t>
      </w:r>
      <w:proofErr w:type="spellEnd"/>
      <w:r>
        <w:rPr>
          <w:color w:val="000000"/>
          <w:sz w:val="38"/>
          <w:szCs w:val="38"/>
        </w:rPr>
        <w:t xml:space="preserve"> power to reach a higher goal. He should never </w:t>
      </w:r>
      <w:proofErr w:type="spellStart"/>
      <w:r>
        <w:rPr>
          <w:color w:val="000000"/>
          <w:sz w:val="38"/>
          <w:szCs w:val="38"/>
        </w:rPr>
        <w:t>hide___obstacles</w:t>
      </w:r>
      <w:proofErr w:type="spellEnd"/>
      <w:r>
        <w:rPr>
          <w:color w:val="000000"/>
          <w:sz w:val="38"/>
          <w:szCs w:val="38"/>
        </w:rPr>
        <w:t>. He should be confident ___</w:t>
      </w:r>
      <w:proofErr w:type="spellStart"/>
      <w:r>
        <w:rPr>
          <w:color w:val="000000"/>
          <w:sz w:val="38"/>
          <w:szCs w:val="38"/>
        </w:rPr>
        <w:t>success_all</w:t>
      </w:r>
      <w:proofErr w:type="spellEnd"/>
      <w:r>
        <w:rPr>
          <w:color w:val="000000"/>
          <w:sz w:val="38"/>
          <w:szCs w:val="38"/>
        </w:rPr>
        <w:t xml:space="preserve"> his ventures. He </w:t>
      </w:r>
      <w:r>
        <w:rPr>
          <w:color w:val="000000"/>
          <w:sz w:val="38"/>
          <w:szCs w:val="38"/>
        </w:rPr>
        <w:lastRenderedPageBreak/>
        <w:t xml:space="preserve">should </w:t>
      </w:r>
      <w:proofErr w:type="spellStart"/>
      <w:r>
        <w:rPr>
          <w:color w:val="000000"/>
          <w:sz w:val="38"/>
          <w:szCs w:val="38"/>
        </w:rPr>
        <w:t>look___each</w:t>
      </w:r>
      <w:proofErr w:type="spellEnd"/>
      <w:r>
        <w:rPr>
          <w:color w:val="000000"/>
          <w:sz w:val="38"/>
          <w:szCs w:val="38"/>
        </w:rPr>
        <w:t xml:space="preserve"> challenge as one step</w:t>
      </w:r>
      <w:r w:rsidR="00F5463A">
        <w:rPr>
          <w:color w:val="000000"/>
          <w:sz w:val="38"/>
          <w:szCs w:val="38"/>
        </w:rPr>
        <w:t xml:space="preserve"> </w:t>
      </w:r>
      <w:proofErr w:type="spellStart"/>
      <w:r w:rsidR="00F5463A">
        <w:rPr>
          <w:color w:val="000000"/>
          <w:sz w:val="38"/>
          <w:szCs w:val="38"/>
        </w:rPr>
        <w:t>further___the</w:t>
      </w:r>
      <w:proofErr w:type="spellEnd"/>
      <w:r w:rsidR="00F5463A">
        <w:rPr>
          <w:color w:val="000000"/>
          <w:sz w:val="38"/>
          <w:szCs w:val="38"/>
        </w:rPr>
        <w:t xml:space="preserve"> </w:t>
      </w:r>
      <w:proofErr w:type="spellStart"/>
      <w:r w:rsidR="00F5463A">
        <w:rPr>
          <w:color w:val="000000"/>
          <w:sz w:val="38"/>
          <w:szCs w:val="38"/>
        </w:rPr>
        <w:t>ladder___success</w:t>
      </w:r>
      <w:proofErr w:type="spellEnd"/>
      <w:r w:rsidR="00F5463A">
        <w:rPr>
          <w:color w:val="000000"/>
          <w:sz w:val="38"/>
          <w:szCs w:val="38"/>
        </w:rPr>
        <w:t>.</w:t>
      </w:r>
    </w:p>
    <w:p w:rsidR="00722317" w:rsidRDefault="00722317" w:rsidP="00143BD8">
      <w:pPr>
        <w:spacing w:after="0" w:line="240" w:lineRule="auto"/>
        <w:rPr>
          <w:rFonts w:ascii="Times New Roman" w:eastAsia="Times New Roman" w:hAnsi="Times New Roman" w:cs="Times New Roman"/>
          <w:sz w:val="24"/>
          <w:szCs w:val="24"/>
          <w:lang w:bidi="hi-IN"/>
        </w:rPr>
      </w:pPr>
    </w:p>
    <w:p w:rsidR="00722317" w:rsidRDefault="00722317" w:rsidP="00143BD8">
      <w:pPr>
        <w:spacing w:after="0" w:line="240" w:lineRule="auto"/>
        <w:rPr>
          <w:rFonts w:ascii="Times New Roman" w:eastAsia="Times New Roman" w:hAnsi="Times New Roman" w:cs="Times New Roman"/>
          <w:sz w:val="24"/>
          <w:szCs w:val="24"/>
          <w:lang w:bidi="hi-IN"/>
        </w:rPr>
      </w:pPr>
    </w:p>
    <w:tbl>
      <w:tblPr>
        <w:tblW w:w="1037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3456"/>
        <w:gridCol w:w="3457"/>
        <w:gridCol w:w="3457"/>
      </w:tblGrid>
      <w:tr w:rsidR="007142BD" w:rsidRPr="007142BD" w:rsidTr="00C870EB">
        <w:tc>
          <w:tcPr>
            <w:tcW w:w="0" w:type="auto"/>
            <w:tcBorders>
              <w:bottom w:val="single" w:sz="6" w:space="0" w:color="C0C0C0"/>
              <w:right w:val="single" w:sz="6" w:space="0" w:color="C0C0C0"/>
            </w:tcBorders>
            <w:shd w:val="clear" w:color="auto" w:fill="FFFFFF"/>
            <w:tcMar>
              <w:top w:w="45" w:type="dxa"/>
              <w:left w:w="75" w:type="dxa"/>
              <w:bottom w:w="45" w:type="dxa"/>
              <w:right w:w="75" w:type="dxa"/>
            </w:tcMar>
          </w:tcPr>
          <w:p w:rsidR="007142BD" w:rsidRPr="007142BD" w:rsidRDefault="007142BD" w:rsidP="00D3696A">
            <w:pPr>
              <w:numPr>
                <w:ilvl w:val="0"/>
                <w:numId w:val="96"/>
              </w:numPr>
              <w:spacing w:before="60" w:after="60" w:line="336" w:lineRule="atLeast"/>
              <w:ind w:left="225"/>
              <w:jc w:val="center"/>
              <w:rPr>
                <w:rFonts w:ascii="Arial" w:eastAsia="Times New Roman" w:hAnsi="Arial" w:cs="Arial"/>
                <w:color w:val="222222"/>
                <w:sz w:val="20"/>
                <w:szCs w:val="20"/>
                <w:lang w:bidi="hi-IN"/>
              </w:rPr>
            </w:pPr>
          </w:p>
        </w:tc>
        <w:tc>
          <w:tcPr>
            <w:tcW w:w="0" w:type="auto"/>
            <w:tcBorders>
              <w:bottom w:val="single" w:sz="6" w:space="0" w:color="C0C0C0"/>
              <w:right w:val="single" w:sz="6" w:space="0" w:color="C0C0C0"/>
            </w:tcBorders>
            <w:shd w:val="clear" w:color="auto" w:fill="FFFFFF"/>
            <w:tcMar>
              <w:top w:w="45" w:type="dxa"/>
              <w:left w:w="75" w:type="dxa"/>
              <w:bottom w:w="45" w:type="dxa"/>
              <w:right w:w="75" w:type="dxa"/>
            </w:tcMar>
          </w:tcPr>
          <w:p w:rsidR="007142BD" w:rsidRPr="007142BD" w:rsidRDefault="007142BD" w:rsidP="00F5463A">
            <w:pPr>
              <w:spacing w:before="60" w:after="60" w:line="336" w:lineRule="atLeast"/>
              <w:ind w:left="-135"/>
              <w:rPr>
                <w:rFonts w:ascii="Arial" w:eastAsia="Times New Roman" w:hAnsi="Arial" w:cs="Arial"/>
                <w:color w:val="222222"/>
                <w:sz w:val="20"/>
                <w:szCs w:val="20"/>
                <w:lang w:bidi="hi-IN"/>
              </w:rPr>
            </w:pPr>
          </w:p>
        </w:tc>
        <w:tc>
          <w:tcPr>
            <w:tcW w:w="0" w:type="auto"/>
            <w:tcBorders>
              <w:bottom w:val="single" w:sz="6" w:space="0" w:color="C0C0C0"/>
              <w:right w:val="single" w:sz="6" w:space="0" w:color="C0C0C0"/>
            </w:tcBorders>
            <w:shd w:val="clear" w:color="auto" w:fill="FFFFFF"/>
            <w:tcMar>
              <w:top w:w="45" w:type="dxa"/>
              <w:left w:w="75" w:type="dxa"/>
              <w:bottom w:w="45" w:type="dxa"/>
              <w:right w:w="75" w:type="dxa"/>
            </w:tcMar>
          </w:tcPr>
          <w:p w:rsidR="007142BD" w:rsidRPr="007142BD" w:rsidRDefault="007142BD" w:rsidP="008350D2">
            <w:pPr>
              <w:numPr>
                <w:ilvl w:val="0"/>
                <w:numId w:val="97"/>
              </w:numPr>
              <w:spacing w:before="60" w:after="60" w:line="336" w:lineRule="atLeast"/>
              <w:ind w:left="150"/>
              <w:rPr>
                <w:rFonts w:ascii="Arial" w:eastAsia="Times New Roman" w:hAnsi="Arial" w:cs="Arial"/>
                <w:color w:val="006400"/>
                <w:sz w:val="20"/>
                <w:szCs w:val="20"/>
                <w:lang w:bidi="hi-IN"/>
              </w:rPr>
            </w:pPr>
          </w:p>
        </w:tc>
      </w:tr>
    </w:tbl>
    <w:p w:rsidR="007142BD" w:rsidRDefault="007142BD" w:rsidP="007142BD">
      <w:pPr>
        <w:pStyle w:val="NormalWeb"/>
        <w:shd w:val="clear" w:color="auto" w:fill="FFFFFF"/>
        <w:spacing w:before="150" w:beforeAutospacing="0" w:after="150" w:afterAutospacing="0" w:line="336" w:lineRule="atLeast"/>
        <w:ind w:left="75"/>
        <w:rPr>
          <w:rFonts w:ascii="Arial" w:hAnsi="Arial" w:cs="Arial"/>
          <w:color w:val="222222"/>
        </w:rPr>
      </w:pPr>
      <w:r>
        <w:rPr>
          <w:rFonts w:ascii="Arial" w:hAnsi="Arial" w:cs="Arial"/>
          <w:color w:val="222222"/>
        </w:rPr>
        <w:t>following table contains rules for some of the most frequently used prepositions in English:</w:t>
      </w:r>
    </w:p>
    <w:p w:rsidR="007142BD" w:rsidRDefault="007142BD" w:rsidP="007142BD">
      <w:pPr>
        <w:pStyle w:val="Heading2"/>
        <w:shd w:val="clear" w:color="auto" w:fill="FFFFFF"/>
        <w:spacing w:before="225" w:beforeAutospacing="0" w:after="0" w:afterAutospacing="0"/>
        <w:rPr>
          <w:rFonts w:ascii="Arial" w:hAnsi="Arial" w:cs="Arial"/>
          <w:color w:val="222222"/>
          <w:sz w:val="26"/>
          <w:szCs w:val="26"/>
        </w:rPr>
      </w:pPr>
      <w:r>
        <w:rPr>
          <w:rFonts w:ascii="Arial" w:hAnsi="Arial" w:cs="Arial"/>
          <w:color w:val="222222"/>
          <w:sz w:val="26"/>
          <w:szCs w:val="26"/>
        </w:rPr>
        <w:t>Prepositions – Time</w:t>
      </w:r>
    </w:p>
    <w:tbl>
      <w:tblPr>
        <w:tblW w:w="1037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38"/>
        <w:gridCol w:w="4511"/>
        <w:gridCol w:w="4521"/>
      </w:tblGrid>
      <w:tr w:rsidR="007142BD" w:rsidTr="007142BD">
        <w:trPr>
          <w:tblHeader/>
        </w:trPr>
        <w:tc>
          <w:tcPr>
            <w:tcW w:w="950" w:type="dxa"/>
            <w:tcBorders>
              <w:top w:val="single" w:sz="6" w:space="0" w:color="C0C0C0"/>
              <w:left w:val="single" w:sz="6" w:space="0" w:color="C0C0C0"/>
              <w:bottom w:val="single" w:sz="6" w:space="0" w:color="C0C0C0"/>
              <w:right w:val="single" w:sz="6" w:space="0" w:color="C0C0C0"/>
            </w:tcBorders>
            <w:shd w:val="clear" w:color="auto" w:fill="FFD35D"/>
            <w:tcMar>
              <w:top w:w="30" w:type="dxa"/>
              <w:left w:w="75" w:type="dxa"/>
              <w:bottom w:w="30" w:type="dxa"/>
              <w:right w:w="75" w:type="dxa"/>
            </w:tcMar>
            <w:vAlign w:val="center"/>
            <w:hideMark/>
          </w:tcPr>
          <w:p w:rsidR="007142BD" w:rsidRDefault="007142BD">
            <w:pPr>
              <w:spacing w:before="225" w:after="225"/>
              <w:jc w:val="center"/>
              <w:rPr>
                <w:color w:val="000000"/>
              </w:rPr>
            </w:pPr>
            <w:r>
              <w:rPr>
                <w:color w:val="000000"/>
              </w:rPr>
              <w:t>English</w:t>
            </w:r>
          </w:p>
        </w:tc>
        <w:tc>
          <w:tcPr>
            <w:tcW w:w="4460" w:type="dxa"/>
            <w:tcBorders>
              <w:top w:val="single" w:sz="6" w:space="0" w:color="C0C0C0"/>
              <w:left w:val="single" w:sz="6" w:space="0" w:color="C0C0C0"/>
              <w:bottom w:val="single" w:sz="6" w:space="0" w:color="C0C0C0"/>
              <w:right w:val="single" w:sz="6" w:space="0" w:color="C0C0C0"/>
            </w:tcBorders>
            <w:shd w:val="clear" w:color="auto" w:fill="FFD35D"/>
            <w:tcMar>
              <w:top w:w="30" w:type="dxa"/>
              <w:left w:w="75" w:type="dxa"/>
              <w:bottom w:w="30" w:type="dxa"/>
              <w:right w:w="75" w:type="dxa"/>
            </w:tcMar>
            <w:vAlign w:val="center"/>
            <w:hideMark/>
          </w:tcPr>
          <w:p w:rsidR="007142BD" w:rsidRDefault="007142BD">
            <w:pPr>
              <w:spacing w:before="225" w:after="225"/>
              <w:jc w:val="center"/>
              <w:rPr>
                <w:color w:val="000000"/>
              </w:rPr>
            </w:pPr>
            <w:r>
              <w:rPr>
                <w:color w:val="000000"/>
              </w:rPr>
              <w:t>Usage</w:t>
            </w:r>
          </w:p>
        </w:tc>
        <w:tc>
          <w:tcPr>
            <w:tcW w:w="4470" w:type="dxa"/>
            <w:tcBorders>
              <w:top w:val="single" w:sz="6" w:space="0" w:color="C0C0C0"/>
              <w:left w:val="single" w:sz="6" w:space="0" w:color="C0C0C0"/>
              <w:bottom w:val="single" w:sz="6" w:space="0" w:color="C0C0C0"/>
              <w:right w:val="single" w:sz="6" w:space="0" w:color="C0C0C0"/>
            </w:tcBorders>
            <w:shd w:val="clear" w:color="auto" w:fill="FFD35D"/>
            <w:tcMar>
              <w:top w:w="30" w:type="dxa"/>
              <w:left w:w="75" w:type="dxa"/>
              <w:bottom w:w="30" w:type="dxa"/>
              <w:right w:w="75" w:type="dxa"/>
            </w:tcMar>
            <w:vAlign w:val="center"/>
            <w:hideMark/>
          </w:tcPr>
          <w:p w:rsidR="007142BD" w:rsidRDefault="007142BD">
            <w:pPr>
              <w:spacing w:before="225" w:after="225"/>
              <w:jc w:val="center"/>
              <w:rPr>
                <w:color w:val="000000"/>
              </w:rPr>
            </w:pPr>
            <w:r>
              <w:rPr>
                <w:color w:val="000000"/>
              </w:rPr>
              <w:t>Example</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812DCC" w:rsidP="008350D2">
            <w:pPr>
              <w:numPr>
                <w:ilvl w:val="0"/>
                <w:numId w:val="98"/>
              </w:numPr>
              <w:spacing w:before="60" w:after="60" w:line="336" w:lineRule="atLeast"/>
              <w:ind w:left="225"/>
              <w:jc w:val="center"/>
              <w:rPr>
                <w:sz w:val="20"/>
                <w:szCs w:val="20"/>
              </w:rPr>
            </w:pPr>
            <w:r>
              <w:rPr>
                <w:sz w:val="20"/>
                <w:szCs w:val="20"/>
              </w:rPr>
              <w:t>O</w:t>
            </w:r>
            <w:r w:rsidR="007142BD">
              <w:rPr>
                <w:sz w:val="20"/>
                <w:szCs w:val="20"/>
              </w:rPr>
              <w:t>n</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99"/>
              </w:numPr>
              <w:spacing w:before="60" w:after="60" w:line="336" w:lineRule="atLeast"/>
              <w:ind w:left="225"/>
              <w:rPr>
                <w:sz w:val="20"/>
                <w:szCs w:val="20"/>
              </w:rPr>
            </w:pPr>
            <w:r>
              <w:rPr>
                <w:sz w:val="20"/>
                <w:szCs w:val="20"/>
              </w:rPr>
              <w:t>days of the week</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00"/>
              </w:numPr>
              <w:spacing w:before="60" w:after="60" w:line="336" w:lineRule="atLeast"/>
              <w:ind w:left="150"/>
              <w:rPr>
                <w:color w:val="006400"/>
                <w:sz w:val="20"/>
                <w:szCs w:val="20"/>
              </w:rPr>
            </w:pPr>
            <w:r>
              <w:rPr>
                <w:color w:val="006400"/>
                <w:sz w:val="20"/>
                <w:szCs w:val="20"/>
              </w:rPr>
              <w:t>on Monday</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01"/>
              </w:numPr>
              <w:spacing w:before="60" w:after="60" w:line="336" w:lineRule="atLeast"/>
              <w:ind w:left="225"/>
              <w:jc w:val="center"/>
              <w:rPr>
                <w:sz w:val="20"/>
                <w:szCs w:val="20"/>
              </w:rPr>
            </w:pPr>
            <w:r>
              <w:rPr>
                <w:sz w:val="20"/>
                <w:szCs w:val="20"/>
              </w:rPr>
              <w:t>in</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02"/>
              </w:numPr>
              <w:spacing w:before="60" w:after="60" w:line="336" w:lineRule="atLeast"/>
              <w:ind w:left="225"/>
              <w:rPr>
                <w:sz w:val="20"/>
                <w:szCs w:val="20"/>
              </w:rPr>
            </w:pPr>
            <w:r>
              <w:rPr>
                <w:sz w:val="20"/>
                <w:szCs w:val="20"/>
              </w:rPr>
              <w:t>months / seasons</w:t>
            </w:r>
          </w:p>
          <w:p w:rsidR="007142BD" w:rsidRDefault="007142BD" w:rsidP="008350D2">
            <w:pPr>
              <w:numPr>
                <w:ilvl w:val="0"/>
                <w:numId w:val="102"/>
              </w:numPr>
              <w:spacing w:before="60" w:after="60" w:line="336" w:lineRule="atLeast"/>
              <w:ind w:left="225"/>
              <w:rPr>
                <w:sz w:val="20"/>
                <w:szCs w:val="20"/>
              </w:rPr>
            </w:pPr>
            <w:r>
              <w:rPr>
                <w:sz w:val="20"/>
                <w:szCs w:val="20"/>
              </w:rPr>
              <w:t>time of day</w:t>
            </w:r>
          </w:p>
          <w:p w:rsidR="007142BD" w:rsidRDefault="007142BD" w:rsidP="008350D2">
            <w:pPr>
              <w:numPr>
                <w:ilvl w:val="0"/>
                <w:numId w:val="102"/>
              </w:numPr>
              <w:spacing w:before="60" w:after="60" w:line="336" w:lineRule="atLeast"/>
              <w:ind w:left="225"/>
              <w:rPr>
                <w:sz w:val="20"/>
                <w:szCs w:val="20"/>
              </w:rPr>
            </w:pPr>
            <w:r>
              <w:rPr>
                <w:sz w:val="20"/>
                <w:szCs w:val="20"/>
              </w:rPr>
              <w:t>year</w:t>
            </w:r>
          </w:p>
          <w:p w:rsidR="007142BD" w:rsidRDefault="007142BD" w:rsidP="008350D2">
            <w:pPr>
              <w:numPr>
                <w:ilvl w:val="0"/>
                <w:numId w:val="102"/>
              </w:numPr>
              <w:spacing w:before="60" w:after="60" w:line="336" w:lineRule="atLeast"/>
              <w:ind w:left="225"/>
              <w:rPr>
                <w:sz w:val="20"/>
                <w:szCs w:val="20"/>
              </w:rPr>
            </w:pPr>
            <w:r>
              <w:rPr>
                <w:sz w:val="20"/>
                <w:szCs w:val="20"/>
              </w:rPr>
              <w:t>after a certain period of time </w:t>
            </w:r>
            <w:r>
              <w:rPr>
                <w:rStyle w:val="Emphasis"/>
                <w:sz w:val="20"/>
                <w:szCs w:val="20"/>
              </w:rPr>
              <w:t>(when?)</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03"/>
              </w:numPr>
              <w:spacing w:before="60" w:after="60" w:line="336" w:lineRule="atLeast"/>
              <w:ind w:left="150"/>
              <w:rPr>
                <w:color w:val="006400"/>
                <w:sz w:val="20"/>
                <w:szCs w:val="20"/>
              </w:rPr>
            </w:pPr>
            <w:r>
              <w:rPr>
                <w:color w:val="006400"/>
                <w:sz w:val="20"/>
                <w:szCs w:val="20"/>
              </w:rPr>
              <w:t>in August / in winter</w:t>
            </w:r>
          </w:p>
          <w:p w:rsidR="007142BD" w:rsidRDefault="007142BD" w:rsidP="008350D2">
            <w:pPr>
              <w:numPr>
                <w:ilvl w:val="0"/>
                <w:numId w:val="103"/>
              </w:numPr>
              <w:spacing w:before="60" w:after="60" w:line="336" w:lineRule="atLeast"/>
              <w:ind w:left="150"/>
              <w:rPr>
                <w:color w:val="006400"/>
                <w:sz w:val="20"/>
                <w:szCs w:val="20"/>
              </w:rPr>
            </w:pPr>
            <w:r>
              <w:rPr>
                <w:color w:val="006400"/>
                <w:sz w:val="20"/>
                <w:szCs w:val="20"/>
              </w:rPr>
              <w:t>in the morning</w:t>
            </w:r>
          </w:p>
          <w:p w:rsidR="007142BD" w:rsidRDefault="007142BD" w:rsidP="008350D2">
            <w:pPr>
              <w:numPr>
                <w:ilvl w:val="0"/>
                <w:numId w:val="103"/>
              </w:numPr>
              <w:spacing w:before="60" w:after="60" w:line="336" w:lineRule="atLeast"/>
              <w:ind w:left="150"/>
              <w:rPr>
                <w:color w:val="006400"/>
                <w:sz w:val="20"/>
                <w:szCs w:val="20"/>
              </w:rPr>
            </w:pPr>
            <w:r>
              <w:rPr>
                <w:color w:val="006400"/>
                <w:sz w:val="20"/>
                <w:szCs w:val="20"/>
              </w:rPr>
              <w:t>in 2006</w:t>
            </w:r>
          </w:p>
          <w:p w:rsidR="007142BD" w:rsidRDefault="007142BD" w:rsidP="008350D2">
            <w:pPr>
              <w:numPr>
                <w:ilvl w:val="0"/>
                <w:numId w:val="103"/>
              </w:numPr>
              <w:spacing w:before="60" w:after="60" w:line="336" w:lineRule="atLeast"/>
              <w:ind w:left="150"/>
              <w:rPr>
                <w:color w:val="006400"/>
                <w:sz w:val="20"/>
                <w:szCs w:val="20"/>
              </w:rPr>
            </w:pPr>
            <w:r>
              <w:rPr>
                <w:color w:val="006400"/>
                <w:sz w:val="20"/>
                <w:szCs w:val="20"/>
              </w:rPr>
              <w:t>in an hour</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04"/>
              </w:numPr>
              <w:spacing w:before="60" w:after="60" w:line="336" w:lineRule="atLeast"/>
              <w:ind w:left="225"/>
              <w:jc w:val="center"/>
              <w:rPr>
                <w:sz w:val="20"/>
                <w:szCs w:val="20"/>
              </w:rPr>
            </w:pPr>
            <w:r>
              <w:rPr>
                <w:sz w:val="20"/>
                <w:szCs w:val="20"/>
              </w:rPr>
              <w:t>at</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05"/>
              </w:numPr>
              <w:spacing w:before="60" w:after="60" w:line="336" w:lineRule="atLeast"/>
              <w:ind w:left="225"/>
              <w:rPr>
                <w:sz w:val="20"/>
                <w:szCs w:val="20"/>
              </w:rPr>
            </w:pPr>
            <w:r>
              <w:rPr>
                <w:sz w:val="20"/>
                <w:szCs w:val="20"/>
              </w:rPr>
              <w:t>for </w:t>
            </w:r>
            <w:r>
              <w:rPr>
                <w:rStyle w:val="Emphasis"/>
                <w:sz w:val="20"/>
                <w:szCs w:val="20"/>
              </w:rPr>
              <w:t>night</w:t>
            </w:r>
          </w:p>
          <w:p w:rsidR="007142BD" w:rsidRDefault="007142BD" w:rsidP="008350D2">
            <w:pPr>
              <w:numPr>
                <w:ilvl w:val="0"/>
                <w:numId w:val="105"/>
              </w:numPr>
              <w:spacing w:before="60" w:after="60" w:line="336" w:lineRule="atLeast"/>
              <w:ind w:left="225"/>
              <w:rPr>
                <w:sz w:val="20"/>
                <w:szCs w:val="20"/>
              </w:rPr>
            </w:pPr>
            <w:r>
              <w:rPr>
                <w:sz w:val="20"/>
                <w:szCs w:val="20"/>
              </w:rPr>
              <w:t>for </w:t>
            </w:r>
            <w:r>
              <w:rPr>
                <w:rStyle w:val="Emphasis"/>
                <w:sz w:val="20"/>
                <w:szCs w:val="20"/>
              </w:rPr>
              <w:t>weekend</w:t>
            </w:r>
          </w:p>
          <w:p w:rsidR="007142BD" w:rsidRDefault="007142BD" w:rsidP="008350D2">
            <w:pPr>
              <w:numPr>
                <w:ilvl w:val="0"/>
                <w:numId w:val="105"/>
              </w:numPr>
              <w:spacing w:before="60" w:after="60" w:line="336" w:lineRule="atLeast"/>
              <w:ind w:left="225"/>
              <w:rPr>
                <w:sz w:val="20"/>
                <w:szCs w:val="20"/>
              </w:rPr>
            </w:pPr>
            <w:r>
              <w:rPr>
                <w:sz w:val="20"/>
                <w:szCs w:val="20"/>
              </w:rPr>
              <w:t>a certain point of time </w:t>
            </w:r>
            <w:r>
              <w:rPr>
                <w:rStyle w:val="Emphasis"/>
                <w:sz w:val="20"/>
                <w:szCs w:val="20"/>
              </w:rPr>
              <w:t>(when?)</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06"/>
              </w:numPr>
              <w:spacing w:before="60" w:after="60" w:line="336" w:lineRule="atLeast"/>
              <w:ind w:left="150"/>
              <w:rPr>
                <w:color w:val="006400"/>
                <w:sz w:val="20"/>
                <w:szCs w:val="20"/>
              </w:rPr>
            </w:pPr>
            <w:r>
              <w:rPr>
                <w:color w:val="006400"/>
                <w:sz w:val="20"/>
                <w:szCs w:val="20"/>
              </w:rPr>
              <w:t>at night</w:t>
            </w:r>
          </w:p>
          <w:p w:rsidR="007142BD" w:rsidRDefault="007142BD" w:rsidP="008350D2">
            <w:pPr>
              <w:numPr>
                <w:ilvl w:val="0"/>
                <w:numId w:val="106"/>
              </w:numPr>
              <w:spacing w:before="60" w:after="60" w:line="336" w:lineRule="atLeast"/>
              <w:ind w:left="150"/>
              <w:rPr>
                <w:color w:val="006400"/>
                <w:sz w:val="20"/>
                <w:szCs w:val="20"/>
              </w:rPr>
            </w:pPr>
            <w:r>
              <w:rPr>
                <w:color w:val="006400"/>
                <w:sz w:val="20"/>
                <w:szCs w:val="20"/>
              </w:rPr>
              <w:t>at the weekend</w:t>
            </w:r>
          </w:p>
          <w:p w:rsidR="007142BD" w:rsidRDefault="007142BD" w:rsidP="008350D2">
            <w:pPr>
              <w:numPr>
                <w:ilvl w:val="0"/>
                <w:numId w:val="106"/>
              </w:numPr>
              <w:spacing w:before="60" w:after="60" w:line="336" w:lineRule="atLeast"/>
              <w:ind w:left="150"/>
              <w:rPr>
                <w:color w:val="006400"/>
                <w:sz w:val="20"/>
                <w:szCs w:val="20"/>
              </w:rPr>
            </w:pPr>
            <w:r>
              <w:rPr>
                <w:color w:val="006400"/>
                <w:sz w:val="20"/>
                <w:szCs w:val="20"/>
              </w:rPr>
              <w:t>at half past nine</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07"/>
              </w:numPr>
              <w:spacing w:before="60" w:after="60" w:line="336" w:lineRule="atLeast"/>
              <w:ind w:left="225"/>
              <w:jc w:val="center"/>
              <w:rPr>
                <w:sz w:val="20"/>
                <w:szCs w:val="20"/>
              </w:rPr>
            </w:pPr>
            <w:r>
              <w:rPr>
                <w:sz w:val="20"/>
                <w:szCs w:val="20"/>
              </w:rPr>
              <w:t>since</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08"/>
              </w:numPr>
              <w:spacing w:before="60" w:after="60" w:line="336" w:lineRule="atLeast"/>
              <w:ind w:left="225"/>
              <w:rPr>
                <w:sz w:val="20"/>
                <w:szCs w:val="20"/>
              </w:rPr>
            </w:pPr>
            <w:r>
              <w:rPr>
                <w:sz w:val="20"/>
                <w:szCs w:val="20"/>
              </w:rPr>
              <w:t>from a certain point of time (past till now)</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09"/>
              </w:numPr>
              <w:spacing w:before="60" w:after="60" w:line="336" w:lineRule="atLeast"/>
              <w:ind w:left="150"/>
              <w:rPr>
                <w:color w:val="006400"/>
                <w:sz w:val="20"/>
                <w:szCs w:val="20"/>
              </w:rPr>
            </w:pPr>
            <w:r>
              <w:rPr>
                <w:color w:val="006400"/>
                <w:sz w:val="20"/>
                <w:szCs w:val="20"/>
              </w:rPr>
              <w:t>since 1980</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10"/>
              </w:numPr>
              <w:spacing w:before="60" w:after="60" w:line="336" w:lineRule="atLeast"/>
              <w:ind w:left="225"/>
              <w:jc w:val="center"/>
              <w:rPr>
                <w:sz w:val="20"/>
                <w:szCs w:val="20"/>
              </w:rPr>
            </w:pPr>
            <w:r>
              <w:rPr>
                <w:sz w:val="20"/>
                <w:szCs w:val="20"/>
              </w:rPr>
              <w:t>for</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11"/>
              </w:numPr>
              <w:spacing w:before="60" w:after="60" w:line="336" w:lineRule="atLeast"/>
              <w:ind w:left="225"/>
              <w:rPr>
                <w:sz w:val="20"/>
                <w:szCs w:val="20"/>
              </w:rPr>
            </w:pPr>
            <w:r>
              <w:rPr>
                <w:sz w:val="20"/>
                <w:szCs w:val="20"/>
              </w:rPr>
              <w:t>over a certain period of time (past till now)</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12"/>
              </w:numPr>
              <w:spacing w:before="60" w:after="60" w:line="336" w:lineRule="atLeast"/>
              <w:ind w:left="150"/>
              <w:rPr>
                <w:color w:val="006400"/>
                <w:sz w:val="20"/>
                <w:szCs w:val="20"/>
              </w:rPr>
            </w:pPr>
            <w:r>
              <w:rPr>
                <w:color w:val="006400"/>
                <w:sz w:val="20"/>
                <w:szCs w:val="20"/>
              </w:rPr>
              <w:t>for 2 years</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13"/>
              </w:numPr>
              <w:spacing w:before="60" w:after="60" w:line="336" w:lineRule="atLeast"/>
              <w:ind w:left="225"/>
              <w:jc w:val="center"/>
              <w:rPr>
                <w:sz w:val="20"/>
                <w:szCs w:val="20"/>
              </w:rPr>
            </w:pPr>
            <w:r>
              <w:rPr>
                <w:sz w:val="20"/>
                <w:szCs w:val="20"/>
              </w:rPr>
              <w:t>ago</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14"/>
              </w:numPr>
              <w:spacing w:before="60" w:after="60" w:line="336" w:lineRule="atLeast"/>
              <w:ind w:left="225"/>
              <w:rPr>
                <w:sz w:val="20"/>
                <w:szCs w:val="20"/>
              </w:rPr>
            </w:pPr>
            <w:r>
              <w:rPr>
                <w:sz w:val="20"/>
                <w:szCs w:val="20"/>
              </w:rPr>
              <w:t>a certain time in the past</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15"/>
              </w:numPr>
              <w:spacing w:before="60" w:after="60" w:line="336" w:lineRule="atLeast"/>
              <w:ind w:left="150"/>
              <w:rPr>
                <w:color w:val="006400"/>
                <w:sz w:val="20"/>
                <w:szCs w:val="20"/>
              </w:rPr>
            </w:pPr>
            <w:r>
              <w:rPr>
                <w:color w:val="006400"/>
                <w:sz w:val="20"/>
                <w:szCs w:val="20"/>
              </w:rPr>
              <w:t>2 years ago</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9E533B" w:rsidP="008350D2">
            <w:pPr>
              <w:numPr>
                <w:ilvl w:val="0"/>
                <w:numId w:val="116"/>
              </w:numPr>
              <w:spacing w:before="60" w:after="60" w:line="336" w:lineRule="atLeast"/>
              <w:ind w:left="225"/>
              <w:jc w:val="center"/>
              <w:rPr>
                <w:sz w:val="20"/>
                <w:szCs w:val="20"/>
              </w:rPr>
            </w:pPr>
            <w:r>
              <w:rPr>
                <w:sz w:val="20"/>
                <w:szCs w:val="20"/>
              </w:rPr>
              <w:t>B</w:t>
            </w:r>
            <w:r w:rsidR="007142BD">
              <w:rPr>
                <w:sz w:val="20"/>
                <w:szCs w:val="20"/>
              </w:rPr>
              <w:t>efore</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17"/>
              </w:numPr>
              <w:spacing w:before="60" w:after="60" w:line="336" w:lineRule="atLeast"/>
              <w:ind w:left="225"/>
              <w:rPr>
                <w:sz w:val="20"/>
                <w:szCs w:val="20"/>
              </w:rPr>
            </w:pPr>
            <w:r>
              <w:rPr>
                <w:sz w:val="20"/>
                <w:szCs w:val="20"/>
              </w:rPr>
              <w:t>earlier than a certain point of time</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18"/>
              </w:numPr>
              <w:spacing w:before="60" w:after="60" w:line="336" w:lineRule="atLeast"/>
              <w:ind w:left="150"/>
              <w:rPr>
                <w:color w:val="006400"/>
                <w:sz w:val="20"/>
                <w:szCs w:val="20"/>
              </w:rPr>
            </w:pPr>
            <w:r>
              <w:rPr>
                <w:color w:val="006400"/>
                <w:sz w:val="20"/>
                <w:szCs w:val="20"/>
              </w:rPr>
              <w:t>before 2004</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19"/>
              </w:numPr>
              <w:spacing w:before="60" w:after="60" w:line="336" w:lineRule="atLeast"/>
              <w:ind w:left="225"/>
              <w:jc w:val="center"/>
              <w:rPr>
                <w:sz w:val="20"/>
                <w:szCs w:val="20"/>
              </w:rPr>
            </w:pPr>
            <w:r>
              <w:rPr>
                <w:sz w:val="20"/>
                <w:szCs w:val="20"/>
              </w:rPr>
              <w:t>to</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20"/>
              </w:numPr>
              <w:spacing w:before="60" w:after="60" w:line="336" w:lineRule="atLeast"/>
              <w:ind w:left="225"/>
              <w:rPr>
                <w:sz w:val="20"/>
                <w:szCs w:val="20"/>
              </w:rPr>
            </w:pPr>
            <w:r>
              <w:rPr>
                <w:sz w:val="20"/>
                <w:szCs w:val="20"/>
              </w:rPr>
              <w:t>telling the time</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21"/>
              </w:numPr>
              <w:spacing w:before="60" w:after="60" w:line="336" w:lineRule="atLeast"/>
              <w:ind w:left="150"/>
              <w:rPr>
                <w:color w:val="006400"/>
                <w:sz w:val="20"/>
                <w:szCs w:val="20"/>
              </w:rPr>
            </w:pPr>
            <w:r>
              <w:rPr>
                <w:color w:val="006400"/>
                <w:sz w:val="20"/>
                <w:szCs w:val="20"/>
              </w:rPr>
              <w:t>ten to six (5:50)</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22"/>
              </w:numPr>
              <w:spacing w:before="60" w:after="60" w:line="336" w:lineRule="atLeast"/>
              <w:ind w:left="225"/>
              <w:jc w:val="center"/>
              <w:rPr>
                <w:sz w:val="20"/>
                <w:szCs w:val="20"/>
              </w:rPr>
            </w:pPr>
            <w:r>
              <w:rPr>
                <w:sz w:val="20"/>
                <w:szCs w:val="20"/>
              </w:rPr>
              <w:t>past</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23"/>
              </w:numPr>
              <w:spacing w:before="60" w:after="60" w:line="336" w:lineRule="atLeast"/>
              <w:ind w:left="225"/>
              <w:rPr>
                <w:sz w:val="20"/>
                <w:szCs w:val="20"/>
              </w:rPr>
            </w:pPr>
            <w:r>
              <w:rPr>
                <w:sz w:val="20"/>
                <w:szCs w:val="20"/>
              </w:rPr>
              <w:t>telling the time</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24"/>
              </w:numPr>
              <w:spacing w:before="60" w:after="60" w:line="336" w:lineRule="atLeast"/>
              <w:ind w:left="150"/>
              <w:rPr>
                <w:color w:val="006400"/>
                <w:sz w:val="20"/>
                <w:szCs w:val="20"/>
              </w:rPr>
            </w:pPr>
            <w:r>
              <w:rPr>
                <w:color w:val="006400"/>
                <w:sz w:val="20"/>
                <w:szCs w:val="20"/>
              </w:rPr>
              <w:t>ten past six (6:10)</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25"/>
              </w:numPr>
              <w:spacing w:before="60" w:after="60" w:line="336" w:lineRule="atLeast"/>
              <w:ind w:left="225"/>
              <w:jc w:val="center"/>
              <w:rPr>
                <w:sz w:val="20"/>
                <w:szCs w:val="20"/>
              </w:rPr>
            </w:pPr>
            <w:r>
              <w:rPr>
                <w:sz w:val="20"/>
                <w:szCs w:val="20"/>
              </w:rPr>
              <w:t>to / till / until</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26"/>
              </w:numPr>
              <w:spacing w:before="60" w:after="60" w:line="336" w:lineRule="atLeast"/>
              <w:ind w:left="225"/>
              <w:rPr>
                <w:sz w:val="20"/>
                <w:szCs w:val="20"/>
              </w:rPr>
            </w:pPr>
            <w:r>
              <w:rPr>
                <w:sz w:val="20"/>
                <w:szCs w:val="20"/>
              </w:rPr>
              <w:t>marking the beginning and end of a period of time</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27"/>
              </w:numPr>
              <w:spacing w:before="60" w:after="60" w:line="336" w:lineRule="atLeast"/>
              <w:ind w:left="150"/>
              <w:rPr>
                <w:color w:val="006400"/>
                <w:sz w:val="20"/>
                <w:szCs w:val="20"/>
              </w:rPr>
            </w:pPr>
            <w:r>
              <w:rPr>
                <w:color w:val="006400"/>
                <w:sz w:val="20"/>
                <w:szCs w:val="20"/>
              </w:rPr>
              <w:t>from Monday to/till Friday</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28"/>
              </w:numPr>
              <w:spacing w:before="60" w:after="60" w:line="336" w:lineRule="atLeast"/>
              <w:ind w:left="225"/>
              <w:jc w:val="center"/>
              <w:rPr>
                <w:sz w:val="20"/>
                <w:szCs w:val="20"/>
              </w:rPr>
            </w:pPr>
            <w:r>
              <w:rPr>
                <w:sz w:val="20"/>
                <w:szCs w:val="20"/>
              </w:rPr>
              <w:t>till / until</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29"/>
              </w:numPr>
              <w:spacing w:before="60" w:after="60" w:line="336" w:lineRule="atLeast"/>
              <w:ind w:left="225"/>
              <w:rPr>
                <w:sz w:val="20"/>
                <w:szCs w:val="20"/>
              </w:rPr>
            </w:pPr>
            <w:r>
              <w:rPr>
                <w:sz w:val="20"/>
                <w:szCs w:val="20"/>
              </w:rPr>
              <w:t>in the sense of </w:t>
            </w:r>
            <w:r>
              <w:rPr>
                <w:rStyle w:val="Emphasis"/>
                <w:sz w:val="20"/>
                <w:szCs w:val="20"/>
              </w:rPr>
              <w:t>how long something is going to last</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30"/>
              </w:numPr>
              <w:spacing w:before="60" w:after="60" w:line="336" w:lineRule="atLeast"/>
              <w:ind w:left="150"/>
              <w:rPr>
                <w:color w:val="006400"/>
                <w:sz w:val="20"/>
                <w:szCs w:val="20"/>
              </w:rPr>
            </w:pPr>
            <w:r>
              <w:rPr>
                <w:color w:val="006400"/>
                <w:sz w:val="20"/>
                <w:szCs w:val="20"/>
              </w:rPr>
              <w:t>He is on holiday until Friday.</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9E533B" w:rsidP="008350D2">
            <w:pPr>
              <w:numPr>
                <w:ilvl w:val="0"/>
                <w:numId w:val="131"/>
              </w:numPr>
              <w:spacing w:before="60" w:after="60" w:line="336" w:lineRule="atLeast"/>
              <w:ind w:left="225"/>
              <w:jc w:val="center"/>
              <w:rPr>
                <w:sz w:val="20"/>
                <w:szCs w:val="20"/>
              </w:rPr>
            </w:pPr>
            <w:r>
              <w:rPr>
                <w:sz w:val="20"/>
                <w:szCs w:val="20"/>
              </w:rPr>
              <w:lastRenderedPageBreak/>
              <w:t>B</w:t>
            </w:r>
            <w:r w:rsidR="007142BD">
              <w:rPr>
                <w:sz w:val="20"/>
                <w:szCs w:val="20"/>
              </w:rPr>
              <w:t>y</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32"/>
              </w:numPr>
              <w:spacing w:before="60" w:after="60" w:line="336" w:lineRule="atLeast"/>
              <w:ind w:left="225"/>
              <w:rPr>
                <w:sz w:val="20"/>
                <w:szCs w:val="20"/>
              </w:rPr>
            </w:pPr>
            <w:r>
              <w:rPr>
                <w:sz w:val="20"/>
                <w:szCs w:val="20"/>
              </w:rPr>
              <w:t>in the sense of </w:t>
            </w:r>
            <w:r>
              <w:rPr>
                <w:rStyle w:val="Emphasis"/>
                <w:sz w:val="20"/>
                <w:szCs w:val="20"/>
              </w:rPr>
              <w:t>at the latest</w:t>
            </w:r>
          </w:p>
          <w:p w:rsidR="007142BD" w:rsidRDefault="007142BD" w:rsidP="008350D2">
            <w:pPr>
              <w:numPr>
                <w:ilvl w:val="0"/>
                <w:numId w:val="132"/>
              </w:numPr>
              <w:spacing w:before="60" w:after="60" w:line="336" w:lineRule="atLeast"/>
              <w:ind w:left="225"/>
              <w:rPr>
                <w:sz w:val="20"/>
                <w:szCs w:val="20"/>
              </w:rPr>
            </w:pPr>
            <w:r>
              <w:rPr>
                <w:sz w:val="20"/>
                <w:szCs w:val="20"/>
              </w:rPr>
              <w:t>up to a certain time</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33"/>
              </w:numPr>
              <w:spacing w:before="60" w:after="60" w:line="336" w:lineRule="atLeast"/>
              <w:ind w:left="150"/>
              <w:rPr>
                <w:color w:val="006400"/>
                <w:sz w:val="20"/>
                <w:szCs w:val="20"/>
              </w:rPr>
            </w:pPr>
            <w:r>
              <w:rPr>
                <w:color w:val="006400"/>
                <w:sz w:val="20"/>
                <w:szCs w:val="20"/>
              </w:rPr>
              <w:t>I will be back by 6 o’clock.</w:t>
            </w:r>
          </w:p>
          <w:p w:rsidR="007142BD" w:rsidRDefault="007142BD" w:rsidP="008350D2">
            <w:pPr>
              <w:numPr>
                <w:ilvl w:val="0"/>
                <w:numId w:val="133"/>
              </w:numPr>
              <w:spacing w:before="60" w:after="60" w:line="336" w:lineRule="atLeast"/>
              <w:ind w:left="150"/>
              <w:rPr>
                <w:color w:val="006400"/>
                <w:sz w:val="20"/>
                <w:szCs w:val="20"/>
              </w:rPr>
            </w:pPr>
            <w:r>
              <w:rPr>
                <w:color w:val="006400"/>
                <w:sz w:val="20"/>
                <w:szCs w:val="20"/>
              </w:rPr>
              <w:t>By 11 o'clock, I had read five pages.</w:t>
            </w:r>
          </w:p>
        </w:tc>
      </w:tr>
    </w:tbl>
    <w:p w:rsidR="007142BD" w:rsidRDefault="007142BD" w:rsidP="007142BD">
      <w:pPr>
        <w:pStyle w:val="Heading2"/>
        <w:shd w:val="clear" w:color="auto" w:fill="FFFFFF"/>
        <w:spacing w:before="225" w:beforeAutospacing="0" w:after="0" w:afterAutospacing="0"/>
        <w:rPr>
          <w:ins w:id="1" w:author="Unknown"/>
          <w:rFonts w:ascii="Arial" w:hAnsi="Arial" w:cs="Arial"/>
          <w:color w:val="222222"/>
          <w:sz w:val="26"/>
          <w:szCs w:val="26"/>
        </w:rPr>
      </w:pPr>
      <w:ins w:id="2" w:author="Unknown">
        <w:r>
          <w:rPr>
            <w:rFonts w:ascii="Arial" w:hAnsi="Arial" w:cs="Arial"/>
            <w:color w:val="222222"/>
            <w:sz w:val="26"/>
            <w:szCs w:val="26"/>
          </w:rPr>
          <w:t>Prepositions – Place (Position and Direction)</w:t>
        </w:r>
      </w:ins>
    </w:p>
    <w:tbl>
      <w:tblPr>
        <w:tblW w:w="1037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68"/>
        <w:gridCol w:w="5116"/>
        <w:gridCol w:w="3686"/>
      </w:tblGrid>
      <w:tr w:rsidR="007142BD" w:rsidTr="007142BD">
        <w:trPr>
          <w:tblHeader/>
        </w:trPr>
        <w:tc>
          <w:tcPr>
            <w:tcW w:w="1100" w:type="dxa"/>
            <w:tcBorders>
              <w:top w:val="single" w:sz="6" w:space="0" w:color="C0C0C0"/>
              <w:left w:val="single" w:sz="6" w:space="0" w:color="C0C0C0"/>
              <w:bottom w:val="single" w:sz="6" w:space="0" w:color="C0C0C0"/>
              <w:right w:val="single" w:sz="6" w:space="0" w:color="C0C0C0"/>
            </w:tcBorders>
            <w:shd w:val="clear" w:color="auto" w:fill="FFD35D"/>
            <w:tcMar>
              <w:top w:w="30" w:type="dxa"/>
              <w:left w:w="75" w:type="dxa"/>
              <w:bottom w:w="30" w:type="dxa"/>
              <w:right w:w="75" w:type="dxa"/>
            </w:tcMar>
            <w:vAlign w:val="center"/>
            <w:hideMark/>
          </w:tcPr>
          <w:p w:rsidR="007142BD" w:rsidRDefault="007142BD">
            <w:pPr>
              <w:spacing w:before="225" w:after="225"/>
              <w:jc w:val="center"/>
              <w:rPr>
                <w:color w:val="000000"/>
              </w:rPr>
            </w:pPr>
            <w:r>
              <w:rPr>
                <w:color w:val="000000"/>
              </w:rPr>
              <w:t>English</w:t>
            </w:r>
          </w:p>
        </w:tc>
        <w:tc>
          <w:tcPr>
            <w:tcW w:w="4390" w:type="dxa"/>
            <w:tcBorders>
              <w:top w:val="single" w:sz="6" w:space="0" w:color="C0C0C0"/>
              <w:left w:val="single" w:sz="6" w:space="0" w:color="C0C0C0"/>
              <w:bottom w:val="single" w:sz="6" w:space="0" w:color="C0C0C0"/>
              <w:right w:val="single" w:sz="6" w:space="0" w:color="C0C0C0"/>
            </w:tcBorders>
            <w:shd w:val="clear" w:color="auto" w:fill="FFD35D"/>
            <w:tcMar>
              <w:top w:w="30" w:type="dxa"/>
              <w:left w:w="75" w:type="dxa"/>
              <w:bottom w:w="30" w:type="dxa"/>
              <w:right w:w="75" w:type="dxa"/>
            </w:tcMar>
            <w:vAlign w:val="center"/>
            <w:hideMark/>
          </w:tcPr>
          <w:p w:rsidR="007142BD" w:rsidRDefault="007142BD">
            <w:pPr>
              <w:spacing w:before="225" w:after="225"/>
              <w:jc w:val="center"/>
              <w:rPr>
                <w:color w:val="000000"/>
              </w:rPr>
            </w:pPr>
            <w:r>
              <w:rPr>
                <w:color w:val="000000"/>
              </w:rPr>
              <w:t>Usage</w:t>
            </w:r>
          </w:p>
        </w:tc>
        <w:tc>
          <w:tcPr>
            <w:tcW w:w="4390" w:type="dxa"/>
            <w:tcBorders>
              <w:top w:val="single" w:sz="6" w:space="0" w:color="C0C0C0"/>
              <w:left w:val="single" w:sz="6" w:space="0" w:color="C0C0C0"/>
              <w:bottom w:val="single" w:sz="6" w:space="0" w:color="C0C0C0"/>
              <w:right w:val="single" w:sz="6" w:space="0" w:color="C0C0C0"/>
            </w:tcBorders>
            <w:shd w:val="clear" w:color="auto" w:fill="FFD35D"/>
            <w:tcMar>
              <w:top w:w="30" w:type="dxa"/>
              <w:left w:w="75" w:type="dxa"/>
              <w:bottom w:w="30" w:type="dxa"/>
              <w:right w:w="75" w:type="dxa"/>
            </w:tcMar>
            <w:vAlign w:val="center"/>
            <w:hideMark/>
          </w:tcPr>
          <w:p w:rsidR="007142BD" w:rsidRDefault="007142BD">
            <w:pPr>
              <w:spacing w:before="225" w:after="225"/>
              <w:jc w:val="center"/>
              <w:rPr>
                <w:color w:val="000000"/>
              </w:rPr>
            </w:pPr>
            <w:r>
              <w:rPr>
                <w:color w:val="000000"/>
              </w:rPr>
              <w:t>Example</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9E533B" w:rsidP="008350D2">
            <w:pPr>
              <w:numPr>
                <w:ilvl w:val="0"/>
                <w:numId w:val="134"/>
              </w:numPr>
              <w:spacing w:before="60" w:after="60" w:line="336" w:lineRule="atLeast"/>
              <w:ind w:left="225"/>
              <w:jc w:val="center"/>
              <w:rPr>
                <w:sz w:val="20"/>
                <w:szCs w:val="20"/>
              </w:rPr>
            </w:pPr>
            <w:r>
              <w:rPr>
                <w:sz w:val="20"/>
                <w:szCs w:val="20"/>
              </w:rPr>
              <w:t>I</w:t>
            </w:r>
            <w:r w:rsidR="007142BD">
              <w:rPr>
                <w:sz w:val="20"/>
                <w:szCs w:val="20"/>
              </w:rPr>
              <w:t>n</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35"/>
              </w:numPr>
              <w:spacing w:before="60" w:after="60" w:line="336" w:lineRule="atLeast"/>
              <w:ind w:left="225"/>
              <w:rPr>
                <w:sz w:val="20"/>
                <w:szCs w:val="20"/>
              </w:rPr>
            </w:pPr>
            <w:r>
              <w:rPr>
                <w:sz w:val="20"/>
                <w:szCs w:val="20"/>
              </w:rPr>
              <w:t>room, building, street, town, country</w:t>
            </w:r>
          </w:p>
          <w:p w:rsidR="007142BD" w:rsidRDefault="007142BD" w:rsidP="008350D2">
            <w:pPr>
              <w:numPr>
                <w:ilvl w:val="0"/>
                <w:numId w:val="135"/>
              </w:numPr>
              <w:spacing w:before="60" w:after="60" w:line="336" w:lineRule="atLeast"/>
              <w:ind w:left="225"/>
              <w:rPr>
                <w:sz w:val="20"/>
                <w:szCs w:val="20"/>
              </w:rPr>
            </w:pPr>
            <w:r>
              <w:rPr>
                <w:sz w:val="20"/>
                <w:szCs w:val="20"/>
              </w:rPr>
              <w:t>book, paper etc.</w:t>
            </w:r>
          </w:p>
          <w:p w:rsidR="007142BD" w:rsidRDefault="007142BD" w:rsidP="008350D2">
            <w:pPr>
              <w:numPr>
                <w:ilvl w:val="0"/>
                <w:numId w:val="135"/>
              </w:numPr>
              <w:spacing w:before="60" w:after="60" w:line="336" w:lineRule="atLeast"/>
              <w:ind w:left="225"/>
              <w:rPr>
                <w:sz w:val="20"/>
                <w:szCs w:val="20"/>
              </w:rPr>
            </w:pPr>
            <w:r>
              <w:rPr>
                <w:sz w:val="20"/>
                <w:szCs w:val="20"/>
              </w:rPr>
              <w:t>car, taxi</w:t>
            </w:r>
          </w:p>
          <w:p w:rsidR="007142BD" w:rsidRDefault="007142BD" w:rsidP="008350D2">
            <w:pPr>
              <w:numPr>
                <w:ilvl w:val="0"/>
                <w:numId w:val="135"/>
              </w:numPr>
              <w:spacing w:before="60" w:after="60" w:line="336" w:lineRule="atLeast"/>
              <w:ind w:left="225"/>
              <w:rPr>
                <w:sz w:val="20"/>
                <w:szCs w:val="20"/>
              </w:rPr>
            </w:pPr>
            <w:r>
              <w:rPr>
                <w:sz w:val="20"/>
                <w:szCs w:val="20"/>
              </w:rPr>
              <w:t>picture, world</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36"/>
              </w:numPr>
              <w:spacing w:before="60" w:after="60" w:line="336" w:lineRule="atLeast"/>
              <w:ind w:left="150"/>
              <w:rPr>
                <w:color w:val="006400"/>
                <w:sz w:val="20"/>
                <w:szCs w:val="20"/>
              </w:rPr>
            </w:pPr>
            <w:r>
              <w:rPr>
                <w:color w:val="006400"/>
                <w:sz w:val="20"/>
                <w:szCs w:val="20"/>
              </w:rPr>
              <w:t>in the kitchen, in London</w:t>
            </w:r>
          </w:p>
          <w:p w:rsidR="007142BD" w:rsidRDefault="007142BD" w:rsidP="008350D2">
            <w:pPr>
              <w:numPr>
                <w:ilvl w:val="0"/>
                <w:numId w:val="136"/>
              </w:numPr>
              <w:spacing w:before="60" w:after="60" w:line="336" w:lineRule="atLeast"/>
              <w:ind w:left="150"/>
              <w:rPr>
                <w:color w:val="006400"/>
                <w:sz w:val="20"/>
                <w:szCs w:val="20"/>
              </w:rPr>
            </w:pPr>
            <w:r>
              <w:rPr>
                <w:color w:val="006400"/>
                <w:sz w:val="20"/>
                <w:szCs w:val="20"/>
              </w:rPr>
              <w:t>in the book</w:t>
            </w:r>
          </w:p>
          <w:p w:rsidR="007142BD" w:rsidRDefault="007142BD" w:rsidP="008350D2">
            <w:pPr>
              <w:numPr>
                <w:ilvl w:val="0"/>
                <w:numId w:val="136"/>
              </w:numPr>
              <w:spacing w:before="60" w:after="60" w:line="336" w:lineRule="atLeast"/>
              <w:ind w:left="150"/>
              <w:rPr>
                <w:color w:val="006400"/>
                <w:sz w:val="20"/>
                <w:szCs w:val="20"/>
              </w:rPr>
            </w:pPr>
            <w:r>
              <w:rPr>
                <w:color w:val="006400"/>
                <w:sz w:val="20"/>
                <w:szCs w:val="20"/>
              </w:rPr>
              <w:t>in the car, in a taxi</w:t>
            </w:r>
          </w:p>
          <w:p w:rsidR="007142BD" w:rsidRDefault="007142BD" w:rsidP="008350D2">
            <w:pPr>
              <w:numPr>
                <w:ilvl w:val="0"/>
                <w:numId w:val="136"/>
              </w:numPr>
              <w:spacing w:before="60" w:after="60" w:line="336" w:lineRule="atLeast"/>
              <w:ind w:left="150"/>
              <w:rPr>
                <w:color w:val="006400"/>
                <w:sz w:val="20"/>
                <w:szCs w:val="20"/>
              </w:rPr>
            </w:pPr>
            <w:r>
              <w:rPr>
                <w:color w:val="006400"/>
                <w:sz w:val="20"/>
                <w:szCs w:val="20"/>
              </w:rPr>
              <w:t>in the picture, in the world</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37"/>
              </w:numPr>
              <w:spacing w:before="60" w:after="60" w:line="336" w:lineRule="atLeast"/>
              <w:ind w:left="225"/>
              <w:jc w:val="center"/>
              <w:rPr>
                <w:sz w:val="20"/>
                <w:szCs w:val="20"/>
              </w:rPr>
            </w:pPr>
            <w:r>
              <w:rPr>
                <w:sz w:val="20"/>
                <w:szCs w:val="20"/>
              </w:rPr>
              <w:t>at</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38"/>
              </w:numPr>
              <w:spacing w:before="60" w:after="60" w:line="336" w:lineRule="atLeast"/>
              <w:ind w:left="225"/>
              <w:rPr>
                <w:sz w:val="20"/>
                <w:szCs w:val="20"/>
              </w:rPr>
            </w:pPr>
            <w:r>
              <w:rPr>
                <w:sz w:val="20"/>
                <w:szCs w:val="20"/>
              </w:rPr>
              <w:t>meaning </w:t>
            </w:r>
            <w:r>
              <w:rPr>
                <w:rStyle w:val="Emphasis"/>
                <w:sz w:val="20"/>
                <w:szCs w:val="20"/>
              </w:rPr>
              <w:t>next to, by an object</w:t>
            </w:r>
          </w:p>
          <w:p w:rsidR="007142BD" w:rsidRDefault="007142BD" w:rsidP="008350D2">
            <w:pPr>
              <w:numPr>
                <w:ilvl w:val="0"/>
                <w:numId w:val="138"/>
              </w:numPr>
              <w:spacing w:before="60" w:after="60" w:line="336" w:lineRule="atLeast"/>
              <w:ind w:left="225"/>
              <w:rPr>
                <w:sz w:val="20"/>
                <w:szCs w:val="20"/>
              </w:rPr>
            </w:pPr>
            <w:r>
              <w:rPr>
                <w:sz w:val="20"/>
                <w:szCs w:val="20"/>
              </w:rPr>
              <w:t>for </w:t>
            </w:r>
            <w:r>
              <w:rPr>
                <w:rStyle w:val="Emphasis"/>
                <w:sz w:val="20"/>
                <w:szCs w:val="20"/>
              </w:rPr>
              <w:t>table</w:t>
            </w:r>
          </w:p>
          <w:p w:rsidR="007142BD" w:rsidRDefault="007142BD" w:rsidP="008350D2">
            <w:pPr>
              <w:numPr>
                <w:ilvl w:val="0"/>
                <w:numId w:val="138"/>
              </w:numPr>
              <w:spacing w:before="60" w:after="60" w:line="336" w:lineRule="atLeast"/>
              <w:ind w:left="225"/>
              <w:rPr>
                <w:sz w:val="20"/>
                <w:szCs w:val="20"/>
              </w:rPr>
            </w:pPr>
            <w:r>
              <w:rPr>
                <w:sz w:val="20"/>
                <w:szCs w:val="20"/>
              </w:rPr>
              <w:t>for events</w:t>
            </w:r>
          </w:p>
          <w:p w:rsidR="007142BD" w:rsidRDefault="007142BD" w:rsidP="008350D2">
            <w:pPr>
              <w:numPr>
                <w:ilvl w:val="0"/>
                <w:numId w:val="138"/>
              </w:numPr>
              <w:spacing w:before="60" w:after="60" w:line="336" w:lineRule="atLeast"/>
              <w:ind w:left="225"/>
              <w:rPr>
                <w:sz w:val="20"/>
                <w:szCs w:val="20"/>
              </w:rPr>
            </w:pPr>
            <w:r>
              <w:rPr>
                <w:sz w:val="20"/>
                <w:szCs w:val="20"/>
              </w:rPr>
              <w:t>place where you are to do something typical (watch a film, study, work)</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39"/>
              </w:numPr>
              <w:spacing w:before="60" w:after="60" w:line="336" w:lineRule="atLeast"/>
              <w:ind w:left="150"/>
              <w:rPr>
                <w:color w:val="006400"/>
                <w:sz w:val="20"/>
                <w:szCs w:val="20"/>
              </w:rPr>
            </w:pPr>
            <w:r>
              <w:rPr>
                <w:color w:val="006400"/>
                <w:sz w:val="20"/>
                <w:szCs w:val="20"/>
              </w:rPr>
              <w:t>at the door, at the station</w:t>
            </w:r>
          </w:p>
          <w:p w:rsidR="007142BD" w:rsidRDefault="007142BD" w:rsidP="008350D2">
            <w:pPr>
              <w:numPr>
                <w:ilvl w:val="0"/>
                <w:numId w:val="139"/>
              </w:numPr>
              <w:spacing w:before="60" w:after="60" w:line="336" w:lineRule="atLeast"/>
              <w:ind w:left="150"/>
              <w:rPr>
                <w:color w:val="006400"/>
                <w:sz w:val="20"/>
                <w:szCs w:val="20"/>
              </w:rPr>
            </w:pPr>
            <w:r>
              <w:rPr>
                <w:color w:val="006400"/>
                <w:sz w:val="20"/>
                <w:szCs w:val="20"/>
              </w:rPr>
              <w:t>at the table</w:t>
            </w:r>
          </w:p>
          <w:p w:rsidR="007142BD" w:rsidRDefault="007142BD" w:rsidP="008350D2">
            <w:pPr>
              <w:numPr>
                <w:ilvl w:val="0"/>
                <w:numId w:val="139"/>
              </w:numPr>
              <w:spacing w:before="60" w:after="60" w:line="336" w:lineRule="atLeast"/>
              <w:ind w:left="150"/>
              <w:rPr>
                <w:color w:val="006400"/>
                <w:sz w:val="20"/>
                <w:szCs w:val="20"/>
              </w:rPr>
            </w:pPr>
            <w:r>
              <w:rPr>
                <w:color w:val="006400"/>
                <w:sz w:val="20"/>
                <w:szCs w:val="20"/>
              </w:rPr>
              <w:t>at a concert, at the party</w:t>
            </w:r>
          </w:p>
          <w:p w:rsidR="007142BD" w:rsidRDefault="007142BD" w:rsidP="008350D2">
            <w:pPr>
              <w:numPr>
                <w:ilvl w:val="0"/>
                <w:numId w:val="139"/>
              </w:numPr>
              <w:spacing w:before="60" w:after="60" w:line="336" w:lineRule="atLeast"/>
              <w:ind w:left="150"/>
              <w:rPr>
                <w:color w:val="006400"/>
                <w:sz w:val="20"/>
                <w:szCs w:val="20"/>
              </w:rPr>
            </w:pPr>
            <w:r>
              <w:rPr>
                <w:color w:val="006400"/>
                <w:sz w:val="20"/>
                <w:szCs w:val="20"/>
              </w:rPr>
              <w:t>at the cinema, at school, at work</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40"/>
              </w:numPr>
              <w:spacing w:before="60" w:after="60" w:line="336" w:lineRule="atLeast"/>
              <w:ind w:left="225"/>
              <w:jc w:val="center"/>
              <w:rPr>
                <w:sz w:val="20"/>
                <w:szCs w:val="20"/>
              </w:rPr>
            </w:pPr>
            <w:r>
              <w:rPr>
                <w:sz w:val="20"/>
                <w:szCs w:val="20"/>
              </w:rPr>
              <w:t>on</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41"/>
              </w:numPr>
              <w:spacing w:before="60" w:after="60" w:line="336" w:lineRule="atLeast"/>
              <w:ind w:left="225"/>
              <w:rPr>
                <w:sz w:val="20"/>
                <w:szCs w:val="20"/>
              </w:rPr>
            </w:pPr>
            <w:r>
              <w:rPr>
                <w:sz w:val="20"/>
                <w:szCs w:val="20"/>
              </w:rPr>
              <w:t>attached</w:t>
            </w:r>
          </w:p>
          <w:p w:rsidR="007142BD" w:rsidRDefault="007142BD" w:rsidP="008350D2">
            <w:pPr>
              <w:numPr>
                <w:ilvl w:val="0"/>
                <w:numId w:val="141"/>
              </w:numPr>
              <w:spacing w:before="60" w:after="60" w:line="336" w:lineRule="atLeast"/>
              <w:ind w:left="225"/>
              <w:rPr>
                <w:sz w:val="20"/>
                <w:szCs w:val="20"/>
              </w:rPr>
            </w:pPr>
            <w:r>
              <w:rPr>
                <w:sz w:val="20"/>
                <w:szCs w:val="20"/>
              </w:rPr>
              <w:t>for a place with a river</w:t>
            </w:r>
          </w:p>
          <w:p w:rsidR="007142BD" w:rsidRDefault="007142BD" w:rsidP="008350D2">
            <w:pPr>
              <w:numPr>
                <w:ilvl w:val="0"/>
                <w:numId w:val="141"/>
              </w:numPr>
              <w:spacing w:before="60" w:after="60" w:line="336" w:lineRule="atLeast"/>
              <w:ind w:left="225"/>
              <w:rPr>
                <w:sz w:val="20"/>
                <w:szCs w:val="20"/>
              </w:rPr>
            </w:pPr>
            <w:r>
              <w:rPr>
                <w:sz w:val="20"/>
                <w:szCs w:val="20"/>
              </w:rPr>
              <w:t>being on a surface</w:t>
            </w:r>
          </w:p>
          <w:p w:rsidR="007142BD" w:rsidRDefault="007142BD" w:rsidP="008350D2">
            <w:pPr>
              <w:numPr>
                <w:ilvl w:val="0"/>
                <w:numId w:val="141"/>
              </w:numPr>
              <w:spacing w:before="60" w:after="60" w:line="336" w:lineRule="atLeast"/>
              <w:ind w:left="225"/>
              <w:rPr>
                <w:sz w:val="20"/>
                <w:szCs w:val="20"/>
              </w:rPr>
            </w:pPr>
            <w:r>
              <w:rPr>
                <w:sz w:val="20"/>
                <w:szCs w:val="20"/>
              </w:rPr>
              <w:t>for a certain side (left, right)</w:t>
            </w:r>
          </w:p>
          <w:p w:rsidR="007142BD" w:rsidRDefault="007142BD" w:rsidP="008350D2">
            <w:pPr>
              <w:numPr>
                <w:ilvl w:val="0"/>
                <w:numId w:val="141"/>
              </w:numPr>
              <w:spacing w:before="60" w:after="60" w:line="336" w:lineRule="atLeast"/>
              <w:ind w:left="225"/>
              <w:rPr>
                <w:sz w:val="20"/>
                <w:szCs w:val="20"/>
              </w:rPr>
            </w:pPr>
            <w:r>
              <w:rPr>
                <w:sz w:val="20"/>
                <w:szCs w:val="20"/>
              </w:rPr>
              <w:t>for a floor in a house</w:t>
            </w:r>
          </w:p>
          <w:p w:rsidR="007142BD" w:rsidRDefault="007142BD" w:rsidP="008350D2">
            <w:pPr>
              <w:numPr>
                <w:ilvl w:val="0"/>
                <w:numId w:val="141"/>
              </w:numPr>
              <w:spacing w:before="60" w:after="60" w:line="336" w:lineRule="atLeast"/>
              <w:ind w:left="225"/>
              <w:rPr>
                <w:sz w:val="20"/>
                <w:szCs w:val="20"/>
              </w:rPr>
            </w:pPr>
            <w:r>
              <w:rPr>
                <w:sz w:val="20"/>
                <w:szCs w:val="20"/>
              </w:rPr>
              <w:t>for public transport</w:t>
            </w:r>
          </w:p>
          <w:p w:rsidR="007142BD" w:rsidRDefault="007142BD" w:rsidP="008350D2">
            <w:pPr>
              <w:numPr>
                <w:ilvl w:val="0"/>
                <w:numId w:val="141"/>
              </w:numPr>
              <w:spacing w:before="60" w:after="60" w:line="336" w:lineRule="atLeast"/>
              <w:ind w:left="225"/>
              <w:rPr>
                <w:sz w:val="20"/>
                <w:szCs w:val="20"/>
              </w:rPr>
            </w:pPr>
            <w:r>
              <w:rPr>
                <w:sz w:val="20"/>
                <w:szCs w:val="20"/>
              </w:rPr>
              <w:t>for </w:t>
            </w:r>
            <w:r>
              <w:rPr>
                <w:rStyle w:val="Emphasis"/>
                <w:sz w:val="20"/>
                <w:szCs w:val="20"/>
              </w:rPr>
              <w:t>television, radio</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42"/>
              </w:numPr>
              <w:spacing w:before="60" w:after="60" w:line="336" w:lineRule="atLeast"/>
              <w:ind w:left="150"/>
              <w:rPr>
                <w:color w:val="006400"/>
                <w:sz w:val="20"/>
                <w:szCs w:val="20"/>
              </w:rPr>
            </w:pPr>
            <w:r>
              <w:rPr>
                <w:color w:val="006400"/>
                <w:sz w:val="20"/>
                <w:szCs w:val="20"/>
              </w:rPr>
              <w:t>the picture on the wall</w:t>
            </w:r>
          </w:p>
          <w:p w:rsidR="007142BD" w:rsidRDefault="007142BD" w:rsidP="008350D2">
            <w:pPr>
              <w:numPr>
                <w:ilvl w:val="0"/>
                <w:numId w:val="142"/>
              </w:numPr>
              <w:spacing w:before="60" w:after="60" w:line="336" w:lineRule="atLeast"/>
              <w:ind w:left="150"/>
              <w:rPr>
                <w:color w:val="006400"/>
                <w:sz w:val="20"/>
                <w:szCs w:val="20"/>
              </w:rPr>
            </w:pPr>
            <w:r>
              <w:rPr>
                <w:color w:val="006400"/>
                <w:sz w:val="20"/>
                <w:szCs w:val="20"/>
              </w:rPr>
              <w:t>London lies on the Thames.</w:t>
            </w:r>
          </w:p>
          <w:p w:rsidR="007142BD" w:rsidRDefault="007142BD" w:rsidP="008350D2">
            <w:pPr>
              <w:numPr>
                <w:ilvl w:val="0"/>
                <w:numId w:val="142"/>
              </w:numPr>
              <w:spacing w:before="60" w:after="60" w:line="336" w:lineRule="atLeast"/>
              <w:ind w:left="150"/>
              <w:rPr>
                <w:color w:val="006400"/>
                <w:sz w:val="20"/>
                <w:szCs w:val="20"/>
              </w:rPr>
            </w:pPr>
            <w:r>
              <w:rPr>
                <w:color w:val="006400"/>
                <w:sz w:val="20"/>
                <w:szCs w:val="20"/>
              </w:rPr>
              <w:t>on the table</w:t>
            </w:r>
          </w:p>
          <w:p w:rsidR="007142BD" w:rsidRDefault="007142BD" w:rsidP="008350D2">
            <w:pPr>
              <w:numPr>
                <w:ilvl w:val="0"/>
                <w:numId w:val="142"/>
              </w:numPr>
              <w:spacing w:before="60" w:after="60" w:line="336" w:lineRule="atLeast"/>
              <w:ind w:left="150"/>
              <w:rPr>
                <w:color w:val="006400"/>
                <w:sz w:val="20"/>
                <w:szCs w:val="20"/>
              </w:rPr>
            </w:pPr>
            <w:r>
              <w:rPr>
                <w:color w:val="006400"/>
                <w:sz w:val="20"/>
                <w:szCs w:val="20"/>
              </w:rPr>
              <w:t>on the left</w:t>
            </w:r>
          </w:p>
          <w:p w:rsidR="007142BD" w:rsidRDefault="007142BD" w:rsidP="008350D2">
            <w:pPr>
              <w:numPr>
                <w:ilvl w:val="0"/>
                <w:numId w:val="142"/>
              </w:numPr>
              <w:spacing w:before="60" w:after="60" w:line="336" w:lineRule="atLeast"/>
              <w:ind w:left="150"/>
              <w:rPr>
                <w:color w:val="006400"/>
                <w:sz w:val="20"/>
                <w:szCs w:val="20"/>
              </w:rPr>
            </w:pPr>
            <w:r>
              <w:rPr>
                <w:color w:val="006400"/>
                <w:sz w:val="20"/>
                <w:szCs w:val="20"/>
              </w:rPr>
              <w:t>on the first floor</w:t>
            </w:r>
          </w:p>
          <w:p w:rsidR="007142BD" w:rsidRDefault="007142BD" w:rsidP="008350D2">
            <w:pPr>
              <w:numPr>
                <w:ilvl w:val="0"/>
                <w:numId w:val="142"/>
              </w:numPr>
              <w:spacing w:before="60" w:after="60" w:line="336" w:lineRule="atLeast"/>
              <w:ind w:left="150"/>
              <w:rPr>
                <w:color w:val="006400"/>
                <w:sz w:val="20"/>
                <w:szCs w:val="20"/>
              </w:rPr>
            </w:pPr>
            <w:r>
              <w:rPr>
                <w:color w:val="006400"/>
                <w:sz w:val="20"/>
                <w:szCs w:val="20"/>
              </w:rPr>
              <w:t>on the bus, on a plane</w:t>
            </w:r>
          </w:p>
          <w:p w:rsidR="007142BD" w:rsidRDefault="007142BD" w:rsidP="008350D2">
            <w:pPr>
              <w:numPr>
                <w:ilvl w:val="0"/>
                <w:numId w:val="142"/>
              </w:numPr>
              <w:spacing w:before="60" w:after="60" w:line="336" w:lineRule="atLeast"/>
              <w:ind w:left="150"/>
              <w:rPr>
                <w:color w:val="006400"/>
                <w:sz w:val="20"/>
                <w:szCs w:val="20"/>
              </w:rPr>
            </w:pPr>
            <w:r>
              <w:rPr>
                <w:color w:val="006400"/>
                <w:sz w:val="20"/>
                <w:szCs w:val="20"/>
              </w:rPr>
              <w:t>on TV, on the radio</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43"/>
              </w:numPr>
              <w:spacing w:before="60" w:after="60" w:line="336" w:lineRule="atLeast"/>
              <w:ind w:left="225"/>
              <w:jc w:val="center"/>
              <w:rPr>
                <w:sz w:val="20"/>
                <w:szCs w:val="20"/>
              </w:rPr>
            </w:pPr>
            <w:r>
              <w:rPr>
                <w:sz w:val="20"/>
                <w:szCs w:val="20"/>
              </w:rPr>
              <w:t>by, next to, beside</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44"/>
              </w:numPr>
              <w:spacing w:before="60" w:after="60" w:line="336" w:lineRule="atLeast"/>
              <w:ind w:left="225"/>
              <w:rPr>
                <w:sz w:val="20"/>
                <w:szCs w:val="20"/>
              </w:rPr>
            </w:pPr>
            <w:r>
              <w:rPr>
                <w:sz w:val="20"/>
                <w:szCs w:val="20"/>
              </w:rPr>
              <w:t>left or right of somebody or something</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45"/>
              </w:numPr>
              <w:spacing w:before="60" w:after="60" w:line="336" w:lineRule="atLeast"/>
              <w:ind w:left="150"/>
              <w:rPr>
                <w:color w:val="006400"/>
                <w:sz w:val="20"/>
                <w:szCs w:val="20"/>
              </w:rPr>
            </w:pPr>
            <w:r>
              <w:rPr>
                <w:color w:val="006400"/>
                <w:sz w:val="20"/>
                <w:szCs w:val="20"/>
              </w:rPr>
              <w:t>Jane is standing by / next to / beside the car.</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9E533B" w:rsidP="008350D2">
            <w:pPr>
              <w:numPr>
                <w:ilvl w:val="0"/>
                <w:numId w:val="146"/>
              </w:numPr>
              <w:spacing w:before="60" w:after="60" w:line="336" w:lineRule="atLeast"/>
              <w:ind w:left="225"/>
              <w:jc w:val="center"/>
              <w:rPr>
                <w:sz w:val="20"/>
                <w:szCs w:val="20"/>
              </w:rPr>
            </w:pPr>
            <w:r>
              <w:rPr>
                <w:sz w:val="20"/>
                <w:szCs w:val="20"/>
              </w:rPr>
              <w:t>U</w:t>
            </w:r>
            <w:r w:rsidR="007142BD">
              <w:rPr>
                <w:sz w:val="20"/>
                <w:szCs w:val="20"/>
              </w:rPr>
              <w:t>nder</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47"/>
              </w:numPr>
              <w:spacing w:before="60" w:after="60" w:line="336" w:lineRule="atLeast"/>
              <w:ind w:left="225"/>
              <w:rPr>
                <w:sz w:val="20"/>
                <w:szCs w:val="20"/>
              </w:rPr>
            </w:pPr>
            <w:r>
              <w:rPr>
                <w:sz w:val="20"/>
                <w:szCs w:val="20"/>
              </w:rPr>
              <w:t>on the ground, lower than (or covered by) something else</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48"/>
              </w:numPr>
              <w:spacing w:before="60" w:after="60" w:line="336" w:lineRule="atLeast"/>
              <w:ind w:left="150"/>
              <w:rPr>
                <w:color w:val="006400"/>
                <w:sz w:val="20"/>
                <w:szCs w:val="20"/>
              </w:rPr>
            </w:pPr>
            <w:r>
              <w:rPr>
                <w:color w:val="006400"/>
                <w:sz w:val="20"/>
                <w:szCs w:val="20"/>
              </w:rPr>
              <w:t>the bag is under the table</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49"/>
              </w:numPr>
              <w:spacing w:before="60" w:after="60" w:line="336" w:lineRule="atLeast"/>
              <w:ind w:left="225"/>
              <w:jc w:val="center"/>
              <w:rPr>
                <w:sz w:val="20"/>
                <w:szCs w:val="20"/>
              </w:rPr>
            </w:pPr>
            <w:r>
              <w:rPr>
                <w:sz w:val="20"/>
                <w:szCs w:val="20"/>
              </w:rPr>
              <w:t>below</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50"/>
              </w:numPr>
              <w:spacing w:before="60" w:after="60" w:line="336" w:lineRule="atLeast"/>
              <w:ind w:left="225"/>
              <w:rPr>
                <w:sz w:val="20"/>
                <w:szCs w:val="20"/>
              </w:rPr>
            </w:pPr>
            <w:r>
              <w:rPr>
                <w:sz w:val="20"/>
                <w:szCs w:val="20"/>
              </w:rPr>
              <w:t>lower than something else but above ground</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51"/>
              </w:numPr>
              <w:spacing w:before="60" w:after="60" w:line="336" w:lineRule="atLeast"/>
              <w:ind w:left="150"/>
              <w:rPr>
                <w:color w:val="006400"/>
                <w:sz w:val="20"/>
                <w:szCs w:val="20"/>
              </w:rPr>
            </w:pPr>
            <w:r>
              <w:rPr>
                <w:color w:val="006400"/>
                <w:sz w:val="20"/>
                <w:szCs w:val="20"/>
              </w:rPr>
              <w:t>the fish are below the surface</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52"/>
              </w:numPr>
              <w:spacing w:before="60" w:after="60" w:line="336" w:lineRule="atLeast"/>
              <w:ind w:left="225"/>
              <w:jc w:val="center"/>
              <w:rPr>
                <w:sz w:val="20"/>
                <w:szCs w:val="20"/>
              </w:rPr>
            </w:pPr>
            <w:r>
              <w:rPr>
                <w:sz w:val="20"/>
                <w:szCs w:val="20"/>
              </w:rPr>
              <w:t>over</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53"/>
              </w:numPr>
              <w:spacing w:before="60" w:after="60" w:line="336" w:lineRule="atLeast"/>
              <w:ind w:left="225"/>
              <w:rPr>
                <w:sz w:val="20"/>
                <w:szCs w:val="20"/>
              </w:rPr>
            </w:pPr>
            <w:r>
              <w:rPr>
                <w:sz w:val="20"/>
                <w:szCs w:val="20"/>
              </w:rPr>
              <w:t>covered by something else</w:t>
            </w:r>
          </w:p>
          <w:p w:rsidR="007142BD" w:rsidRDefault="007142BD" w:rsidP="008350D2">
            <w:pPr>
              <w:numPr>
                <w:ilvl w:val="0"/>
                <w:numId w:val="153"/>
              </w:numPr>
              <w:spacing w:before="60" w:after="60" w:line="336" w:lineRule="atLeast"/>
              <w:ind w:left="225"/>
              <w:rPr>
                <w:sz w:val="20"/>
                <w:szCs w:val="20"/>
              </w:rPr>
            </w:pPr>
            <w:r>
              <w:rPr>
                <w:sz w:val="20"/>
                <w:szCs w:val="20"/>
              </w:rPr>
              <w:t>meaning </w:t>
            </w:r>
            <w:r>
              <w:rPr>
                <w:rStyle w:val="Emphasis"/>
                <w:sz w:val="20"/>
                <w:szCs w:val="20"/>
              </w:rPr>
              <w:t>more than</w:t>
            </w:r>
          </w:p>
          <w:p w:rsidR="007142BD" w:rsidRDefault="007142BD" w:rsidP="008350D2">
            <w:pPr>
              <w:numPr>
                <w:ilvl w:val="0"/>
                <w:numId w:val="153"/>
              </w:numPr>
              <w:spacing w:before="60" w:after="60" w:line="336" w:lineRule="atLeast"/>
              <w:ind w:left="225"/>
              <w:rPr>
                <w:sz w:val="20"/>
                <w:szCs w:val="20"/>
              </w:rPr>
            </w:pPr>
            <w:r>
              <w:rPr>
                <w:sz w:val="20"/>
                <w:szCs w:val="20"/>
              </w:rPr>
              <w:lastRenderedPageBreak/>
              <w:t>getting to the other side (also </w:t>
            </w:r>
            <w:r>
              <w:rPr>
                <w:rStyle w:val="Emphasis"/>
                <w:sz w:val="20"/>
                <w:szCs w:val="20"/>
              </w:rPr>
              <w:t>across</w:t>
            </w:r>
            <w:r>
              <w:rPr>
                <w:sz w:val="20"/>
                <w:szCs w:val="20"/>
              </w:rPr>
              <w:t>)</w:t>
            </w:r>
          </w:p>
          <w:p w:rsidR="007142BD" w:rsidRDefault="007142BD" w:rsidP="008350D2">
            <w:pPr>
              <w:numPr>
                <w:ilvl w:val="0"/>
                <w:numId w:val="153"/>
              </w:numPr>
              <w:spacing w:before="60" w:after="60" w:line="336" w:lineRule="atLeast"/>
              <w:ind w:left="225"/>
              <w:rPr>
                <w:sz w:val="20"/>
                <w:szCs w:val="20"/>
              </w:rPr>
            </w:pPr>
            <w:r>
              <w:rPr>
                <w:sz w:val="20"/>
                <w:szCs w:val="20"/>
              </w:rPr>
              <w:t>overcoming an obstacle</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54"/>
              </w:numPr>
              <w:spacing w:before="60" w:after="60" w:line="336" w:lineRule="atLeast"/>
              <w:ind w:left="150"/>
              <w:rPr>
                <w:color w:val="006400"/>
                <w:sz w:val="20"/>
                <w:szCs w:val="20"/>
              </w:rPr>
            </w:pPr>
            <w:r>
              <w:rPr>
                <w:color w:val="006400"/>
                <w:sz w:val="20"/>
                <w:szCs w:val="20"/>
              </w:rPr>
              <w:lastRenderedPageBreak/>
              <w:t>put a jacket over your shirt</w:t>
            </w:r>
          </w:p>
          <w:p w:rsidR="007142BD" w:rsidRDefault="007142BD" w:rsidP="008350D2">
            <w:pPr>
              <w:numPr>
                <w:ilvl w:val="0"/>
                <w:numId w:val="154"/>
              </w:numPr>
              <w:spacing w:before="60" w:after="60" w:line="336" w:lineRule="atLeast"/>
              <w:ind w:left="150"/>
              <w:rPr>
                <w:color w:val="006400"/>
                <w:sz w:val="20"/>
                <w:szCs w:val="20"/>
              </w:rPr>
            </w:pPr>
            <w:r>
              <w:rPr>
                <w:color w:val="006400"/>
                <w:sz w:val="20"/>
                <w:szCs w:val="20"/>
              </w:rPr>
              <w:t>over 16 years of age</w:t>
            </w:r>
          </w:p>
          <w:p w:rsidR="007142BD" w:rsidRDefault="007142BD" w:rsidP="008350D2">
            <w:pPr>
              <w:numPr>
                <w:ilvl w:val="0"/>
                <w:numId w:val="154"/>
              </w:numPr>
              <w:spacing w:before="60" w:after="60" w:line="336" w:lineRule="atLeast"/>
              <w:ind w:left="150"/>
              <w:rPr>
                <w:color w:val="006400"/>
                <w:sz w:val="20"/>
                <w:szCs w:val="20"/>
              </w:rPr>
            </w:pPr>
            <w:r>
              <w:rPr>
                <w:color w:val="006400"/>
                <w:sz w:val="20"/>
                <w:szCs w:val="20"/>
              </w:rPr>
              <w:lastRenderedPageBreak/>
              <w:t>walk over the bridge</w:t>
            </w:r>
          </w:p>
          <w:p w:rsidR="007142BD" w:rsidRDefault="007142BD" w:rsidP="008350D2">
            <w:pPr>
              <w:numPr>
                <w:ilvl w:val="0"/>
                <w:numId w:val="154"/>
              </w:numPr>
              <w:spacing w:before="60" w:after="60" w:line="336" w:lineRule="atLeast"/>
              <w:ind w:left="150"/>
              <w:rPr>
                <w:color w:val="006400"/>
                <w:sz w:val="20"/>
                <w:szCs w:val="20"/>
              </w:rPr>
            </w:pPr>
            <w:r>
              <w:rPr>
                <w:color w:val="006400"/>
                <w:sz w:val="20"/>
                <w:szCs w:val="20"/>
              </w:rPr>
              <w:t>climb over the wall</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55"/>
              </w:numPr>
              <w:spacing w:before="60" w:after="60" w:line="336" w:lineRule="atLeast"/>
              <w:ind w:left="225"/>
              <w:jc w:val="center"/>
              <w:rPr>
                <w:sz w:val="20"/>
                <w:szCs w:val="20"/>
              </w:rPr>
            </w:pPr>
            <w:r>
              <w:rPr>
                <w:sz w:val="20"/>
                <w:szCs w:val="20"/>
              </w:rPr>
              <w:lastRenderedPageBreak/>
              <w:t>above</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56"/>
              </w:numPr>
              <w:spacing w:before="60" w:after="60" w:line="336" w:lineRule="atLeast"/>
              <w:ind w:left="225"/>
              <w:rPr>
                <w:sz w:val="20"/>
                <w:szCs w:val="20"/>
              </w:rPr>
            </w:pPr>
            <w:r>
              <w:rPr>
                <w:sz w:val="20"/>
                <w:szCs w:val="20"/>
              </w:rPr>
              <w:t>higher than something else, but not directly over it</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57"/>
              </w:numPr>
              <w:spacing w:before="60" w:after="60" w:line="336" w:lineRule="atLeast"/>
              <w:ind w:left="150"/>
              <w:rPr>
                <w:color w:val="006400"/>
                <w:sz w:val="20"/>
                <w:szCs w:val="20"/>
              </w:rPr>
            </w:pPr>
            <w:r>
              <w:rPr>
                <w:color w:val="006400"/>
                <w:sz w:val="20"/>
                <w:szCs w:val="20"/>
              </w:rPr>
              <w:t>a path above the lake</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58"/>
              </w:numPr>
              <w:spacing w:before="60" w:after="60" w:line="336" w:lineRule="atLeast"/>
              <w:ind w:left="225"/>
              <w:jc w:val="center"/>
              <w:rPr>
                <w:sz w:val="20"/>
                <w:szCs w:val="20"/>
              </w:rPr>
            </w:pPr>
            <w:r>
              <w:rPr>
                <w:sz w:val="20"/>
                <w:szCs w:val="20"/>
              </w:rPr>
              <w:t>across</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59"/>
              </w:numPr>
              <w:spacing w:before="60" w:after="60" w:line="336" w:lineRule="atLeast"/>
              <w:ind w:left="225"/>
              <w:rPr>
                <w:sz w:val="20"/>
                <w:szCs w:val="20"/>
              </w:rPr>
            </w:pPr>
            <w:r>
              <w:rPr>
                <w:sz w:val="20"/>
                <w:szCs w:val="20"/>
              </w:rPr>
              <w:t>getting to the other side (also </w:t>
            </w:r>
            <w:r>
              <w:rPr>
                <w:rStyle w:val="Emphasis"/>
                <w:sz w:val="20"/>
                <w:szCs w:val="20"/>
              </w:rPr>
              <w:t>over</w:t>
            </w:r>
            <w:r>
              <w:rPr>
                <w:sz w:val="20"/>
                <w:szCs w:val="20"/>
              </w:rPr>
              <w:t>)</w:t>
            </w:r>
          </w:p>
          <w:p w:rsidR="007142BD" w:rsidRDefault="007142BD" w:rsidP="008350D2">
            <w:pPr>
              <w:numPr>
                <w:ilvl w:val="0"/>
                <w:numId w:val="159"/>
              </w:numPr>
              <w:spacing w:before="60" w:after="60" w:line="336" w:lineRule="atLeast"/>
              <w:ind w:left="225"/>
              <w:rPr>
                <w:sz w:val="20"/>
                <w:szCs w:val="20"/>
              </w:rPr>
            </w:pPr>
            <w:r>
              <w:rPr>
                <w:sz w:val="20"/>
                <w:szCs w:val="20"/>
              </w:rPr>
              <w:t>getting to the other side</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60"/>
              </w:numPr>
              <w:spacing w:before="60" w:after="60" w:line="336" w:lineRule="atLeast"/>
              <w:ind w:left="150"/>
              <w:rPr>
                <w:color w:val="006400"/>
                <w:sz w:val="20"/>
                <w:szCs w:val="20"/>
              </w:rPr>
            </w:pPr>
            <w:r>
              <w:rPr>
                <w:color w:val="006400"/>
                <w:sz w:val="20"/>
                <w:szCs w:val="20"/>
              </w:rPr>
              <w:t>walk across the bridge</w:t>
            </w:r>
          </w:p>
          <w:p w:rsidR="007142BD" w:rsidRDefault="007142BD" w:rsidP="008350D2">
            <w:pPr>
              <w:numPr>
                <w:ilvl w:val="0"/>
                <w:numId w:val="160"/>
              </w:numPr>
              <w:spacing w:before="60" w:after="60" w:line="336" w:lineRule="atLeast"/>
              <w:ind w:left="150"/>
              <w:rPr>
                <w:color w:val="006400"/>
                <w:sz w:val="20"/>
                <w:szCs w:val="20"/>
              </w:rPr>
            </w:pPr>
            <w:r>
              <w:rPr>
                <w:color w:val="006400"/>
                <w:sz w:val="20"/>
                <w:szCs w:val="20"/>
              </w:rPr>
              <w:t>swim across the lake</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61"/>
              </w:numPr>
              <w:spacing w:before="60" w:after="60" w:line="336" w:lineRule="atLeast"/>
              <w:ind w:left="225"/>
              <w:jc w:val="center"/>
              <w:rPr>
                <w:sz w:val="20"/>
                <w:szCs w:val="20"/>
              </w:rPr>
            </w:pPr>
            <w:r>
              <w:rPr>
                <w:sz w:val="20"/>
                <w:szCs w:val="20"/>
              </w:rPr>
              <w:t>through</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62"/>
              </w:numPr>
              <w:spacing w:before="60" w:after="60" w:line="336" w:lineRule="atLeast"/>
              <w:ind w:left="225"/>
              <w:rPr>
                <w:sz w:val="20"/>
                <w:szCs w:val="20"/>
              </w:rPr>
            </w:pPr>
            <w:r>
              <w:rPr>
                <w:sz w:val="20"/>
                <w:szCs w:val="20"/>
              </w:rPr>
              <w:t>something with limits on top, bottom and the sides</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63"/>
              </w:numPr>
              <w:spacing w:before="60" w:after="60" w:line="336" w:lineRule="atLeast"/>
              <w:ind w:left="150"/>
              <w:rPr>
                <w:color w:val="006400"/>
                <w:sz w:val="20"/>
                <w:szCs w:val="20"/>
              </w:rPr>
            </w:pPr>
            <w:r>
              <w:rPr>
                <w:color w:val="006400"/>
                <w:sz w:val="20"/>
                <w:szCs w:val="20"/>
              </w:rPr>
              <w:t>drive through the tunnel</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64"/>
              </w:numPr>
              <w:spacing w:before="60" w:after="60" w:line="336" w:lineRule="atLeast"/>
              <w:ind w:left="225"/>
              <w:jc w:val="center"/>
              <w:rPr>
                <w:sz w:val="20"/>
                <w:szCs w:val="20"/>
              </w:rPr>
            </w:pPr>
            <w:r>
              <w:rPr>
                <w:sz w:val="20"/>
                <w:szCs w:val="20"/>
              </w:rPr>
              <w:t>to</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65"/>
              </w:numPr>
              <w:spacing w:before="60" w:after="60" w:line="336" w:lineRule="atLeast"/>
              <w:ind w:left="225"/>
              <w:rPr>
                <w:sz w:val="20"/>
                <w:szCs w:val="20"/>
              </w:rPr>
            </w:pPr>
            <w:r>
              <w:rPr>
                <w:sz w:val="20"/>
                <w:szCs w:val="20"/>
              </w:rPr>
              <w:t>movement to person or building</w:t>
            </w:r>
          </w:p>
          <w:p w:rsidR="007142BD" w:rsidRDefault="007142BD" w:rsidP="008350D2">
            <w:pPr>
              <w:numPr>
                <w:ilvl w:val="0"/>
                <w:numId w:val="165"/>
              </w:numPr>
              <w:spacing w:before="60" w:after="60" w:line="336" w:lineRule="atLeast"/>
              <w:ind w:left="225"/>
              <w:rPr>
                <w:sz w:val="20"/>
                <w:szCs w:val="20"/>
              </w:rPr>
            </w:pPr>
            <w:r>
              <w:rPr>
                <w:sz w:val="20"/>
                <w:szCs w:val="20"/>
              </w:rPr>
              <w:t>movement to a place or country</w:t>
            </w:r>
          </w:p>
          <w:p w:rsidR="007142BD" w:rsidRDefault="007142BD" w:rsidP="008350D2">
            <w:pPr>
              <w:numPr>
                <w:ilvl w:val="0"/>
                <w:numId w:val="165"/>
              </w:numPr>
              <w:spacing w:before="60" w:after="60" w:line="336" w:lineRule="atLeast"/>
              <w:ind w:left="225"/>
              <w:rPr>
                <w:sz w:val="20"/>
                <w:szCs w:val="20"/>
              </w:rPr>
            </w:pPr>
            <w:r>
              <w:rPr>
                <w:sz w:val="20"/>
                <w:szCs w:val="20"/>
              </w:rPr>
              <w:t>for </w:t>
            </w:r>
            <w:r>
              <w:rPr>
                <w:rStyle w:val="Emphasis"/>
                <w:sz w:val="20"/>
                <w:szCs w:val="20"/>
              </w:rPr>
              <w:t>bed</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66"/>
              </w:numPr>
              <w:spacing w:before="60" w:after="60" w:line="336" w:lineRule="atLeast"/>
              <w:ind w:left="150"/>
              <w:rPr>
                <w:color w:val="006400"/>
                <w:sz w:val="20"/>
                <w:szCs w:val="20"/>
              </w:rPr>
            </w:pPr>
            <w:r>
              <w:rPr>
                <w:color w:val="006400"/>
                <w:sz w:val="20"/>
                <w:szCs w:val="20"/>
              </w:rPr>
              <w:t>go to the cinema</w:t>
            </w:r>
          </w:p>
          <w:p w:rsidR="007142BD" w:rsidRDefault="007142BD" w:rsidP="008350D2">
            <w:pPr>
              <w:numPr>
                <w:ilvl w:val="0"/>
                <w:numId w:val="166"/>
              </w:numPr>
              <w:spacing w:before="60" w:after="60" w:line="336" w:lineRule="atLeast"/>
              <w:ind w:left="150"/>
              <w:rPr>
                <w:color w:val="006400"/>
                <w:sz w:val="20"/>
                <w:szCs w:val="20"/>
              </w:rPr>
            </w:pPr>
            <w:r>
              <w:rPr>
                <w:color w:val="006400"/>
                <w:sz w:val="20"/>
                <w:szCs w:val="20"/>
              </w:rPr>
              <w:t>go to London / Ireland</w:t>
            </w:r>
          </w:p>
          <w:p w:rsidR="007142BD" w:rsidRDefault="007142BD" w:rsidP="008350D2">
            <w:pPr>
              <w:numPr>
                <w:ilvl w:val="0"/>
                <w:numId w:val="166"/>
              </w:numPr>
              <w:spacing w:before="60" w:after="60" w:line="336" w:lineRule="atLeast"/>
              <w:ind w:left="150"/>
              <w:rPr>
                <w:color w:val="006400"/>
                <w:sz w:val="20"/>
                <w:szCs w:val="20"/>
              </w:rPr>
            </w:pPr>
            <w:r>
              <w:rPr>
                <w:color w:val="006400"/>
                <w:sz w:val="20"/>
                <w:szCs w:val="20"/>
              </w:rPr>
              <w:t>go to bed</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67"/>
              </w:numPr>
              <w:spacing w:before="60" w:after="60" w:line="336" w:lineRule="atLeast"/>
              <w:ind w:left="225"/>
              <w:jc w:val="center"/>
              <w:rPr>
                <w:sz w:val="20"/>
                <w:szCs w:val="20"/>
              </w:rPr>
            </w:pPr>
            <w:r>
              <w:rPr>
                <w:sz w:val="20"/>
                <w:szCs w:val="20"/>
              </w:rPr>
              <w:t>into</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68"/>
              </w:numPr>
              <w:spacing w:before="60" w:after="60" w:line="336" w:lineRule="atLeast"/>
              <w:ind w:left="225"/>
              <w:rPr>
                <w:sz w:val="20"/>
                <w:szCs w:val="20"/>
              </w:rPr>
            </w:pPr>
            <w:r>
              <w:rPr>
                <w:sz w:val="20"/>
                <w:szCs w:val="20"/>
              </w:rPr>
              <w:t>enter a room / a building</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69"/>
              </w:numPr>
              <w:spacing w:before="60" w:after="60" w:line="336" w:lineRule="atLeast"/>
              <w:ind w:left="150"/>
              <w:rPr>
                <w:color w:val="006400"/>
                <w:sz w:val="20"/>
                <w:szCs w:val="20"/>
              </w:rPr>
            </w:pPr>
            <w:r>
              <w:rPr>
                <w:color w:val="006400"/>
                <w:sz w:val="20"/>
                <w:szCs w:val="20"/>
              </w:rPr>
              <w:t>go into the kitchen / the house</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70"/>
              </w:numPr>
              <w:spacing w:before="60" w:after="60" w:line="336" w:lineRule="atLeast"/>
              <w:ind w:left="225"/>
              <w:jc w:val="center"/>
              <w:rPr>
                <w:sz w:val="20"/>
                <w:szCs w:val="20"/>
              </w:rPr>
            </w:pPr>
            <w:r>
              <w:rPr>
                <w:sz w:val="20"/>
                <w:szCs w:val="20"/>
              </w:rPr>
              <w:t>towards</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71"/>
              </w:numPr>
              <w:spacing w:before="60" w:after="60" w:line="336" w:lineRule="atLeast"/>
              <w:ind w:left="225"/>
              <w:rPr>
                <w:sz w:val="20"/>
                <w:szCs w:val="20"/>
              </w:rPr>
            </w:pPr>
            <w:r>
              <w:rPr>
                <w:sz w:val="20"/>
                <w:szCs w:val="20"/>
              </w:rPr>
              <w:t>movement in the direction of something (but not directly to it)</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72"/>
              </w:numPr>
              <w:spacing w:before="60" w:after="60" w:line="336" w:lineRule="atLeast"/>
              <w:ind w:left="150"/>
              <w:rPr>
                <w:color w:val="006400"/>
                <w:sz w:val="20"/>
                <w:szCs w:val="20"/>
              </w:rPr>
            </w:pPr>
            <w:r>
              <w:rPr>
                <w:color w:val="006400"/>
                <w:sz w:val="20"/>
                <w:szCs w:val="20"/>
              </w:rPr>
              <w:t>go 5 steps towards the house</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73"/>
              </w:numPr>
              <w:spacing w:before="60" w:after="60" w:line="336" w:lineRule="atLeast"/>
              <w:ind w:left="225"/>
              <w:jc w:val="center"/>
              <w:rPr>
                <w:sz w:val="20"/>
                <w:szCs w:val="20"/>
              </w:rPr>
            </w:pPr>
            <w:r>
              <w:rPr>
                <w:sz w:val="20"/>
                <w:szCs w:val="20"/>
              </w:rPr>
              <w:t>onto</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74"/>
              </w:numPr>
              <w:spacing w:before="60" w:after="60" w:line="336" w:lineRule="atLeast"/>
              <w:ind w:left="225"/>
              <w:rPr>
                <w:sz w:val="20"/>
                <w:szCs w:val="20"/>
              </w:rPr>
            </w:pPr>
            <w:r>
              <w:rPr>
                <w:sz w:val="20"/>
                <w:szCs w:val="20"/>
              </w:rPr>
              <w:t>movement to the top of something</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75"/>
              </w:numPr>
              <w:spacing w:before="60" w:after="60" w:line="336" w:lineRule="atLeast"/>
              <w:ind w:left="150"/>
              <w:rPr>
                <w:color w:val="006400"/>
                <w:sz w:val="20"/>
                <w:szCs w:val="20"/>
              </w:rPr>
            </w:pPr>
            <w:r>
              <w:rPr>
                <w:color w:val="006400"/>
                <w:sz w:val="20"/>
                <w:szCs w:val="20"/>
              </w:rPr>
              <w:t>jump onto the table</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76"/>
              </w:numPr>
              <w:spacing w:before="60" w:after="60" w:line="336" w:lineRule="atLeast"/>
              <w:ind w:left="225"/>
              <w:jc w:val="center"/>
              <w:rPr>
                <w:sz w:val="20"/>
                <w:szCs w:val="20"/>
              </w:rPr>
            </w:pPr>
            <w:r>
              <w:rPr>
                <w:sz w:val="20"/>
                <w:szCs w:val="20"/>
              </w:rPr>
              <w:t>from</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77"/>
              </w:numPr>
              <w:spacing w:before="60" w:after="60" w:line="336" w:lineRule="atLeast"/>
              <w:ind w:left="225"/>
              <w:rPr>
                <w:sz w:val="20"/>
                <w:szCs w:val="20"/>
              </w:rPr>
            </w:pPr>
            <w:r>
              <w:rPr>
                <w:sz w:val="20"/>
                <w:szCs w:val="20"/>
              </w:rPr>
              <w:t>in the sense of </w:t>
            </w:r>
            <w:r>
              <w:rPr>
                <w:rStyle w:val="Emphasis"/>
                <w:sz w:val="20"/>
                <w:szCs w:val="20"/>
              </w:rPr>
              <w:t>where from</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78"/>
              </w:numPr>
              <w:spacing w:before="60" w:after="60" w:line="336" w:lineRule="atLeast"/>
              <w:ind w:left="150"/>
              <w:rPr>
                <w:color w:val="006400"/>
                <w:sz w:val="20"/>
                <w:szCs w:val="20"/>
              </w:rPr>
            </w:pPr>
            <w:r>
              <w:rPr>
                <w:color w:val="006400"/>
                <w:sz w:val="20"/>
                <w:szCs w:val="20"/>
              </w:rPr>
              <w:t>a flower from the garden</w:t>
            </w:r>
          </w:p>
        </w:tc>
      </w:tr>
    </w:tbl>
    <w:p w:rsidR="007142BD" w:rsidRDefault="007142BD" w:rsidP="007142BD">
      <w:pPr>
        <w:pStyle w:val="Heading2"/>
        <w:shd w:val="clear" w:color="auto" w:fill="FFFFFF"/>
        <w:spacing w:before="225" w:beforeAutospacing="0" w:after="0" w:afterAutospacing="0"/>
        <w:rPr>
          <w:ins w:id="3" w:author="Unknown"/>
          <w:rFonts w:ascii="Arial" w:hAnsi="Arial" w:cs="Arial"/>
          <w:color w:val="222222"/>
          <w:sz w:val="26"/>
          <w:szCs w:val="26"/>
        </w:rPr>
      </w:pPr>
      <w:ins w:id="4" w:author="Unknown">
        <w:r>
          <w:rPr>
            <w:rFonts w:ascii="Arial" w:hAnsi="Arial" w:cs="Arial"/>
            <w:color w:val="222222"/>
            <w:sz w:val="26"/>
            <w:szCs w:val="26"/>
          </w:rPr>
          <w:t>Other important Prepositions</w:t>
        </w:r>
      </w:ins>
    </w:p>
    <w:tbl>
      <w:tblPr>
        <w:tblW w:w="1037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24"/>
        <w:gridCol w:w="4723"/>
        <w:gridCol w:w="4723"/>
      </w:tblGrid>
      <w:tr w:rsidR="007142BD" w:rsidTr="007142BD">
        <w:trPr>
          <w:tblHeader/>
        </w:trPr>
        <w:tc>
          <w:tcPr>
            <w:tcW w:w="880" w:type="dxa"/>
            <w:tcBorders>
              <w:top w:val="single" w:sz="6" w:space="0" w:color="C0C0C0"/>
              <w:left w:val="single" w:sz="6" w:space="0" w:color="C0C0C0"/>
              <w:bottom w:val="single" w:sz="6" w:space="0" w:color="C0C0C0"/>
              <w:right w:val="single" w:sz="6" w:space="0" w:color="C0C0C0"/>
            </w:tcBorders>
            <w:shd w:val="clear" w:color="auto" w:fill="FFD35D"/>
            <w:tcMar>
              <w:top w:w="30" w:type="dxa"/>
              <w:left w:w="75" w:type="dxa"/>
              <w:bottom w:w="30" w:type="dxa"/>
              <w:right w:w="75" w:type="dxa"/>
            </w:tcMar>
            <w:vAlign w:val="center"/>
            <w:hideMark/>
          </w:tcPr>
          <w:p w:rsidR="007142BD" w:rsidRDefault="007142BD">
            <w:pPr>
              <w:spacing w:before="225" w:after="225"/>
              <w:jc w:val="center"/>
              <w:rPr>
                <w:color w:val="000000"/>
              </w:rPr>
            </w:pPr>
            <w:r>
              <w:rPr>
                <w:color w:val="000000"/>
              </w:rPr>
              <w:t>English</w:t>
            </w:r>
          </w:p>
        </w:tc>
        <w:tc>
          <w:tcPr>
            <w:tcW w:w="4500" w:type="dxa"/>
            <w:tcBorders>
              <w:top w:val="single" w:sz="6" w:space="0" w:color="C0C0C0"/>
              <w:left w:val="single" w:sz="6" w:space="0" w:color="C0C0C0"/>
              <w:bottom w:val="single" w:sz="6" w:space="0" w:color="C0C0C0"/>
              <w:right w:val="single" w:sz="6" w:space="0" w:color="C0C0C0"/>
            </w:tcBorders>
            <w:shd w:val="clear" w:color="auto" w:fill="FFD35D"/>
            <w:tcMar>
              <w:top w:w="30" w:type="dxa"/>
              <w:left w:w="75" w:type="dxa"/>
              <w:bottom w:w="30" w:type="dxa"/>
              <w:right w:w="75" w:type="dxa"/>
            </w:tcMar>
            <w:vAlign w:val="center"/>
            <w:hideMark/>
          </w:tcPr>
          <w:p w:rsidR="007142BD" w:rsidRDefault="007142BD">
            <w:pPr>
              <w:spacing w:before="225" w:after="225"/>
              <w:jc w:val="center"/>
              <w:rPr>
                <w:color w:val="000000"/>
              </w:rPr>
            </w:pPr>
            <w:r>
              <w:rPr>
                <w:color w:val="000000"/>
              </w:rPr>
              <w:t>Usage</w:t>
            </w:r>
          </w:p>
        </w:tc>
        <w:tc>
          <w:tcPr>
            <w:tcW w:w="4500" w:type="dxa"/>
            <w:tcBorders>
              <w:top w:val="single" w:sz="6" w:space="0" w:color="C0C0C0"/>
              <w:left w:val="single" w:sz="6" w:space="0" w:color="C0C0C0"/>
              <w:bottom w:val="single" w:sz="6" w:space="0" w:color="C0C0C0"/>
              <w:right w:val="single" w:sz="6" w:space="0" w:color="C0C0C0"/>
            </w:tcBorders>
            <w:shd w:val="clear" w:color="auto" w:fill="FFD35D"/>
            <w:tcMar>
              <w:top w:w="30" w:type="dxa"/>
              <w:left w:w="75" w:type="dxa"/>
              <w:bottom w:w="30" w:type="dxa"/>
              <w:right w:w="75" w:type="dxa"/>
            </w:tcMar>
            <w:vAlign w:val="center"/>
            <w:hideMark/>
          </w:tcPr>
          <w:p w:rsidR="007142BD" w:rsidRDefault="007142BD">
            <w:pPr>
              <w:spacing w:before="225" w:after="225"/>
              <w:jc w:val="center"/>
              <w:rPr>
                <w:color w:val="000000"/>
              </w:rPr>
            </w:pPr>
            <w:r>
              <w:rPr>
                <w:color w:val="000000"/>
              </w:rPr>
              <w:t>Example</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79"/>
              </w:numPr>
              <w:spacing w:before="60" w:after="60" w:line="336" w:lineRule="atLeast"/>
              <w:ind w:left="225"/>
              <w:jc w:val="center"/>
              <w:rPr>
                <w:sz w:val="20"/>
                <w:szCs w:val="20"/>
              </w:rPr>
            </w:pPr>
            <w:r>
              <w:rPr>
                <w:sz w:val="20"/>
                <w:szCs w:val="20"/>
              </w:rPr>
              <w:t>from</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80"/>
              </w:numPr>
              <w:spacing w:before="60" w:after="60" w:line="336" w:lineRule="atLeast"/>
              <w:ind w:left="225"/>
              <w:rPr>
                <w:sz w:val="20"/>
                <w:szCs w:val="20"/>
              </w:rPr>
            </w:pPr>
            <w:r>
              <w:rPr>
                <w:sz w:val="20"/>
                <w:szCs w:val="20"/>
              </w:rPr>
              <w:t>who gave it</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81"/>
              </w:numPr>
              <w:spacing w:before="60" w:after="60" w:line="336" w:lineRule="atLeast"/>
              <w:ind w:left="150"/>
              <w:rPr>
                <w:color w:val="006400"/>
                <w:sz w:val="20"/>
                <w:szCs w:val="20"/>
              </w:rPr>
            </w:pPr>
            <w:r>
              <w:rPr>
                <w:color w:val="006400"/>
                <w:sz w:val="20"/>
                <w:szCs w:val="20"/>
              </w:rPr>
              <w:t>a present from Jane</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82"/>
              </w:numPr>
              <w:spacing w:before="60" w:after="60" w:line="336" w:lineRule="atLeast"/>
              <w:ind w:left="225"/>
              <w:jc w:val="center"/>
              <w:rPr>
                <w:sz w:val="20"/>
                <w:szCs w:val="20"/>
              </w:rPr>
            </w:pPr>
            <w:r>
              <w:rPr>
                <w:sz w:val="20"/>
                <w:szCs w:val="20"/>
              </w:rPr>
              <w:t>of</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83"/>
              </w:numPr>
              <w:spacing w:before="60" w:after="60" w:line="336" w:lineRule="atLeast"/>
              <w:ind w:left="225"/>
              <w:rPr>
                <w:sz w:val="20"/>
                <w:szCs w:val="20"/>
              </w:rPr>
            </w:pPr>
            <w:r>
              <w:rPr>
                <w:sz w:val="20"/>
                <w:szCs w:val="20"/>
              </w:rPr>
              <w:t>who/what does it belong to</w:t>
            </w:r>
          </w:p>
          <w:p w:rsidR="007142BD" w:rsidRDefault="007142BD" w:rsidP="008350D2">
            <w:pPr>
              <w:numPr>
                <w:ilvl w:val="0"/>
                <w:numId w:val="183"/>
              </w:numPr>
              <w:spacing w:before="60" w:after="60" w:line="336" w:lineRule="atLeast"/>
              <w:ind w:left="225"/>
              <w:rPr>
                <w:sz w:val="20"/>
                <w:szCs w:val="20"/>
              </w:rPr>
            </w:pPr>
            <w:r>
              <w:rPr>
                <w:sz w:val="20"/>
                <w:szCs w:val="20"/>
              </w:rPr>
              <w:t>what does it show</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84"/>
              </w:numPr>
              <w:spacing w:before="60" w:after="60" w:line="336" w:lineRule="atLeast"/>
              <w:ind w:left="150"/>
              <w:rPr>
                <w:color w:val="006400"/>
                <w:sz w:val="20"/>
                <w:szCs w:val="20"/>
              </w:rPr>
            </w:pPr>
            <w:r>
              <w:rPr>
                <w:color w:val="006400"/>
                <w:sz w:val="20"/>
                <w:szCs w:val="20"/>
              </w:rPr>
              <w:t>a page of the book</w:t>
            </w:r>
          </w:p>
          <w:p w:rsidR="007142BD" w:rsidRDefault="007142BD" w:rsidP="008350D2">
            <w:pPr>
              <w:numPr>
                <w:ilvl w:val="0"/>
                <w:numId w:val="184"/>
              </w:numPr>
              <w:spacing w:before="60" w:after="60" w:line="336" w:lineRule="atLeast"/>
              <w:ind w:left="150"/>
              <w:rPr>
                <w:color w:val="006400"/>
                <w:sz w:val="20"/>
                <w:szCs w:val="20"/>
              </w:rPr>
            </w:pPr>
            <w:r>
              <w:rPr>
                <w:color w:val="006400"/>
                <w:sz w:val="20"/>
                <w:szCs w:val="20"/>
              </w:rPr>
              <w:t>the picture of a palace</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85"/>
              </w:numPr>
              <w:spacing w:before="60" w:after="60" w:line="336" w:lineRule="atLeast"/>
              <w:ind w:left="225"/>
              <w:jc w:val="center"/>
              <w:rPr>
                <w:sz w:val="20"/>
                <w:szCs w:val="20"/>
              </w:rPr>
            </w:pPr>
            <w:r>
              <w:rPr>
                <w:sz w:val="20"/>
                <w:szCs w:val="20"/>
              </w:rPr>
              <w:t>by</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86"/>
              </w:numPr>
              <w:spacing w:before="60" w:after="60" w:line="336" w:lineRule="atLeast"/>
              <w:ind w:left="225"/>
              <w:rPr>
                <w:sz w:val="20"/>
                <w:szCs w:val="20"/>
              </w:rPr>
            </w:pPr>
            <w:r>
              <w:rPr>
                <w:sz w:val="20"/>
                <w:szCs w:val="20"/>
              </w:rPr>
              <w:t>who made it</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87"/>
              </w:numPr>
              <w:spacing w:before="60" w:after="60" w:line="336" w:lineRule="atLeast"/>
              <w:ind w:left="150"/>
              <w:rPr>
                <w:color w:val="006400"/>
                <w:sz w:val="20"/>
                <w:szCs w:val="20"/>
              </w:rPr>
            </w:pPr>
            <w:r>
              <w:rPr>
                <w:color w:val="006400"/>
                <w:sz w:val="20"/>
                <w:szCs w:val="20"/>
              </w:rPr>
              <w:t>a book by Mark Twain</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88"/>
              </w:numPr>
              <w:spacing w:before="60" w:after="60" w:line="336" w:lineRule="atLeast"/>
              <w:ind w:left="225"/>
              <w:jc w:val="center"/>
              <w:rPr>
                <w:sz w:val="20"/>
                <w:szCs w:val="20"/>
              </w:rPr>
            </w:pPr>
            <w:r>
              <w:rPr>
                <w:sz w:val="20"/>
                <w:szCs w:val="20"/>
              </w:rPr>
              <w:t>on</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89"/>
              </w:numPr>
              <w:spacing w:before="60" w:after="60" w:line="336" w:lineRule="atLeast"/>
              <w:ind w:left="225"/>
              <w:rPr>
                <w:sz w:val="20"/>
                <w:szCs w:val="20"/>
              </w:rPr>
            </w:pPr>
            <w:r>
              <w:rPr>
                <w:sz w:val="20"/>
                <w:szCs w:val="20"/>
              </w:rPr>
              <w:t>walking or riding on horseback</w:t>
            </w:r>
          </w:p>
          <w:p w:rsidR="007142BD" w:rsidRDefault="007142BD" w:rsidP="008350D2">
            <w:pPr>
              <w:numPr>
                <w:ilvl w:val="0"/>
                <w:numId w:val="189"/>
              </w:numPr>
              <w:spacing w:before="60" w:after="60" w:line="336" w:lineRule="atLeast"/>
              <w:ind w:left="225"/>
              <w:rPr>
                <w:sz w:val="20"/>
                <w:szCs w:val="20"/>
              </w:rPr>
            </w:pPr>
            <w:r>
              <w:rPr>
                <w:sz w:val="20"/>
                <w:szCs w:val="20"/>
              </w:rPr>
              <w:t>entering a public transport vehicle</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90"/>
              </w:numPr>
              <w:spacing w:before="60" w:after="60" w:line="336" w:lineRule="atLeast"/>
              <w:ind w:left="150"/>
              <w:rPr>
                <w:color w:val="006400"/>
                <w:sz w:val="20"/>
                <w:szCs w:val="20"/>
              </w:rPr>
            </w:pPr>
            <w:r>
              <w:rPr>
                <w:color w:val="006400"/>
                <w:sz w:val="20"/>
                <w:szCs w:val="20"/>
              </w:rPr>
              <w:t>on foot, on horseback</w:t>
            </w:r>
          </w:p>
          <w:p w:rsidR="007142BD" w:rsidRDefault="007142BD" w:rsidP="008350D2">
            <w:pPr>
              <w:numPr>
                <w:ilvl w:val="0"/>
                <w:numId w:val="190"/>
              </w:numPr>
              <w:spacing w:before="60" w:after="60" w:line="336" w:lineRule="atLeast"/>
              <w:ind w:left="150"/>
              <w:rPr>
                <w:color w:val="006400"/>
                <w:sz w:val="20"/>
                <w:szCs w:val="20"/>
              </w:rPr>
            </w:pPr>
            <w:r>
              <w:rPr>
                <w:color w:val="006400"/>
                <w:sz w:val="20"/>
                <w:szCs w:val="20"/>
              </w:rPr>
              <w:t>get on the bus</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91"/>
              </w:numPr>
              <w:spacing w:before="60" w:after="60" w:line="336" w:lineRule="atLeast"/>
              <w:ind w:left="225"/>
              <w:jc w:val="center"/>
              <w:rPr>
                <w:sz w:val="20"/>
                <w:szCs w:val="20"/>
              </w:rPr>
            </w:pPr>
            <w:r>
              <w:rPr>
                <w:sz w:val="20"/>
                <w:szCs w:val="20"/>
              </w:rPr>
              <w:t>in</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92"/>
              </w:numPr>
              <w:spacing w:before="60" w:after="60" w:line="336" w:lineRule="atLeast"/>
              <w:ind w:left="225"/>
              <w:rPr>
                <w:sz w:val="20"/>
                <w:szCs w:val="20"/>
              </w:rPr>
            </w:pPr>
            <w:r>
              <w:rPr>
                <w:sz w:val="20"/>
                <w:szCs w:val="20"/>
              </w:rPr>
              <w:t>entering a car  / Taxi</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93"/>
              </w:numPr>
              <w:spacing w:before="60" w:after="60" w:line="336" w:lineRule="atLeast"/>
              <w:ind w:left="150"/>
              <w:rPr>
                <w:color w:val="006400"/>
                <w:sz w:val="20"/>
                <w:szCs w:val="20"/>
              </w:rPr>
            </w:pPr>
            <w:r>
              <w:rPr>
                <w:color w:val="006400"/>
                <w:sz w:val="20"/>
                <w:szCs w:val="20"/>
              </w:rPr>
              <w:t>get in the car</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94"/>
              </w:numPr>
              <w:spacing w:before="60" w:after="60" w:line="336" w:lineRule="atLeast"/>
              <w:ind w:left="225"/>
              <w:jc w:val="center"/>
              <w:rPr>
                <w:sz w:val="20"/>
                <w:szCs w:val="20"/>
              </w:rPr>
            </w:pPr>
            <w:r>
              <w:rPr>
                <w:sz w:val="20"/>
                <w:szCs w:val="20"/>
              </w:rPr>
              <w:lastRenderedPageBreak/>
              <w:t>off</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95"/>
              </w:numPr>
              <w:spacing w:before="60" w:after="60" w:line="336" w:lineRule="atLeast"/>
              <w:ind w:left="225"/>
              <w:rPr>
                <w:sz w:val="20"/>
                <w:szCs w:val="20"/>
              </w:rPr>
            </w:pPr>
            <w:r>
              <w:rPr>
                <w:sz w:val="20"/>
                <w:szCs w:val="20"/>
              </w:rPr>
              <w:t>leaving a public transport vehicle</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96"/>
              </w:numPr>
              <w:spacing w:before="60" w:after="60" w:line="336" w:lineRule="atLeast"/>
              <w:ind w:left="150"/>
              <w:rPr>
                <w:color w:val="006400"/>
                <w:sz w:val="20"/>
                <w:szCs w:val="20"/>
              </w:rPr>
            </w:pPr>
            <w:r>
              <w:rPr>
                <w:color w:val="006400"/>
                <w:sz w:val="20"/>
                <w:szCs w:val="20"/>
              </w:rPr>
              <w:t>get off the train</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97"/>
              </w:numPr>
              <w:spacing w:before="60" w:after="60" w:line="336" w:lineRule="atLeast"/>
              <w:ind w:left="225"/>
              <w:jc w:val="center"/>
              <w:rPr>
                <w:sz w:val="20"/>
                <w:szCs w:val="20"/>
              </w:rPr>
            </w:pPr>
            <w:r>
              <w:rPr>
                <w:sz w:val="20"/>
                <w:szCs w:val="20"/>
              </w:rPr>
              <w:t>out of</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98"/>
              </w:numPr>
              <w:spacing w:before="60" w:after="60" w:line="336" w:lineRule="atLeast"/>
              <w:ind w:left="225"/>
              <w:rPr>
                <w:sz w:val="20"/>
                <w:szCs w:val="20"/>
              </w:rPr>
            </w:pPr>
            <w:r>
              <w:rPr>
                <w:sz w:val="20"/>
                <w:szCs w:val="20"/>
              </w:rPr>
              <w:t>leaving a car  / Taxi</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199"/>
              </w:numPr>
              <w:spacing w:before="60" w:after="60" w:line="336" w:lineRule="atLeast"/>
              <w:ind w:left="150"/>
              <w:rPr>
                <w:color w:val="006400"/>
                <w:sz w:val="20"/>
                <w:szCs w:val="20"/>
              </w:rPr>
            </w:pPr>
            <w:r>
              <w:rPr>
                <w:color w:val="006400"/>
                <w:sz w:val="20"/>
                <w:szCs w:val="20"/>
              </w:rPr>
              <w:t>get out of the taxi</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200"/>
              </w:numPr>
              <w:spacing w:before="60" w:after="60" w:line="336" w:lineRule="atLeast"/>
              <w:ind w:left="225"/>
              <w:jc w:val="center"/>
              <w:rPr>
                <w:sz w:val="20"/>
                <w:szCs w:val="20"/>
              </w:rPr>
            </w:pPr>
            <w:r>
              <w:rPr>
                <w:sz w:val="20"/>
                <w:szCs w:val="20"/>
              </w:rPr>
              <w:t>by</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201"/>
              </w:numPr>
              <w:spacing w:before="60" w:after="60" w:line="336" w:lineRule="atLeast"/>
              <w:ind w:left="225"/>
              <w:rPr>
                <w:sz w:val="20"/>
                <w:szCs w:val="20"/>
              </w:rPr>
            </w:pPr>
            <w:r>
              <w:rPr>
                <w:sz w:val="20"/>
                <w:szCs w:val="20"/>
              </w:rPr>
              <w:t>rise or fall of something</w:t>
            </w:r>
          </w:p>
          <w:p w:rsidR="007142BD" w:rsidRDefault="007142BD" w:rsidP="008350D2">
            <w:pPr>
              <w:numPr>
                <w:ilvl w:val="0"/>
                <w:numId w:val="201"/>
              </w:numPr>
              <w:spacing w:before="60" w:after="60" w:line="336" w:lineRule="atLeast"/>
              <w:ind w:left="225"/>
              <w:rPr>
                <w:sz w:val="20"/>
                <w:szCs w:val="20"/>
              </w:rPr>
            </w:pPr>
            <w:r>
              <w:rPr>
                <w:sz w:val="20"/>
                <w:szCs w:val="20"/>
              </w:rPr>
              <w:t xml:space="preserve">travelling (other than walking or </w:t>
            </w:r>
            <w:proofErr w:type="spellStart"/>
            <w:r>
              <w:rPr>
                <w:sz w:val="20"/>
                <w:szCs w:val="20"/>
              </w:rPr>
              <w:t>horseriding</w:t>
            </w:r>
            <w:proofErr w:type="spellEnd"/>
            <w:r>
              <w:rPr>
                <w:sz w:val="20"/>
                <w:szCs w:val="20"/>
              </w:rPr>
              <w:t>)</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202"/>
              </w:numPr>
              <w:spacing w:before="60" w:after="60" w:line="336" w:lineRule="atLeast"/>
              <w:ind w:left="150"/>
              <w:rPr>
                <w:color w:val="006400"/>
                <w:sz w:val="20"/>
                <w:szCs w:val="20"/>
              </w:rPr>
            </w:pPr>
            <w:r>
              <w:rPr>
                <w:color w:val="006400"/>
                <w:sz w:val="20"/>
                <w:szCs w:val="20"/>
              </w:rPr>
              <w:t>prices have risen by 10 percent</w:t>
            </w:r>
          </w:p>
          <w:p w:rsidR="007142BD" w:rsidRDefault="007142BD" w:rsidP="008350D2">
            <w:pPr>
              <w:numPr>
                <w:ilvl w:val="0"/>
                <w:numId w:val="202"/>
              </w:numPr>
              <w:spacing w:before="60" w:after="60" w:line="336" w:lineRule="atLeast"/>
              <w:ind w:left="150"/>
              <w:rPr>
                <w:color w:val="006400"/>
                <w:sz w:val="20"/>
                <w:szCs w:val="20"/>
              </w:rPr>
            </w:pPr>
            <w:r>
              <w:rPr>
                <w:color w:val="006400"/>
                <w:sz w:val="20"/>
                <w:szCs w:val="20"/>
              </w:rPr>
              <w:t>by car, by bus</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203"/>
              </w:numPr>
              <w:spacing w:before="60" w:after="60" w:line="336" w:lineRule="atLeast"/>
              <w:ind w:left="225"/>
              <w:jc w:val="center"/>
              <w:rPr>
                <w:sz w:val="20"/>
                <w:szCs w:val="20"/>
              </w:rPr>
            </w:pPr>
            <w:r>
              <w:rPr>
                <w:sz w:val="20"/>
                <w:szCs w:val="20"/>
              </w:rPr>
              <w:t>at</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204"/>
              </w:numPr>
              <w:spacing w:before="60" w:after="60" w:line="336" w:lineRule="atLeast"/>
              <w:ind w:left="225"/>
              <w:rPr>
                <w:sz w:val="20"/>
                <w:szCs w:val="20"/>
              </w:rPr>
            </w:pPr>
            <w:r>
              <w:rPr>
                <w:sz w:val="20"/>
                <w:szCs w:val="20"/>
              </w:rPr>
              <w:t>for </w:t>
            </w:r>
            <w:r>
              <w:rPr>
                <w:rStyle w:val="Emphasis"/>
                <w:sz w:val="20"/>
                <w:szCs w:val="20"/>
              </w:rPr>
              <w:t>age</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205"/>
              </w:numPr>
              <w:spacing w:before="60" w:after="60" w:line="336" w:lineRule="atLeast"/>
              <w:ind w:left="150"/>
              <w:rPr>
                <w:color w:val="006400"/>
                <w:sz w:val="20"/>
                <w:szCs w:val="20"/>
              </w:rPr>
            </w:pPr>
            <w:r>
              <w:rPr>
                <w:color w:val="006400"/>
                <w:sz w:val="20"/>
                <w:szCs w:val="20"/>
              </w:rPr>
              <w:t>she learned Russian at 45</w:t>
            </w:r>
          </w:p>
        </w:tc>
      </w:tr>
      <w:tr w:rsidR="007142BD" w:rsidTr="007142BD">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206"/>
              </w:numPr>
              <w:spacing w:before="60" w:after="60" w:line="336" w:lineRule="atLeast"/>
              <w:ind w:left="225"/>
              <w:jc w:val="center"/>
              <w:rPr>
                <w:sz w:val="20"/>
                <w:szCs w:val="20"/>
              </w:rPr>
            </w:pPr>
            <w:r>
              <w:rPr>
                <w:sz w:val="20"/>
                <w:szCs w:val="20"/>
              </w:rPr>
              <w:t>about</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207"/>
              </w:numPr>
              <w:spacing w:before="60" w:after="60" w:line="336" w:lineRule="atLeast"/>
              <w:ind w:left="225"/>
              <w:rPr>
                <w:sz w:val="20"/>
                <w:szCs w:val="20"/>
              </w:rPr>
            </w:pPr>
            <w:r>
              <w:rPr>
                <w:sz w:val="20"/>
                <w:szCs w:val="20"/>
              </w:rPr>
              <w:t>for topics, meaning </w:t>
            </w:r>
            <w:r>
              <w:rPr>
                <w:rStyle w:val="Emphasis"/>
                <w:sz w:val="20"/>
                <w:szCs w:val="20"/>
              </w:rPr>
              <w:t>what about</w:t>
            </w:r>
          </w:p>
        </w:tc>
        <w:tc>
          <w:tcPr>
            <w:tcW w:w="0" w:type="auto"/>
            <w:tcBorders>
              <w:bottom w:val="single" w:sz="6" w:space="0" w:color="C0C0C0"/>
              <w:right w:val="single" w:sz="6" w:space="0" w:color="C0C0C0"/>
            </w:tcBorders>
            <w:tcMar>
              <w:top w:w="45" w:type="dxa"/>
              <w:left w:w="75" w:type="dxa"/>
              <w:bottom w:w="45" w:type="dxa"/>
              <w:right w:w="75" w:type="dxa"/>
            </w:tcMar>
            <w:hideMark/>
          </w:tcPr>
          <w:p w:rsidR="007142BD" w:rsidRDefault="007142BD" w:rsidP="008350D2">
            <w:pPr>
              <w:numPr>
                <w:ilvl w:val="0"/>
                <w:numId w:val="208"/>
              </w:numPr>
              <w:spacing w:before="60" w:after="60" w:line="336" w:lineRule="atLeast"/>
              <w:ind w:left="150"/>
              <w:rPr>
                <w:color w:val="006400"/>
                <w:sz w:val="20"/>
                <w:szCs w:val="20"/>
              </w:rPr>
            </w:pPr>
            <w:r>
              <w:rPr>
                <w:color w:val="006400"/>
                <w:sz w:val="20"/>
                <w:szCs w:val="20"/>
              </w:rPr>
              <w:t>we were talking about you</w:t>
            </w:r>
          </w:p>
        </w:tc>
      </w:tr>
    </w:tbl>
    <w:p w:rsidR="009B65A9" w:rsidRDefault="009B65A9" w:rsidP="00722317">
      <w:p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 xml:space="preserve">                  Gerund will be come in</w:t>
      </w:r>
      <w:r w:rsidR="00630A7B">
        <w:rPr>
          <w:rFonts w:ascii="Arial" w:hAnsi="Arial" w:cs="Arial"/>
          <w:color w:val="222222"/>
          <w:sz w:val="23"/>
          <w:szCs w:val="23"/>
        </w:rPr>
        <w:t xml:space="preserve"> the beginning or after P</w:t>
      </w:r>
      <w:r w:rsidR="00FD5B38">
        <w:rPr>
          <w:rFonts w:ascii="Arial" w:hAnsi="Arial" w:cs="Arial"/>
          <w:color w:val="222222"/>
          <w:sz w:val="23"/>
          <w:szCs w:val="23"/>
        </w:rPr>
        <w:t>repositi</w:t>
      </w:r>
      <w:r>
        <w:rPr>
          <w:rFonts w:ascii="Arial" w:hAnsi="Arial" w:cs="Arial"/>
          <w:color w:val="222222"/>
          <w:sz w:val="23"/>
          <w:szCs w:val="23"/>
        </w:rPr>
        <w:t xml:space="preserve">on </w:t>
      </w:r>
      <w:r w:rsidR="00630A7B">
        <w:rPr>
          <w:rFonts w:ascii="Arial" w:hAnsi="Arial" w:cs="Arial"/>
          <w:color w:val="222222"/>
          <w:sz w:val="23"/>
          <w:szCs w:val="23"/>
        </w:rPr>
        <w:t>. After Preposition generally Noun or Pronoun will come.</w:t>
      </w:r>
    </w:p>
    <w:p w:rsidR="00630A7B" w:rsidRDefault="00630A7B" w:rsidP="00722317">
      <w:p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Example:</w:t>
      </w:r>
    </w:p>
    <w:p w:rsidR="00630A7B" w:rsidRDefault="00630A7B" w:rsidP="008350D2">
      <w:pPr>
        <w:pStyle w:val="ListParagraph"/>
        <w:numPr>
          <w:ilvl w:val="0"/>
          <w:numId w:val="214"/>
        </w:num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I go for jogging every morning.</w:t>
      </w:r>
    </w:p>
    <w:p w:rsidR="00630A7B" w:rsidRDefault="00630A7B" w:rsidP="008350D2">
      <w:pPr>
        <w:pStyle w:val="ListParagraph"/>
        <w:numPr>
          <w:ilvl w:val="0"/>
          <w:numId w:val="214"/>
        </w:num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 xml:space="preserve">Working carefully and systematically </w:t>
      </w:r>
      <w:r w:rsidR="00A23EB5">
        <w:rPr>
          <w:rFonts w:ascii="Arial" w:hAnsi="Arial" w:cs="Arial"/>
          <w:color w:val="222222"/>
          <w:sz w:val="23"/>
          <w:szCs w:val="23"/>
        </w:rPr>
        <w:t xml:space="preserve">always pays </w:t>
      </w:r>
      <w:r>
        <w:rPr>
          <w:rFonts w:ascii="Arial" w:hAnsi="Arial" w:cs="Arial"/>
          <w:color w:val="222222"/>
          <w:sz w:val="23"/>
          <w:szCs w:val="23"/>
        </w:rPr>
        <w:t xml:space="preserve">us </w:t>
      </w:r>
      <w:r w:rsidR="00A23EB5">
        <w:rPr>
          <w:rFonts w:ascii="Arial" w:hAnsi="Arial" w:cs="Arial"/>
          <w:color w:val="222222"/>
          <w:sz w:val="23"/>
          <w:szCs w:val="23"/>
        </w:rPr>
        <w:t>in the long run.</w:t>
      </w:r>
    </w:p>
    <w:p w:rsidR="00A23EB5" w:rsidRDefault="00A23EB5" w:rsidP="008350D2">
      <w:pPr>
        <w:pStyle w:val="ListParagraph"/>
        <w:numPr>
          <w:ilvl w:val="0"/>
          <w:numId w:val="214"/>
        </w:num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 xml:space="preserve">Asking </w:t>
      </w:r>
      <w:proofErr w:type="spellStart"/>
      <w:r w:rsidR="008E45B4">
        <w:rPr>
          <w:rFonts w:ascii="Arial" w:hAnsi="Arial" w:cs="Arial"/>
          <w:color w:val="222222"/>
          <w:sz w:val="23"/>
          <w:szCs w:val="23"/>
        </w:rPr>
        <w:t>irreve</w:t>
      </w:r>
      <w:r w:rsidR="0079422D">
        <w:rPr>
          <w:rFonts w:ascii="Arial" w:hAnsi="Arial" w:cs="Arial"/>
          <w:color w:val="222222"/>
          <w:sz w:val="23"/>
          <w:szCs w:val="23"/>
        </w:rPr>
        <w:t>la</w:t>
      </w:r>
      <w:r w:rsidR="00FD5B38">
        <w:rPr>
          <w:rFonts w:ascii="Arial" w:hAnsi="Arial" w:cs="Arial"/>
          <w:color w:val="222222"/>
          <w:sz w:val="23"/>
          <w:szCs w:val="23"/>
        </w:rPr>
        <w:t>nt</w:t>
      </w:r>
      <w:proofErr w:type="spellEnd"/>
      <w:r>
        <w:rPr>
          <w:rFonts w:ascii="Arial" w:hAnsi="Arial" w:cs="Arial"/>
          <w:color w:val="222222"/>
          <w:sz w:val="23"/>
          <w:szCs w:val="23"/>
        </w:rPr>
        <w:t xml:space="preserve"> questions should be avoided</w:t>
      </w:r>
      <w:r w:rsidR="009B5212">
        <w:rPr>
          <w:rFonts w:ascii="Arial" w:hAnsi="Arial" w:cs="Arial"/>
          <w:color w:val="222222"/>
          <w:sz w:val="23"/>
          <w:szCs w:val="23"/>
        </w:rPr>
        <w:t>.</w:t>
      </w:r>
    </w:p>
    <w:p w:rsidR="009B5212" w:rsidRDefault="009B5212" w:rsidP="008350D2">
      <w:pPr>
        <w:pStyle w:val="ListParagraph"/>
        <w:numPr>
          <w:ilvl w:val="0"/>
          <w:numId w:val="214"/>
        </w:num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Swimming keeps us fit.</w:t>
      </w:r>
    </w:p>
    <w:p w:rsidR="009B5212" w:rsidRDefault="009B5212" w:rsidP="008350D2">
      <w:pPr>
        <w:pStyle w:val="ListParagraph"/>
        <w:numPr>
          <w:ilvl w:val="0"/>
          <w:numId w:val="214"/>
        </w:num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Dieting keeps us slim &amp; trim.</w:t>
      </w:r>
    </w:p>
    <w:p w:rsidR="00FD5B38" w:rsidRDefault="00FD5B38" w:rsidP="008350D2">
      <w:pPr>
        <w:pStyle w:val="ListParagraph"/>
        <w:numPr>
          <w:ilvl w:val="0"/>
          <w:numId w:val="214"/>
        </w:num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We are looking forward to seeing you.</w:t>
      </w:r>
    </w:p>
    <w:p w:rsidR="00FD5B38" w:rsidRDefault="00FD5B38" w:rsidP="008350D2">
      <w:pPr>
        <w:pStyle w:val="ListParagraph"/>
        <w:numPr>
          <w:ilvl w:val="0"/>
          <w:numId w:val="214"/>
        </w:num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I saw elderly people are jogging.</w:t>
      </w:r>
    </w:p>
    <w:p w:rsidR="00FD5B38" w:rsidRDefault="00FD5B38" w:rsidP="008350D2">
      <w:pPr>
        <w:pStyle w:val="ListParagraph"/>
        <w:numPr>
          <w:ilvl w:val="0"/>
          <w:numId w:val="214"/>
        </w:num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 xml:space="preserve">I saw a small by advising his elderly friend.(This is not a gerund because no preposition before noun or verb + </w:t>
      </w:r>
      <w:proofErr w:type="spellStart"/>
      <w:r>
        <w:rPr>
          <w:rFonts w:ascii="Arial" w:hAnsi="Arial" w:cs="Arial"/>
          <w:color w:val="222222"/>
          <w:sz w:val="23"/>
          <w:szCs w:val="23"/>
        </w:rPr>
        <w:t>ing</w:t>
      </w:r>
      <w:proofErr w:type="spellEnd"/>
      <w:r>
        <w:rPr>
          <w:rFonts w:ascii="Arial" w:hAnsi="Arial" w:cs="Arial"/>
          <w:color w:val="222222"/>
          <w:sz w:val="23"/>
          <w:szCs w:val="23"/>
        </w:rPr>
        <w:t xml:space="preserve"> it is present participle).</w:t>
      </w:r>
    </w:p>
    <w:p w:rsidR="009B5212" w:rsidRPr="00383BCB" w:rsidRDefault="009B5212" w:rsidP="00383BCB">
      <w:pPr>
        <w:shd w:val="clear" w:color="auto" w:fill="FFFFFF"/>
        <w:spacing w:before="60" w:after="60" w:line="336" w:lineRule="atLeast"/>
        <w:rPr>
          <w:rFonts w:ascii="Arial" w:hAnsi="Arial" w:cs="Arial"/>
          <w:color w:val="222222"/>
          <w:sz w:val="23"/>
          <w:szCs w:val="23"/>
        </w:rPr>
      </w:pPr>
    </w:p>
    <w:p w:rsidR="009B65A9" w:rsidRDefault="00FD5B38" w:rsidP="008350D2">
      <w:pPr>
        <w:pStyle w:val="ListParagraph"/>
        <w:numPr>
          <w:ilvl w:val="0"/>
          <w:numId w:val="214"/>
        </w:num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Waking up in the morning is good.</w:t>
      </w:r>
    </w:p>
    <w:p w:rsidR="00FD5B38" w:rsidRPr="00FD5B38" w:rsidRDefault="00FD5B38" w:rsidP="00FD5B38">
      <w:pPr>
        <w:pStyle w:val="ListParagraph"/>
        <w:rPr>
          <w:rFonts w:ascii="Arial" w:hAnsi="Arial" w:cs="Arial"/>
          <w:color w:val="222222"/>
          <w:sz w:val="23"/>
          <w:szCs w:val="23"/>
        </w:rPr>
      </w:pPr>
    </w:p>
    <w:p w:rsidR="00FD5B38" w:rsidRPr="00FD5B38" w:rsidRDefault="00FD5B38" w:rsidP="008350D2">
      <w:pPr>
        <w:pStyle w:val="ListParagraph"/>
        <w:numPr>
          <w:ilvl w:val="0"/>
          <w:numId w:val="214"/>
        </w:num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Going to bed late in the night is not good.</w:t>
      </w:r>
    </w:p>
    <w:p w:rsidR="009B65A9" w:rsidRDefault="009B65A9" w:rsidP="00722317">
      <w:pPr>
        <w:shd w:val="clear" w:color="auto" w:fill="FFFFFF"/>
        <w:spacing w:before="60" w:after="60" w:line="336" w:lineRule="atLeast"/>
        <w:rPr>
          <w:rFonts w:ascii="Arial" w:hAnsi="Arial" w:cs="Arial"/>
          <w:color w:val="222222"/>
          <w:sz w:val="23"/>
          <w:szCs w:val="23"/>
        </w:rPr>
      </w:pPr>
    </w:p>
    <w:p w:rsidR="009B65A9" w:rsidRDefault="009B65A9" w:rsidP="00722317">
      <w:pPr>
        <w:shd w:val="clear" w:color="auto" w:fill="FFFFFF"/>
        <w:spacing w:before="60" w:after="60" w:line="336" w:lineRule="atLeast"/>
        <w:rPr>
          <w:rFonts w:ascii="Arial" w:hAnsi="Arial" w:cs="Arial"/>
          <w:color w:val="222222"/>
          <w:sz w:val="23"/>
          <w:szCs w:val="23"/>
        </w:rPr>
      </w:pPr>
    </w:p>
    <w:p w:rsidR="009B65A9" w:rsidRDefault="009B65A9" w:rsidP="00722317">
      <w:pPr>
        <w:shd w:val="clear" w:color="auto" w:fill="FFFFFF"/>
        <w:spacing w:before="60" w:after="60" w:line="336" w:lineRule="atLeast"/>
        <w:rPr>
          <w:rFonts w:ascii="Arial" w:hAnsi="Arial" w:cs="Arial"/>
          <w:color w:val="222222"/>
          <w:sz w:val="23"/>
          <w:szCs w:val="23"/>
        </w:rPr>
      </w:pPr>
    </w:p>
    <w:p w:rsidR="00063DBD" w:rsidRDefault="009B65A9" w:rsidP="00722317">
      <w:p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 xml:space="preserve">                           </w:t>
      </w:r>
      <w:r w:rsidR="00371D95">
        <w:rPr>
          <w:rFonts w:ascii="Arial" w:hAnsi="Arial" w:cs="Arial"/>
          <w:color w:val="222222"/>
          <w:sz w:val="23"/>
          <w:szCs w:val="23"/>
        </w:rPr>
        <w:t xml:space="preserve">                 Chapter</w:t>
      </w:r>
      <w:r w:rsidR="00063DBD">
        <w:rPr>
          <w:rFonts w:ascii="Arial" w:hAnsi="Arial" w:cs="Arial"/>
          <w:color w:val="222222"/>
          <w:sz w:val="23"/>
          <w:szCs w:val="23"/>
        </w:rPr>
        <w:t xml:space="preserve"> Nine</w:t>
      </w:r>
    </w:p>
    <w:p w:rsidR="007142BD" w:rsidRDefault="00063DBD" w:rsidP="00722317">
      <w:p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 xml:space="preserve">                                              </w:t>
      </w:r>
      <w:r w:rsidR="00371D95">
        <w:rPr>
          <w:rFonts w:ascii="Arial" w:hAnsi="Arial" w:cs="Arial"/>
          <w:color w:val="222222"/>
          <w:sz w:val="23"/>
          <w:szCs w:val="23"/>
        </w:rPr>
        <w:t xml:space="preserve"> Adverb</w:t>
      </w:r>
    </w:p>
    <w:p w:rsidR="009B65A9" w:rsidRDefault="009B65A9" w:rsidP="00722317">
      <w:p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Adverb: An Adverb is a word which modifies or adds/qualifies the meaning of a verb, an adjective or another adverb.</w:t>
      </w:r>
    </w:p>
    <w:p w:rsidR="009B65A9" w:rsidRDefault="009B65A9" w:rsidP="00722317">
      <w:p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Example: 1) Rama runs quickly.</w:t>
      </w:r>
    </w:p>
    <w:p w:rsidR="009B65A9" w:rsidRDefault="009B65A9" w:rsidP="00722317">
      <w:p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lastRenderedPageBreak/>
        <w:t>2)This is a very sweet mango.</w:t>
      </w:r>
    </w:p>
    <w:p w:rsidR="009B65A9" w:rsidRDefault="009B65A9" w:rsidP="00722317">
      <w:p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 xml:space="preserve">3) </w:t>
      </w:r>
      <w:proofErr w:type="spellStart"/>
      <w:r>
        <w:rPr>
          <w:rFonts w:ascii="Arial" w:hAnsi="Arial" w:cs="Arial"/>
          <w:color w:val="222222"/>
          <w:sz w:val="23"/>
          <w:szCs w:val="23"/>
        </w:rPr>
        <w:t>Govind</w:t>
      </w:r>
      <w:proofErr w:type="spellEnd"/>
      <w:r>
        <w:rPr>
          <w:rFonts w:ascii="Arial" w:hAnsi="Arial" w:cs="Arial"/>
          <w:color w:val="222222"/>
          <w:sz w:val="23"/>
          <w:szCs w:val="23"/>
        </w:rPr>
        <w:t xml:space="preserve"> reads quite clearly.</w:t>
      </w:r>
    </w:p>
    <w:p w:rsidR="009B65A9" w:rsidRDefault="009B65A9" w:rsidP="00722317">
      <w:p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In sentence 1, quickly shows how(or in what manner) Rama runs; that is quickly modifies the Verb runs.</w:t>
      </w:r>
    </w:p>
    <w:p w:rsidR="009B65A9" w:rsidRDefault="009B65A9" w:rsidP="00722317">
      <w:p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In sentence 2, very shows how much(or in what degree) the mango is sweet; that is very modifies the Adjective sweet.</w:t>
      </w:r>
    </w:p>
    <w:p w:rsidR="009B65A9" w:rsidRDefault="009B65A9" w:rsidP="00722317">
      <w:p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 xml:space="preserve">In sentence 3, quite shows how far( or to what extent) </w:t>
      </w:r>
      <w:proofErr w:type="spellStart"/>
      <w:r>
        <w:rPr>
          <w:rFonts w:ascii="Arial" w:hAnsi="Arial" w:cs="Arial"/>
          <w:color w:val="222222"/>
          <w:sz w:val="23"/>
          <w:szCs w:val="23"/>
        </w:rPr>
        <w:t>Govind</w:t>
      </w:r>
      <w:proofErr w:type="spellEnd"/>
      <w:r>
        <w:rPr>
          <w:rFonts w:ascii="Arial" w:hAnsi="Arial" w:cs="Arial"/>
          <w:color w:val="222222"/>
          <w:sz w:val="23"/>
          <w:szCs w:val="23"/>
        </w:rPr>
        <w:t xml:space="preserve"> reads clearly; that is quite modifies the Adverb clearly.</w:t>
      </w:r>
    </w:p>
    <w:p w:rsidR="009B65A9" w:rsidRDefault="009B65A9" w:rsidP="00722317">
      <w:p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 xml:space="preserve"> </w:t>
      </w:r>
      <w:r w:rsidR="008676D4">
        <w:rPr>
          <w:rFonts w:ascii="Arial" w:hAnsi="Arial" w:cs="Arial"/>
          <w:color w:val="222222"/>
          <w:sz w:val="23"/>
          <w:szCs w:val="23"/>
        </w:rPr>
        <w:t>4)They went around.(went is verb, around is adverb)</w:t>
      </w:r>
    </w:p>
    <w:p w:rsidR="008676D4" w:rsidRDefault="008676D4" w:rsidP="00722317">
      <w:p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 xml:space="preserve"> 5)The train went fast.( went is verb, fast is adverb)</w:t>
      </w:r>
    </w:p>
    <w:p w:rsidR="008676D4" w:rsidRDefault="008676D4" w:rsidP="00722317">
      <w:p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6)Birds fly high.</w:t>
      </w:r>
    </w:p>
    <w:p w:rsidR="008676D4" w:rsidRDefault="008676D4" w:rsidP="00722317">
      <w:p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7)She wept bitterly.</w:t>
      </w:r>
    </w:p>
    <w:p w:rsidR="008676D4" w:rsidRDefault="008676D4" w:rsidP="00722317">
      <w:p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8)She studies hardly.</w:t>
      </w:r>
    </w:p>
    <w:p w:rsidR="008676D4" w:rsidRDefault="00BC40ED" w:rsidP="00722317">
      <w:p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9)Ravi writes very slow.</w:t>
      </w:r>
    </w:p>
    <w:p w:rsidR="00BC40ED" w:rsidRDefault="00BC40ED" w:rsidP="00722317">
      <w:p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10)She studies very hard.</w:t>
      </w:r>
    </w:p>
    <w:p w:rsidR="00BC40ED" w:rsidRDefault="00BC40ED" w:rsidP="00722317">
      <w:pPr>
        <w:shd w:val="clear" w:color="auto" w:fill="FFFFFF"/>
        <w:spacing w:before="60" w:after="60" w:line="336" w:lineRule="atLeast"/>
        <w:rPr>
          <w:rFonts w:ascii="Arial" w:hAnsi="Arial" w:cs="Arial"/>
          <w:color w:val="222222"/>
          <w:sz w:val="23"/>
          <w:szCs w:val="23"/>
        </w:rPr>
      </w:pPr>
      <w:r>
        <w:rPr>
          <w:rStyle w:val="Strong"/>
          <w:rFonts w:ascii="Verdana" w:hAnsi="Verdana"/>
          <w:color w:val="000000"/>
          <w:sz w:val="18"/>
          <w:szCs w:val="18"/>
        </w:rPr>
        <w:t>Slow and Slowly as Adverbs:</w:t>
      </w:r>
    </w:p>
    <w:p w:rsidR="00BC40ED" w:rsidRPr="00BC40ED" w:rsidRDefault="00BC40ED" w:rsidP="008350D2">
      <w:pPr>
        <w:numPr>
          <w:ilvl w:val="0"/>
          <w:numId w:val="215"/>
        </w:numPr>
        <w:spacing w:before="100" w:beforeAutospacing="1" w:after="100" w:afterAutospacing="1" w:line="240" w:lineRule="auto"/>
        <w:rPr>
          <w:rFonts w:ascii="Verdana" w:eastAsia="Times New Roman" w:hAnsi="Verdana" w:cs="Times New Roman"/>
          <w:color w:val="000000"/>
          <w:sz w:val="18"/>
          <w:szCs w:val="18"/>
          <w:lang w:bidi="hi-IN"/>
        </w:rPr>
      </w:pPr>
      <w:r w:rsidRPr="00BC40ED">
        <w:rPr>
          <w:rFonts w:ascii="Verdana" w:eastAsia="Times New Roman" w:hAnsi="Verdana" w:cs="Times New Roman"/>
          <w:color w:val="000000"/>
          <w:sz w:val="18"/>
          <w:szCs w:val="18"/>
          <w:lang w:bidi="hi-IN"/>
        </w:rPr>
        <w:t>The cars on the road are all moving </w:t>
      </w:r>
      <w:r w:rsidRPr="00BC40ED">
        <w:rPr>
          <w:rFonts w:ascii="Verdana" w:eastAsia="Times New Roman" w:hAnsi="Verdana" w:cs="Times New Roman"/>
          <w:i/>
          <w:iCs/>
          <w:color w:val="000000"/>
          <w:sz w:val="18"/>
          <w:szCs w:val="18"/>
          <w:lang w:bidi="hi-IN"/>
        </w:rPr>
        <w:t>slow</w:t>
      </w:r>
      <w:r w:rsidRPr="00BC40ED">
        <w:rPr>
          <w:rFonts w:ascii="Verdana" w:eastAsia="Times New Roman" w:hAnsi="Verdana" w:cs="Times New Roman"/>
          <w:color w:val="000000"/>
          <w:sz w:val="18"/>
          <w:szCs w:val="18"/>
          <w:lang w:bidi="hi-IN"/>
        </w:rPr>
        <w:t>/</w:t>
      </w:r>
      <w:r w:rsidRPr="00BC40ED">
        <w:rPr>
          <w:rFonts w:ascii="Verdana" w:eastAsia="Times New Roman" w:hAnsi="Verdana" w:cs="Times New Roman"/>
          <w:i/>
          <w:iCs/>
          <w:color w:val="000000"/>
          <w:sz w:val="18"/>
          <w:szCs w:val="18"/>
          <w:lang w:bidi="hi-IN"/>
        </w:rPr>
        <w:t>slowly</w:t>
      </w:r>
      <w:r w:rsidRPr="00BC40ED">
        <w:rPr>
          <w:rFonts w:ascii="Verdana" w:eastAsia="Times New Roman" w:hAnsi="Verdana" w:cs="Times New Roman"/>
          <w:color w:val="000000"/>
          <w:sz w:val="18"/>
          <w:szCs w:val="18"/>
          <w:lang w:bidi="hi-IN"/>
        </w:rPr>
        <w:t>.</w:t>
      </w:r>
    </w:p>
    <w:p w:rsidR="00BC40ED" w:rsidRPr="00BC40ED" w:rsidRDefault="00BC40ED" w:rsidP="008350D2">
      <w:pPr>
        <w:numPr>
          <w:ilvl w:val="0"/>
          <w:numId w:val="215"/>
        </w:numPr>
        <w:spacing w:before="100" w:beforeAutospacing="1" w:after="100" w:afterAutospacing="1" w:line="240" w:lineRule="auto"/>
        <w:rPr>
          <w:rFonts w:ascii="Verdana" w:eastAsia="Times New Roman" w:hAnsi="Verdana" w:cs="Times New Roman"/>
          <w:color w:val="000000"/>
          <w:sz w:val="18"/>
          <w:szCs w:val="18"/>
          <w:lang w:bidi="hi-IN"/>
        </w:rPr>
      </w:pPr>
      <w:r w:rsidRPr="00BC40ED">
        <w:rPr>
          <w:rFonts w:ascii="Verdana" w:eastAsia="Times New Roman" w:hAnsi="Verdana" w:cs="Times New Roman"/>
          <w:color w:val="000000"/>
          <w:sz w:val="18"/>
          <w:szCs w:val="18"/>
          <w:lang w:bidi="hi-IN"/>
        </w:rPr>
        <w:t>She stood up </w:t>
      </w:r>
      <w:r w:rsidRPr="00BC40ED">
        <w:rPr>
          <w:rFonts w:ascii="Verdana" w:eastAsia="Times New Roman" w:hAnsi="Verdana" w:cs="Times New Roman"/>
          <w:i/>
          <w:iCs/>
          <w:color w:val="000000"/>
          <w:sz w:val="18"/>
          <w:szCs w:val="18"/>
          <w:lang w:bidi="hi-IN"/>
        </w:rPr>
        <w:t>slow</w:t>
      </w:r>
      <w:r w:rsidRPr="00BC40ED">
        <w:rPr>
          <w:rFonts w:ascii="Verdana" w:eastAsia="Times New Roman" w:hAnsi="Verdana" w:cs="Times New Roman"/>
          <w:color w:val="000000"/>
          <w:sz w:val="18"/>
          <w:szCs w:val="18"/>
          <w:lang w:bidi="hi-IN"/>
        </w:rPr>
        <w:t>/</w:t>
      </w:r>
      <w:r w:rsidRPr="00BC40ED">
        <w:rPr>
          <w:rFonts w:ascii="Verdana" w:eastAsia="Times New Roman" w:hAnsi="Verdana" w:cs="Times New Roman"/>
          <w:i/>
          <w:iCs/>
          <w:color w:val="000000"/>
          <w:sz w:val="18"/>
          <w:szCs w:val="18"/>
          <w:lang w:bidi="hi-IN"/>
        </w:rPr>
        <w:t>slowly</w:t>
      </w:r>
      <w:r w:rsidRPr="00BC40ED">
        <w:rPr>
          <w:rFonts w:ascii="Verdana" w:eastAsia="Times New Roman" w:hAnsi="Verdana" w:cs="Times New Roman"/>
          <w:color w:val="000000"/>
          <w:sz w:val="18"/>
          <w:szCs w:val="18"/>
          <w:lang w:bidi="hi-IN"/>
        </w:rPr>
        <w:t> after falling off her bike.</w:t>
      </w:r>
    </w:p>
    <w:p w:rsidR="00BC40ED" w:rsidRPr="00BC40ED" w:rsidRDefault="00BC40ED" w:rsidP="008350D2">
      <w:pPr>
        <w:numPr>
          <w:ilvl w:val="0"/>
          <w:numId w:val="215"/>
        </w:numPr>
        <w:spacing w:before="100" w:beforeAutospacing="1" w:after="100" w:afterAutospacing="1" w:line="240" w:lineRule="auto"/>
        <w:rPr>
          <w:rFonts w:ascii="Verdana" w:eastAsia="Times New Roman" w:hAnsi="Verdana" w:cs="Times New Roman"/>
          <w:color w:val="000000"/>
          <w:sz w:val="18"/>
          <w:szCs w:val="18"/>
          <w:lang w:bidi="hi-IN"/>
        </w:rPr>
      </w:pPr>
      <w:r w:rsidRPr="00BC40ED">
        <w:rPr>
          <w:rFonts w:ascii="Verdana" w:eastAsia="Times New Roman" w:hAnsi="Verdana" w:cs="Times New Roman"/>
          <w:color w:val="000000"/>
          <w:sz w:val="18"/>
          <w:szCs w:val="18"/>
          <w:lang w:bidi="hi-IN"/>
        </w:rPr>
        <w:t>Her son ate so </w:t>
      </w:r>
      <w:r w:rsidRPr="00BC40ED">
        <w:rPr>
          <w:rFonts w:ascii="Verdana" w:eastAsia="Times New Roman" w:hAnsi="Verdana" w:cs="Times New Roman"/>
          <w:i/>
          <w:iCs/>
          <w:color w:val="000000"/>
          <w:sz w:val="18"/>
          <w:szCs w:val="18"/>
          <w:lang w:bidi="hi-IN"/>
        </w:rPr>
        <w:t>slow</w:t>
      </w:r>
      <w:r w:rsidRPr="00BC40ED">
        <w:rPr>
          <w:rFonts w:ascii="Verdana" w:eastAsia="Times New Roman" w:hAnsi="Verdana" w:cs="Times New Roman"/>
          <w:color w:val="000000"/>
          <w:sz w:val="18"/>
          <w:szCs w:val="18"/>
          <w:lang w:bidi="hi-IN"/>
        </w:rPr>
        <w:t>/</w:t>
      </w:r>
      <w:r w:rsidRPr="00BC40ED">
        <w:rPr>
          <w:rFonts w:ascii="Verdana" w:eastAsia="Times New Roman" w:hAnsi="Verdana" w:cs="Times New Roman"/>
          <w:i/>
          <w:iCs/>
          <w:color w:val="000000"/>
          <w:sz w:val="18"/>
          <w:szCs w:val="18"/>
          <w:lang w:bidi="hi-IN"/>
        </w:rPr>
        <w:t>slowly </w:t>
      </w:r>
      <w:r w:rsidRPr="00BC40ED">
        <w:rPr>
          <w:rFonts w:ascii="Verdana" w:eastAsia="Times New Roman" w:hAnsi="Verdana" w:cs="Times New Roman"/>
          <w:color w:val="000000"/>
          <w:sz w:val="18"/>
          <w:szCs w:val="18"/>
          <w:lang w:bidi="hi-IN"/>
        </w:rPr>
        <w:t>that it was bedtime when he was finally finished.</w:t>
      </w:r>
    </w:p>
    <w:p w:rsidR="00BC40ED" w:rsidRPr="00BC40ED" w:rsidRDefault="00BC40ED" w:rsidP="008350D2">
      <w:pPr>
        <w:numPr>
          <w:ilvl w:val="0"/>
          <w:numId w:val="215"/>
        </w:numPr>
        <w:spacing w:before="100" w:beforeAutospacing="1" w:after="100" w:afterAutospacing="1" w:line="240" w:lineRule="auto"/>
        <w:rPr>
          <w:rFonts w:ascii="Verdana" w:eastAsia="Times New Roman" w:hAnsi="Verdana" w:cs="Times New Roman"/>
          <w:color w:val="000000"/>
          <w:sz w:val="18"/>
          <w:szCs w:val="18"/>
          <w:lang w:bidi="hi-IN"/>
        </w:rPr>
      </w:pPr>
      <w:r w:rsidRPr="00BC40ED">
        <w:rPr>
          <w:rFonts w:ascii="Verdana" w:eastAsia="Times New Roman" w:hAnsi="Verdana" w:cs="Times New Roman"/>
          <w:color w:val="000000"/>
          <w:sz w:val="18"/>
          <w:szCs w:val="18"/>
          <w:lang w:bidi="hi-IN"/>
        </w:rPr>
        <w:t>The computer was running so </w:t>
      </w:r>
      <w:r w:rsidRPr="00BC40ED">
        <w:rPr>
          <w:rFonts w:ascii="Verdana" w:eastAsia="Times New Roman" w:hAnsi="Verdana" w:cs="Times New Roman"/>
          <w:i/>
          <w:iCs/>
          <w:color w:val="000000"/>
          <w:sz w:val="18"/>
          <w:szCs w:val="18"/>
          <w:lang w:bidi="hi-IN"/>
        </w:rPr>
        <w:t>slow</w:t>
      </w:r>
      <w:r w:rsidRPr="00BC40ED">
        <w:rPr>
          <w:rFonts w:ascii="Verdana" w:eastAsia="Times New Roman" w:hAnsi="Verdana" w:cs="Times New Roman"/>
          <w:color w:val="000000"/>
          <w:sz w:val="18"/>
          <w:szCs w:val="18"/>
          <w:lang w:bidi="hi-IN"/>
        </w:rPr>
        <w:t>/</w:t>
      </w:r>
      <w:r w:rsidRPr="00BC40ED">
        <w:rPr>
          <w:rFonts w:ascii="Verdana" w:eastAsia="Times New Roman" w:hAnsi="Verdana" w:cs="Times New Roman"/>
          <w:i/>
          <w:iCs/>
          <w:color w:val="000000"/>
          <w:sz w:val="18"/>
          <w:szCs w:val="18"/>
          <w:lang w:bidi="hi-IN"/>
        </w:rPr>
        <w:t>slowly</w:t>
      </w:r>
      <w:r w:rsidRPr="00BC40ED">
        <w:rPr>
          <w:rFonts w:ascii="Verdana" w:eastAsia="Times New Roman" w:hAnsi="Verdana" w:cs="Times New Roman"/>
          <w:color w:val="000000"/>
          <w:sz w:val="18"/>
          <w:szCs w:val="18"/>
          <w:lang w:bidi="hi-IN"/>
        </w:rPr>
        <w:t> that he didn't finish his homework on time.</w:t>
      </w:r>
    </w:p>
    <w:p w:rsidR="00BC40ED" w:rsidRPr="00BC40ED" w:rsidRDefault="00BC40ED" w:rsidP="00BC40ED">
      <w:pPr>
        <w:spacing w:after="0" w:line="240" w:lineRule="auto"/>
        <w:rPr>
          <w:rFonts w:ascii="Verdana" w:eastAsia="Times New Roman" w:hAnsi="Verdana" w:cs="Times New Roman"/>
          <w:color w:val="000000"/>
          <w:sz w:val="18"/>
          <w:szCs w:val="18"/>
          <w:lang w:bidi="hi-IN"/>
        </w:rPr>
      </w:pPr>
      <w:r w:rsidRPr="00BC40ED">
        <w:rPr>
          <w:rFonts w:ascii="Verdana" w:eastAsia="Times New Roman" w:hAnsi="Verdana" w:cs="Times New Roman"/>
          <w:color w:val="000000"/>
          <w:sz w:val="18"/>
          <w:szCs w:val="18"/>
          <w:lang w:bidi="hi-IN"/>
        </w:rPr>
        <w:t>Notice that in the above sentences, the adverb comes </w:t>
      </w:r>
      <w:r w:rsidRPr="00BC40ED">
        <w:rPr>
          <w:rFonts w:ascii="Verdana" w:eastAsia="Times New Roman" w:hAnsi="Verdana" w:cs="Times New Roman"/>
          <w:i/>
          <w:iCs/>
          <w:color w:val="000000"/>
          <w:sz w:val="18"/>
          <w:szCs w:val="18"/>
          <w:lang w:bidi="hi-IN"/>
        </w:rPr>
        <w:t>after</w:t>
      </w:r>
      <w:r w:rsidRPr="00BC40ED">
        <w:rPr>
          <w:rFonts w:ascii="Verdana" w:eastAsia="Times New Roman" w:hAnsi="Verdana" w:cs="Times New Roman"/>
          <w:color w:val="000000"/>
          <w:sz w:val="18"/>
          <w:szCs w:val="18"/>
          <w:lang w:bidi="hi-IN"/>
        </w:rPr>
        <w:t> the verb. </w:t>
      </w:r>
      <w:r w:rsidRPr="00BC40ED">
        <w:rPr>
          <w:rFonts w:ascii="Verdana" w:eastAsia="Times New Roman" w:hAnsi="Verdana" w:cs="Times New Roman"/>
          <w:i/>
          <w:iCs/>
          <w:color w:val="000000"/>
          <w:sz w:val="18"/>
          <w:szCs w:val="18"/>
          <w:lang w:bidi="hi-IN"/>
        </w:rPr>
        <w:t>Slow</w:t>
      </w:r>
      <w:r w:rsidRPr="00BC40ED">
        <w:rPr>
          <w:rFonts w:ascii="Verdana" w:eastAsia="Times New Roman" w:hAnsi="Verdana" w:cs="Times New Roman"/>
          <w:color w:val="000000"/>
          <w:sz w:val="18"/>
          <w:szCs w:val="18"/>
          <w:lang w:bidi="hi-IN"/>
        </w:rPr>
        <w:t> and </w:t>
      </w:r>
      <w:r w:rsidRPr="00BC40ED">
        <w:rPr>
          <w:rFonts w:ascii="Verdana" w:eastAsia="Times New Roman" w:hAnsi="Verdana" w:cs="Times New Roman"/>
          <w:i/>
          <w:iCs/>
          <w:color w:val="000000"/>
          <w:sz w:val="18"/>
          <w:szCs w:val="18"/>
          <w:lang w:bidi="hi-IN"/>
        </w:rPr>
        <w:t>slowly</w:t>
      </w:r>
      <w:r w:rsidRPr="00BC40ED">
        <w:rPr>
          <w:rFonts w:ascii="Verdana" w:eastAsia="Times New Roman" w:hAnsi="Verdana" w:cs="Times New Roman"/>
          <w:color w:val="000000"/>
          <w:sz w:val="18"/>
          <w:szCs w:val="18"/>
          <w:lang w:bidi="hi-IN"/>
        </w:rPr>
        <w:t> are usually interchangeable when they come after the verb. However, when the adverb comes </w:t>
      </w:r>
      <w:r w:rsidRPr="00BC40ED">
        <w:rPr>
          <w:rFonts w:ascii="Verdana" w:eastAsia="Times New Roman" w:hAnsi="Verdana" w:cs="Times New Roman"/>
          <w:i/>
          <w:iCs/>
          <w:color w:val="000000"/>
          <w:sz w:val="18"/>
          <w:szCs w:val="18"/>
          <w:lang w:bidi="hi-IN"/>
        </w:rPr>
        <w:t>before</w:t>
      </w:r>
      <w:r w:rsidRPr="00BC40ED">
        <w:rPr>
          <w:rFonts w:ascii="Verdana" w:eastAsia="Times New Roman" w:hAnsi="Verdana" w:cs="Times New Roman"/>
          <w:color w:val="000000"/>
          <w:sz w:val="18"/>
          <w:szCs w:val="18"/>
          <w:lang w:bidi="hi-IN"/>
        </w:rPr>
        <w:t> the verb, it only sounds natural to use </w:t>
      </w:r>
      <w:r w:rsidRPr="00BC40ED">
        <w:rPr>
          <w:rFonts w:ascii="Verdana" w:eastAsia="Times New Roman" w:hAnsi="Verdana" w:cs="Times New Roman"/>
          <w:i/>
          <w:iCs/>
          <w:color w:val="000000"/>
          <w:sz w:val="18"/>
          <w:szCs w:val="18"/>
          <w:lang w:bidi="hi-IN"/>
        </w:rPr>
        <w:t>slowly</w:t>
      </w:r>
      <w:r w:rsidRPr="00BC40ED">
        <w:rPr>
          <w:rFonts w:ascii="Verdana" w:eastAsia="Times New Roman" w:hAnsi="Verdana" w:cs="Times New Roman"/>
          <w:color w:val="000000"/>
          <w:sz w:val="18"/>
          <w:szCs w:val="18"/>
          <w:lang w:bidi="hi-IN"/>
        </w:rPr>
        <w:t>. Below are some example sentences showing this. In each one, </w:t>
      </w:r>
      <w:r w:rsidRPr="00BC40ED">
        <w:rPr>
          <w:rFonts w:ascii="Verdana" w:eastAsia="Times New Roman" w:hAnsi="Verdana" w:cs="Times New Roman"/>
          <w:i/>
          <w:iCs/>
          <w:color w:val="000000"/>
          <w:sz w:val="18"/>
          <w:szCs w:val="18"/>
          <w:lang w:bidi="hi-IN"/>
        </w:rPr>
        <w:t>slow</w:t>
      </w:r>
      <w:r w:rsidRPr="00BC40ED">
        <w:rPr>
          <w:rFonts w:ascii="Verdana" w:eastAsia="Times New Roman" w:hAnsi="Verdana" w:cs="Times New Roman"/>
          <w:color w:val="000000"/>
          <w:sz w:val="18"/>
          <w:szCs w:val="18"/>
          <w:lang w:bidi="hi-IN"/>
        </w:rPr>
        <w:t> would never be used.</w:t>
      </w:r>
    </w:p>
    <w:p w:rsidR="00BC40ED" w:rsidRPr="00BC40ED" w:rsidRDefault="00BC40ED" w:rsidP="008350D2">
      <w:pPr>
        <w:numPr>
          <w:ilvl w:val="0"/>
          <w:numId w:val="216"/>
        </w:numPr>
        <w:spacing w:before="100" w:beforeAutospacing="1" w:after="100" w:afterAutospacing="1" w:line="240" w:lineRule="auto"/>
        <w:rPr>
          <w:rFonts w:ascii="Verdana" w:eastAsia="Times New Roman" w:hAnsi="Verdana" w:cs="Times New Roman"/>
          <w:color w:val="000000"/>
          <w:sz w:val="18"/>
          <w:szCs w:val="18"/>
          <w:lang w:bidi="hi-IN"/>
        </w:rPr>
      </w:pPr>
      <w:r w:rsidRPr="00BC40ED">
        <w:rPr>
          <w:rFonts w:ascii="Verdana" w:eastAsia="Times New Roman" w:hAnsi="Verdana" w:cs="Times New Roman"/>
          <w:color w:val="000000"/>
          <w:sz w:val="18"/>
          <w:szCs w:val="18"/>
          <w:lang w:bidi="hi-IN"/>
        </w:rPr>
        <w:t>The snail </w:t>
      </w:r>
      <w:r w:rsidRPr="00BC40ED">
        <w:rPr>
          <w:rFonts w:ascii="Verdana" w:eastAsia="Times New Roman" w:hAnsi="Verdana" w:cs="Times New Roman"/>
          <w:i/>
          <w:iCs/>
          <w:color w:val="000000"/>
          <w:sz w:val="18"/>
          <w:szCs w:val="18"/>
          <w:lang w:bidi="hi-IN"/>
        </w:rPr>
        <w:t>slowly</w:t>
      </w:r>
      <w:r w:rsidRPr="00BC40ED">
        <w:rPr>
          <w:rFonts w:ascii="Verdana" w:eastAsia="Times New Roman" w:hAnsi="Verdana" w:cs="Times New Roman"/>
          <w:color w:val="000000"/>
          <w:sz w:val="18"/>
          <w:szCs w:val="18"/>
          <w:lang w:bidi="hi-IN"/>
        </w:rPr>
        <w:t> climbed the wall.</w:t>
      </w:r>
    </w:p>
    <w:p w:rsidR="00BC40ED" w:rsidRPr="00BC40ED" w:rsidRDefault="00BC40ED" w:rsidP="008350D2">
      <w:pPr>
        <w:numPr>
          <w:ilvl w:val="0"/>
          <w:numId w:val="216"/>
        </w:numPr>
        <w:spacing w:before="100" w:beforeAutospacing="1" w:after="100" w:afterAutospacing="1" w:line="240" w:lineRule="auto"/>
        <w:rPr>
          <w:rFonts w:ascii="Verdana" w:eastAsia="Times New Roman" w:hAnsi="Verdana" w:cs="Times New Roman"/>
          <w:color w:val="000000"/>
          <w:sz w:val="18"/>
          <w:szCs w:val="18"/>
          <w:lang w:bidi="hi-IN"/>
        </w:rPr>
      </w:pPr>
      <w:r w:rsidRPr="00BC40ED">
        <w:rPr>
          <w:rFonts w:ascii="Verdana" w:eastAsia="Times New Roman" w:hAnsi="Verdana" w:cs="Times New Roman"/>
          <w:color w:val="000000"/>
          <w:sz w:val="18"/>
          <w:szCs w:val="18"/>
          <w:lang w:bidi="hi-IN"/>
        </w:rPr>
        <w:t>We </w:t>
      </w:r>
      <w:r w:rsidRPr="00BC40ED">
        <w:rPr>
          <w:rFonts w:ascii="Verdana" w:eastAsia="Times New Roman" w:hAnsi="Verdana" w:cs="Times New Roman"/>
          <w:i/>
          <w:iCs/>
          <w:color w:val="000000"/>
          <w:sz w:val="18"/>
          <w:szCs w:val="18"/>
          <w:lang w:bidi="hi-IN"/>
        </w:rPr>
        <w:t>slowly</w:t>
      </w:r>
      <w:r w:rsidRPr="00BC40ED">
        <w:rPr>
          <w:rFonts w:ascii="Verdana" w:eastAsia="Times New Roman" w:hAnsi="Verdana" w:cs="Times New Roman"/>
          <w:color w:val="000000"/>
          <w:sz w:val="18"/>
          <w:szCs w:val="18"/>
          <w:lang w:bidi="hi-IN"/>
        </w:rPr>
        <w:t> realized what was happening.</w:t>
      </w:r>
    </w:p>
    <w:p w:rsidR="00BC40ED" w:rsidRPr="00BC40ED" w:rsidRDefault="00BC40ED" w:rsidP="008350D2">
      <w:pPr>
        <w:numPr>
          <w:ilvl w:val="0"/>
          <w:numId w:val="216"/>
        </w:numPr>
        <w:spacing w:before="100" w:beforeAutospacing="1" w:after="100" w:afterAutospacing="1" w:line="240" w:lineRule="auto"/>
        <w:rPr>
          <w:rFonts w:ascii="Verdana" w:eastAsia="Times New Roman" w:hAnsi="Verdana" w:cs="Times New Roman"/>
          <w:color w:val="000000"/>
          <w:sz w:val="18"/>
          <w:szCs w:val="18"/>
          <w:lang w:bidi="hi-IN"/>
        </w:rPr>
      </w:pPr>
      <w:r w:rsidRPr="00BC40ED">
        <w:rPr>
          <w:rFonts w:ascii="Verdana" w:eastAsia="Times New Roman" w:hAnsi="Verdana" w:cs="Times New Roman"/>
          <w:color w:val="000000"/>
          <w:sz w:val="18"/>
          <w:szCs w:val="18"/>
          <w:lang w:bidi="hi-IN"/>
        </w:rPr>
        <w:t>The cashier </w:t>
      </w:r>
      <w:r w:rsidRPr="00BC40ED">
        <w:rPr>
          <w:rFonts w:ascii="Verdana" w:eastAsia="Times New Roman" w:hAnsi="Verdana" w:cs="Times New Roman"/>
          <w:i/>
          <w:iCs/>
          <w:color w:val="000000"/>
          <w:sz w:val="18"/>
          <w:szCs w:val="18"/>
          <w:lang w:bidi="hi-IN"/>
        </w:rPr>
        <w:t>slowly</w:t>
      </w:r>
      <w:r w:rsidRPr="00BC40ED">
        <w:rPr>
          <w:rFonts w:ascii="Verdana" w:eastAsia="Times New Roman" w:hAnsi="Verdana" w:cs="Times New Roman"/>
          <w:color w:val="000000"/>
          <w:sz w:val="18"/>
          <w:szCs w:val="18"/>
          <w:lang w:bidi="hi-IN"/>
        </w:rPr>
        <w:t> counted the money.</w:t>
      </w:r>
    </w:p>
    <w:p w:rsidR="00BC40ED" w:rsidRPr="00BC40ED" w:rsidRDefault="00BC40ED" w:rsidP="008350D2">
      <w:pPr>
        <w:numPr>
          <w:ilvl w:val="0"/>
          <w:numId w:val="216"/>
        </w:numPr>
        <w:spacing w:before="100" w:beforeAutospacing="1" w:after="100" w:afterAutospacing="1" w:line="240" w:lineRule="auto"/>
        <w:rPr>
          <w:rFonts w:ascii="Verdana" w:eastAsia="Times New Roman" w:hAnsi="Verdana" w:cs="Times New Roman"/>
          <w:color w:val="000000"/>
          <w:sz w:val="18"/>
          <w:szCs w:val="18"/>
          <w:lang w:bidi="hi-IN"/>
        </w:rPr>
      </w:pPr>
      <w:r w:rsidRPr="00BC40ED">
        <w:rPr>
          <w:rFonts w:ascii="Verdana" w:eastAsia="Times New Roman" w:hAnsi="Verdana" w:cs="Times New Roman"/>
          <w:i/>
          <w:iCs/>
          <w:color w:val="000000"/>
          <w:sz w:val="18"/>
          <w:szCs w:val="18"/>
          <w:lang w:bidi="hi-IN"/>
        </w:rPr>
        <w:t>Slowly</w:t>
      </w:r>
      <w:r w:rsidRPr="00BC40ED">
        <w:rPr>
          <w:rFonts w:ascii="Verdana" w:eastAsia="Times New Roman" w:hAnsi="Verdana" w:cs="Times New Roman"/>
          <w:color w:val="000000"/>
          <w:sz w:val="18"/>
          <w:szCs w:val="18"/>
          <w:lang w:bidi="hi-IN"/>
        </w:rPr>
        <w:t>, over many years, the boys became friends.</w:t>
      </w:r>
    </w:p>
    <w:p w:rsidR="00BC40ED" w:rsidRDefault="00BB09AC" w:rsidP="00722317">
      <w:pPr>
        <w:shd w:val="clear" w:color="auto" w:fill="FFFFFF"/>
        <w:spacing w:before="60" w:after="60" w:line="336" w:lineRule="atLeast"/>
        <w:rPr>
          <w:rFonts w:ascii="Arial" w:hAnsi="Arial" w:cs="Arial"/>
          <w:color w:val="222222"/>
          <w:sz w:val="23"/>
          <w:szCs w:val="23"/>
        </w:rPr>
      </w:pPr>
      <w:r>
        <w:rPr>
          <w:rFonts w:ascii="Arial" w:hAnsi="Arial" w:cs="Arial"/>
          <w:color w:val="222222"/>
          <w:sz w:val="23"/>
          <w:szCs w:val="23"/>
        </w:rPr>
        <w:t>***After the verb if noun or pronoun comes then it is preposition.</w:t>
      </w:r>
    </w:p>
    <w:p w:rsidR="00BB09AC" w:rsidRDefault="00BB09AC" w:rsidP="00722317">
      <w:pPr>
        <w:shd w:val="clear" w:color="auto" w:fill="FFFFFF"/>
        <w:spacing w:before="60" w:after="60" w:line="336" w:lineRule="atLeast"/>
        <w:rPr>
          <w:ins w:id="5" w:author="Unknown"/>
          <w:rFonts w:ascii="Arial" w:hAnsi="Arial" w:cs="Arial"/>
          <w:color w:val="222222"/>
          <w:sz w:val="23"/>
          <w:szCs w:val="23"/>
        </w:rPr>
      </w:pPr>
      <w:r>
        <w:rPr>
          <w:rFonts w:ascii="Arial" w:hAnsi="Arial" w:cs="Arial"/>
          <w:color w:val="222222"/>
          <w:sz w:val="23"/>
          <w:szCs w:val="23"/>
        </w:rPr>
        <w:t>Ex: She went up the stairs.(went is verb and stairs is noun, up is preposition)</w:t>
      </w:r>
    </w:p>
    <w:p w:rsidR="00D16663" w:rsidRDefault="00DA727B" w:rsidP="009117E2">
      <w:pPr>
        <w:pStyle w:val="ListParagraph"/>
        <w:shd w:val="clear" w:color="auto" w:fill="FFFFFF"/>
        <w:spacing w:beforeAutospacing="1" w:after="0" w:afterAutospacing="1" w:line="240" w:lineRule="auto"/>
        <w:ind w:left="108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If Verb comes after N</w:t>
      </w:r>
      <w:r w:rsidR="00D16663">
        <w:rPr>
          <w:rFonts w:ascii="inherit" w:eastAsia="Times New Roman" w:hAnsi="inherit" w:cs="Arial"/>
          <w:color w:val="333333"/>
          <w:sz w:val="24"/>
          <w:szCs w:val="24"/>
          <w:lang w:bidi="hi-IN"/>
        </w:rPr>
        <w:t>oun</w:t>
      </w:r>
      <w:r>
        <w:rPr>
          <w:rFonts w:ascii="inherit" w:eastAsia="Times New Roman" w:hAnsi="inherit" w:cs="Arial"/>
          <w:color w:val="333333"/>
          <w:sz w:val="24"/>
          <w:szCs w:val="24"/>
          <w:lang w:bidi="hi-IN"/>
        </w:rPr>
        <w:t xml:space="preserve"> then it works as a P</w:t>
      </w:r>
      <w:r w:rsidR="00D16663">
        <w:rPr>
          <w:rFonts w:ascii="inherit" w:eastAsia="Times New Roman" w:hAnsi="inherit" w:cs="Arial"/>
          <w:color w:val="333333"/>
          <w:sz w:val="24"/>
          <w:szCs w:val="24"/>
          <w:lang w:bidi="hi-IN"/>
        </w:rPr>
        <w:t>reposition.</w:t>
      </w:r>
      <w:r>
        <w:rPr>
          <w:rFonts w:ascii="inherit" w:eastAsia="Times New Roman" w:hAnsi="inherit" w:cs="Arial"/>
          <w:color w:val="333333"/>
          <w:sz w:val="24"/>
          <w:szCs w:val="24"/>
          <w:lang w:bidi="hi-IN"/>
        </w:rPr>
        <w:t xml:space="preserve"> </w:t>
      </w:r>
      <w:r w:rsidR="00D16663">
        <w:rPr>
          <w:rFonts w:ascii="inherit" w:eastAsia="Times New Roman" w:hAnsi="inherit" w:cs="Arial"/>
          <w:color w:val="333333"/>
          <w:sz w:val="24"/>
          <w:szCs w:val="24"/>
          <w:lang w:bidi="hi-IN"/>
        </w:rPr>
        <w:t>Very ,too ,so are used as adverbs.</w:t>
      </w:r>
    </w:p>
    <w:p w:rsidR="00DA727B" w:rsidRDefault="00DA727B" w:rsidP="009117E2">
      <w:pPr>
        <w:pStyle w:val="ListParagraph"/>
        <w:shd w:val="clear" w:color="auto" w:fill="FFFFFF"/>
        <w:spacing w:beforeAutospacing="1" w:after="0" w:afterAutospacing="1" w:line="240" w:lineRule="auto"/>
        <w:ind w:left="1080"/>
        <w:textAlignment w:val="baseline"/>
        <w:rPr>
          <w:rFonts w:ascii="inherit" w:eastAsia="Times New Roman" w:hAnsi="inherit" w:cs="Arial"/>
          <w:color w:val="333333"/>
          <w:sz w:val="24"/>
          <w:szCs w:val="24"/>
          <w:lang w:bidi="hi-IN"/>
        </w:rPr>
      </w:pPr>
    </w:p>
    <w:p w:rsidR="00D16663" w:rsidRDefault="00D16663" w:rsidP="009117E2">
      <w:pPr>
        <w:pStyle w:val="ListParagraph"/>
        <w:shd w:val="clear" w:color="auto" w:fill="FFFFFF"/>
        <w:spacing w:beforeAutospacing="1" w:after="0" w:afterAutospacing="1" w:line="240" w:lineRule="auto"/>
        <w:ind w:left="108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Ex: She is very beautiful.(is verb and very adverb</w:t>
      </w:r>
      <w:r w:rsidR="00477A04">
        <w:rPr>
          <w:rFonts w:ascii="inherit" w:eastAsia="Times New Roman" w:hAnsi="inherit" w:cs="Arial"/>
          <w:color w:val="333333"/>
          <w:sz w:val="24"/>
          <w:szCs w:val="24"/>
          <w:lang w:bidi="hi-IN"/>
        </w:rPr>
        <w:t>)</w:t>
      </w:r>
    </w:p>
    <w:p w:rsidR="00D16663" w:rsidRDefault="00D16663" w:rsidP="009117E2">
      <w:pPr>
        <w:pStyle w:val="ListParagraph"/>
        <w:shd w:val="clear" w:color="auto" w:fill="FFFFFF"/>
        <w:spacing w:beforeAutospacing="1" w:after="0" w:afterAutospacing="1" w:line="240" w:lineRule="auto"/>
        <w:ind w:left="108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There are seven kinds of Adverbs.</w:t>
      </w:r>
    </w:p>
    <w:p w:rsidR="00D16663" w:rsidRDefault="00D16663" w:rsidP="008350D2">
      <w:pPr>
        <w:pStyle w:val="ListParagraph"/>
        <w:numPr>
          <w:ilvl w:val="1"/>
          <w:numId w:val="215"/>
        </w:numPr>
        <w:shd w:val="clear" w:color="auto" w:fill="FFFFFF"/>
        <w:spacing w:beforeAutospacing="1" w:after="0" w:afterAutospacing="1" w:line="240" w:lineRule="auto"/>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Adverbs of Time</w:t>
      </w:r>
    </w:p>
    <w:p w:rsidR="00DA727B" w:rsidRDefault="00DA727B" w:rsidP="008350D2">
      <w:pPr>
        <w:pStyle w:val="ListParagraph"/>
        <w:numPr>
          <w:ilvl w:val="1"/>
          <w:numId w:val="215"/>
        </w:numPr>
        <w:shd w:val="clear" w:color="auto" w:fill="FFFFFF"/>
        <w:spacing w:beforeAutospacing="1" w:after="0" w:afterAutospacing="1" w:line="240" w:lineRule="auto"/>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Adverbs of number or frequency</w:t>
      </w:r>
    </w:p>
    <w:p w:rsidR="00DA727B" w:rsidRDefault="00DA727B" w:rsidP="008350D2">
      <w:pPr>
        <w:pStyle w:val="ListParagraph"/>
        <w:numPr>
          <w:ilvl w:val="1"/>
          <w:numId w:val="215"/>
        </w:numPr>
        <w:shd w:val="clear" w:color="auto" w:fill="FFFFFF"/>
        <w:spacing w:beforeAutospacing="1" w:after="0" w:afterAutospacing="1" w:line="240" w:lineRule="auto"/>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lastRenderedPageBreak/>
        <w:t>Adverbs of Place</w:t>
      </w:r>
    </w:p>
    <w:p w:rsidR="00DA727B" w:rsidRDefault="00DA727B" w:rsidP="008350D2">
      <w:pPr>
        <w:pStyle w:val="ListParagraph"/>
        <w:numPr>
          <w:ilvl w:val="1"/>
          <w:numId w:val="215"/>
        </w:numPr>
        <w:shd w:val="clear" w:color="auto" w:fill="FFFFFF"/>
        <w:spacing w:beforeAutospacing="1" w:after="0" w:afterAutospacing="1" w:line="240" w:lineRule="auto"/>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Adverbs of Manner</w:t>
      </w:r>
    </w:p>
    <w:p w:rsidR="00DA727B" w:rsidRDefault="00DA727B" w:rsidP="008350D2">
      <w:pPr>
        <w:pStyle w:val="ListParagraph"/>
        <w:numPr>
          <w:ilvl w:val="1"/>
          <w:numId w:val="215"/>
        </w:numPr>
        <w:shd w:val="clear" w:color="auto" w:fill="FFFFFF"/>
        <w:spacing w:beforeAutospacing="1" w:after="0" w:afterAutospacing="1" w:line="240" w:lineRule="auto"/>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Adverbs of Degree or Quantity</w:t>
      </w:r>
    </w:p>
    <w:p w:rsidR="00DA727B" w:rsidRDefault="00DA727B" w:rsidP="008350D2">
      <w:pPr>
        <w:pStyle w:val="ListParagraph"/>
        <w:numPr>
          <w:ilvl w:val="1"/>
          <w:numId w:val="215"/>
        </w:numPr>
        <w:shd w:val="clear" w:color="auto" w:fill="FFFFFF"/>
        <w:spacing w:beforeAutospacing="1" w:after="0" w:afterAutospacing="1" w:line="240" w:lineRule="auto"/>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Adverbs of Affirmation and Negation</w:t>
      </w:r>
    </w:p>
    <w:p w:rsidR="00DA727B" w:rsidRDefault="00DA727B" w:rsidP="008350D2">
      <w:pPr>
        <w:pStyle w:val="ListParagraph"/>
        <w:numPr>
          <w:ilvl w:val="1"/>
          <w:numId w:val="215"/>
        </w:numPr>
        <w:shd w:val="clear" w:color="auto" w:fill="FFFFFF"/>
        <w:spacing w:beforeAutospacing="1" w:after="0" w:afterAutospacing="1" w:line="240" w:lineRule="auto"/>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Adverbs  of Reason</w:t>
      </w:r>
    </w:p>
    <w:p w:rsidR="00DA727B" w:rsidRDefault="00DA727B" w:rsidP="00DA727B">
      <w:pPr>
        <w:pStyle w:val="ListParagraph"/>
        <w:shd w:val="clear" w:color="auto" w:fill="FFFFFF"/>
        <w:spacing w:beforeAutospacing="1" w:after="0" w:afterAutospacing="1" w:line="240" w:lineRule="auto"/>
        <w:ind w:left="1440"/>
        <w:textAlignment w:val="baseline"/>
        <w:rPr>
          <w:rFonts w:ascii="inherit" w:eastAsia="Times New Roman" w:hAnsi="inherit" w:cs="Arial"/>
          <w:color w:val="333333"/>
          <w:sz w:val="24"/>
          <w:szCs w:val="24"/>
          <w:lang w:bidi="hi-IN"/>
        </w:rPr>
      </w:pPr>
    </w:p>
    <w:p w:rsidR="009117E2" w:rsidRDefault="00DA727B" w:rsidP="008350D2">
      <w:pPr>
        <w:pStyle w:val="ListParagraph"/>
        <w:numPr>
          <w:ilvl w:val="0"/>
          <w:numId w:val="217"/>
        </w:numPr>
        <w:shd w:val="clear" w:color="auto" w:fill="FFFFFF"/>
        <w:spacing w:beforeAutospacing="1" w:after="0" w:afterAutospacing="1" w:line="240" w:lineRule="auto"/>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Adverbs of Time(which shows when): The Adverbs  of Time tell us about time when a particular thing happened.</w:t>
      </w:r>
    </w:p>
    <w:p w:rsidR="00DA727B" w:rsidRDefault="00DA727B" w:rsidP="00DA727B">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Ex: The director has taken the class before.(before is Adverb)</w:t>
      </w:r>
    </w:p>
    <w:p w:rsidR="00DA727B" w:rsidRDefault="00DA727B" w:rsidP="00DA727B">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The lecturer arrived late.(late is Adverb)</w:t>
      </w:r>
    </w:p>
    <w:p w:rsidR="00DA727B" w:rsidRDefault="00DA727B" w:rsidP="00DA727B">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The auditor arrived in Nellore two days ago.(ago is Adverb)</w:t>
      </w:r>
    </w:p>
    <w:p w:rsidR="00DA727B" w:rsidRDefault="00DA727B" w:rsidP="00DA727B">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 have heard this before.(before is Adverb)</w:t>
      </w:r>
    </w:p>
    <w:p w:rsidR="00DA727B" w:rsidRDefault="00DA727B" w:rsidP="00DA727B">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We shall now begin to work.(now is Adverb)</w:t>
      </w:r>
    </w:p>
    <w:p w:rsidR="00DA727B" w:rsidRDefault="00DA727B" w:rsidP="00DA727B">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He comes here daily.(Daily is Adverb)</w:t>
      </w:r>
    </w:p>
    <w:p w:rsidR="00DA727B" w:rsidRDefault="00011CAC" w:rsidP="00DA727B">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 have spoken to him already.(already is Adverb)</w:t>
      </w:r>
    </w:p>
    <w:p w:rsidR="00011CAC" w:rsidRDefault="00011CAC" w:rsidP="00DA727B">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He once met me in Cairo, I have not seen him since.(since is Adverb)</w:t>
      </w:r>
    </w:p>
    <w:p w:rsidR="00011CAC" w:rsidRDefault="00011CAC" w:rsidP="00DA727B">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p>
    <w:p w:rsidR="00011CAC" w:rsidRDefault="00011CAC" w:rsidP="008350D2">
      <w:pPr>
        <w:pStyle w:val="ListParagraph"/>
        <w:numPr>
          <w:ilvl w:val="0"/>
          <w:numId w:val="217"/>
        </w:numPr>
        <w:shd w:val="clear" w:color="auto" w:fill="FFFFFF"/>
        <w:spacing w:beforeAutospacing="1" w:after="0" w:afterAutospacing="1" w:line="240" w:lineRule="auto"/>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Adverbs of Frequency or Number: The Adverbs of Number are used in clarifying the idea of ‘how many times.</w:t>
      </w:r>
    </w:p>
    <w:p w:rsidR="00011CAC" w:rsidRDefault="00011CAC" w:rsidP="00011CAC">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p>
    <w:p w:rsidR="00011CAC" w:rsidRDefault="00011CAC" w:rsidP="00011CAC">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Ex: I have explained the grammar twice.(twice is Adverb)</w:t>
      </w:r>
    </w:p>
    <w:p w:rsidR="00011CAC" w:rsidRDefault="00011CAC" w:rsidP="00011CAC">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 have told you twice.(twice is Adverb)</w:t>
      </w:r>
    </w:p>
    <w:p w:rsidR="00011CAC" w:rsidRDefault="00011CAC" w:rsidP="00011CAC">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He often makes mistakes.(often is Adverb)</w:t>
      </w:r>
    </w:p>
    <w:p w:rsidR="00011CAC" w:rsidRDefault="00011CAC" w:rsidP="00011CAC">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The postman called again.(again is Adverb)</w:t>
      </w:r>
    </w:p>
    <w:p w:rsidR="00011CAC" w:rsidRDefault="00011CAC" w:rsidP="00011CAC">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He frequently comes unprepared.(frequently is Adverb)</w:t>
      </w:r>
    </w:p>
    <w:p w:rsidR="00011CAC" w:rsidRDefault="00011CAC" w:rsidP="00011CAC">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 have not seen him once.(once is Adverb)</w:t>
      </w:r>
    </w:p>
    <w:p w:rsidR="00011CAC" w:rsidRDefault="00011CAC" w:rsidP="00011CAC">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He seldom comes here.(seldom is Adverb)</w:t>
      </w:r>
    </w:p>
    <w:p w:rsidR="00011CAC" w:rsidRDefault="00011CAC" w:rsidP="00011CAC">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He always tries to do his best.(Always is Adverb)</w:t>
      </w:r>
    </w:p>
    <w:p w:rsidR="00011CAC" w:rsidRDefault="00011CAC" w:rsidP="00011CAC">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p>
    <w:p w:rsidR="00011CAC" w:rsidRDefault="00011CAC" w:rsidP="008350D2">
      <w:pPr>
        <w:pStyle w:val="ListParagraph"/>
        <w:numPr>
          <w:ilvl w:val="0"/>
          <w:numId w:val="217"/>
        </w:numPr>
        <w:shd w:val="clear" w:color="auto" w:fill="FFFFFF"/>
        <w:spacing w:beforeAutospacing="1" w:after="0" w:afterAutospacing="1" w:line="240" w:lineRule="auto"/>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Adverbs of Place: The Adver</w:t>
      </w:r>
      <w:r w:rsidR="001D2964">
        <w:rPr>
          <w:rFonts w:ascii="inherit" w:eastAsia="Times New Roman" w:hAnsi="inherit" w:cs="Arial"/>
          <w:color w:val="333333"/>
          <w:sz w:val="24"/>
          <w:szCs w:val="24"/>
          <w:lang w:bidi="hi-IN"/>
        </w:rPr>
        <w:t>bs of Place tell us where something happens</w:t>
      </w:r>
      <w:r>
        <w:rPr>
          <w:rFonts w:ascii="inherit" w:eastAsia="Times New Roman" w:hAnsi="inherit" w:cs="Arial"/>
          <w:color w:val="333333"/>
          <w:sz w:val="24"/>
          <w:szCs w:val="24"/>
          <w:lang w:bidi="hi-IN"/>
        </w:rPr>
        <w:t>.</w:t>
      </w:r>
    </w:p>
    <w:p w:rsidR="001D2964" w:rsidRDefault="001D2964" w:rsidP="001D2964">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Ex: Stand here.</w:t>
      </w:r>
    </w:p>
    <w:p w:rsidR="001D2964" w:rsidRDefault="001D2964" w:rsidP="001D2964">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My brother is out.(out is the Adverb)</w:t>
      </w:r>
    </w:p>
    <w:p w:rsidR="001D2964" w:rsidRDefault="001D2964" w:rsidP="001D2964">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Walk backward.(backward is the Adverb)</w:t>
      </w:r>
    </w:p>
    <w:p w:rsidR="001D2964" w:rsidRDefault="001D2964" w:rsidP="001D2964">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Come in.(in is the Adverb)</w:t>
      </w:r>
    </w:p>
    <w:p w:rsidR="001D2964" w:rsidRDefault="001D2964" w:rsidP="001D2964">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He looked up.(up is the Adverb)</w:t>
      </w:r>
    </w:p>
    <w:p w:rsidR="001D2964" w:rsidRDefault="001D2964" w:rsidP="008350D2">
      <w:pPr>
        <w:pStyle w:val="ListParagraph"/>
        <w:numPr>
          <w:ilvl w:val="0"/>
          <w:numId w:val="217"/>
        </w:numPr>
        <w:shd w:val="clear" w:color="auto" w:fill="FFFFFF"/>
        <w:spacing w:beforeAutospacing="1" w:after="0" w:afterAutospacing="1" w:line="240" w:lineRule="auto"/>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Adverbs of Manner: The Adverbs of Manner indicate the sense of how and in what manner.</w:t>
      </w:r>
    </w:p>
    <w:p w:rsidR="001D2964" w:rsidRDefault="001D2964" w:rsidP="001D2964">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Ex: </w:t>
      </w:r>
      <w:proofErr w:type="spellStart"/>
      <w:r>
        <w:rPr>
          <w:rFonts w:ascii="inherit" w:eastAsia="Times New Roman" w:hAnsi="inherit" w:cs="Arial"/>
          <w:color w:val="333333"/>
          <w:sz w:val="24"/>
          <w:szCs w:val="24"/>
          <w:lang w:bidi="hi-IN"/>
        </w:rPr>
        <w:t>Govind</w:t>
      </w:r>
      <w:proofErr w:type="spellEnd"/>
      <w:r>
        <w:rPr>
          <w:rFonts w:ascii="inherit" w:eastAsia="Times New Roman" w:hAnsi="inherit" w:cs="Arial"/>
          <w:color w:val="333333"/>
          <w:sz w:val="24"/>
          <w:szCs w:val="24"/>
          <w:lang w:bidi="hi-IN"/>
        </w:rPr>
        <w:t xml:space="preserve"> reads clearly</w:t>
      </w:r>
    </w:p>
    <w:p w:rsidR="001D2964" w:rsidRDefault="001D2964" w:rsidP="001D2964">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The story is well written.</w:t>
      </w:r>
    </w:p>
    <w:p w:rsidR="001D2964" w:rsidRDefault="001D2964" w:rsidP="001D2964">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The child slept soundly.</w:t>
      </w:r>
    </w:p>
    <w:p w:rsidR="001D2964" w:rsidRDefault="001D2964" w:rsidP="001D2964">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The Sikhs fought bravely.</w:t>
      </w:r>
    </w:p>
    <w:p w:rsidR="001D2964" w:rsidRDefault="001D2964" w:rsidP="001D2964">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The boy works hard.</w:t>
      </w:r>
    </w:p>
    <w:p w:rsidR="001D2964" w:rsidRDefault="00EA335F" w:rsidP="008350D2">
      <w:pPr>
        <w:pStyle w:val="ListParagraph"/>
        <w:numPr>
          <w:ilvl w:val="0"/>
          <w:numId w:val="217"/>
        </w:numPr>
        <w:shd w:val="clear" w:color="auto" w:fill="FFFFFF"/>
        <w:spacing w:beforeAutospacing="1" w:after="0" w:afterAutospacing="1" w:line="240" w:lineRule="auto"/>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Adverbs of Degree or Quantity: The Adverbs of Degree tell us about the intensity of something.</w:t>
      </w:r>
    </w:p>
    <w:p w:rsidR="00EA335F" w:rsidRDefault="00EA335F" w:rsidP="00EA335F">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Ex: He was too careless.</w:t>
      </w:r>
      <w:r w:rsidR="00721867">
        <w:rPr>
          <w:rFonts w:ascii="inherit" w:eastAsia="Times New Roman" w:hAnsi="inherit" w:cs="Arial"/>
          <w:color w:val="333333"/>
          <w:sz w:val="24"/>
          <w:szCs w:val="24"/>
          <w:lang w:bidi="hi-IN"/>
        </w:rPr>
        <w:t>(too is Adverb)</w:t>
      </w:r>
    </w:p>
    <w:p w:rsidR="00EA335F" w:rsidRDefault="00EA335F" w:rsidP="00EA335F">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These mangoes are almost ripe.</w:t>
      </w:r>
      <w:r w:rsidR="00721867">
        <w:rPr>
          <w:rFonts w:ascii="inherit" w:eastAsia="Times New Roman" w:hAnsi="inherit" w:cs="Arial"/>
          <w:color w:val="333333"/>
          <w:sz w:val="24"/>
          <w:szCs w:val="24"/>
          <w:lang w:bidi="hi-IN"/>
        </w:rPr>
        <w:t>(almost is Adverb)</w:t>
      </w:r>
    </w:p>
    <w:p w:rsidR="00EA335F" w:rsidRDefault="00EA335F" w:rsidP="00EA335F">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lastRenderedPageBreak/>
        <w:t xml:space="preserve">     I am fully prepared.</w:t>
      </w:r>
      <w:r w:rsidR="00721867">
        <w:rPr>
          <w:rFonts w:ascii="inherit" w:eastAsia="Times New Roman" w:hAnsi="inherit" w:cs="Arial"/>
          <w:color w:val="333333"/>
          <w:sz w:val="24"/>
          <w:szCs w:val="24"/>
          <w:lang w:bidi="hi-IN"/>
        </w:rPr>
        <w:t>(fully is Adverb)</w:t>
      </w:r>
    </w:p>
    <w:p w:rsidR="00EA335F" w:rsidRDefault="00EA335F" w:rsidP="00EA335F">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The sea is very stormy.</w:t>
      </w:r>
      <w:r w:rsidR="00721867">
        <w:rPr>
          <w:rFonts w:ascii="inherit" w:eastAsia="Times New Roman" w:hAnsi="inherit" w:cs="Arial"/>
          <w:color w:val="333333"/>
          <w:sz w:val="24"/>
          <w:szCs w:val="24"/>
          <w:lang w:bidi="hi-IN"/>
        </w:rPr>
        <w:t>(very is Adverb)</w:t>
      </w:r>
    </w:p>
    <w:p w:rsidR="00EA335F" w:rsidRDefault="00EA335F" w:rsidP="00EA335F">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He is good enough for my purpose.</w:t>
      </w:r>
      <w:r w:rsidR="00721867">
        <w:rPr>
          <w:rFonts w:ascii="inherit" w:eastAsia="Times New Roman" w:hAnsi="inherit" w:cs="Arial"/>
          <w:color w:val="333333"/>
          <w:sz w:val="24"/>
          <w:szCs w:val="24"/>
          <w:lang w:bidi="hi-IN"/>
        </w:rPr>
        <w:t>(enough is Adverb)</w:t>
      </w:r>
    </w:p>
    <w:p w:rsidR="00721867" w:rsidRPr="00721867" w:rsidRDefault="00721867" w:rsidP="008350D2">
      <w:pPr>
        <w:pStyle w:val="ListParagraph"/>
        <w:numPr>
          <w:ilvl w:val="0"/>
          <w:numId w:val="217"/>
        </w:numPr>
        <w:shd w:val="clear" w:color="auto" w:fill="FFFFFF"/>
        <w:spacing w:beforeAutospacing="1" w:after="0" w:afterAutospacing="1" w:line="240" w:lineRule="auto"/>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Adverbs of Affirmation and Negation:</w:t>
      </w:r>
      <w:r w:rsidRPr="00721867">
        <w:rPr>
          <w:rFonts w:ascii="Arial" w:hAnsi="Arial" w:cs="Arial"/>
          <w:color w:val="202124"/>
          <w:shd w:val="clear" w:color="auto" w:fill="FFFFFF"/>
        </w:rPr>
        <w:t xml:space="preserve"> </w:t>
      </w:r>
      <w:r>
        <w:rPr>
          <w:rFonts w:ascii="Arial" w:hAnsi="Arial" w:cs="Arial"/>
          <w:color w:val="202124"/>
          <w:shd w:val="clear" w:color="auto" w:fill="FFFFFF"/>
        </w:rPr>
        <w:t>The word which declare that something is true or some equivalent expression or negative statement, judgment, doctrine or a logical proposition is called </w:t>
      </w:r>
      <w:r>
        <w:rPr>
          <w:rFonts w:ascii="Arial" w:hAnsi="Arial" w:cs="Arial"/>
          <w:b/>
          <w:bCs/>
          <w:color w:val="202124"/>
          <w:shd w:val="clear" w:color="auto" w:fill="FFFFFF"/>
        </w:rPr>
        <w:t>Adverbs of affirmation and negation</w:t>
      </w:r>
      <w:r>
        <w:rPr>
          <w:rFonts w:ascii="Arial" w:hAnsi="Arial" w:cs="Arial"/>
          <w:color w:val="202124"/>
          <w:shd w:val="clear" w:color="auto" w:fill="FFFFFF"/>
        </w:rPr>
        <w:t>.</w:t>
      </w:r>
    </w:p>
    <w:p w:rsidR="00721867" w:rsidRDefault="00721867" w:rsidP="00721867">
      <w:pPr>
        <w:pStyle w:val="ListParagraph"/>
        <w:shd w:val="clear" w:color="auto" w:fill="FFFFFF"/>
        <w:spacing w:beforeAutospacing="1" w:after="0" w:afterAutospacing="1" w:line="240" w:lineRule="auto"/>
        <w:ind w:left="1500"/>
        <w:textAlignment w:val="baseline"/>
        <w:rPr>
          <w:rFonts w:ascii="Arial" w:hAnsi="Arial" w:cs="Arial"/>
          <w:color w:val="202124"/>
          <w:shd w:val="clear" w:color="auto" w:fill="FFFFFF"/>
        </w:rPr>
      </w:pPr>
      <w:r>
        <w:rPr>
          <w:rFonts w:ascii="Arial" w:hAnsi="Arial" w:cs="Arial"/>
          <w:color w:val="202124"/>
          <w:shd w:val="clear" w:color="auto" w:fill="FFFFFF"/>
        </w:rPr>
        <w:t>Ex: Surely you are mistaken.( Surely is Adverb)</w:t>
      </w:r>
    </w:p>
    <w:p w:rsidR="00721867" w:rsidRDefault="00721867" w:rsidP="00721867">
      <w:pPr>
        <w:pStyle w:val="ListParagraph"/>
        <w:shd w:val="clear" w:color="auto" w:fill="FFFFFF"/>
        <w:spacing w:beforeAutospacing="1" w:after="0" w:afterAutospacing="1" w:line="240" w:lineRule="auto"/>
        <w:ind w:left="1500"/>
        <w:textAlignment w:val="baseline"/>
        <w:rPr>
          <w:rFonts w:ascii="Arial" w:hAnsi="Arial" w:cs="Arial"/>
          <w:color w:val="202124"/>
          <w:shd w:val="clear" w:color="auto" w:fill="FFFFFF"/>
        </w:rPr>
      </w:pPr>
      <w:r>
        <w:rPr>
          <w:rFonts w:ascii="Arial" w:hAnsi="Arial" w:cs="Arial"/>
          <w:color w:val="202124"/>
          <w:shd w:val="clear" w:color="auto" w:fill="FFFFFF"/>
        </w:rPr>
        <w:t xml:space="preserve">       He certainly went.(Certainly is Adverb)</w:t>
      </w:r>
    </w:p>
    <w:p w:rsidR="00721867" w:rsidRDefault="00721867" w:rsidP="00721867">
      <w:pPr>
        <w:pStyle w:val="ListParagraph"/>
        <w:shd w:val="clear" w:color="auto" w:fill="FFFFFF"/>
        <w:spacing w:beforeAutospacing="1" w:after="0" w:afterAutospacing="1" w:line="240" w:lineRule="auto"/>
        <w:ind w:left="1500"/>
        <w:textAlignment w:val="baseline"/>
        <w:rPr>
          <w:rFonts w:ascii="Arial" w:hAnsi="Arial" w:cs="Arial"/>
          <w:color w:val="202124"/>
          <w:shd w:val="clear" w:color="auto" w:fill="FFFFFF"/>
        </w:rPr>
      </w:pPr>
      <w:r>
        <w:rPr>
          <w:rFonts w:ascii="Arial" w:hAnsi="Arial" w:cs="Arial"/>
          <w:color w:val="202124"/>
          <w:shd w:val="clear" w:color="auto" w:fill="FFFFFF"/>
        </w:rPr>
        <w:t xml:space="preserve">       </w:t>
      </w:r>
      <w:r w:rsidR="00B10023">
        <w:rPr>
          <w:rFonts w:ascii="Arial" w:hAnsi="Arial" w:cs="Arial"/>
          <w:color w:val="202124"/>
          <w:shd w:val="clear" w:color="auto" w:fill="FFFFFF"/>
        </w:rPr>
        <w:t>The moon is very clearly visible from the terrace of my house.(Very clearly    is Adverb)</w:t>
      </w:r>
    </w:p>
    <w:p w:rsidR="00B10023" w:rsidRDefault="00B10023" w:rsidP="00721867">
      <w:pPr>
        <w:pStyle w:val="ListParagraph"/>
        <w:shd w:val="clear" w:color="auto" w:fill="FFFFFF"/>
        <w:spacing w:beforeAutospacing="1" w:after="0" w:afterAutospacing="1" w:line="240" w:lineRule="auto"/>
        <w:ind w:left="1500"/>
        <w:textAlignment w:val="baseline"/>
        <w:rPr>
          <w:rFonts w:ascii="Arial" w:hAnsi="Arial" w:cs="Arial"/>
          <w:color w:val="202124"/>
          <w:shd w:val="clear" w:color="auto" w:fill="FFFFFF"/>
        </w:rPr>
      </w:pPr>
      <w:r>
        <w:rPr>
          <w:rFonts w:ascii="Arial" w:hAnsi="Arial" w:cs="Arial"/>
          <w:color w:val="202124"/>
          <w:shd w:val="clear" w:color="auto" w:fill="FFFFFF"/>
        </w:rPr>
        <w:t xml:space="preserve">         She is certainly going through a hard time.(certainly is Adverb)</w:t>
      </w:r>
    </w:p>
    <w:p w:rsidR="00282CA0" w:rsidRDefault="00282CA0" w:rsidP="00721867">
      <w:pPr>
        <w:pStyle w:val="ListParagraph"/>
        <w:shd w:val="clear" w:color="auto" w:fill="FFFFFF"/>
        <w:spacing w:beforeAutospacing="1" w:after="0" w:afterAutospacing="1" w:line="240" w:lineRule="auto"/>
        <w:ind w:left="1500"/>
        <w:textAlignment w:val="baseline"/>
        <w:rPr>
          <w:rFonts w:ascii="Arial" w:hAnsi="Arial" w:cs="Arial"/>
          <w:color w:val="666666"/>
          <w:sz w:val="25"/>
          <w:szCs w:val="25"/>
          <w:shd w:val="clear" w:color="auto" w:fill="FFFFFF"/>
        </w:rPr>
      </w:pPr>
      <w:r>
        <w:rPr>
          <w:rFonts w:ascii="Arial" w:hAnsi="Arial" w:cs="Arial"/>
          <w:color w:val="202124"/>
          <w:shd w:val="clear" w:color="auto" w:fill="FFFFFF"/>
        </w:rPr>
        <w:t>****Adverbs of Affirmation:</w:t>
      </w:r>
      <w:r w:rsidRPr="00282CA0">
        <w:rPr>
          <w:rFonts w:ascii="Arial" w:hAnsi="Arial" w:cs="Arial"/>
          <w:color w:val="666666"/>
          <w:sz w:val="25"/>
          <w:szCs w:val="25"/>
          <w:shd w:val="clear" w:color="auto" w:fill="FFFFFF"/>
        </w:rPr>
        <w:t xml:space="preserve"> </w:t>
      </w:r>
      <w:r>
        <w:rPr>
          <w:rFonts w:ascii="Arial" w:hAnsi="Arial" w:cs="Arial"/>
          <w:color w:val="666666"/>
          <w:sz w:val="25"/>
          <w:szCs w:val="25"/>
          <w:shd w:val="clear" w:color="auto" w:fill="FFFFFF"/>
        </w:rPr>
        <w:t>Adverbs of affirmation are words which declare that a given statement or fact is true, or positive.</w:t>
      </w:r>
    </w:p>
    <w:p w:rsidR="00282CA0" w:rsidRDefault="00282CA0" w:rsidP="00721867">
      <w:pPr>
        <w:pStyle w:val="ListParagraph"/>
        <w:shd w:val="clear" w:color="auto" w:fill="FFFFFF"/>
        <w:spacing w:beforeAutospacing="1" w:after="0" w:afterAutospacing="1" w:line="240" w:lineRule="auto"/>
        <w:ind w:left="1500"/>
        <w:textAlignment w:val="baseline"/>
        <w:rPr>
          <w:rFonts w:ascii="Arial" w:hAnsi="Arial" w:cs="Arial"/>
          <w:color w:val="666666"/>
          <w:sz w:val="25"/>
          <w:szCs w:val="25"/>
          <w:shd w:val="clear" w:color="auto" w:fill="FFFFFF"/>
        </w:rPr>
      </w:pPr>
      <w:r>
        <w:rPr>
          <w:rFonts w:ascii="Arial" w:hAnsi="Arial" w:cs="Arial"/>
          <w:color w:val="666666"/>
          <w:sz w:val="25"/>
          <w:szCs w:val="25"/>
          <w:shd w:val="clear" w:color="auto" w:fill="FFFFFF"/>
        </w:rPr>
        <w:t>Ex: yes, by all means, certainly, surely, verily, definitely, indeed, obviously, truly, clearly, really, exactly, undoubtedly.</w:t>
      </w:r>
    </w:p>
    <w:p w:rsidR="00282CA0" w:rsidRPr="00282CA0" w:rsidRDefault="00282CA0" w:rsidP="00282CA0">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sidRPr="00282CA0">
        <w:rPr>
          <w:rFonts w:ascii="Arial" w:eastAsia="Times New Roman" w:hAnsi="Arial" w:cs="Arial"/>
          <w:color w:val="666666"/>
          <w:sz w:val="25"/>
          <w:szCs w:val="25"/>
          <w:lang w:bidi="hi-IN"/>
        </w:rPr>
        <w:t>I can </w:t>
      </w:r>
      <w:r w:rsidRPr="00282CA0">
        <w:rPr>
          <w:rFonts w:ascii="Verdana" w:eastAsia="Times New Roman" w:hAnsi="Verdana" w:cs="Arial"/>
          <w:b/>
          <w:bCs/>
          <w:color w:val="004B90"/>
          <w:sz w:val="18"/>
          <w:szCs w:val="18"/>
          <w:lang w:bidi="hi-IN"/>
        </w:rPr>
        <w:t>probably</w:t>
      </w:r>
      <w:r w:rsidRPr="00282CA0">
        <w:rPr>
          <w:rFonts w:ascii="Arial" w:eastAsia="Times New Roman" w:hAnsi="Arial" w:cs="Arial"/>
          <w:color w:val="666666"/>
          <w:sz w:val="25"/>
          <w:szCs w:val="25"/>
          <w:lang w:bidi="hi-IN"/>
        </w:rPr>
        <w:t> go there.</w:t>
      </w:r>
    </w:p>
    <w:p w:rsidR="00282CA0" w:rsidRPr="00282CA0" w:rsidRDefault="00282CA0" w:rsidP="00282CA0">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sidRPr="00282CA0">
        <w:rPr>
          <w:rFonts w:ascii="Arial" w:eastAsia="Times New Roman" w:hAnsi="Arial" w:cs="Arial"/>
          <w:color w:val="666666"/>
          <w:sz w:val="25"/>
          <w:szCs w:val="25"/>
          <w:lang w:bidi="hi-IN"/>
        </w:rPr>
        <w:t>He will </w:t>
      </w:r>
      <w:r w:rsidRPr="00282CA0">
        <w:rPr>
          <w:rFonts w:ascii="Verdana" w:eastAsia="Times New Roman" w:hAnsi="Verdana" w:cs="Arial"/>
          <w:b/>
          <w:bCs/>
          <w:color w:val="004B90"/>
          <w:sz w:val="18"/>
          <w:szCs w:val="18"/>
          <w:lang w:bidi="hi-IN"/>
        </w:rPr>
        <w:t>surely</w:t>
      </w:r>
      <w:r w:rsidRPr="00282CA0">
        <w:rPr>
          <w:rFonts w:ascii="Arial" w:eastAsia="Times New Roman" w:hAnsi="Arial" w:cs="Arial"/>
          <w:color w:val="666666"/>
          <w:sz w:val="25"/>
          <w:szCs w:val="25"/>
          <w:lang w:bidi="hi-IN"/>
        </w:rPr>
        <w:t> give you money.</w:t>
      </w:r>
    </w:p>
    <w:p w:rsidR="00282CA0" w:rsidRPr="00282CA0" w:rsidRDefault="00282CA0" w:rsidP="00282CA0">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sidRPr="00282CA0">
        <w:rPr>
          <w:rFonts w:ascii="Arial" w:eastAsia="Times New Roman" w:hAnsi="Arial" w:cs="Arial"/>
          <w:color w:val="666666"/>
          <w:sz w:val="25"/>
          <w:szCs w:val="25"/>
          <w:lang w:bidi="hi-IN"/>
        </w:rPr>
        <w:t>Raj </w:t>
      </w:r>
      <w:r w:rsidRPr="00282CA0">
        <w:rPr>
          <w:rFonts w:ascii="Verdana" w:eastAsia="Times New Roman" w:hAnsi="Verdana" w:cs="Arial"/>
          <w:b/>
          <w:bCs/>
          <w:color w:val="004B90"/>
          <w:sz w:val="18"/>
          <w:szCs w:val="18"/>
          <w:lang w:bidi="hi-IN"/>
        </w:rPr>
        <w:t>clearly</w:t>
      </w:r>
      <w:r w:rsidRPr="00282CA0">
        <w:rPr>
          <w:rFonts w:ascii="Arial" w:eastAsia="Times New Roman" w:hAnsi="Arial" w:cs="Arial"/>
          <w:color w:val="666666"/>
          <w:sz w:val="25"/>
          <w:szCs w:val="25"/>
          <w:lang w:bidi="hi-IN"/>
        </w:rPr>
        <w:t> states her concern.</w:t>
      </w:r>
    </w:p>
    <w:p w:rsidR="00282CA0" w:rsidRPr="00282CA0" w:rsidRDefault="00282CA0" w:rsidP="00282CA0">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sidRPr="00282CA0">
        <w:rPr>
          <w:rFonts w:ascii="Arial" w:eastAsia="Times New Roman" w:hAnsi="Arial" w:cs="Arial"/>
          <w:color w:val="666666"/>
          <w:sz w:val="25"/>
          <w:szCs w:val="25"/>
          <w:lang w:bidi="hi-IN"/>
        </w:rPr>
        <w:t xml:space="preserve"> We are </w:t>
      </w:r>
      <w:r w:rsidRPr="00282CA0">
        <w:rPr>
          <w:rFonts w:ascii="Verdana" w:eastAsia="Times New Roman" w:hAnsi="Verdana" w:cs="Arial"/>
          <w:b/>
          <w:bCs/>
          <w:color w:val="004B90"/>
          <w:sz w:val="18"/>
          <w:szCs w:val="18"/>
          <w:lang w:bidi="hi-IN"/>
        </w:rPr>
        <w:t>definitely</w:t>
      </w:r>
      <w:r w:rsidRPr="00282CA0">
        <w:rPr>
          <w:rFonts w:ascii="Arial" w:eastAsia="Times New Roman" w:hAnsi="Arial" w:cs="Arial"/>
          <w:color w:val="666666"/>
          <w:sz w:val="25"/>
          <w:szCs w:val="25"/>
          <w:lang w:bidi="hi-IN"/>
        </w:rPr>
        <w:t> leaving tomorrow.</w:t>
      </w:r>
    </w:p>
    <w:p w:rsidR="00282CA0" w:rsidRPr="00282CA0" w:rsidRDefault="00282CA0" w:rsidP="00282CA0">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sidRPr="00282CA0">
        <w:rPr>
          <w:rFonts w:ascii="Arial" w:eastAsia="Times New Roman" w:hAnsi="Arial" w:cs="Arial"/>
          <w:color w:val="666666"/>
          <w:sz w:val="25"/>
          <w:szCs w:val="25"/>
          <w:lang w:bidi="hi-IN"/>
        </w:rPr>
        <w:t xml:space="preserve"> </w:t>
      </w:r>
      <w:proofErr w:type="spellStart"/>
      <w:r w:rsidRPr="00282CA0">
        <w:rPr>
          <w:rFonts w:ascii="Arial" w:eastAsia="Times New Roman" w:hAnsi="Arial" w:cs="Arial"/>
          <w:color w:val="666666"/>
          <w:sz w:val="25"/>
          <w:szCs w:val="25"/>
          <w:lang w:bidi="hi-IN"/>
        </w:rPr>
        <w:t>Pooja</w:t>
      </w:r>
      <w:proofErr w:type="spellEnd"/>
      <w:r w:rsidRPr="00282CA0">
        <w:rPr>
          <w:rFonts w:ascii="Arial" w:eastAsia="Times New Roman" w:hAnsi="Arial" w:cs="Arial"/>
          <w:color w:val="666666"/>
          <w:sz w:val="25"/>
          <w:szCs w:val="25"/>
          <w:lang w:bidi="hi-IN"/>
        </w:rPr>
        <w:t> </w:t>
      </w:r>
      <w:r w:rsidRPr="00282CA0">
        <w:rPr>
          <w:rFonts w:ascii="Verdana" w:eastAsia="Times New Roman" w:hAnsi="Verdana" w:cs="Arial"/>
          <w:b/>
          <w:bCs/>
          <w:color w:val="004B90"/>
          <w:sz w:val="18"/>
          <w:szCs w:val="18"/>
          <w:lang w:bidi="hi-IN"/>
        </w:rPr>
        <w:t>doubtlessly</w:t>
      </w:r>
      <w:r w:rsidRPr="00282CA0">
        <w:rPr>
          <w:rFonts w:ascii="Arial" w:eastAsia="Times New Roman" w:hAnsi="Arial" w:cs="Arial"/>
          <w:color w:val="666666"/>
          <w:sz w:val="25"/>
          <w:szCs w:val="25"/>
          <w:lang w:bidi="hi-IN"/>
        </w:rPr>
        <w:t> agrees on his side.</w:t>
      </w:r>
    </w:p>
    <w:p w:rsidR="00282CA0" w:rsidRPr="00282CA0" w:rsidRDefault="00282CA0" w:rsidP="00282CA0">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sidRPr="00282CA0">
        <w:rPr>
          <w:rFonts w:ascii="Arial" w:eastAsia="Times New Roman" w:hAnsi="Arial" w:cs="Arial"/>
          <w:color w:val="666666"/>
          <w:sz w:val="25"/>
          <w:szCs w:val="25"/>
          <w:lang w:bidi="hi-IN"/>
        </w:rPr>
        <w:t xml:space="preserve"> </w:t>
      </w:r>
      <w:proofErr w:type="spellStart"/>
      <w:r w:rsidRPr="00282CA0">
        <w:rPr>
          <w:rFonts w:ascii="Arial" w:eastAsia="Times New Roman" w:hAnsi="Arial" w:cs="Arial"/>
          <w:color w:val="666666"/>
          <w:sz w:val="25"/>
          <w:szCs w:val="25"/>
          <w:lang w:bidi="hi-IN"/>
        </w:rPr>
        <w:t>Riya</w:t>
      </w:r>
      <w:proofErr w:type="spellEnd"/>
      <w:r w:rsidRPr="00282CA0">
        <w:rPr>
          <w:rFonts w:ascii="Arial" w:eastAsia="Times New Roman" w:hAnsi="Arial" w:cs="Arial"/>
          <w:color w:val="666666"/>
          <w:sz w:val="25"/>
          <w:szCs w:val="25"/>
          <w:lang w:bidi="hi-IN"/>
        </w:rPr>
        <w:t> </w:t>
      </w:r>
      <w:r w:rsidRPr="00282CA0">
        <w:rPr>
          <w:rFonts w:ascii="Verdana" w:eastAsia="Times New Roman" w:hAnsi="Verdana" w:cs="Arial"/>
          <w:b/>
          <w:bCs/>
          <w:color w:val="004B90"/>
          <w:sz w:val="18"/>
          <w:szCs w:val="18"/>
          <w:lang w:bidi="hi-IN"/>
        </w:rPr>
        <w:t>exactly</w:t>
      </w:r>
      <w:r w:rsidRPr="00282CA0">
        <w:rPr>
          <w:rFonts w:ascii="Arial" w:eastAsia="Times New Roman" w:hAnsi="Arial" w:cs="Arial"/>
          <w:color w:val="666666"/>
          <w:sz w:val="25"/>
          <w:szCs w:val="25"/>
          <w:lang w:bidi="hi-IN"/>
        </w:rPr>
        <w:t> knows the right thing to do.</w:t>
      </w:r>
    </w:p>
    <w:p w:rsidR="00282CA0" w:rsidRPr="00282CA0" w:rsidRDefault="00282CA0" w:rsidP="00282CA0">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sidRPr="00282CA0">
        <w:rPr>
          <w:rFonts w:ascii="Arial" w:eastAsia="Times New Roman" w:hAnsi="Arial" w:cs="Arial"/>
          <w:color w:val="666666"/>
          <w:sz w:val="25"/>
          <w:szCs w:val="25"/>
          <w:lang w:bidi="hi-IN"/>
        </w:rPr>
        <w:t xml:space="preserve"> The family </w:t>
      </w:r>
      <w:r w:rsidRPr="00282CA0">
        <w:rPr>
          <w:rFonts w:ascii="Verdana" w:eastAsia="Times New Roman" w:hAnsi="Verdana" w:cs="Arial"/>
          <w:b/>
          <w:bCs/>
          <w:color w:val="004B90"/>
          <w:sz w:val="18"/>
          <w:szCs w:val="18"/>
          <w:lang w:bidi="hi-IN"/>
        </w:rPr>
        <w:t>truly</w:t>
      </w:r>
      <w:r w:rsidRPr="00282CA0">
        <w:rPr>
          <w:rFonts w:ascii="Arial" w:eastAsia="Times New Roman" w:hAnsi="Arial" w:cs="Arial"/>
          <w:color w:val="666666"/>
          <w:sz w:val="25"/>
          <w:szCs w:val="25"/>
          <w:lang w:bidi="hi-IN"/>
        </w:rPr>
        <w:t> embraces the Western culture.</w:t>
      </w:r>
    </w:p>
    <w:p w:rsidR="00282CA0" w:rsidRPr="00282CA0" w:rsidRDefault="00282CA0" w:rsidP="00282CA0">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sidRPr="00282CA0">
        <w:rPr>
          <w:rFonts w:ascii="Arial" w:eastAsia="Times New Roman" w:hAnsi="Arial" w:cs="Arial"/>
          <w:color w:val="666666"/>
          <w:sz w:val="25"/>
          <w:szCs w:val="25"/>
          <w:lang w:bidi="hi-IN"/>
        </w:rPr>
        <w:t xml:space="preserve"> They are </w:t>
      </w:r>
      <w:r w:rsidRPr="00282CA0">
        <w:rPr>
          <w:rFonts w:ascii="Verdana" w:eastAsia="Times New Roman" w:hAnsi="Verdana" w:cs="Arial"/>
          <w:b/>
          <w:bCs/>
          <w:color w:val="004B90"/>
          <w:sz w:val="18"/>
          <w:szCs w:val="18"/>
          <w:lang w:bidi="hi-IN"/>
        </w:rPr>
        <w:t>really</w:t>
      </w:r>
      <w:r w:rsidRPr="00282CA0">
        <w:rPr>
          <w:rFonts w:ascii="Arial" w:eastAsia="Times New Roman" w:hAnsi="Arial" w:cs="Arial"/>
          <w:color w:val="666666"/>
          <w:sz w:val="25"/>
          <w:szCs w:val="25"/>
          <w:lang w:bidi="hi-IN"/>
        </w:rPr>
        <w:t> staying tonight for a sleepover.</w:t>
      </w:r>
    </w:p>
    <w:p w:rsidR="00282CA0" w:rsidRPr="00282CA0" w:rsidRDefault="00282CA0" w:rsidP="00282CA0">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sidRPr="00282CA0">
        <w:rPr>
          <w:rFonts w:ascii="Arial" w:eastAsia="Times New Roman" w:hAnsi="Arial" w:cs="Arial"/>
          <w:color w:val="666666"/>
          <w:sz w:val="25"/>
          <w:szCs w:val="25"/>
          <w:lang w:bidi="hi-IN"/>
        </w:rPr>
        <w:t xml:space="preserve"> I would </w:t>
      </w:r>
      <w:r w:rsidRPr="00282CA0">
        <w:rPr>
          <w:rFonts w:ascii="Verdana" w:eastAsia="Times New Roman" w:hAnsi="Verdana" w:cs="Arial"/>
          <w:b/>
          <w:bCs/>
          <w:color w:val="004B90"/>
          <w:sz w:val="18"/>
          <w:szCs w:val="18"/>
          <w:lang w:bidi="hi-IN"/>
        </w:rPr>
        <w:t>obviously</w:t>
      </w:r>
      <w:r w:rsidRPr="00282CA0">
        <w:rPr>
          <w:rFonts w:ascii="Arial" w:eastAsia="Times New Roman" w:hAnsi="Arial" w:cs="Arial"/>
          <w:color w:val="666666"/>
          <w:sz w:val="25"/>
          <w:szCs w:val="25"/>
          <w:lang w:bidi="hi-IN"/>
        </w:rPr>
        <w:t> feel awesome about your comment.</w:t>
      </w:r>
    </w:p>
    <w:p w:rsidR="00282CA0" w:rsidRDefault="00282CA0" w:rsidP="00282CA0">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sidRPr="00282CA0">
        <w:rPr>
          <w:rFonts w:ascii="Arial" w:eastAsia="Times New Roman" w:hAnsi="Arial" w:cs="Arial"/>
          <w:color w:val="666666"/>
          <w:sz w:val="25"/>
          <w:szCs w:val="25"/>
          <w:lang w:bidi="hi-IN"/>
        </w:rPr>
        <w:t>The soldier should </w:t>
      </w:r>
      <w:r w:rsidRPr="00282CA0">
        <w:rPr>
          <w:rFonts w:ascii="Verdana" w:eastAsia="Times New Roman" w:hAnsi="Verdana" w:cs="Arial"/>
          <w:b/>
          <w:bCs/>
          <w:color w:val="004B90"/>
          <w:sz w:val="18"/>
          <w:szCs w:val="18"/>
          <w:lang w:bidi="hi-IN"/>
        </w:rPr>
        <w:t>certainly</w:t>
      </w:r>
      <w:r w:rsidRPr="00282CA0">
        <w:rPr>
          <w:rFonts w:ascii="Arial" w:eastAsia="Times New Roman" w:hAnsi="Arial" w:cs="Arial"/>
          <w:color w:val="666666"/>
          <w:sz w:val="25"/>
          <w:szCs w:val="25"/>
          <w:lang w:bidi="hi-IN"/>
        </w:rPr>
        <w:t> get an award for bravery.</w:t>
      </w:r>
    </w:p>
    <w:p w:rsidR="00282CA0" w:rsidRPr="00310C8B" w:rsidRDefault="00282CA0" w:rsidP="00282CA0">
      <w:pPr>
        <w:shd w:val="clear" w:color="auto" w:fill="EDEDED"/>
        <w:spacing w:after="105" w:line="240" w:lineRule="auto"/>
        <w:rPr>
          <w:rFonts w:ascii="Arial" w:eastAsia="Times New Roman" w:hAnsi="Arial" w:cs="Arial"/>
          <w:color w:val="000000" w:themeColor="text1"/>
          <w:sz w:val="21"/>
          <w:szCs w:val="21"/>
          <w:lang w:bidi="hi-IN"/>
        </w:rPr>
      </w:pPr>
      <w:r w:rsidRPr="00310C8B">
        <w:rPr>
          <w:rFonts w:ascii="Arial" w:eastAsia="Times New Roman" w:hAnsi="Arial" w:cs="Arial"/>
          <w:b/>
          <w:bCs/>
          <w:color w:val="000000" w:themeColor="text1"/>
          <w:sz w:val="24"/>
          <w:szCs w:val="24"/>
          <w:lang w:bidi="hi-IN"/>
        </w:rPr>
        <w:t>Adverb of Negation sentences: (NEGATIVE SENTENCES):</w:t>
      </w:r>
    </w:p>
    <w:p w:rsidR="00282CA0" w:rsidRDefault="00282CA0" w:rsidP="00282CA0">
      <w:pPr>
        <w:shd w:val="clear" w:color="auto" w:fill="FFFFFF"/>
        <w:spacing w:after="0" w:line="378" w:lineRule="atLeast"/>
        <w:rPr>
          <w:rFonts w:ascii="Arial" w:eastAsia="Times New Roman" w:hAnsi="Arial" w:cs="Arial"/>
          <w:color w:val="666666"/>
          <w:sz w:val="29"/>
          <w:szCs w:val="29"/>
          <w:lang w:bidi="hi-IN"/>
        </w:rPr>
      </w:pPr>
      <w:r w:rsidRPr="00282CA0">
        <w:rPr>
          <w:rFonts w:ascii="Arial" w:eastAsia="Times New Roman" w:hAnsi="Arial" w:cs="Arial"/>
          <w:color w:val="666666"/>
          <w:sz w:val="29"/>
          <w:szCs w:val="29"/>
          <w:lang w:bidi="hi-IN"/>
        </w:rPr>
        <w:t>Adverbs of negation are words which declare that a given statement is false, or negative.</w:t>
      </w:r>
    </w:p>
    <w:p w:rsidR="00305173" w:rsidRPr="00310C8B" w:rsidRDefault="00305173" w:rsidP="00282CA0">
      <w:pPr>
        <w:shd w:val="clear" w:color="auto" w:fill="FFFFFF"/>
        <w:spacing w:after="0" w:line="378" w:lineRule="atLeast"/>
        <w:rPr>
          <w:rFonts w:ascii="Arial" w:eastAsia="Times New Roman" w:hAnsi="Arial" w:cs="Arial"/>
          <w:color w:val="000000" w:themeColor="text1"/>
          <w:sz w:val="29"/>
          <w:szCs w:val="29"/>
          <w:lang w:bidi="hi-IN"/>
        </w:rPr>
      </w:pPr>
      <w:r>
        <w:rPr>
          <w:rFonts w:ascii="Arial" w:eastAsia="Times New Roman" w:hAnsi="Arial" w:cs="Arial"/>
          <w:color w:val="666666"/>
          <w:sz w:val="29"/>
          <w:szCs w:val="29"/>
          <w:lang w:bidi="hi-IN"/>
        </w:rPr>
        <w:t xml:space="preserve">Ex: any, never, no, not, </w:t>
      </w:r>
      <w:r w:rsidRPr="00310C8B">
        <w:rPr>
          <w:rFonts w:ascii="Verdana" w:hAnsi="Verdana"/>
          <w:b/>
          <w:bCs/>
          <w:color w:val="000000" w:themeColor="text1"/>
          <w:sz w:val="21"/>
          <w:szCs w:val="21"/>
          <w:shd w:val="clear" w:color="auto" w:fill="DDF4FB"/>
        </w:rPr>
        <w:t xml:space="preserve">no longer, hardly, not very, never, </w:t>
      </w:r>
      <w:r w:rsidR="001B5C41" w:rsidRPr="00310C8B">
        <w:rPr>
          <w:rFonts w:ascii="Verdana" w:hAnsi="Verdana"/>
          <w:b/>
          <w:bCs/>
          <w:color w:val="000000" w:themeColor="text1"/>
          <w:sz w:val="21"/>
          <w:szCs w:val="21"/>
          <w:shd w:val="clear" w:color="auto" w:fill="DDF4FB"/>
        </w:rPr>
        <w:t xml:space="preserve"> doubtlessly, obviously, almost, </w:t>
      </w:r>
      <w:r w:rsidRPr="00310C8B">
        <w:rPr>
          <w:rFonts w:ascii="Verdana" w:hAnsi="Verdana"/>
          <w:b/>
          <w:bCs/>
          <w:color w:val="000000" w:themeColor="text1"/>
          <w:sz w:val="21"/>
          <w:szCs w:val="21"/>
          <w:shd w:val="clear" w:color="auto" w:fill="DDF4FB"/>
        </w:rPr>
        <w:t>rarely, invalidly, contradictorily, scarcely etc.</w:t>
      </w:r>
    </w:p>
    <w:p w:rsidR="00305173" w:rsidRPr="00305173" w:rsidRDefault="00305173" w:rsidP="00305173">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Pr>
          <w:rFonts w:ascii="Arial" w:eastAsia="Times New Roman" w:hAnsi="Arial" w:cs="Arial"/>
          <w:color w:val="666666"/>
          <w:sz w:val="25"/>
          <w:szCs w:val="25"/>
          <w:lang w:bidi="hi-IN"/>
        </w:rPr>
        <w:lastRenderedPageBreak/>
        <w:t xml:space="preserve">Ex: </w:t>
      </w:r>
      <w:r w:rsidRPr="00305173">
        <w:rPr>
          <w:rFonts w:ascii="Arial" w:eastAsia="Times New Roman" w:hAnsi="Arial" w:cs="Arial"/>
          <w:color w:val="666666"/>
          <w:sz w:val="25"/>
          <w:szCs w:val="25"/>
          <w:lang w:bidi="hi-IN"/>
        </w:rPr>
        <w:t>I have </w:t>
      </w:r>
      <w:r w:rsidRPr="00305173">
        <w:rPr>
          <w:rFonts w:ascii="Verdana" w:eastAsia="Times New Roman" w:hAnsi="Verdana" w:cs="Arial"/>
          <w:b/>
          <w:bCs/>
          <w:color w:val="004B90"/>
          <w:sz w:val="18"/>
          <w:szCs w:val="18"/>
          <w:lang w:bidi="hi-IN"/>
        </w:rPr>
        <w:t>never</w:t>
      </w:r>
      <w:r w:rsidRPr="00305173">
        <w:rPr>
          <w:rFonts w:ascii="Arial" w:eastAsia="Times New Roman" w:hAnsi="Arial" w:cs="Arial"/>
          <w:color w:val="666666"/>
          <w:sz w:val="25"/>
          <w:szCs w:val="25"/>
          <w:lang w:bidi="hi-IN"/>
        </w:rPr>
        <w:t> seen him.</w:t>
      </w:r>
    </w:p>
    <w:p w:rsidR="00305173" w:rsidRPr="00305173" w:rsidRDefault="00305173" w:rsidP="00305173">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sidRPr="00305173">
        <w:rPr>
          <w:rFonts w:ascii="Arial" w:eastAsia="Times New Roman" w:hAnsi="Arial" w:cs="Arial"/>
          <w:color w:val="666666"/>
          <w:sz w:val="25"/>
          <w:szCs w:val="25"/>
          <w:lang w:bidi="hi-IN"/>
        </w:rPr>
        <w:t xml:space="preserve"> </w:t>
      </w:r>
      <w:r>
        <w:rPr>
          <w:rFonts w:ascii="Arial" w:eastAsia="Times New Roman" w:hAnsi="Arial" w:cs="Arial"/>
          <w:color w:val="666666"/>
          <w:sz w:val="25"/>
          <w:szCs w:val="25"/>
          <w:lang w:bidi="hi-IN"/>
        </w:rPr>
        <w:t xml:space="preserve">    </w:t>
      </w:r>
      <w:r w:rsidRPr="00305173">
        <w:rPr>
          <w:rFonts w:ascii="Arial" w:eastAsia="Times New Roman" w:hAnsi="Arial" w:cs="Arial"/>
          <w:color w:val="666666"/>
          <w:sz w:val="25"/>
          <w:szCs w:val="25"/>
          <w:lang w:bidi="hi-IN"/>
        </w:rPr>
        <w:t>He is </w:t>
      </w:r>
      <w:r w:rsidRPr="00305173">
        <w:rPr>
          <w:rFonts w:ascii="Verdana" w:eastAsia="Times New Roman" w:hAnsi="Verdana" w:cs="Arial"/>
          <w:b/>
          <w:bCs/>
          <w:color w:val="004B90"/>
          <w:sz w:val="18"/>
          <w:szCs w:val="18"/>
          <w:lang w:bidi="hi-IN"/>
        </w:rPr>
        <w:t>not very</w:t>
      </w:r>
      <w:r w:rsidRPr="00305173">
        <w:rPr>
          <w:rFonts w:ascii="Arial" w:eastAsia="Times New Roman" w:hAnsi="Arial" w:cs="Arial"/>
          <w:color w:val="666666"/>
          <w:sz w:val="25"/>
          <w:szCs w:val="25"/>
          <w:lang w:bidi="hi-IN"/>
        </w:rPr>
        <w:t> active.</w:t>
      </w:r>
    </w:p>
    <w:p w:rsidR="00305173" w:rsidRPr="00305173" w:rsidRDefault="00305173" w:rsidP="00305173">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sidRPr="00305173">
        <w:rPr>
          <w:rFonts w:ascii="Arial" w:eastAsia="Times New Roman" w:hAnsi="Arial" w:cs="Arial"/>
          <w:color w:val="666666"/>
          <w:sz w:val="25"/>
          <w:szCs w:val="25"/>
          <w:lang w:bidi="hi-IN"/>
        </w:rPr>
        <w:t xml:space="preserve"> </w:t>
      </w:r>
      <w:r>
        <w:rPr>
          <w:rFonts w:ascii="Arial" w:eastAsia="Times New Roman" w:hAnsi="Arial" w:cs="Arial"/>
          <w:color w:val="666666"/>
          <w:sz w:val="25"/>
          <w:szCs w:val="25"/>
          <w:lang w:bidi="hi-IN"/>
        </w:rPr>
        <w:t xml:space="preserve">   </w:t>
      </w:r>
      <w:r w:rsidRPr="00305173">
        <w:rPr>
          <w:rFonts w:ascii="Arial" w:eastAsia="Times New Roman" w:hAnsi="Arial" w:cs="Arial"/>
          <w:color w:val="666666"/>
          <w:sz w:val="25"/>
          <w:szCs w:val="25"/>
          <w:lang w:bidi="hi-IN"/>
        </w:rPr>
        <w:t>I </w:t>
      </w:r>
      <w:r w:rsidRPr="00305173">
        <w:rPr>
          <w:rFonts w:ascii="Verdana" w:eastAsia="Times New Roman" w:hAnsi="Verdana" w:cs="Arial"/>
          <w:b/>
          <w:bCs/>
          <w:color w:val="004B90"/>
          <w:sz w:val="18"/>
          <w:szCs w:val="18"/>
          <w:lang w:bidi="hi-IN"/>
        </w:rPr>
        <w:t>almost</w:t>
      </w:r>
      <w:r w:rsidRPr="00305173">
        <w:rPr>
          <w:rFonts w:ascii="Arial" w:eastAsia="Times New Roman" w:hAnsi="Arial" w:cs="Arial"/>
          <w:color w:val="666666"/>
          <w:sz w:val="25"/>
          <w:szCs w:val="25"/>
          <w:lang w:bidi="hi-IN"/>
        </w:rPr>
        <w:t> ran out of words.</w:t>
      </w:r>
    </w:p>
    <w:p w:rsidR="00305173" w:rsidRPr="00305173" w:rsidRDefault="00305173" w:rsidP="00305173">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sidRPr="00305173">
        <w:rPr>
          <w:rFonts w:ascii="Arial" w:eastAsia="Times New Roman" w:hAnsi="Arial" w:cs="Arial"/>
          <w:color w:val="666666"/>
          <w:sz w:val="25"/>
          <w:szCs w:val="25"/>
          <w:lang w:bidi="hi-IN"/>
        </w:rPr>
        <w:t xml:space="preserve"> </w:t>
      </w:r>
      <w:r>
        <w:rPr>
          <w:rFonts w:ascii="Arial" w:eastAsia="Times New Roman" w:hAnsi="Arial" w:cs="Arial"/>
          <w:color w:val="666666"/>
          <w:sz w:val="25"/>
          <w:szCs w:val="25"/>
          <w:lang w:bidi="hi-IN"/>
        </w:rPr>
        <w:t xml:space="preserve">    </w:t>
      </w:r>
      <w:r w:rsidRPr="00305173">
        <w:rPr>
          <w:rFonts w:ascii="Arial" w:eastAsia="Times New Roman" w:hAnsi="Arial" w:cs="Arial"/>
          <w:color w:val="666666"/>
          <w:sz w:val="25"/>
          <w:szCs w:val="25"/>
          <w:lang w:bidi="hi-IN"/>
        </w:rPr>
        <w:t>I </w:t>
      </w:r>
      <w:r w:rsidRPr="00305173">
        <w:rPr>
          <w:rFonts w:ascii="Verdana" w:eastAsia="Times New Roman" w:hAnsi="Verdana" w:cs="Arial"/>
          <w:b/>
          <w:bCs/>
          <w:color w:val="004B90"/>
          <w:sz w:val="18"/>
          <w:szCs w:val="18"/>
          <w:lang w:bidi="hi-IN"/>
        </w:rPr>
        <w:t>never</w:t>
      </w:r>
      <w:r w:rsidRPr="00305173">
        <w:rPr>
          <w:rFonts w:ascii="Arial" w:eastAsia="Times New Roman" w:hAnsi="Arial" w:cs="Arial"/>
          <w:color w:val="666666"/>
          <w:sz w:val="25"/>
          <w:szCs w:val="25"/>
          <w:lang w:bidi="hi-IN"/>
        </w:rPr>
        <w:t> talk to him this way.</w:t>
      </w:r>
    </w:p>
    <w:p w:rsidR="00305173" w:rsidRPr="00305173" w:rsidRDefault="00305173" w:rsidP="00305173">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sidRPr="00305173">
        <w:rPr>
          <w:rFonts w:ascii="Arial" w:eastAsia="Times New Roman" w:hAnsi="Arial" w:cs="Arial"/>
          <w:color w:val="666666"/>
          <w:sz w:val="25"/>
          <w:szCs w:val="25"/>
          <w:lang w:bidi="hi-IN"/>
        </w:rPr>
        <w:t xml:space="preserve"> </w:t>
      </w:r>
      <w:r>
        <w:rPr>
          <w:rFonts w:ascii="Arial" w:eastAsia="Times New Roman" w:hAnsi="Arial" w:cs="Arial"/>
          <w:color w:val="666666"/>
          <w:sz w:val="25"/>
          <w:szCs w:val="25"/>
          <w:lang w:bidi="hi-IN"/>
        </w:rPr>
        <w:t xml:space="preserve">   </w:t>
      </w:r>
      <w:r w:rsidRPr="00305173">
        <w:rPr>
          <w:rFonts w:ascii="Arial" w:eastAsia="Times New Roman" w:hAnsi="Arial" w:cs="Arial"/>
          <w:color w:val="666666"/>
          <w:sz w:val="25"/>
          <w:szCs w:val="25"/>
          <w:lang w:bidi="hi-IN"/>
        </w:rPr>
        <w:t>Dimple </w:t>
      </w:r>
      <w:r w:rsidRPr="00305173">
        <w:rPr>
          <w:rFonts w:ascii="Verdana" w:eastAsia="Times New Roman" w:hAnsi="Verdana" w:cs="Arial"/>
          <w:b/>
          <w:bCs/>
          <w:color w:val="004B90"/>
          <w:sz w:val="18"/>
          <w:szCs w:val="18"/>
          <w:lang w:bidi="hi-IN"/>
        </w:rPr>
        <w:t>scarcely</w:t>
      </w:r>
      <w:r w:rsidRPr="00305173">
        <w:rPr>
          <w:rFonts w:ascii="Arial" w:eastAsia="Times New Roman" w:hAnsi="Arial" w:cs="Arial"/>
          <w:color w:val="666666"/>
          <w:sz w:val="25"/>
          <w:szCs w:val="25"/>
          <w:lang w:bidi="hi-IN"/>
        </w:rPr>
        <w:t> does her house duties.</w:t>
      </w:r>
    </w:p>
    <w:p w:rsidR="00305173" w:rsidRPr="00305173" w:rsidRDefault="00305173" w:rsidP="00305173">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sidRPr="00305173">
        <w:rPr>
          <w:rFonts w:ascii="Arial" w:eastAsia="Times New Roman" w:hAnsi="Arial" w:cs="Arial"/>
          <w:color w:val="666666"/>
          <w:sz w:val="25"/>
          <w:szCs w:val="25"/>
          <w:lang w:bidi="hi-IN"/>
        </w:rPr>
        <w:t xml:space="preserve"> </w:t>
      </w:r>
      <w:r>
        <w:rPr>
          <w:rFonts w:ascii="Arial" w:eastAsia="Times New Roman" w:hAnsi="Arial" w:cs="Arial"/>
          <w:color w:val="666666"/>
          <w:sz w:val="25"/>
          <w:szCs w:val="25"/>
          <w:lang w:bidi="hi-IN"/>
        </w:rPr>
        <w:t xml:space="preserve">   </w:t>
      </w:r>
      <w:r w:rsidRPr="00305173">
        <w:rPr>
          <w:rFonts w:ascii="Arial" w:eastAsia="Times New Roman" w:hAnsi="Arial" w:cs="Arial"/>
          <w:color w:val="666666"/>
          <w:sz w:val="25"/>
          <w:szCs w:val="25"/>
          <w:lang w:bidi="hi-IN"/>
        </w:rPr>
        <w:t>He </w:t>
      </w:r>
      <w:r w:rsidRPr="00305173">
        <w:rPr>
          <w:rFonts w:ascii="Verdana" w:eastAsia="Times New Roman" w:hAnsi="Verdana" w:cs="Arial"/>
          <w:b/>
          <w:bCs/>
          <w:color w:val="004B90"/>
          <w:sz w:val="18"/>
          <w:szCs w:val="18"/>
          <w:lang w:bidi="hi-IN"/>
        </w:rPr>
        <w:t>no longer</w:t>
      </w:r>
      <w:r w:rsidRPr="00305173">
        <w:rPr>
          <w:rFonts w:ascii="Arial" w:eastAsia="Times New Roman" w:hAnsi="Arial" w:cs="Arial"/>
          <w:color w:val="666666"/>
          <w:sz w:val="25"/>
          <w:szCs w:val="25"/>
          <w:lang w:bidi="hi-IN"/>
        </w:rPr>
        <w:t> takes interest in his work.</w:t>
      </w:r>
    </w:p>
    <w:p w:rsidR="00305173" w:rsidRPr="00305173" w:rsidRDefault="00305173" w:rsidP="00305173">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sidRPr="00305173">
        <w:rPr>
          <w:rFonts w:ascii="Arial" w:eastAsia="Times New Roman" w:hAnsi="Arial" w:cs="Arial"/>
          <w:color w:val="666666"/>
          <w:sz w:val="25"/>
          <w:szCs w:val="25"/>
          <w:lang w:bidi="hi-IN"/>
        </w:rPr>
        <w:t xml:space="preserve"> </w:t>
      </w:r>
      <w:r>
        <w:rPr>
          <w:rFonts w:ascii="Arial" w:eastAsia="Times New Roman" w:hAnsi="Arial" w:cs="Arial"/>
          <w:color w:val="666666"/>
          <w:sz w:val="25"/>
          <w:szCs w:val="25"/>
          <w:lang w:bidi="hi-IN"/>
        </w:rPr>
        <w:t xml:space="preserve">   </w:t>
      </w:r>
      <w:r w:rsidRPr="00305173">
        <w:rPr>
          <w:rFonts w:ascii="Arial" w:eastAsia="Times New Roman" w:hAnsi="Arial" w:cs="Arial"/>
          <w:color w:val="666666"/>
          <w:sz w:val="25"/>
          <w:szCs w:val="25"/>
          <w:lang w:bidi="hi-IN"/>
        </w:rPr>
        <w:t>The brothers </w:t>
      </w:r>
      <w:r w:rsidRPr="00305173">
        <w:rPr>
          <w:rFonts w:ascii="Verdana" w:eastAsia="Times New Roman" w:hAnsi="Verdana" w:cs="Arial"/>
          <w:b/>
          <w:bCs/>
          <w:color w:val="004B90"/>
          <w:sz w:val="18"/>
          <w:szCs w:val="18"/>
          <w:lang w:bidi="hi-IN"/>
        </w:rPr>
        <w:t>hardly</w:t>
      </w:r>
      <w:r w:rsidRPr="00305173">
        <w:rPr>
          <w:rFonts w:ascii="Arial" w:eastAsia="Times New Roman" w:hAnsi="Arial" w:cs="Arial"/>
          <w:color w:val="666666"/>
          <w:sz w:val="25"/>
          <w:szCs w:val="25"/>
          <w:lang w:bidi="hi-IN"/>
        </w:rPr>
        <w:t> ever meet each other.</w:t>
      </w:r>
    </w:p>
    <w:p w:rsidR="00305173" w:rsidRPr="00305173" w:rsidRDefault="00305173" w:rsidP="00305173">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sidRPr="00305173">
        <w:rPr>
          <w:rFonts w:ascii="Arial" w:eastAsia="Times New Roman" w:hAnsi="Arial" w:cs="Arial"/>
          <w:color w:val="666666"/>
          <w:sz w:val="25"/>
          <w:szCs w:val="25"/>
          <w:lang w:bidi="hi-IN"/>
        </w:rPr>
        <w:t xml:space="preserve"> </w:t>
      </w:r>
      <w:r>
        <w:rPr>
          <w:rFonts w:ascii="Arial" w:eastAsia="Times New Roman" w:hAnsi="Arial" w:cs="Arial"/>
          <w:color w:val="666666"/>
          <w:sz w:val="25"/>
          <w:szCs w:val="25"/>
          <w:lang w:bidi="hi-IN"/>
        </w:rPr>
        <w:t xml:space="preserve">   </w:t>
      </w:r>
      <w:proofErr w:type="spellStart"/>
      <w:r w:rsidRPr="00305173">
        <w:rPr>
          <w:rFonts w:ascii="Arial" w:eastAsia="Times New Roman" w:hAnsi="Arial" w:cs="Arial"/>
          <w:color w:val="666666"/>
          <w:sz w:val="25"/>
          <w:szCs w:val="25"/>
          <w:lang w:bidi="hi-IN"/>
        </w:rPr>
        <w:t>Simran</w:t>
      </w:r>
      <w:proofErr w:type="spellEnd"/>
      <w:r w:rsidRPr="00305173">
        <w:rPr>
          <w:rFonts w:ascii="Arial" w:eastAsia="Times New Roman" w:hAnsi="Arial" w:cs="Arial"/>
          <w:color w:val="666666"/>
          <w:sz w:val="25"/>
          <w:szCs w:val="25"/>
          <w:lang w:bidi="hi-IN"/>
        </w:rPr>
        <w:t> </w:t>
      </w:r>
      <w:r w:rsidRPr="00305173">
        <w:rPr>
          <w:rFonts w:ascii="Verdana" w:eastAsia="Times New Roman" w:hAnsi="Verdana" w:cs="Arial"/>
          <w:b/>
          <w:bCs/>
          <w:color w:val="004B90"/>
          <w:sz w:val="18"/>
          <w:szCs w:val="18"/>
          <w:lang w:bidi="hi-IN"/>
        </w:rPr>
        <w:t>rarely</w:t>
      </w:r>
      <w:r w:rsidRPr="00305173">
        <w:rPr>
          <w:rFonts w:ascii="Arial" w:eastAsia="Times New Roman" w:hAnsi="Arial" w:cs="Arial"/>
          <w:color w:val="666666"/>
          <w:sz w:val="25"/>
          <w:szCs w:val="25"/>
          <w:lang w:bidi="hi-IN"/>
        </w:rPr>
        <w:t> visits her mom on weekends.</w:t>
      </w:r>
    </w:p>
    <w:p w:rsidR="00305173" w:rsidRPr="00305173" w:rsidRDefault="00305173" w:rsidP="00305173">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sidRPr="00305173">
        <w:rPr>
          <w:rFonts w:ascii="Arial" w:eastAsia="Times New Roman" w:hAnsi="Arial" w:cs="Arial"/>
          <w:color w:val="666666"/>
          <w:sz w:val="25"/>
          <w:szCs w:val="25"/>
          <w:lang w:bidi="hi-IN"/>
        </w:rPr>
        <w:t xml:space="preserve"> </w:t>
      </w:r>
      <w:r>
        <w:rPr>
          <w:rFonts w:ascii="Arial" w:eastAsia="Times New Roman" w:hAnsi="Arial" w:cs="Arial"/>
          <w:color w:val="666666"/>
          <w:sz w:val="25"/>
          <w:szCs w:val="25"/>
          <w:lang w:bidi="hi-IN"/>
        </w:rPr>
        <w:t xml:space="preserve">   </w:t>
      </w:r>
      <w:r w:rsidRPr="00305173">
        <w:rPr>
          <w:rFonts w:ascii="Arial" w:eastAsia="Times New Roman" w:hAnsi="Arial" w:cs="Arial"/>
          <w:color w:val="666666"/>
          <w:sz w:val="25"/>
          <w:szCs w:val="25"/>
          <w:lang w:bidi="hi-IN"/>
        </w:rPr>
        <w:t>He </w:t>
      </w:r>
      <w:r w:rsidRPr="00305173">
        <w:rPr>
          <w:rFonts w:ascii="Verdana" w:eastAsia="Times New Roman" w:hAnsi="Verdana" w:cs="Arial"/>
          <w:b/>
          <w:bCs/>
          <w:color w:val="004B90"/>
          <w:sz w:val="18"/>
          <w:szCs w:val="18"/>
          <w:lang w:bidi="hi-IN"/>
        </w:rPr>
        <w:t>contradictorily</w:t>
      </w:r>
      <w:r w:rsidRPr="00305173">
        <w:rPr>
          <w:rFonts w:ascii="Arial" w:eastAsia="Times New Roman" w:hAnsi="Arial" w:cs="Arial"/>
          <w:color w:val="666666"/>
          <w:sz w:val="25"/>
          <w:szCs w:val="25"/>
          <w:lang w:bidi="hi-IN"/>
        </w:rPr>
        <w:t> did the correct thing.</w:t>
      </w:r>
    </w:p>
    <w:p w:rsidR="00305173" w:rsidRPr="00305173" w:rsidRDefault="00305173" w:rsidP="00305173">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sidRPr="00305173">
        <w:rPr>
          <w:rFonts w:ascii="Arial" w:eastAsia="Times New Roman" w:hAnsi="Arial" w:cs="Arial"/>
          <w:color w:val="666666"/>
          <w:sz w:val="25"/>
          <w:szCs w:val="25"/>
          <w:lang w:bidi="hi-IN"/>
        </w:rPr>
        <w:t xml:space="preserve"> </w:t>
      </w:r>
      <w:r>
        <w:rPr>
          <w:rFonts w:ascii="Arial" w:eastAsia="Times New Roman" w:hAnsi="Arial" w:cs="Arial"/>
          <w:color w:val="666666"/>
          <w:sz w:val="25"/>
          <w:szCs w:val="25"/>
          <w:lang w:bidi="hi-IN"/>
        </w:rPr>
        <w:t xml:space="preserve">  </w:t>
      </w:r>
      <w:proofErr w:type="spellStart"/>
      <w:r w:rsidRPr="00305173">
        <w:rPr>
          <w:rFonts w:ascii="Arial" w:eastAsia="Times New Roman" w:hAnsi="Arial" w:cs="Arial"/>
          <w:color w:val="666666"/>
          <w:sz w:val="25"/>
          <w:szCs w:val="25"/>
          <w:lang w:bidi="hi-IN"/>
        </w:rPr>
        <w:t>Vivek</w:t>
      </w:r>
      <w:proofErr w:type="spellEnd"/>
      <w:r w:rsidRPr="00305173">
        <w:rPr>
          <w:rFonts w:ascii="Arial" w:eastAsia="Times New Roman" w:hAnsi="Arial" w:cs="Arial"/>
          <w:color w:val="666666"/>
          <w:sz w:val="25"/>
          <w:szCs w:val="25"/>
          <w:lang w:bidi="hi-IN"/>
        </w:rPr>
        <w:t> </w:t>
      </w:r>
      <w:r w:rsidRPr="00305173">
        <w:rPr>
          <w:rFonts w:ascii="Verdana" w:eastAsia="Times New Roman" w:hAnsi="Verdana" w:cs="Arial"/>
          <w:b/>
          <w:bCs/>
          <w:color w:val="004B90"/>
          <w:sz w:val="18"/>
          <w:szCs w:val="18"/>
          <w:lang w:bidi="hi-IN"/>
        </w:rPr>
        <w:t>invalidly</w:t>
      </w:r>
      <w:r w:rsidRPr="00305173">
        <w:rPr>
          <w:rFonts w:ascii="Arial" w:eastAsia="Times New Roman" w:hAnsi="Arial" w:cs="Arial"/>
          <w:color w:val="666666"/>
          <w:sz w:val="25"/>
          <w:szCs w:val="25"/>
          <w:lang w:bidi="hi-IN"/>
        </w:rPr>
        <w:t> checked the receipt given to him.</w:t>
      </w:r>
    </w:p>
    <w:p w:rsidR="00282CA0" w:rsidRDefault="001B5C41" w:rsidP="008350D2">
      <w:pPr>
        <w:pStyle w:val="ListParagraph"/>
        <w:numPr>
          <w:ilvl w:val="0"/>
          <w:numId w:val="217"/>
        </w:numPr>
        <w:shd w:val="clear" w:color="auto" w:fill="FFFFFF"/>
        <w:spacing w:after="0" w:line="378" w:lineRule="atLeast"/>
        <w:rPr>
          <w:rFonts w:ascii="Arial" w:eastAsia="Times New Roman" w:hAnsi="Arial" w:cs="Arial"/>
          <w:color w:val="666666"/>
          <w:sz w:val="29"/>
          <w:szCs w:val="29"/>
          <w:lang w:bidi="hi-IN"/>
        </w:rPr>
      </w:pPr>
      <w:r>
        <w:rPr>
          <w:rFonts w:ascii="Arial" w:eastAsia="Times New Roman" w:hAnsi="Arial" w:cs="Arial"/>
          <w:color w:val="666666"/>
          <w:sz w:val="29"/>
          <w:szCs w:val="29"/>
          <w:lang w:bidi="hi-IN"/>
        </w:rPr>
        <w:t>Adverbs of Reason: Adverbs of Reason are words those express the reason, an aim or target behind the happening of a particular action. It may be in the form of an individual word or group of words.</w:t>
      </w:r>
    </w:p>
    <w:p w:rsidR="001B5C41" w:rsidRDefault="001B5C41" w:rsidP="001B5C41">
      <w:pPr>
        <w:pStyle w:val="ListParagraph"/>
        <w:shd w:val="clear" w:color="auto" w:fill="FFFFFF"/>
        <w:spacing w:after="0" w:line="378" w:lineRule="atLeast"/>
        <w:ind w:left="1500"/>
        <w:rPr>
          <w:rFonts w:ascii="Arial" w:eastAsia="Times New Roman" w:hAnsi="Arial" w:cs="Arial"/>
          <w:color w:val="666666"/>
          <w:sz w:val="29"/>
          <w:szCs w:val="29"/>
          <w:lang w:bidi="hi-IN"/>
        </w:rPr>
      </w:pPr>
      <w:r>
        <w:rPr>
          <w:rFonts w:ascii="Arial" w:eastAsia="Times New Roman" w:hAnsi="Arial" w:cs="Arial"/>
          <w:color w:val="666666"/>
          <w:sz w:val="29"/>
          <w:szCs w:val="29"/>
          <w:lang w:bidi="hi-IN"/>
        </w:rPr>
        <w:t>Ex</w:t>
      </w:r>
      <w:r w:rsidR="00DA5834">
        <w:rPr>
          <w:rFonts w:ascii="Arial" w:eastAsia="Times New Roman" w:hAnsi="Arial" w:cs="Arial"/>
          <w:color w:val="666666"/>
          <w:sz w:val="29"/>
          <w:szCs w:val="29"/>
          <w:lang w:bidi="hi-IN"/>
        </w:rPr>
        <w:t>: Hence, therefore, so, since, thus, because, consequently</w:t>
      </w:r>
    </w:p>
    <w:p w:rsidR="00DA5834" w:rsidRDefault="00DA5834" w:rsidP="001B5C41">
      <w:pPr>
        <w:pStyle w:val="ListParagraph"/>
        <w:shd w:val="clear" w:color="auto" w:fill="FFFFFF"/>
        <w:spacing w:after="0" w:line="378" w:lineRule="atLeast"/>
        <w:ind w:left="1500"/>
        <w:rPr>
          <w:rFonts w:ascii="Arial" w:eastAsia="Times New Roman" w:hAnsi="Arial" w:cs="Arial"/>
          <w:color w:val="666666"/>
          <w:sz w:val="29"/>
          <w:szCs w:val="29"/>
          <w:lang w:bidi="hi-IN"/>
        </w:rPr>
      </w:pPr>
      <w:r>
        <w:rPr>
          <w:rFonts w:ascii="Arial" w:eastAsia="Times New Roman" w:hAnsi="Arial" w:cs="Arial"/>
          <w:color w:val="666666"/>
          <w:sz w:val="29"/>
          <w:szCs w:val="29"/>
          <w:lang w:bidi="hi-IN"/>
        </w:rPr>
        <w:t>Ex: I was sick, thus did not go to work today.</w:t>
      </w:r>
    </w:p>
    <w:p w:rsidR="00DA5834" w:rsidRDefault="00DA5834" w:rsidP="001B5C41">
      <w:pPr>
        <w:pStyle w:val="ListParagraph"/>
        <w:shd w:val="clear" w:color="auto" w:fill="FFFFFF"/>
        <w:spacing w:after="0" w:line="378" w:lineRule="atLeast"/>
        <w:ind w:left="1500"/>
        <w:rPr>
          <w:rFonts w:ascii="Arial" w:eastAsia="Times New Roman" w:hAnsi="Arial" w:cs="Arial"/>
          <w:color w:val="666666"/>
          <w:sz w:val="29"/>
          <w:szCs w:val="29"/>
          <w:lang w:bidi="hi-IN"/>
        </w:rPr>
      </w:pPr>
      <w:r>
        <w:rPr>
          <w:rFonts w:ascii="Arial" w:eastAsia="Times New Roman" w:hAnsi="Arial" w:cs="Arial"/>
          <w:color w:val="666666"/>
          <w:sz w:val="29"/>
          <w:szCs w:val="29"/>
          <w:lang w:bidi="hi-IN"/>
        </w:rPr>
        <w:t xml:space="preserve">       Because I was late, I jogged a little faster.</w:t>
      </w:r>
    </w:p>
    <w:p w:rsidR="00DA5834" w:rsidRDefault="00DA5834" w:rsidP="001B5C41">
      <w:pPr>
        <w:pStyle w:val="ListParagraph"/>
        <w:shd w:val="clear" w:color="auto" w:fill="FFFFFF"/>
        <w:spacing w:after="0" w:line="378" w:lineRule="atLeast"/>
        <w:ind w:left="1500"/>
        <w:rPr>
          <w:rFonts w:ascii="Arial" w:eastAsia="Times New Roman" w:hAnsi="Arial" w:cs="Arial"/>
          <w:color w:val="666666"/>
          <w:sz w:val="29"/>
          <w:szCs w:val="29"/>
          <w:lang w:bidi="hi-IN"/>
        </w:rPr>
      </w:pPr>
      <w:r>
        <w:rPr>
          <w:rFonts w:ascii="Arial" w:eastAsia="Times New Roman" w:hAnsi="Arial" w:cs="Arial"/>
          <w:color w:val="666666"/>
          <w:sz w:val="29"/>
          <w:szCs w:val="29"/>
          <w:lang w:bidi="hi-IN"/>
        </w:rPr>
        <w:t>I was not well, hence did not go to school today.</w:t>
      </w:r>
    </w:p>
    <w:p w:rsidR="00DA5834" w:rsidRDefault="00DA5834" w:rsidP="001B5C41">
      <w:pPr>
        <w:pStyle w:val="ListParagraph"/>
        <w:shd w:val="clear" w:color="auto" w:fill="FFFFFF"/>
        <w:spacing w:after="0" w:line="378" w:lineRule="atLeast"/>
        <w:ind w:left="1500"/>
        <w:rPr>
          <w:rFonts w:ascii="Arial" w:eastAsia="Times New Roman" w:hAnsi="Arial" w:cs="Arial"/>
          <w:color w:val="666666"/>
          <w:sz w:val="29"/>
          <w:szCs w:val="29"/>
          <w:lang w:bidi="hi-IN"/>
        </w:rPr>
      </w:pPr>
      <w:r>
        <w:rPr>
          <w:rFonts w:ascii="Arial" w:eastAsia="Times New Roman" w:hAnsi="Arial" w:cs="Arial"/>
          <w:color w:val="666666"/>
          <w:sz w:val="29"/>
          <w:szCs w:val="29"/>
          <w:lang w:bidi="hi-IN"/>
        </w:rPr>
        <w:t>Rahul is ill and therefore is unable to come to school.</w:t>
      </w:r>
    </w:p>
    <w:p w:rsidR="00DA5834" w:rsidRDefault="00DA5834" w:rsidP="001B5C41">
      <w:pPr>
        <w:pStyle w:val="ListParagraph"/>
        <w:shd w:val="clear" w:color="auto" w:fill="FFFFFF"/>
        <w:spacing w:after="0" w:line="378" w:lineRule="atLeast"/>
        <w:ind w:left="1500"/>
        <w:rPr>
          <w:rFonts w:ascii="Arial" w:eastAsia="Times New Roman" w:hAnsi="Arial" w:cs="Arial"/>
          <w:color w:val="666666"/>
          <w:sz w:val="29"/>
          <w:szCs w:val="29"/>
          <w:lang w:bidi="hi-IN"/>
        </w:rPr>
      </w:pPr>
      <w:r>
        <w:rPr>
          <w:rFonts w:ascii="Arial" w:eastAsia="Times New Roman" w:hAnsi="Arial" w:cs="Arial"/>
          <w:color w:val="666666"/>
          <w:sz w:val="29"/>
          <w:szCs w:val="29"/>
          <w:lang w:bidi="hi-IN"/>
        </w:rPr>
        <w:t>The bell rang so she left the class room.</w:t>
      </w:r>
    </w:p>
    <w:p w:rsidR="00DA5834" w:rsidRDefault="00DA5834" w:rsidP="001B5C41">
      <w:pPr>
        <w:pStyle w:val="ListParagraph"/>
        <w:shd w:val="clear" w:color="auto" w:fill="FFFFFF"/>
        <w:spacing w:after="0" w:line="378" w:lineRule="atLeast"/>
        <w:ind w:left="1500"/>
        <w:rPr>
          <w:rFonts w:ascii="Arial" w:eastAsia="Times New Roman" w:hAnsi="Arial" w:cs="Arial"/>
          <w:color w:val="666666"/>
          <w:sz w:val="29"/>
          <w:szCs w:val="29"/>
          <w:lang w:bidi="hi-IN"/>
        </w:rPr>
      </w:pPr>
      <w:r>
        <w:rPr>
          <w:rFonts w:ascii="Arial" w:eastAsia="Times New Roman" w:hAnsi="Arial" w:cs="Arial"/>
          <w:color w:val="666666"/>
          <w:sz w:val="29"/>
          <w:szCs w:val="29"/>
          <w:lang w:bidi="hi-IN"/>
        </w:rPr>
        <w:t>Exercise:</w:t>
      </w:r>
    </w:p>
    <w:p w:rsidR="00DA5834" w:rsidRDefault="00DA5834" w:rsidP="001B5C41">
      <w:pPr>
        <w:pStyle w:val="ListParagraph"/>
        <w:shd w:val="clear" w:color="auto" w:fill="FFFFFF"/>
        <w:spacing w:after="0" w:line="378" w:lineRule="atLeast"/>
        <w:ind w:left="1500"/>
        <w:rPr>
          <w:rFonts w:ascii="Arial" w:eastAsia="Times New Roman" w:hAnsi="Arial" w:cs="Arial"/>
          <w:color w:val="666666"/>
          <w:sz w:val="29"/>
          <w:szCs w:val="29"/>
          <w:lang w:bidi="hi-IN"/>
        </w:rPr>
      </w:pPr>
      <w:r>
        <w:rPr>
          <w:rFonts w:ascii="Arial" w:eastAsia="Times New Roman" w:hAnsi="Arial" w:cs="Arial"/>
          <w:color w:val="666666"/>
          <w:sz w:val="29"/>
          <w:szCs w:val="29"/>
          <w:lang w:bidi="hi-IN"/>
        </w:rPr>
        <w:t>In the following sentences pick out the different</w:t>
      </w:r>
      <w:r w:rsidR="00BB7EE9">
        <w:rPr>
          <w:rFonts w:ascii="Arial" w:eastAsia="Times New Roman" w:hAnsi="Arial" w:cs="Arial"/>
          <w:color w:val="666666"/>
          <w:sz w:val="29"/>
          <w:szCs w:val="29"/>
          <w:lang w:bidi="hi-IN"/>
        </w:rPr>
        <w:t xml:space="preserve"> kinds of Adverbs and name them and</w:t>
      </w:r>
      <w:r>
        <w:rPr>
          <w:rFonts w:ascii="Arial" w:eastAsia="Times New Roman" w:hAnsi="Arial" w:cs="Arial"/>
          <w:color w:val="666666"/>
          <w:sz w:val="29"/>
          <w:szCs w:val="29"/>
          <w:lang w:bidi="hi-IN"/>
        </w:rPr>
        <w:t xml:space="preserve"> tell whether the modified word is Verb, an Adjective or an Adverb, classify each Adverb as an Adverb of time, pla</w:t>
      </w:r>
      <w:r w:rsidR="00BB7EE9">
        <w:rPr>
          <w:rFonts w:ascii="Arial" w:eastAsia="Times New Roman" w:hAnsi="Arial" w:cs="Arial"/>
          <w:color w:val="666666"/>
          <w:sz w:val="29"/>
          <w:szCs w:val="29"/>
          <w:lang w:bidi="hi-IN"/>
        </w:rPr>
        <w:t>ce, manner, degree etc.,</w:t>
      </w:r>
    </w:p>
    <w:p w:rsidR="00DA5834" w:rsidRDefault="00DA5834" w:rsidP="008350D2">
      <w:pPr>
        <w:pStyle w:val="ListParagraph"/>
        <w:numPr>
          <w:ilvl w:val="2"/>
          <w:numId w:val="215"/>
        </w:numPr>
        <w:shd w:val="clear" w:color="auto" w:fill="FFFFFF"/>
        <w:spacing w:after="0" w:line="378" w:lineRule="atLeast"/>
        <w:rPr>
          <w:rFonts w:ascii="Arial" w:eastAsia="Times New Roman" w:hAnsi="Arial" w:cs="Arial"/>
          <w:color w:val="666666"/>
          <w:sz w:val="29"/>
          <w:szCs w:val="29"/>
          <w:lang w:bidi="hi-IN"/>
        </w:rPr>
      </w:pPr>
      <w:r>
        <w:rPr>
          <w:rFonts w:ascii="Arial" w:eastAsia="Times New Roman" w:hAnsi="Arial" w:cs="Arial"/>
          <w:color w:val="666666"/>
          <w:sz w:val="29"/>
          <w:szCs w:val="29"/>
          <w:lang w:bidi="hi-IN"/>
        </w:rPr>
        <w:t>He was ill pleased.</w:t>
      </w:r>
    </w:p>
    <w:p w:rsidR="00DA5834" w:rsidRDefault="00DA5834" w:rsidP="008350D2">
      <w:pPr>
        <w:pStyle w:val="ListParagraph"/>
        <w:numPr>
          <w:ilvl w:val="2"/>
          <w:numId w:val="215"/>
        </w:numPr>
        <w:shd w:val="clear" w:color="auto" w:fill="FFFFFF"/>
        <w:spacing w:after="0" w:line="378" w:lineRule="atLeast"/>
        <w:rPr>
          <w:rFonts w:ascii="Arial" w:eastAsia="Times New Roman" w:hAnsi="Arial" w:cs="Arial"/>
          <w:color w:val="666666"/>
          <w:sz w:val="29"/>
          <w:szCs w:val="29"/>
          <w:lang w:bidi="hi-IN"/>
        </w:rPr>
      </w:pPr>
      <w:r>
        <w:rPr>
          <w:rFonts w:ascii="Arial" w:eastAsia="Times New Roman" w:hAnsi="Arial" w:cs="Arial"/>
          <w:color w:val="666666"/>
          <w:sz w:val="29"/>
          <w:szCs w:val="29"/>
          <w:lang w:bidi="hi-IN"/>
        </w:rPr>
        <w:lastRenderedPageBreak/>
        <w:t>Try again.</w:t>
      </w:r>
    </w:p>
    <w:p w:rsidR="00DA5834" w:rsidRDefault="00DA5834" w:rsidP="008350D2">
      <w:pPr>
        <w:pStyle w:val="ListParagraph"/>
        <w:numPr>
          <w:ilvl w:val="2"/>
          <w:numId w:val="215"/>
        </w:numPr>
        <w:shd w:val="clear" w:color="auto" w:fill="FFFFFF"/>
        <w:spacing w:after="0" w:line="378" w:lineRule="atLeast"/>
        <w:rPr>
          <w:rFonts w:ascii="Arial" w:eastAsia="Times New Roman" w:hAnsi="Arial" w:cs="Arial"/>
          <w:color w:val="666666"/>
          <w:sz w:val="29"/>
          <w:szCs w:val="29"/>
          <w:lang w:bidi="hi-IN"/>
        </w:rPr>
      </w:pPr>
      <w:r>
        <w:rPr>
          <w:rFonts w:ascii="Arial" w:eastAsia="Times New Roman" w:hAnsi="Arial" w:cs="Arial"/>
          <w:color w:val="666666"/>
          <w:sz w:val="29"/>
          <w:szCs w:val="29"/>
          <w:lang w:bidi="hi-IN"/>
        </w:rPr>
        <w:t>He is too shy.</w:t>
      </w:r>
    </w:p>
    <w:p w:rsidR="00DA5834" w:rsidRDefault="00DA5834" w:rsidP="008350D2">
      <w:pPr>
        <w:pStyle w:val="ListParagraph"/>
        <w:numPr>
          <w:ilvl w:val="2"/>
          <w:numId w:val="215"/>
        </w:numPr>
        <w:shd w:val="clear" w:color="auto" w:fill="FFFFFF"/>
        <w:spacing w:after="0" w:line="378" w:lineRule="atLeast"/>
        <w:rPr>
          <w:rFonts w:ascii="Arial" w:eastAsia="Times New Roman" w:hAnsi="Arial" w:cs="Arial"/>
          <w:color w:val="666666"/>
          <w:sz w:val="29"/>
          <w:szCs w:val="29"/>
          <w:lang w:bidi="hi-IN"/>
        </w:rPr>
      </w:pPr>
      <w:r>
        <w:rPr>
          <w:rFonts w:ascii="Arial" w:eastAsia="Times New Roman" w:hAnsi="Arial" w:cs="Arial"/>
          <w:color w:val="666666"/>
          <w:sz w:val="29"/>
          <w:szCs w:val="29"/>
          <w:lang w:bidi="hi-IN"/>
        </w:rPr>
        <w:t>We rose very early.</w:t>
      </w:r>
    </w:p>
    <w:p w:rsidR="00DA5834" w:rsidRDefault="00DA5834" w:rsidP="008350D2">
      <w:pPr>
        <w:pStyle w:val="ListParagraph"/>
        <w:numPr>
          <w:ilvl w:val="2"/>
          <w:numId w:val="215"/>
        </w:numPr>
        <w:shd w:val="clear" w:color="auto" w:fill="FFFFFF"/>
        <w:spacing w:after="0" w:line="378" w:lineRule="atLeast"/>
        <w:rPr>
          <w:rFonts w:ascii="Arial" w:eastAsia="Times New Roman" w:hAnsi="Arial" w:cs="Arial"/>
          <w:color w:val="666666"/>
          <w:sz w:val="29"/>
          <w:szCs w:val="29"/>
          <w:lang w:bidi="hi-IN"/>
        </w:rPr>
      </w:pPr>
      <w:r>
        <w:rPr>
          <w:rFonts w:ascii="Arial" w:eastAsia="Times New Roman" w:hAnsi="Arial" w:cs="Arial"/>
          <w:color w:val="666666"/>
          <w:sz w:val="29"/>
          <w:szCs w:val="29"/>
          <w:lang w:bidi="hi-IN"/>
        </w:rPr>
        <w:t>I am so glad to hear it.</w:t>
      </w:r>
    </w:p>
    <w:p w:rsidR="00DA5834" w:rsidRDefault="00DA5834" w:rsidP="008350D2">
      <w:pPr>
        <w:pStyle w:val="ListParagraph"/>
        <w:numPr>
          <w:ilvl w:val="2"/>
          <w:numId w:val="215"/>
        </w:numPr>
        <w:shd w:val="clear" w:color="auto" w:fill="FFFFFF"/>
        <w:spacing w:after="0" w:line="378" w:lineRule="atLeast"/>
        <w:rPr>
          <w:rFonts w:ascii="Arial" w:eastAsia="Times New Roman" w:hAnsi="Arial" w:cs="Arial"/>
          <w:color w:val="666666"/>
          <w:sz w:val="29"/>
          <w:szCs w:val="29"/>
          <w:lang w:bidi="hi-IN"/>
        </w:rPr>
      </w:pPr>
      <w:r>
        <w:rPr>
          <w:rFonts w:ascii="Arial" w:eastAsia="Times New Roman" w:hAnsi="Arial" w:cs="Arial"/>
          <w:color w:val="666666"/>
          <w:sz w:val="29"/>
          <w:szCs w:val="29"/>
          <w:lang w:bidi="hi-IN"/>
        </w:rPr>
        <w:t>Cut it lengthwise.</w:t>
      </w:r>
    </w:p>
    <w:p w:rsidR="00DA5834" w:rsidRDefault="00DA5834" w:rsidP="008350D2">
      <w:pPr>
        <w:pStyle w:val="ListParagraph"/>
        <w:numPr>
          <w:ilvl w:val="2"/>
          <w:numId w:val="215"/>
        </w:numPr>
        <w:shd w:val="clear" w:color="auto" w:fill="FFFFFF"/>
        <w:spacing w:after="0" w:line="378" w:lineRule="atLeast"/>
        <w:rPr>
          <w:rFonts w:ascii="Arial" w:eastAsia="Times New Roman" w:hAnsi="Arial" w:cs="Arial"/>
          <w:color w:val="666666"/>
          <w:sz w:val="29"/>
          <w:szCs w:val="29"/>
          <w:lang w:bidi="hi-IN"/>
        </w:rPr>
      </w:pPr>
      <w:r>
        <w:rPr>
          <w:rFonts w:ascii="Arial" w:eastAsia="Times New Roman" w:hAnsi="Arial" w:cs="Arial"/>
          <w:color w:val="666666"/>
          <w:sz w:val="29"/>
          <w:szCs w:val="29"/>
          <w:lang w:bidi="hi-IN"/>
        </w:rPr>
        <w:t>Too many cooks spoil the dish.</w:t>
      </w:r>
    </w:p>
    <w:p w:rsidR="00DA5834" w:rsidRDefault="00DA5834" w:rsidP="008350D2">
      <w:pPr>
        <w:pStyle w:val="ListParagraph"/>
        <w:numPr>
          <w:ilvl w:val="2"/>
          <w:numId w:val="215"/>
        </w:numPr>
        <w:shd w:val="clear" w:color="auto" w:fill="FFFFFF"/>
        <w:spacing w:after="0" w:line="378" w:lineRule="atLeast"/>
        <w:rPr>
          <w:rFonts w:ascii="Arial" w:eastAsia="Times New Roman" w:hAnsi="Arial" w:cs="Arial"/>
          <w:color w:val="666666"/>
          <w:sz w:val="29"/>
          <w:szCs w:val="29"/>
          <w:lang w:bidi="hi-IN"/>
        </w:rPr>
      </w:pPr>
      <w:r>
        <w:rPr>
          <w:rFonts w:ascii="Arial" w:eastAsia="Times New Roman" w:hAnsi="Arial" w:cs="Arial"/>
          <w:color w:val="666666"/>
          <w:sz w:val="29"/>
          <w:szCs w:val="29"/>
          <w:lang w:bidi="hi-IN"/>
        </w:rPr>
        <w:t>Are you quite sure?</w:t>
      </w:r>
    </w:p>
    <w:p w:rsidR="00DA5834" w:rsidRDefault="00DA5834" w:rsidP="008350D2">
      <w:pPr>
        <w:pStyle w:val="ListParagraph"/>
        <w:numPr>
          <w:ilvl w:val="2"/>
          <w:numId w:val="215"/>
        </w:numPr>
        <w:shd w:val="clear" w:color="auto" w:fill="FFFFFF"/>
        <w:spacing w:after="0" w:line="378" w:lineRule="atLeast"/>
        <w:rPr>
          <w:rFonts w:ascii="Arial" w:eastAsia="Times New Roman" w:hAnsi="Arial" w:cs="Arial"/>
          <w:color w:val="666666"/>
          <w:sz w:val="29"/>
          <w:szCs w:val="29"/>
          <w:lang w:bidi="hi-IN"/>
        </w:rPr>
      </w:pPr>
      <w:r>
        <w:rPr>
          <w:rFonts w:ascii="Arial" w:eastAsia="Times New Roman" w:hAnsi="Arial" w:cs="Arial"/>
          <w:color w:val="666666"/>
          <w:sz w:val="29"/>
          <w:szCs w:val="29"/>
          <w:lang w:bidi="hi-IN"/>
        </w:rPr>
        <w:t>That is well said.</w:t>
      </w:r>
    </w:p>
    <w:p w:rsidR="00DA5834" w:rsidRPr="00B35DD9" w:rsidRDefault="00B35DD9" w:rsidP="00B35DD9">
      <w:pPr>
        <w:shd w:val="clear" w:color="auto" w:fill="FFFFFF"/>
        <w:spacing w:after="0" w:line="378" w:lineRule="atLeast"/>
        <w:rPr>
          <w:rFonts w:ascii="Arial" w:eastAsia="Times New Roman" w:hAnsi="Arial" w:cs="Arial"/>
          <w:color w:val="666666"/>
          <w:sz w:val="29"/>
          <w:szCs w:val="29"/>
          <w:lang w:bidi="hi-IN"/>
        </w:rPr>
      </w:pPr>
      <w:r>
        <w:rPr>
          <w:rFonts w:ascii="Arial" w:eastAsia="Times New Roman" w:hAnsi="Arial" w:cs="Arial"/>
          <w:color w:val="666666"/>
          <w:sz w:val="29"/>
          <w:szCs w:val="29"/>
          <w:lang w:bidi="hi-IN"/>
        </w:rPr>
        <w:t xml:space="preserve">                   </w:t>
      </w:r>
      <w:r w:rsidR="00BB7EE9">
        <w:rPr>
          <w:rFonts w:ascii="Arial" w:eastAsia="Times New Roman" w:hAnsi="Arial" w:cs="Arial"/>
          <w:color w:val="666666"/>
          <w:sz w:val="29"/>
          <w:szCs w:val="29"/>
          <w:lang w:bidi="hi-IN"/>
        </w:rPr>
        <w:t xml:space="preserve">   </w:t>
      </w:r>
      <w:r w:rsidR="00DA5834" w:rsidRPr="00B35DD9">
        <w:rPr>
          <w:rFonts w:ascii="Arial" w:eastAsia="Times New Roman" w:hAnsi="Arial" w:cs="Arial"/>
          <w:color w:val="666666"/>
          <w:sz w:val="29"/>
          <w:szCs w:val="29"/>
          <w:lang w:bidi="hi-IN"/>
        </w:rPr>
        <w:t>10.Once or twice we have met alone.</w:t>
      </w:r>
    </w:p>
    <w:p w:rsidR="00B35DD9" w:rsidRDefault="00BB7EE9" w:rsidP="00BB7EE9">
      <w:pPr>
        <w:pStyle w:val="ListParagraph"/>
        <w:shd w:val="clear" w:color="auto" w:fill="FFFFFF"/>
        <w:tabs>
          <w:tab w:val="left" w:pos="7261"/>
          <w:tab w:val="left" w:pos="7420"/>
        </w:tabs>
        <w:spacing w:after="0" w:line="378" w:lineRule="atLeast"/>
        <w:ind w:left="1500"/>
        <w:rPr>
          <w:rFonts w:ascii="Arial" w:eastAsia="Times New Roman" w:hAnsi="Arial" w:cs="Arial"/>
          <w:color w:val="666666"/>
          <w:sz w:val="29"/>
          <w:szCs w:val="29"/>
          <w:lang w:bidi="hi-IN"/>
        </w:rPr>
      </w:pPr>
      <w:r>
        <w:rPr>
          <w:rFonts w:ascii="Arial" w:eastAsia="Times New Roman" w:hAnsi="Arial" w:cs="Arial"/>
          <w:color w:val="666666"/>
          <w:sz w:val="29"/>
          <w:szCs w:val="29"/>
          <w:lang w:bidi="hi-IN"/>
        </w:rPr>
        <w:t xml:space="preserve">   </w:t>
      </w:r>
      <w:r w:rsidR="00B35DD9">
        <w:rPr>
          <w:rFonts w:ascii="Arial" w:eastAsia="Times New Roman" w:hAnsi="Arial" w:cs="Arial"/>
          <w:color w:val="666666"/>
          <w:sz w:val="29"/>
          <w:szCs w:val="29"/>
          <w:lang w:bidi="hi-IN"/>
        </w:rPr>
        <w:t>11.The Railway station is far off</w:t>
      </w:r>
      <w:r>
        <w:rPr>
          <w:rFonts w:ascii="Arial" w:eastAsia="Times New Roman" w:hAnsi="Arial" w:cs="Arial"/>
          <w:color w:val="666666"/>
          <w:sz w:val="29"/>
          <w:szCs w:val="29"/>
          <w:lang w:bidi="hi-IN"/>
        </w:rPr>
        <w:tab/>
      </w:r>
      <w:r>
        <w:rPr>
          <w:rFonts w:ascii="Arial" w:eastAsia="Times New Roman" w:hAnsi="Arial" w:cs="Arial"/>
          <w:color w:val="666666"/>
          <w:sz w:val="29"/>
          <w:szCs w:val="29"/>
          <w:lang w:bidi="hi-IN"/>
        </w:rPr>
        <w:tab/>
        <w:t xml:space="preserve"> </w:t>
      </w:r>
    </w:p>
    <w:p w:rsidR="00B35DD9" w:rsidRDefault="00BB7EE9" w:rsidP="001B5C41">
      <w:pPr>
        <w:pStyle w:val="ListParagraph"/>
        <w:shd w:val="clear" w:color="auto" w:fill="FFFFFF"/>
        <w:spacing w:after="0" w:line="378" w:lineRule="atLeast"/>
        <w:ind w:left="1500"/>
        <w:rPr>
          <w:rFonts w:ascii="Arial" w:eastAsia="Times New Roman" w:hAnsi="Arial" w:cs="Arial"/>
          <w:color w:val="666666"/>
          <w:sz w:val="29"/>
          <w:szCs w:val="29"/>
          <w:lang w:bidi="hi-IN"/>
        </w:rPr>
      </w:pPr>
      <w:r>
        <w:rPr>
          <w:rFonts w:ascii="Arial" w:eastAsia="Times New Roman" w:hAnsi="Arial" w:cs="Arial"/>
          <w:color w:val="666666"/>
          <w:sz w:val="29"/>
          <w:szCs w:val="29"/>
          <w:lang w:bidi="hi-IN"/>
        </w:rPr>
        <w:t xml:space="preserve">   </w:t>
      </w:r>
      <w:r w:rsidR="00B35DD9">
        <w:rPr>
          <w:rFonts w:ascii="Arial" w:eastAsia="Times New Roman" w:hAnsi="Arial" w:cs="Arial"/>
          <w:color w:val="666666"/>
          <w:sz w:val="29"/>
          <w:szCs w:val="29"/>
          <w:lang w:bidi="hi-IN"/>
        </w:rPr>
        <w:t>12.I have heard this before.</w:t>
      </w:r>
    </w:p>
    <w:p w:rsidR="00B35DD9" w:rsidRDefault="00BB7EE9" w:rsidP="001B5C41">
      <w:pPr>
        <w:pStyle w:val="ListParagraph"/>
        <w:shd w:val="clear" w:color="auto" w:fill="FFFFFF"/>
        <w:spacing w:after="0" w:line="378" w:lineRule="atLeast"/>
        <w:ind w:left="1500"/>
        <w:rPr>
          <w:rFonts w:ascii="Arial" w:eastAsia="Times New Roman" w:hAnsi="Arial" w:cs="Arial"/>
          <w:color w:val="666666"/>
          <w:sz w:val="29"/>
          <w:szCs w:val="29"/>
          <w:lang w:bidi="hi-IN"/>
        </w:rPr>
      </w:pPr>
      <w:r>
        <w:rPr>
          <w:rFonts w:ascii="Arial" w:eastAsia="Times New Roman" w:hAnsi="Arial" w:cs="Arial"/>
          <w:color w:val="666666"/>
          <w:sz w:val="29"/>
          <w:szCs w:val="29"/>
          <w:lang w:bidi="hi-IN"/>
        </w:rPr>
        <w:t xml:space="preserve">   </w:t>
      </w:r>
      <w:r w:rsidR="00B35DD9">
        <w:rPr>
          <w:rFonts w:ascii="Arial" w:eastAsia="Times New Roman" w:hAnsi="Arial" w:cs="Arial"/>
          <w:color w:val="666666"/>
          <w:sz w:val="29"/>
          <w:szCs w:val="29"/>
          <w:lang w:bidi="hi-IN"/>
        </w:rPr>
        <w:t>13.Father is somewhat better.</w:t>
      </w:r>
    </w:p>
    <w:p w:rsidR="00B35DD9" w:rsidRDefault="00BB7EE9" w:rsidP="001B5C41">
      <w:pPr>
        <w:pStyle w:val="ListParagraph"/>
        <w:shd w:val="clear" w:color="auto" w:fill="FFFFFF"/>
        <w:spacing w:after="0" w:line="378" w:lineRule="atLeast"/>
        <w:ind w:left="1500"/>
        <w:rPr>
          <w:rFonts w:ascii="Arial" w:eastAsia="Times New Roman" w:hAnsi="Arial" w:cs="Arial"/>
          <w:color w:val="666666"/>
          <w:sz w:val="29"/>
          <w:szCs w:val="29"/>
          <w:lang w:bidi="hi-IN"/>
        </w:rPr>
      </w:pPr>
      <w:r>
        <w:rPr>
          <w:rFonts w:ascii="Arial" w:eastAsia="Times New Roman" w:hAnsi="Arial" w:cs="Arial"/>
          <w:color w:val="666666"/>
          <w:sz w:val="29"/>
          <w:szCs w:val="29"/>
          <w:lang w:bidi="hi-IN"/>
        </w:rPr>
        <w:t xml:space="preserve">   </w:t>
      </w:r>
      <w:r w:rsidR="00B35DD9">
        <w:rPr>
          <w:rFonts w:ascii="Arial" w:eastAsia="Times New Roman" w:hAnsi="Arial" w:cs="Arial"/>
          <w:color w:val="666666"/>
          <w:sz w:val="29"/>
          <w:szCs w:val="29"/>
          <w:lang w:bidi="hi-IN"/>
        </w:rPr>
        <w:t>14.I am much relieved to hear it.</w:t>
      </w:r>
    </w:p>
    <w:p w:rsidR="00B35DD9" w:rsidRDefault="00BB7EE9" w:rsidP="001B5C41">
      <w:pPr>
        <w:pStyle w:val="ListParagraph"/>
        <w:shd w:val="clear" w:color="auto" w:fill="FFFFFF"/>
        <w:spacing w:after="0" w:line="378" w:lineRule="atLeast"/>
        <w:ind w:left="1500"/>
        <w:rPr>
          <w:rFonts w:ascii="Arial" w:eastAsia="Times New Roman" w:hAnsi="Arial" w:cs="Arial"/>
          <w:color w:val="666666"/>
          <w:sz w:val="29"/>
          <w:szCs w:val="29"/>
          <w:lang w:bidi="hi-IN"/>
        </w:rPr>
      </w:pPr>
      <w:r>
        <w:rPr>
          <w:rFonts w:ascii="Arial" w:eastAsia="Times New Roman" w:hAnsi="Arial" w:cs="Arial"/>
          <w:color w:val="666666"/>
          <w:sz w:val="29"/>
          <w:szCs w:val="29"/>
          <w:lang w:bidi="hi-IN"/>
        </w:rPr>
        <w:t xml:space="preserve">   </w:t>
      </w:r>
      <w:r w:rsidR="00B35DD9">
        <w:rPr>
          <w:rFonts w:ascii="Arial" w:eastAsia="Times New Roman" w:hAnsi="Arial" w:cs="Arial"/>
          <w:color w:val="666666"/>
          <w:sz w:val="29"/>
          <w:szCs w:val="29"/>
          <w:lang w:bidi="hi-IN"/>
        </w:rPr>
        <w:t>15.The walk was rather long.</w:t>
      </w:r>
    </w:p>
    <w:p w:rsidR="00B35DD9" w:rsidRDefault="00BB7EE9" w:rsidP="001B5C41">
      <w:pPr>
        <w:pStyle w:val="ListParagraph"/>
        <w:shd w:val="clear" w:color="auto" w:fill="FFFFFF"/>
        <w:spacing w:after="0" w:line="378" w:lineRule="atLeast"/>
        <w:ind w:left="1500"/>
        <w:rPr>
          <w:rFonts w:ascii="Arial" w:eastAsia="Times New Roman" w:hAnsi="Arial" w:cs="Arial"/>
          <w:color w:val="666666"/>
          <w:sz w:val="29"/>
          <w:szCs w:val="29"/>
          <w:lang w:bidi="hi-IN"/>
        </w:rPr>
      </w:pPr>
      <w:r>
        <w:rPr>
          <w:rFonts w:ascii="Arial" w:eastAsia="Times New Roman" w:hAnsi="Arial" w:cs="Arial"/>
          <w:color w:val="666666"/>
          <w:sz w:val="29"/>
          <w:szCs w:val="29"/>
          <w:lang w:bidi="hi-IN"/>
        </w:rPr>
        <w:t xml:space="preserve">   </w:t>
      </w:r>
      <w:r w:rsidR="00B35DD9">
        <w:rPr>
          <w:rFonts w:ascii="Arial" w:eastAsia="Times New Roman" w:hAnsi="Arial" w:cs="Arial"/>
          <w:color w:val="666666"/>
          <w:sz w:val="29"/>
          <w:szCs w:val="29"/>
          <w:lang w:bidi="hi-IN"/>
        </w:rPr>
        <w:t>16. The patient is much worse to-day.</w:t>
      </w:r>
    </w:p>
    <w:p w:rsidR="00B35DD9" w:rsidRDefault="00BB7EE9" w:rsidP="001B5C41">
      <w:pPr>
        <w:pStyle w:val="ListParagraph"/>
        <w:shd w:val="clear" w:color="auto" w:fill="FFFFFF"/>
        <w:spacing w:after="0" w:line="378" w:lineRule="atLeast"/>
        <w:ind w:left="1500"/>
        <w:rPr>
          <w:rFonts w:ascii="Arial" w:eastAsia="Times New Roman" w:hAnsi="Arial" w:cs="Arial"/>
          <w:color w:val="666666"/>
          <w:sz w:val="29"/>
          <w:szCs w:val="29"/>
          <w:lang w:bidi="hi-IN"/>
        </w:rPr>
      </w:pPr>
      <w:r>
        <w:rPr>
          <w:rFonts w:ascii="Arial" w:eastAsia="Times New Roman" w:hAnsi="Arial" w:cs="Arial"/>
          <w:color w:val="666666"/>
          <w:sz w:val="29"/>
          <w:szCs w:val="29"/>
          <w:lang w:bidi="hi-IN"/>
        </w:rPr>
        <w:t xml:space="preserve">   </w:t>
      </w:r>
      <w:r w:rsidR="00B35DD9">
        <w:rPr>
          <w:rFonts w:ascii="Arial" w:eastAsia="Times New Roman" w:hAnsi="Arial" w:cs="Arial"/>
          <w:color w:val="666666"/>
          <w:sz w:val="29"/>
          <w:szCs w:val="29"/>
          <w:lang w:bidi="hi-IN"/>
        </w:rPr>
        <w:t>17.She arrived a few minutes ago.</w:t>
      </w:r>
    </w:p>
    <w:p w:rsidR="00B35DD9" w:rsidRDefault="00BB7EE9" w:rsidP="001B5C41">
      <w:pPr>
        <w:pStyle w:val="ListParagraph"/>
        <w:shd w:val="clear" w:color="auto" w:fill="FFFFFF"/>
        <w:spacing w:after="0" w:line="378" w:lineRule="atLeast"/>
        <w:ind w:left="1500"/>
        <w:rPr>
          <w:rFonts w:ascii="Arial" w:eastAsia="Times New Roman" w:hAnsi="Arial" w:cs="Arial"/>
          <w:color w:val="666666"/>
          <w:sz w:val="29"/>
          <w:szCs w:val="29"/>
          <w:lang w:bidi="hi-IN"/>
        </w:rPr>
      </w:pPr>
      <w:r>
        <w:rPr>
          <w:rFonts w:ascii="Arial" w:eastAsia="Times New Roman" w:hAnsi="Arial" w:cs="Arial"/>
          <w:color w:val="666666"/>
          <w:sz w:val="29"/>
          <w:szCs w:val="29"/>
          <w:lang w:bidi="hi-IN"/>
        </w:rPr>
        <w:t xml:space="preserve">  </w:t>
      </w:r>
      <w:r w:rsidR="00B35DD9">
        <w:rPr>
          <w:rFonts w:ascii="Arial" w:eastAsia="Times New Roman" w:hAnsi="Arial" w:cs="Arial"/>
          <w:color w:val="666666"/>
          <w:sz w:val="29"/>
          <w:szCs w:val="29"/>
          <w:lang w:bidi="hi-IN"/>
        </w:rPr>
        <w:t>18.Ambition urges me forward.</w:t>
      </w:r>
    </w:p>
    <w:p w:rsidR="00B35DD9" w:rsidRDefault="00BB7EE9" w:rsidP="001B5C41">
      <w:pPr>
        <w:pStyle w:val="ListParagraph"/>
        <w:shd w:val="clear" w:color="auto" w:fill="FFFFFF"/>
        <w:spacing w:after="0" w:line="378" w:lineRule="atLeast"/>
        <w:ind w:left="1500"/>
        <w:rPr>
          <w:rFonts w:ascii="Arial" w:eastAsia="Times New Roman" w:hAnsi="Arial" w:cs="Arial"/>
          <w:color w:val="666666"/>
          <w:sz w:val="29"/>
          <w:szCs w:val="29"/>
          <w:lang w:bidi="hi-IN"/>
        </w:rPr>
      </w:pPr>
      <w:r>
        <w:rPr>
          <w:rFonts w:ascii="Arial" w:eastAsia="Times New Roman" w:hAnsi="Arial" w:cs="Arial"/>
          <w:color w:val="666666"/>
          <w:sz w:val="29"/>
          <w:szCs w:val="29"/>
          <w:lang w:bidi="hi-IN"/>
        </w:rPr>
        <w:t xml:space="preserve">  </w:t>
      </w:r>
      <w:r w:rsidR="00B35DD9">
        <w:rPr>
          <w:rFonts w:ascii="Arial" w:eastAsia="Times New Roman" w:hAnsi="Arial" w:cs="Arial"/>
          <w:color w:val="666666"/>
          <w:sz w:val="29"/>
          <w:szCs w:val="29"/>
          <w:lang w:bidi="hi-IN"/>
        </w:rPr>
        <w:t>19.She was dressed all in black.</w:t>
      </w:r>
    </w:p>
    <w:p w:rsidR="00DA5834" w:rsidRPr="001B5C41" w:rsidRDefault="00BB7EE9" w:rsidP="001B5C41">
      <w:pPr>
        <w:pStyle w:val="ListParagraph"/>
        <w:shd w:val="clear" w:color="auto" w:fill="FFFFFF"/>
        <w:spacing w:after="0" w:line="378" w:lineRule="atLeast"/>
        <w:ind w:left="1500"/>
        <w:rPr>
          <w:rFonts w:ascii="Arial" w:eastAsia="Times New Roman" w:hAnsi="Arial" w:cs="Arial"/>
          <w:color w:val="666666"/>
          <w:sz w:val="29"/>
          <w:szCs w:val="29"/>
          <w:lang w:bidi="hi-IN"/>
        </w:rPr>
      </w:pPr>
      <w:r>
        <w:rPr>
          <w:rFonts w:ascii="Arial" w:eastAsia="Times New Roman" w:hAnsi="Arial" w:cs="Arial"/>
          <w:color w:val="666666"/>
          <w:sz w:val="29"/>
          <w:szCs w:val="29"/>
          <w:lang w:bidi="hi-IN"/>
        </w:rPr>
        <w:t xml:space="preserve">  </w:t>
      </w:r>
      <w:r w:rsidR="00B35DD9">
        <w:rPr>
          <w:rFonts w:ascii="Arial" w:eastAsia="Times New Roman" w:hAnsi="Arial" w:cs="Arial"/>
          <w:color w:val="666666"/>
          <w:sz w:val="29"/>
          <w:szCs w:val="29"/>
          <w:lang w:bidi="hi-IN"/>
        </w:rPr>
        <w:t>20.We were very kindly received.</w:t>
      </w:r>
      <w:r w:rsidR="00DA5834">
        <w:rPr>
          <w:rFonts w:ascii="Arial" w:eastAsia="Times New Roman" w:hAnsi="Arial" w:cs="Arial"/>
          <w:color w:val="666666"/>
          <w:sz w:val="29"/>
          <w:szCs w:val="29"/>
          <w:lang w:bidi="hi-IN"/>
        </w:rPr>
        <w:t xml:space="preserve"> </w:t>
      </w:r>
    </w:p>
    <w:p w:rsidR="00B10023" w:rsidRDefault="00392CE5" w:rsidP="00392CE5">
      <w:pPr>
        <w:pBdr>
          <w:bottom w:val="dotted" w:sz="6" w:space="5" w:color="DDDDDD"/>
        </w:pBdr>
        <w:shd w:val="clear" w:color="auto" w:fill="FBFBFB"/>
        <w:spacing w:before="100" w:beforeAutospacing="1" w:after="100" w:afterAutospacing="1" w:line="378" w:lineRule="atLeast"/>
        <w:ind w:left="720"/>
        <w:textAlignment w:val="top"/>
        <w:rPr>
          <w:rFonts w:ascii="Arial" w:eastAsia="Times New Roman" w:hAnsi="Arial" w:cs="Arial"/>
          <w:color w:val="666666"/>
          <w:sz w:val="25"/>
          <w:szCs w:val="25"/>
          <w:lang w:bidi="hi-IN"/>
        </w:rPr>
      </w:pPr>
      <w:r>
        <w:rPr>
          <w:rFonts w:ascii="Arial" w:eastAsia="Times New Roman" w:hAnsi="Arial" w:cs="Arial"/>
          <w:color w:val="666666"/>
          <w:sz w:val="25"/>
          <w:szCs w:val="25"/>
          <w:lang w:bidi="hi-IN"/>
        </w:rPr>
        <w:t>***When Adverbs are used in asking questions they are called interrogative Adverbs; as,</w:t>
      </w:r>
    </w:p>
    <w:p w:rsidR="00392CE5" w:rsidRDefault="00392CE5"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Where is Abdul?[ Adverb of Place]</w:t>
      </w:r>
    </w:p>
    <w:p w:rsidR="00392CE5" w:rsidRDefault="00392CE5"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When did you come?[Adverb of time]</w:t>
      </w:r>
    </w:p>
    <w:p w:rsidR="00392CE5" w:rsidRDefault="00392CE5"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When did you come?[Adverb of Time]</w:t>
      </w:r>
    </w:p>
    <w:p w:rsidR="00392CE5" w:rsidRDefault="00392CE5"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Why are you late?[Adverb of Reason]</w:t>
      </w:r>
    </w:p>
    <w:p w:rsidR="00392CE5" w:rsidRDefault="00392CE5"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How did you contrive it?[Adverb of Manner]</w:t>
      </w:r>
    </w:p>
    <w:p w:rsidR="00392CE5" w:rsidRDefault="00392CE5"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How many boys are in your class?[Adverb of Number]</w:t>
      </w:r>
    </w:p>
    <w:p w:rsidR="00392CE5" w:rsidRDefault="00392CE5"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How high is </w:t>
      </w:r>
      <w:proofErr w:type="spellStart"/>
      <w:r>
        <w:rPr>
          <w:rFonts w:ascii="inherit" w:eastAsia="Times New Roman" w:hAnsi="inherit" w:cs="Arial"/>
          <w:color w:val="333333"/>
          <w:sz w:val="24"/>
          <w:szCs w:val="24"/>
          <w:lang w:bidi="hi-IN"/>
        </w:rPr>
        <w:t>Rajabai</w:t>
      </w:r>
      <w:proofErr w:type="spellEnd"/>
      <w:r>
        <w:rPr>
          <w:rFonts w:ascii="inherit" w:eastAsia="Times New Roman" w:hAnsi="inherit" w:cs="Arial"/>
          <w:color w:val="333333"/>
          <w:sz w:val="24"/>
          <w:szCs w:val="24"/>
          <w:lang w:bidi="hi-IN"/>
        </w:rPr>
        <w:t xml:space="preserve"> Tower?[Adverb of Degree]</w:t>
      </w:r>
    </w:p>
    <w:p w:rsidR="00392CE5" w:rsidRDefault="00392CE5" w:rsidP="00392CE5">
      <w:pPr>
        <w:pBdr>
          <w:bottom w:val="dotted" w:sz="6" w:space="5" w:color="DDDDDD"/>
        </w:pBdr>
        <w:shd w:val="clear" w:color="auto" w:fill="FBFBFB"/>
        <w:spacing w:before="100" w:beforeAutospacing="1" w:after="100" w:afterAutospacing="1" w:line="378" w:lineRule="atLeast"/>
        <w:textAlignment w:val="top"/>
        <w:rPr>
          <w:rFonts w:ascii="Arial" w:hAnsi="Arial" w:cs="Arial"/>
          <w:color w:val="000000"/>
          <w:sz w:val="27"/>
          <w:szCs w:val="27"/>
          <w:shd w:val="clear" w:color="auto" w:fill="FFFFFF"/>
        </w:rPr>
      </w:pPr>
      <w:r>
        <w:rPr>
          <w:rFonts w:ascii="inherit" w:eastAsia="Times New Roman" w:hAnsi="inherit" w:cs="Arial"/>
          <w:color w:val="333333"/>
          <w:sz w:val="24"/>
          <w:szCs w:val="24"/>
          <w:lang w:bidi="hi-IN"/>
        </w:rPr>
        <w:lastRenderedPageBreak/>
        <w:t>***Relative Adverb:</w:t>
      </w:r>
      <w:r w:rsidR="002957FB" w:rsidRPr="002957FB">
        <w:rPr>
          <w:rFonts w:ascii="Arial" w:hAnsi="Arial" w:cs="Arial"/>
          <w:color w:val="000000"/>
          <w:sz w:val="27"/>
          <w:szCs w:val="27"/>
          <w:shd w:val="clear" w:color="auto" w:fill="FFFFFF"/>
        </w:rPr>
        <w:t xml:space="preserve"> </w:t>
      </w:r>
      <w:r w:rsidR="002957FB">
        <w:rPr>
          <w:rFonts w:ascii="Arial" w:hAnsi="Arial" w:cs="Arial"/>
          <w:color w:val="000000"/>
          <w:sz w:val="27"/>
          <w:szCs w:val="27"/>
          <w:shd w:val="clear" w:color="auto" w:fill="FFFFFF"/>
        </w:rPr>
        <w:t>The relative adverbs are "where," "when," and "why." A relative adverb is an adverb that heads an </w:t>
      </w:r>
      <w:hyperlink r:id="rId12" w:history="1">
        <w:r w:rsidR="002957FB">
          <w:rPr>
            <w:rStyle w:val="Hyperlink"/>
            <w:rFonts w:ascii="Arial" w:hAnsi="Arial" w:cs="Arial"/>
            <w:color w:val="991111"/>
            <w:sz w:val="27"/>
            <w:szCs w:val="27"/>
            <w:shd w:val="clear" w:color="auto" w:fill="FFFFFF"/>
          </w:rPr>
          <w:t>adjective clause</w:t>
        </w:r>
      </w:hyperlink>
      <w:r w:rsidR="002957FB">
        <w:rPr>
          <w:rFonts w:ascii="Arial" w:hAnsi="Arial" w:cs="Arial"/>
          <w:color w:val="000000"/>
          <w:sz w:val="27"/>
          <w:szCs w:val="27"/>
          <w:shd w:val="clear" w:color="auto" w:fill="FFFFFF"/>
        </w:rPr>
        <w:t>.</w:t>
      </w:r>
    </w:p>
    <w:p w:rsidR="002957FB" w:rsidRDefault="002957FB" w:rsidP="00392CE5">
      <w:pPr>
        <w:pBdr>
          <w:bottom w:val="dotted" w:sz="6" w:space="5" w:color="DDDDDD"/>
        </w:pBdr>
        <w:shd w:val="clear" w:color="auto" w:fill="FBFBFB"/>
        <w:spacing w:before="100" w:beforeAutospacing="1" w:after="100" w:afterAutospacing="1" w:line="378" w:lineRule="atLeast"/>
        <w:textAlignment w:val="top"/>
        <w:rPr>
          <w:rFonts w:ascii="Arial" w:hAnsi="Arial" w:cs="Arial"/>
          <w:color w:val="000000"/>
          <w:sz w:val="27"/>
          <w:szCs w:val="27"/>
          <w:shd w:val="clear" w:color="auto" w:fill="FFFFFF"/>
        </w:rPr>
      </w:pPr>
      <w:r>
        <w:rPr>
          <w:rFonts w:ascii="Arial" w:hAnsi="Arial" w:cs="Arial"/>
          <w:color w:val="000000"/>
          <w:sz w:val="27"/>
          <w:szCs w:val="27"/>
          <w:shd w:val="clear" w:color="auto" w:fill="FFFFFF"/>
        </w:rPr>
        <w:t>Ex: This is the reason why I left.</w:t>
      </w:r>
    </w:p>
    <w:p w:rsidR="002957FB" w:rsidRDefault="002957FB" w:rsidP="00392CE5">
      <w:pPr>
        <w:pBdr>
          <w:bottom w:val="dotted" w:sz="6" w:space="5" w:color="DDDDDD"/>
        </w:pBdr>
        <w:shd w:val="clear" w:color="auto" w:fill="FBFBFB"/>
        <w:spacing w:before="100" w:beforeAutospacing="1" w:after="100" w:afterAutospacing="1" w:line="378" w:lineRule="atLeast"/>
        <w:textAlignment w:val="top"/>
        <w:rPr>
          <w:rFonts w:ascii="Arial" w:hAnsi="Arial" w:cs="Arial"/>
          <w:color w:val="000000"/>
          <w:sz w:val="27"/>
          <w:szCs w:val="27"/>
          <w:shd w:val="clear" w:color="auto" w:fill="FFFFFF"/>
        </w:rPr>
      </w:pPr>
      <w:r>
        <w:rPr>
          <w:rFonts w:ascii="Arial" w:hAnsi="Arial" w:cs="Arial"/>
          <w:color w:val="000000"/>
          <w:sz w:val="27"/>
          <w:szCs w:val="27"/>
          <w:shd w:val="clear" w:color="auto" w:fill="FFFFFF"/>
        </w:rPr>
        <w:t>Do you know the time when the Punjab mail arrives?</w:t>
      </w:r>
    </w:p>
    <w:p w:rsidR="002957FB" w:rsidRPr="002957FB" w:rsidRDefault="002957FB" w:rsidP="00D52229">
      <w:pPr>
        <w:shd w:val="clear" w:color="auto" w:fill="FFFFFF"/>
        <w:spacing w:after="0" w:line="240" w:lineRule="auto"/>
        <w:ind w:right="408"/>
        <w:rPr>
          <w:rFonts w:ascii="Arial" w:eastAsia="Times New Roman" w:hAnsi="Arial" w:cs="Arial"/>
          <w:color w:val="000000"/>
          <w:sz w:val="27"/>
          <w:szCs w:val="27"/>
          <w:lang w:bidi="hi-IN"/>
        </w:rPr>
      </w:pPr>
      <w:r w:rsidRPr="002957FB">
        <w:rPr>
          <w:rFonts w:ascii="Arial" w:eastAsia="Times New Roman" w:hAnsi="Arial" w:cs="Arial"/>
          <w:color w:val="000000"/>
          <w:sz w:val="27"/>
          <w:szCs w:val="27"/>
          <w:lang w:bidi="hi-IN"/>
        </w:rPr>
        <w:t>I know the town </w:t>
      </w:r>
      <w:r w:rsidRPr="002957FB">
        <w:rPr>
          <w:rFonts w:ascii="Arial" w:eastAsia="Times New Roman" w:hAnsi="Arial" w:cs="Arial"/>
          <w:b/>
          <w:bCs/>
          <w:color w:val="000000"/>
          <w:sz w:val="27"/>
          <w:szCs w:val="27"/>
          <w:shd w:val="clear" w:color="auto" w:fill="E0E0E0"/>
          <w:lang w:bidi="hi-IN"/>
        </w:rPr>
        <w:t>where</w:t>
      </w:r>
      <w:r w:rsidRPr="002957FB">
        <w:rPr>
          <w:rFonts w:ascii="Arial" w:eastAsia="Times New Roman" w:hAnsi="Arial" w:cs="Arial"/>
          <w:color w:val="000000"/>
          <w:sz w:val="27"/>
          <w:szCs w:val="27"/>
          <w:shd w:val="clear" w:color="auto" w:fill="E0E0E0"/>
          <w:lang w:bidi="hi-IN"/>
        </w:rPr>
        <w:t> you live</w:t>
      </w:r>
      <w:r w:rsidRPr="002957FB">
        <w:rPr>
          <w:rFonts w:ascii="Arial" w:eastAsia="Times New Roman" w:hAnsi="Arial" w:cs="Arial"/>
          <w:color w:val="000000"/>
          <w:sz w:val="27"/>
          <w:szCs w:val="27"/>
          <w:lang w:bidi="hi-IN"/>
        </w:rPr>
        <w:t>.</w:t>
      </w:r>
    </w:p>
    <w:p w:rsidR="002957FB" w:rsidRPr="002957FB" w:rsidRDefault="002957FB" w:rsidP="00D52229">
      <w:pPr>
        <w:shd w:val="clear" w:color="auto" w:fill="FFFFFF"/>
        <w:spacing w:after="0" w:line="240" w:lineRule="auto"/>
        <w:ind w:right="408"/>
        <w:rPr>
          <w:rFonts w:ascii="Arial" w:eastAsia="Times New Roman" w:hAnsi="Arial" w:cs="Arial"/>
          <w:color w:val="000000"/>
          <w:sz w:val="27"/>
          <w:szCs w:val="27"/>
          <w:lang w:bidi="hi-IN"/>
        </w:rPr>
      </w:pPr>
      <w:r w:rsidRPr="002957FB">
        <w:rPr>
          <w:rFonts w:ascii="Arial" w:eastAsia="Times New Roman" w:hAnsi="Arial" w:cs="Arial"/>
          <w:color w:val="000000"/>
          <w:sz w:val="27"/>
          <w:szCs w:val="27"/>
          <w:lang w:bidi="hi-IN"/>
        </w:rPr>
        <w:t>They're talking about an era </w:t>
      </w:r>
      <w:r w:rsidRPr="002957FB">
        <w:rPr>
          <w:rFonts w:ascii="Arial" w:eastAsia="Times New Roman" w:hAnsi="Arial" w:cs="Arial"/>
          <w:b/>
          <w:bCs/>
          <w:color w:val="000000"/>
          <w:sz w:val="27"/>
          <w:szCs w:val="27"/>
          <w:shd w:val="clear" w:color="auto" w:fill="E0E0E0"/>
          <w:lang w:bidi="hi-IN"/>
        </w:rPr>
        <w:t>when</w:t>
      </w:r>
      <w:r w:rsidRPr="002957FB">
        <w:rPr>
          <w:rFonts w:ascii="Arial" w:eastAsia="Times New Roman" w:hAnsi="Arial" w:cs="Arial"/>
          <w:color w:val="000000"/>
          <w:sz w:val="27"/>
          <w:szCs w:val="27"/>
          <w:shd w:val="clear" w:color="auto" w:fill="E0E0E0"/>
          <w:lang w:bidi="hi-IN"/>
        </w:rPr>
        <w:t> a promise was a promise</w:t>
      </w:r>
      <w:r w:rsidRPr="002957FB">
        <w:rPr>
          <w:rFonts w:ascii="Arial" w:eastAsia="Times New Roman" w:hAnsi="Arial" w:cs="Arial"/>
          <w:color w:val="000000"/>
          <w:sz w:val="27"/>
          <w:szCs w:val="27"/>
          <w:lang w:bidi="hi-IN"/>
        </w:rPr>
        <w:t>.</w:t>
      </w:r>
    </w:p>
    <w:p w:rsidR="002957FB" w:rsidRDefault="009C3C99"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Exercise:</w:t>
      </w:r>
    </w:p>
    <w:p w:rsidR="009C3C99" w:rsidRDefault="009C3C99"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1)</w:t>
      </w:r>
      <w:r w:rsidR="00E03B82">
        <w:rPr>
          <w:rFonts w:ascii="inherit" w:eastAsia="Times New Roman" w:hAnsi="inherit" w:cs="Arial"/>
          <w:color w:val="333333"/>
          <w:sz w:val="24"/>
          <w:szCs w:val="24"/>
          <w:lang w:bidi="hi-IN"/>
        </w:rPr>
        <w:t xml:space="preserve"> </w:t>
      </w:r>
      <w:proofErr w:type="spellStart"/>
      <w:r>
        <w:rPr>
          <w:rFonts w:ascii="inherit" w:eastAsia="Times New Roman" w:hAnsi="inherit" w:cs="Arial"/>
          <w:color w:val="333333"/>
          <w:sz w:val="24"/>
          <w:szCs w:val="24"/>
          <w:lang w:bidi="hi-IN"/>
        </w:rPr>
        <w:t>He___reads</w:t>
      </w:r>
      <w:proofErr w:type="spellEnd"/>
      <w:r>
        <w:rPr>
          <w:rFonts w:ascii="inherit" w:eastAsia="Times New Roman" w:hAnsi="inherit" w:cs="Arial"/>
          <w:color w:val="333333"/>
          <w:sz w:val="24"/>
          <w:szCs w:val="24"/>
          <w:lang w:bidi="hi-IN"/>
        </w:rPr>
        <w:t xml:space="preserve"> a book.(Quick)</w:t>
      </w:r>
    </w:p>
    <w:p w:rsidR="009C3C99" w:rsidRDefault="009C3C99"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2)</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 xml:space="preserve">Mandy is </w:t>
      </w:r>
      <w:proofErr w:type="spellStart"/>
      <w:r>
        <w:rPr>
          <w:rFonts w:ascii="inherit" w:eastAsia="Times New Roman" w:hAnsi="inherit" w:cs="Arial"/>
          <w:color w:val="333333"/>
          <w:sz w:val="24"/>
          <w:szCs w:val="24"/>
          <w:lang w:bidi="hi-IN"/>
        </w:rPr>
        <w:t>a____girl</w:t>
      </w:r>
      <w:proofErr w:type="spellEnd"/>
      <w:r>
        <w:rPr>
          <w:rFonts w:ascii="inherit" w:eastAsia="Times New Roman" w:hAnsi="inherit" w:cs="Arial"/>
          <w:color w:val="333333"/>
          <w:sz w:val="24"/>
          <w:szCs w:val="24"/>
          <w:lang w:bidi="hi-IN"/>
        </w:rPr>
        <w:t>.(Pretty)</w:t>
      </w:r>
    </w:p>
    <w:p w:rsidR="009C3C99" w:rsidRDefault="009C3C99"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3)</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 xml:space="preserve">The class is </w:t>
      </w:r>
      <w:proofErr w:type="spellStart"/>
      <w:r>
        <w:rPr>
          <w:rFonts w:ascii="inherit" w:eastAsia="Times New Roman" w:hAnsi="inherit" w:cs="Arial"/>
          <w:color w:val="333333"/>
          <w:sz w:val="24"/>
          <w:szCs w:val="24"/>
          <w:lang w:bidi="hi-IN"/>
        </w:rPr>
        <w:t>a_____loud</w:t>
      </w:r>
      <w:proofErr w:type="spellEnd"/>
      <w:r>
        <w:rPr>
          <w:rFonts w:ascii="inherit" w:eastAsia="Times New Roman" w:hAnsi="inherit" w:cs="Arial"/>
          <w:color w:val="333333"/>
          <w:sz w:val="24"/>
          <w:szCs w:val="24"/>
          <w:lang w:bidi="hi-IN"/>
        </w:rPr>
        <w:t xml:space="preserve"> today.(Terrible)</w:t>
      </w:r>
    </w:p>
    <w:p w:rsidR="009C3C99" w:rsidRDefault="009C3C99"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4)</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Max is a ___singer.(good)</w:t>
      </w:r>
    </w:p>
    <w:p w:rsidR="009C3C99" w:rsidRDefault="009C3C99"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5)</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 xml:space="preserve">You </w:t>
      </w:r>
      <w:proofErr w:type="spellStart"/>
      <w:r>
        <w:rPr>
          <w:rFonts w:ascii="inherit" w:eastAsia="Times New Roman" w:hAnsi="inherit" w:cs="Arial"/>
          <w:color w:val="333333"/>
          <w:sz w:val="24"/>
          <w:szCs w:val="24"/>
          <w:lang w:bidi="hi-IN"/>
        </w:rPr>
        <w:t>can___open</w:t>
      </w:r>
      <w:proofErr w:type="spellEnd"/>
      <w:r>
        <w:rPr>
          <w:rFonts w:ascii="inherit" w:eastAsia="Times New Roman" w:hAnsi="inherit" w:cs="Arial"/>
          <w:color w:val="333333"/>
          <w:sz w:val="24"/>
          <w:szCs w:val="24"/>
          <w:lang w:bidi="hi-IN"/>
        </w:rPr>
        <w:t xml:space="preserve"> this tin.(Easy)</w:t>
      </w:r>
    </w:p>
    <w:p w:rsidR="009C3C99" w:rsidRDefault="009C3C99"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6)</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It’s a ____day today(Terrible)</w:t>
      </w:r>
    </w:p>
    <w:p w:rsidR="009C3C99" w:rsidRDefault="009C3C99"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7)</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She sings the song_____.(good)</w:t>
      </w:r>
    </w:p>
    <w:p w:rsidR="009C3C99" w:rsidRDefault="009C3C99"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8)</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He is a ___driver.(careful)</w:t>
      </w:r>
    </w:p>
    <w:p w:rsidR="009C3C99" w:rsidRDefault="009C3C99"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9)</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He drives the car____.(careful)</w:t>
      </w:r>
    </w:p>
    <w:p w:rsidR="009C3C99" w:rsidRDefault="009C3C99"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10)</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The dog barks____.(loud)</w:t>
      </w:r>
    </w:p>
    <w:p w:rsidR="009C3C99" w:rsidRDefault="009C3C99"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Exercise:</w:t>
      </w:r>
    </w:p>
    <w:p w:rsidR="00B959A0" w:rsidRDefault="00B959A0"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Compare the following Adverbs:</w:t>
      </w:r>
    </w:p>
    <w:p w:rsidR="009C3C99" w:rsidRDefault="009C3C99"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1)</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Fast-&gt;Faster-&gt;_____</w:t>
      </w:r>
    </w:p>
    <w:p w:rsidR="00B959A0" w:rsidRDefault="00B959A0"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2)</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Well-&gt;Better-&gt;______</w:t>
      </w:r>
    </w:p>
    <w:p w:rsidR="00B959A0" w:rsidRDefault="00B959A0"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lastRenderedPageBreak/>
        <w:t>3)</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Carefully-</w:t>
      </w:r>
      <w:r w:rsidRPr="00B959A0">
        <w:rPr>
          <w:rFonts w:ascii="inherit" w:eastAsia="Times New Roman" w:hAnsi="inherit" w:cs="Arial"/>
          <w:color w:val="333333"/>
          <w:sz w:val="24"/>
          <w:szCs w:val="24"/>
          <w:lang w:bidi="hi-IN"/>
        </w:rPr>
        <w:sym w:font="Wingdings" w:char="F0E0"/>
      </w:r>
      <w:r>
        <w:rPr>
          <w:rFonts w:ascii="inherit" w:eastAsia="Times New Roman" w:hAnsi="inherit" w:cs="Arial"/>
          <w:color w:val="333333"/>
          <w:sz w:val="24"/>
          <w:szCs w:val="24"/>
          <w:lang w:bidi="hi-IN"/>
        </w:rPr>
        <w:t>More Carefully-</w:t>
      </w:r>
      <w:r w:rsidRPr="00B959A0">
        <w:rPr>
          <w:rFonts w:ascii="inherit" w:eastAsia="Times New Roman" w:hAnsi="inherit" w:cs="Arial"/>
          <w:color w:val="333333"/>
          <w:sz w:val="24"/>
          <w:szCs w:val="24"/>
          <w:lang w:bidi="hi-IN"/>
        </w:rPr>
        <w:sym w:font="Wingdings" w:char="F0E0"/>
      </w:r>
      <w:r>
        <w:rPr>
          <w:rFonts w:ascii="inherit" w:eastAsia="Times New Roman" w:hAnsi="inherit" w:cs="Arial"/>
          <w:color w:val="333333"/>
          <w:sz w:val="24"/>
          <w:szCs w:val="24"/>
          <w:lang w:bidi="hi-IN"/>
        </w:rPr>
        <w:t>_____</w:t>
      </w:r>
    </w:p>
    <w:p w:rsidR="00B959A0" w:rsidRDefault="00B959A0"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4)</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Often-</w:t>
      </w:r>
      <w:r w:rsidRPr="00B959A0">
        <w:rPr>
          <w:rFonts w:ascii="inherit" w:eastAsia="Times New Roman" w:hAnsi="inherit" w:cs="Arial"/>
          <w:color w:val="333333"/>
          <w:sz w:val="24"/>
          <w:szCs w:val="24"/>
          <w:lang w:bidi="hi-IN"/>
        </w:rPr>
        <w:sym w:font="Wingdings" w:char="F0E0"/>
      </w:r>
      <w:r>
        <w:rPr>
          <w:rFonts w:ascii="inherit" w:eastAsia="Times New Roman" w:hAnsi="inherit" w:cs="Arial"/>
          <w:color w:val="333333"/>
          <w:sz w:val="24"/>
          <w:szCs w:val="24"/>
          <w:lang w:bidi="hi-IN"/>
        </w:rPr>
        <w:t>more often--</w:t>
      </w:r>
      <w:r w:rsidRPr="00B959A0">
        <w:rPr>
          <w:rFonts w:ascii="inherit" w:eastAsia="Times New Roman" w:hAnsi="inherit" w:cs="Arial"/>
          <w:color w:val="333333"/>
          <w:sz w:val="24"/>
          <w:szCs w:val="24"/>
          <w:lang w:bidi="hi-IN"/>
        </w:rPr>
        <w:sym w:font="Wingdings" w:char="F0E0"/>
      </w:r>
      <w:r>
        <w:rPr>
          <w:rFonts w:ascii="inherit" w:eastAsia="Times New Roman" w:hAnsi="inherit" w:cs="Arial"/>
          <w:color w:val="333333"/>
          <w:sz w:val="24"/>
          <w:szCs w:val="24"/>
          <w:lang w:bidi="hi-IN"/>
        </w:rPr>
        <w:t>_______</w:t>
      </w:r>
    </w:p>
    <w:p w:rsidR="00B959A0" w:rsidRDefault="00B959A0"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5)</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badly--</w:t>
      </w:r>
      <w:r w:rsidRPr="00B959A0">
        <w:rPr>
          <w:rFonts w:ascii="inherit" w:eastAsia="Times New Roman" w:hAnsi="inherit" w:cs="Arial"/>
          <w:color w:val="333333"/>
          <w:sz w:val="24"/>
          <w:szCs w:val="24"/>
          <w:lang w:bidi="hi-IN"/>
        </w:rPr>
        <w:sym w:font="Wingdings" w:char="F0E0"/>
      </w:r>
      <w:r>
        <w:rPr>
          <w:rFonts w:ascii="inherit" w:eastAsia="Times New Roman" w:hAnsi="inherit" w:cs="Arial"/>
          <w:color w:val="333333"/>
          <w:sz w:val="24"/>
          <w:szCs w:val="24"/>
          <w:lang w:bidi="hi-IN"/>
        </w:rPr>
        <w:t>worse--</w:t>
      </w:r>
      <w:r w:rsidRPr="00B959A0">
        <w:rPr>
          <w:rFonts w:ascii="inherit" w:eastAsia="Times New Roman" w:hAnsi="inherit" w:cs="Arial"/>
          <w:color w:val="333333"/>
          <w:sz w:val="24"/>
          <w:szCs w:val="24"/>
          <w:lang w:bidi="hi-IN"/>
        </w:rPr>
        <w:sym w:font="Wingdings" w:char="F0E0"/>
      </w:r>
      <w:r>
        <w:rPr>
          <w:rFonts w:ascii="inherit" w:eastAsia="Times New Roman" w:hAnsi="inherit" w:cs="Arial"/>
          <w:color w:val="333333"/>
          <w:sz w:val="24"/>
          <w:szCs w:val="24"/>
          <w:lang w:bidi="hi-IN"/>
        </w:rPr>
        <w:t>____</w:t>
      </w:r>
    </w:p>
    <w:p w:rsidR="00B959A0" w:rsidRDefault="00B959A0"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6)</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hard----</w:t>
      </w:r>
      <w:r w:rsidRPr="00B959A0">
        <w:rPr>
          <w:rFonts w:ascii="inherit" w:eastAsia="Times New Roman" w:hAnsi="inherit" w:cs="Arial"/>
          <w:color w:val="333333"/>
          <w:sz w:val="24"/>
          <w:szCs w:val="24"/>
          <w:lang w:bidi="hi-IN"/>
        </w:rPr>
        <w:sym w:font="Wingdings" w:char="F0E0"/>
      </w:r>
      <w:r>
        <w:rPr>
          <w:rFonts w:ascii="inherit" w:eastAsia="Times New Roman" w:hAnsi="inherit" w:cs="Arial"/>
          <w:color w:val="333333"/>
          <w:sz w:val="24"/>
          <w:szCs w:val="24"/>
          <w:lang w:bidi="hi-IN"/>
        </w:rPr>
        <w:t>harder---</w:t>
      </w:r>
      <w:r w:rsidRPr="00B959A0">
        <w:rPr>
          <w:rFonts w:ascii="inherit" w:eastAsia="Times New Roman" w:hAnsi="inherit" w:cs="Arial"/>
          <w:color w:val="333333"/>
          <w:sz w:val="24"/>
          <w:szCs w:val="24"/>
          <w:lang w:bidi="hi-IN"/>
        </w:rPr>
        <w:sym w:font="Wingdings" w:char="F0E0"/>
      </w:r>
    </w:p>
    <w:p w:rsidR="00B959A0" w:rsidRDefault="00B959A0"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7)</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clearly---</w:t>
      </w:r>
      <w:r w:rsidRPr="00B959A0">
        <w:rPr>
          <w:rFonts w:ascii="inherit" w:eastAsia="Times New Roman" w:hAnsi="inherit" w:cs="Arial"/>
          <w:color w:val="333333"/>
          <w:sz w:val="24"/>
          <w:szCs w:val="24"/>
          <w:lang w:bidi="hi-IN"/>
        </w:rPr>
        <w:sym w:font="Wingdings" w:char="F0E0"/>
      </w:r>
      <w:r>
        <w:rPr>
          <w:rFonts w:ascii="inherit" w:eastAsia="Times New Roman" w:hAnsi="inherit" w:cs="Arial"/>
          <w:color w:val="333333"/>
          <w:sz w:val="24"/>
          <w:szCs w:val="24"/>
          <w:lang w:bidi="hi-IN"/>
        </w:rPr>
        <w:t>more clearly--</w:t>
      </w:r>
      <w:r w:rsidRPr="00B959A0">
        <w:rPr>
          <w:rFonts w:ascii="inherit" w:eastAsia="Times New Roman" w:hAnsi="inherit" w:cs="Arial"/>
          <w:color w:val="333333"/>
          <w:sz w:val="24"/>
          <w:szCs w:val="24"/>
          <w:lang w:bidi="hi-IN"/>
        </w:rPr>
        <w:sym w:font="Wingdings" w:char="F0E0"/>
      </w:r>
    </w:p>
    <w:p w:rsidR="00B959A0" w:rsidRDefault="00B959A0"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8)</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little---</w:t>
      </w:r>
      <w:r w:rsidRPr="00B959A0">
        <w:rPr>
          <w:rFonts w:ascii="inherit" w:eastAsia="Times New Roman" w:hAnsi="inherit" w:cs="Arial"/>
          <w:color w:val="333333"/>
          <w:sz w:val="24"/>
          <w:szCs w:val="24"/>
          <w:lang w:bidi="hi-IN"/>
        </w:rPr>
        <w:sym w:font="Wingdings" w:char="F0E0"/>
      </w:r>
      <w:r>
        <w:rPr>
          <w:rFonts w:ascii="inherit" w:eastAsia="Times New Roman" w:hAnsi="inherit" w:cs="Arial"/>
          <w:color w:val="333333"/>
          <w:sz w:val="24"/>
          <w:szCs w:val="24"/>
          <w:lang w:bidi="hi-IN"/>
        </w:rPr>
        <w:t>_____-&gt;______</w:t>
      </w:r>
    </w:p>
    <w:p w:rsidR="00B959A0" w:rsidRDefault="00B959A0"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9)</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much---</w:t>
      </w:r>
      <w:r w:rsidRPr="00B959A0">
        <w:rPr>
          <w:rFonts w:ascii="inherit" w:eastAsia="Times New Roman" w:hAnsi="inherit" w:cs="Arial"/>
          <w:color w:val="333333"/>
          <w:sz w:val="24"/>
          <w:szCs w:val="24"/>
          <w:lang w:bidi="hi-IN"/>
        </w:rPr>
        <w:sym w:font="Wingdings" w:char="F0E0"/>
      </w:r>
      <w:r>
        <w:rPr>
          <w:rFonts w:ascii="inherit" w:eastAsia="Times New Roman" w:hAnsi="inherit" w:cs="Arial"/>
          <w:color w:val="333333"/>
          <w:sz w:val="24"/>
          <w:szCs w:val="24"/>
          <w:lang w:bidi="hi-IN"/>
        </w:rPr>
        <w:t>_____-&gt;_______</w:t>
      </w:r>
    </w:p>
    <w:p w:rsidR="00B959A0" w:rsidRDefault="00B959A0"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10)</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early----</w:t>
      </w:r>
      <w:r w:rsidRPr="00B959A0">
        <w:rPr>
          <w:rFonts w:ascii="inherit" w:eastAsia="Times New Roman" w:hAnsi="inherit" w:cs="Arial"/>
          <w:color w:val="333333"/>
          <w:sz w:val="24"/>
          <w:szCs w:val="24"/>
          <w:lang w:bidi="hi-IN"/>
        </w:rPr>
        <w:sym w:font="Wingdings" w:char="F0E0"/>
      </w:r>
      <w:r>
        <w:rPr>
          <w:rFonts w:ascii="inherit" w:eastAsia="Times New Roman" w:hAnsi="inherit" w:cs="Arial"/>
          <w:color w:val="333333"/>
          <w:sz w:val="24"/>
          <w:szCs w:val="24"/>
          <w:lang w:bidi="hi-IN"/>
        </w:rPr>
        <w:t>-------</w:t>
      </w:r>
      <w:r w:rsidRPr="00B959A0">
        <w:rPr>
          <w:rFonts w:ascii="inherit" w:eastAsia="Times New Roman" w:hAnsi="inherit" w:cs="Arial"/>
          <w:color w:val="333333"/>
          <w:sz w:val="24"/>
          <w:szCs w:val="24"/>
          <w:lang w:bidi="hi-IN"/>
        </w:rPr>
        <w:sym w:font="Wingdings" w:char="F0E0"/>
      </w:r>
      <w:r>
        <w:rPr>
          <w:rFonts w:ascii="inherit" w:eastAsia="Times New Roman" w:hAnsi="inherit" w:cs="Arial"/>
          <w:color w:val="333333"/>
          <w:sz w:val="24"/>
          <w:szCs w:val="24"/>
          <w:lang w:bidi="hi-IN"/>
        </w:rPr>
        <w:t>______</w:t>
      </w:r>
    </w:p>
    <w:p w:rsidR="009C3C99" w:rsidRDefault="00B959A0"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Exercise:</w:t>
      </w:r>
    </w:p>
    <w:p w:rsidR="00B959A0" w:rsidRDefault="00B959A0"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Adverbs of Frequency</w:t>
      </w:r>
    </w:p>
    <w:p w:rsidR="00B959A0" w:rsidRDefault="00B959A0"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1)</w:t>
      </w:r>
      <w:r w:rsidR="00E03B82">
        <w:rPr>
          <w:rFonts w:ascii="inherit" w:eastAsia="Times New Roman" w:hAnsi="inherit" w:cs="Arial"/>
          <w:color w:val="333333"/>
          <w:sz w:val="24"/>
          <w:szCs w:val="24"/>
          <w:lang w:bidi="hi-IN"/>
        </w:rPr>
        <w:t xml:space="preserve"> </w:t>
      </w:r>
      <w:proofErr w:type="spellStart"/>
      <w:r>
        <w:rPr>
          <w:rFonts w:ascii="inherit" w:eastAsia="Times New Roman" w:hAnsi="inherit" w:cs="Arial"/>
          <w:color w:val="333333"/>
          <w:sz w:val="24"/>
          <w:szCs w:val="24"/>
          <w:lang w:bidi="hi-IN"/>
        </w:rPr>
        <w:t>We____to</w:t>
      </w:r>
      <w:proofErr w:type="spellEnd"/>
      <w:r>
        <w:rPr>
          <w:rFonts w:ascii="inherit" w:eastAsia="Times New Roman" w:hAnsi="inherit" w:cs="Arial"/>
          <w:color w:val="333333"/>
          <w:sz w:val="24"/>
          <w:szCs w:val="24"/>
          <w:lang w:bidi="hi-IN"/>
        </w:rPr>
        <w:t xml:space="preserve"> school by bus.(Always go/go always)</w:t>
      </w:r>
    </w:p>
    <w:p w:rsidR="00B959A0" w:rsidRDefault="00B959A0"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2)</w:t>
      </w:r>
      <w:r w:rsidR="00E03B82">
        <w:rPr>
          <w:rFonts w:ascii="inherit" w:eastAsia="Times New Roman" w:hAnsi="inherit" w:cs="Arial"/>
          <w:color w:val="333333"/>
          <w:sz w:val="24"/>
          <w:szCs w:val="24"/>
          <w:lang w:bidi="hi-IN"/>
        </w:rPr>
        <w:t xml:space="preserve"> </w:t>
      </w:r>
      <w:proofErr w:type="spellStart"/>
      <w:r>
        <w:rPr>
          <w:rFonts w:ascii="inherit" w:eastAsia="Times New Roman" w:hAnsi="inherit" w:cs="Arial"/>
          <w:color w:val="333333"/>
          <w:sz w:val="24"/>
          <w:szCs w:val="24"/>
          <w:lang w:bidi="hi-IN"/>
        </w:rPr>
        <w:t>I____my</w:t>
      </w:r>
      <w:proofErr w:type="spellEnd"/>
      <w:r>
        <w:rPr>
          <w:rFonts w:ascii="inherit" w:eastAsia="Times New Roman" w:hAnsi="inherit" w:cs="Arial"/>
          <w:color w:val="333333"/>
          <w:sz w:val="24"/>
          <w:szCs w:val="24"/>
          <w:lang w:bidi="hi-IN"/>
        </w:rPr>
        <w:t xml:space="preserve"> room on Saturdays.(clean often/often clean)</w:t>
      </w:r>
    </w:p>
    <w:p w:rsidR="00B959A0" w:rsidRDefault="00B959A0"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3)</w:t>
      </w:r>
      <w:r w:rsidR="00E03B82">
        <w:rPr>
          <w:rFonts w:ascii="inherit" w:eastAsia="Times New Roman" w:hAnsi="inherit" w:cs="Arial"/>
          <w:color w:val="333333"/>
          <w:sz w:val="24"/>
          <w:szCs w:val="24"/>
          <w:lang w:bidi="hi-IN"/>
        </w:rPr>
        <w:t xml:space="preserve">   </w:t>
      </w:r>
      <w:proofErr w:type="spellStart"/>
      <w:r>
        <w:rPr>
          <w:rFonts w:ascii="inherit" w:eastAsia="Times New Roman" w:hAnsi="inherit" w:cs="Arial"/>
          <w:color w:val="333333"/>
          <w:sz w:val="24"/>
          <w:szCs w:val="24"/>
          <w:lang w:bidi="hi-IN"/>
        </w:rPr>
        <w:t>They____tablets</w:t>
      </w:r>
      <w:proofErr w:type="spellEnd"/>
      <w:r>
        <w:rPr>
          <w:rFonts w:ascii="inherit" w:eastAsia="Times New Roman" w:hAnsi="inherit" w:cs="Arial"/>
          <w:color w:val="333333"/>
          <w:sz w:val="24"/>
          <w:szCs w:val="24"/>
          <w:lang w:bidi="hi-IN"/>
        </w:rPr>
        <w:t xml:space="preserve"> in the classroom.(Sometimes use/use sometimes)</w:t>
      </w:r>
    </w:p>
    <w:p w:rsidR="00334D6A" w:rsidRDefault="00334D6A"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4)</w:t>
      </w:r>
      <w:r w:rsidR="00E03B82">
        <w:rPr>
          <w:rFonts w:ascii="inherit" w:eastAsia="Times New Roman" w:hAnsi="inherit" w:cs="Arial"/>
          <w:color w:val="333333"/>
          <w:sz w:val="24"/>
          <w:szCs w:val="24"/>
          <w:lang w:bidi="hi-IN"/>
        </w:rPr>
        <w:t xml:space="preserve"> </w:t>
      </w:r>
      <w:proofErr w:type="spellStart"/>
      <w:r>
        <w:rPr>
          <w:rFonts w:ascii="inherit" w:eastAsia="Times New Roman" w:hAnsi="inherit" w:cs="Arial"/>
          <w:color w:val="333333"/>
          <w:sz w:val="24"/>
          <w:szCs w:val="24"/>
          <w:lang w:bidi="hi-IN"/>
        </w:rPr>
        <w:t>He____home</w:t>
      </w:r>
      <w:proofErr w:type="spellEnd"/>
      <w:r>
        <w:rPr>
          <w:rFonts w:ascii="inherit" w:eastAsia="Times New Roman" w:hAnsi="inherit" w:cs="Arial"/>
          <w:color w:val="333333"/>
          <w:sz w:val="24"/>
          <w:szCs w:val="24"/>
          <w:lang w:bidi="hi-IN"/>
        </w:rPr>
        <w:t xml:space="preserve"> before 8p.m.</w:t>
      </w:r>
    </w:p>
    <w:p w:rsidR="00334D6A" w:rsidRDefault="00334D6A"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5)</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The children_____</w:t>
      </w:r>
      <w:proofErr w:type="spellStart"/>
      <w:r>
        <w:rPr>
          <w:rFonts w:ascii="inherit" w:eastAsia="Times New Roman" w:hAnsi="inherit" w:cs="Arial"/>
          <w:color w:val="333333"/>
          <w:sz w:val="24"/>
          <w:szCs w:val="24"/>
          <w:lang w:bidi="hi-IN"/>
        </w:rPr>
        <w:t>youtube</w:t>
      </w:r>
      <w:proofErr w:type="spellEnd"/>
      <w:r>
        <w:rPr>
          <w:rFonts w:ascii="inherit" w:eastAsia="Times New Roman" w:hAnsi="inherit" w:cs="Arial"/>
          <w:color w:val="333333"/>
          <w:sz w:val="24"/>
          <w:szCs w:val="24"/>
          <w:lang w:bidi="hi-IN"/>
        </w:rPr>
        <w:t xml:space="preserve"> videos.(often watch/watch often)</w:t>
      </w:r>
    </w:p>
    <w:p w:rsidR="00334D6A" w:rsidRDefault="00334D6A"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6)</w:t>
      </w:r>
      <w:r w:rsidR="00E03B82">
        <w:rPr>
          <w:rFonts w:ascii="inherit" w:eastAsia="Times New Roman" w:hAnsi="inherit" w:cs="Arial"/>
          <w:color w:val="333333"/>
          <w:sz w:val="24"/>
          <w:szCs w:val="24"/>
          <w:lang w:bidi="hi-IN"/>
        </w:rPr>
        <w:t xml:space="preserve"> </w:t>
      </w:r>
      <w:proofErr w:type="spellStart"/>
      <w:r>
        <w:rPr>
          <w:rFonts w:ascii="inherit" w:eastAsia="Times New Roman" w:hAnsi="inherit" w:cs="Arial"/>
          <w:color w:val="333333"/>
          <w:sz w:val="24"/>
          <w:szCs w:val="24"/>
          <w:lang w:bidi="hi-IN"/>
        </w:rPr>
        <w:t>I____my</w:t>
      </w:r>
      <w:proofErr w:type="spellEnd"/>
      <w:r>
        <w:rPr>
          <w:rFonts w:ascii="inherit" w:eastAsia="Times New Roman" w:hAnsi="inherit" w:cs="Arial"/>
          <w:color w:val="333333"/>
          <w:sz w:val="24"/>
          <w:szCs w:val="24"/>
          <w:lang w:bidi="hi-IN"/>
        </w:rPr>
        <w:t xml:space="preserve"> bed.(make seldom/seldom make)</w:t>
      </w:r>
    </w:p>
    <w:p w:rsidR="00334D6A" w:rsidRDefault="00334D6A"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7)</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 xml:space="preserve">our </w:t>
      </w:r>
      <w:proofErr w:type="spellStart"/>
      <w:r>
        <w:rPr>
          <w:rFonts w:ascii="inherit" w:eastAsia="Times New Roman" w:hAnsi="inherit" w:cs="Arial"/>
          <w:color w:val="333333"/>
          <w:sz w:val="24"/>
          <w:szCs w:val="24"/>
          <w:lang w:bidi="hi-IN"/>
        </w:rPr>
        <w:t>teacher___busy</w:t>
      </w:r>
      <w:proofErr w:type="spellEnd"/>
      <w:r>
        <w:rPr>
          <w:rFonts w:ascii="inherit" w:eastAsia="Times New Roman" w:hAnsi="inherit" w:cs="Arial"/>
          <w:color w:val="333333"/>
          <w:sz w:val="24"/>
          <w:szCs w:val="24"/>
          <w:lang w:bidi="hi-IN"/>
        </w:rPr>
        <w:t>.(is often/often is)</w:t>
      </w:r>
    </w:p>
    <w:p w:rsidR="00334D6A" w:rsidRDefault="00334D6A"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8)</w:t>
      </w:r>
      <w:r w:rsidR="00E03B82">
        <w:rPr>
          <w:rFonts w:ascii="inherit" w:eastAsia="Times New Roman" w:hAnsi="inherit" w:cs="Arial"/>
          <w:color w:val="333333"/>
          <w:sz w:val="24"/>
          <w:szCs w:val="24"/>
          <w:lang w:bidi="hi-IN"/>
        </w:rPr>
        <w:t xml:space="preserve"> D</w:t>
      </w:r>
      <w:r>
        <w:rPr>
          <w:rFonts w:ascii="inherit" w:eastAsia="Times New Roman" w:hAnsi="inherit" w:cs="Arial"/>
          <w:color w:val="333333"/>
          <w:sz w:val="24"/>
          <w:szCs w:val="24"/>
          <w:lang w:bidi="hi-IN"/>
        </w:rPr>
        <w:t xml:space="preserve">o </w:t>
      </w:r>
      <w:proofErr w:type="spellStart"/>
      <w:r>
        <w:rPr>
          <w:rFonts w:ascii="inherit" w:eastAsia="Times New Roman" w:hAnsi="inherit" w:cs="Arial"/>
          <w:color w:val="333333"/>
          <w:sz w:val="24"/>
          <w:szCs w:val="24"/>
          <w:lang w:bidi="hi-IN"/>
        </w:rPr>
        <w:t>they____to</w:t>
      </w:r>
      <w:proofErr w:type="spellEnd"/>
      <w:r>
        <w:rPr>
          <w:rFonts w:ascii="inherit" w:eastAsia="Times New Roman" w:hAnsi="inherit" w:cs="Arial"/>
          <w:color w:val="333333"/>
          <w:sz w:val="24"/>
          <w:szCs w:val="24"/>
          <w:lang w:bidi="hi-IN"/>
        </w:rPr>
        <w:t xml:space="preserve"> the super market?(never walk/walk never)</w:t>
      </w:r>
    </w:p>
    <w:p w:rsidR="00334D6A" w:rsidRDefault="00334D6A"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9)</w:t>
      </w:r>
      <w:r w:rsidR="00E03B82">
        <w:rPr>
          <w:rFonts w:ascii="inherit" w:eastAsia="Times New Roman" w:hAnsi="inherit" w:cs="Arial"/>
          <w:color w:val="333333"/>
          <w:sz w:val="24"/>
          <w:szCs w:val="24"/>
          <w:lang w:bidi="hi-IN"/>
        </w:rPr>
        <w:t xml:space="preserve"> </w:t>
      </w:r>
      <w:r>
        <w:rPr>
          <w:rFonts w:ascii="inherit" w:eastAsia="Times New Roman" w:hAnsi="inherit" w:cs="Arial"/>
          <w:color w:val="333333"/>
          <w:sz w:val="24"/>
          <w:szCs w:val="24"/>
          <w:lang w:bidi="hi-IN"/>
        </w:rPr>
        <w:t xml:space="preserve">we </w:t>
      </w:r>
      <w:proofErr w:type="spellStart"/>
      <w:r>
        <w:rPr>
          <w:rFonts w:ascii="inherit" w:eastAsia="Times New Roman" w:hAnsi="inherit" w:cs="Arial"/>
          <w:color w:val="333333"/>
          <w:sz w:val="24"/>
          <w:szCs w:val="24"/>
          <w:lang w:bidi="hi-IN"/>
        </w:rPr>
        <w:t>don’t____coffee</w:t>
      </w:r>
      <w:proofErr w:type="spellEnd"/>
      <w:r>
        <w:rPr>
          <w:rFonts w:ascii="inherit" w:eastAsia="Times New Roman" w:hAnsi="inherit" w:cs="Arial"/>
          <w:color w:val="333333"/>
          <w:sz w:val="24"/>
          <w:szCs w:val="24"/>
          <w:lang w:bidi="hi-IN"/>
        </w:rPr>
        <w:t xml:space="preserve"> for breakfast.(always here/here always)</w:t>
      </w:r>
    </w:p>
    <w:p w:rsidR="00392CE5" w:rsidRDefault="00334D6A"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10)</w:t>
      </w:r>
      <w:r w:rsidR="00E03B82">
        <w:rPr>
          <w:rFonts w:ascii="inherit" w:eastAsia="Times New Roman" w:hAnsi="inherit" w:cs="Arial"/>
          <w:color w:val="333333"/>
          <w:sz w:val="24"/>
          <w:szCs w:val="24"/>
          <w:lang w:bidi="hi-IN"/>
        </w:rPr>
        <w:t xml:space="preserve"> </w:t>
      </w:r>
      <w:proofErr w:type="spellStart"/>
      <w:r>
        <w:rPr>
          <w:rFonts w:ascii="inherit" w:eastAsia="Times New Roman" w:hAnsi="inherit" w:cs="Arial"/>
          <w:color w:val="333333"/>
          <w:sz w:val="24"/>
          <w:szCs w:val="24"/>
          <w:lang w:bidi="hi-IN"/>
        </w:rPr>
        <w:t>They_____friendly</w:t>
      </w:r>
      <w:proofErr w:type="spellEnd"/>
      <w:r>
        <w:rPr>
          <w:rFonts w:ascii="inherit" w:eastAsia="Times New Roman" w:hAnsi="inherit" w:cs="Arial"/>
          <w:color w:val="333333"/>
          <w:sz w:val="24"/>
          <w:szCs w:val="24"/>
          <w:lang w:bidi="hi-IN"/>
        </w:rPr>
        <w:t>.(always are/are always)</w:t>
      </w:r>
    </w:p>
    <w:p w:rsidR="00063DBD" w:rsidRDefault="00F22192"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lastRenderedPageBreak/>
        <w:t xml:space="preserve">                                         </w:t>
      </w:r>
      <w:r w:rsidR="00371D95">
        <w:rPr>
          <w:rFonts w:ascii="inherit" w:eastAsia="Times New Roman" w:hAnsi="inherit" w:cs="Arial"/>
          <w:color w:val="333333"/>
          <w:sz w:val="24"/>
          <w:szCs w:val="24"/>
          <w:lang w:bidi="hi-IN"/>
        </w:rPr>
        <w:t xml:space="preserve">            Chapter</w:t>
      </w:r>
      <w:r w:rsidR="00063DBD">
        <w:rPr>
          <w:rFonts w:ascii="inherit" w:eastAsia="Times New Roman" w:hAnsi="inherit" w:cs="Arial"/>
          <w:color w:val="333333"/>
          <w:sz w:val="24"/>
          <w:szCs w:val="24"/>
          <w:lang w:bidi="hi-IN"/>
        </w:rPr>
        <w:t xml:space="preserve"> Ten</w:t>
      </w:r>
    </w:p>
    <w:p w:rsidR="00F22192" w:rsidRDefault="00063DBD" w:rsidP="00392CE5">
      <w:pPr>
        <w:pBdr>
          <w:bottom w:val="dotted" w:sz="6" w:space="5" w:color="DDDDDD"/>
        </w:pBdr>
        <w:shd w:val="clear" w:color="auto" w:fill="FBFBFB"/>
        <w:spacing w:before="100" w:beforeAutospacing="1" w:after="100" w:afterAutospacing="1" w:line="378" w:lineRule="atLeast"/>
        <w:textAlignment w:val="top"/>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371D95">
        <w:rPr>
          <w:rFonts w:ascii="inherit" w:eastAsia="Times New Roman" w:hAnsi="inherit" w:cs="Arial"/>
          <w:color w:val="333333"/>
          <w:sz w:val="24"/>
          <w:szCs w:val="24"/>
          <w:lang w:bidi="hi-IN"/>
        </w:rPr>
        <w:t xml:space="preserve"> Conjunction</w:t>
      </w:r>
    </w:p>
    <w:p w:rsidR="00EA335F" w:rsidRDefault="008D0D48" w:rsidP="00EA335F">
      <w:pPr>
        <w:pStyle w:val="ListParagraph"/>
        <w:shd w:val="clear" w:color="auto" w:fill="FFFFFF"/>
        <w:spacing w:beforeAutospacing="1" w:after="0" w:afterAutospacing="1" w:line="240" w:lineRule="auto"/>
        <w:ind w:left="1500"/>
        <w:textAlignment w:val="baseline"/>
        <w:rPr>
          <w:rFonts w:ascii="Arial" w:hAnsi="Arial" w:cs="Arial"/>
          <w:color w:val="202124"/>
          <w:sz w:val="27"/>
          <w:szCs w:val="27"/>
          <w:shd w:val="clear" w:color="auto" w:fill="FFFFFF"/>
        </w:rPr>
      </w:pPr>
      <w:r>
        <w:rPr>
          <w:rFonts w:ascii="Arial" w:hAnsi="Arial" w:cs="Arial"/>
          <w:color w:val="202124"/>
          <w:sz w:val="27"/>
          <w:szCs w:val="27"/>
          <w:shd w:val="clear" w:color="auto" w:fill="FFFFFF"/>
        </w:rPr>
        <w:t>Conjunction: A word that is used for joining other words, phrases or sentences.</w:t>
      </w:r>
    </w:p>
    <w:p w:rsidR="00E26FD9" w:rsidRPr="00E26FD9" w:rsidRDefault="008D0D48" w:rsidP="00E26FD9">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Arial" w:hAnsi="Arial" w:cs="Arial"/>
          <w:color w:val="202124"/>
          <w:sz w:val="27"/>
          <w:szCs w:val="27"/>
          <w:shd w:val="clear" w:color="auto" w:fill="FFFFFF"/>
        </w:rPr>
        <w:t>Ex:</w:t>
      </w:r>
      <w:r w:rsidRPr="008D0D48">
        <w:rPr>
          <w:rFonts w:ascii="Arial" w:hAnsi="Arial" w:cs="Arial"/>
          <w:color w:val="202124"/>
          <w:sz w:val="27"/>
          <w:szCs w:val="27"/>
          <w:shd w:val="clear" w:color="auto" w:fill="F8F9FA"/>
        </w:rPr>
        <w:t xml:space="preserve"> </w:t>
      </w:r>
      <w:r>
        <w:rPr>
          <w:rFonts w:ascii="Arial" w:hAnsi="Arial" w:cs="Arial"/>
          <w:color w:val="202124"/>
          <w:sz w:val="27"/>
          <w:szCs w:val="27"/>
          <w:shd w:val="clear" w:color="auto" w:fill="F8F9FA"/>
        </w:rPr>
        <w:t>‘And’, ‘but’ and ‘or’ are conjunctions.</w:t>
      </w:r>
    </w:p>
    <w:p w:rsidR="00E26FD9" w:rsidRDefault="00E26FD9" w:rsidP="00E26FD9">
      <w:pPr>
        <w:pStyle w:val="p"/>
        <w:spacing w:before="150" w:beforeAutospacing="0" w:after="150" w:afterAutospacing="0"/>
      </w:pPr>
      <w:r>
        <w:t>Conjunctions are linking words like </w:t>
      </w:r>
      <w:r>
        <w:rPr>
          <w:i/>
          <w:iCs/>
        </w:rPr>
        <w:t>and, or, but, then</w:t>
      </w:r>
      <w:r>
        <w:t> and </w:t>
      </w:r>
      <w:r>
        <w:rPr>
          <w:i/>
          <w:iCs/>
        </w:rPr>
        <w:t>because</w:t>
      </w:r>
      <w:r>
        <w:t>:</w:t>
      </w:r>
    </w:p>
    <w:p w:rsidR="00E26FD9" w:rsidRDefault="00E26FD9" w:rsidP="00E26FD9">
      <w:pPr>
        <w:pStyle w:val="p"/>
        <w:spacing w:before="150" w:beforeAutospacing="0" w:after="150" w:afterAutospacing="0"/>
      </w:pPr>
      <w:r>
        <w:rPr>
          <w:i/>
          <w:iCs/>
        </w:rPr>
        <w:t>Ex:</w:t>
      </w:r>
      <w:r w:rsidR="00E03B82">
        <w:rPr>
          <w:i/>
          <w:iCs/>
        </w:rPr>
        <w:t xml:space="preserve"> </w:t>
      </w:r>
      <w:r>
        <w:rPr>
          <w:i/>
          <w:iCs/>
        </w:rPr>
        <w:t>They knocked down all the houses </w:t>
      </w:r>
      <w:r>
        <w:rPr>
          <w:rStyle w:val="tb"/>
          <w:b/>
          <w:bCs/>
          <w:i/>
          <w:iCs/>
        </w:rPr>
        <w:t>and</w:t>
      </w:r>
      <w:r>
        <w:rPr>
          <w:i/>
          <w:iCs/>
        </w:rPr>
        <w:t> they built a car park.</w:t>
      </w:r>
    </w:p>
    <w:p w:rsidR="00E26FD9" w:rsidRDefault="00E26FD9" w:rsidP="00E26FD9">
      <w:pPr>
        <w:pStyle w:val="p"/>
        <w:spacing w:before="150" w:beforeAutospacing="0" w:after="150" w:afterAutospacing="0"/>
      </w:pPr>
      <w:r>
        <w:rPr>
          <w:i/>
          <w:iCs/>
        </w:rPr>
        <w:t>Are there four </w:t>
      </w:r>
      <w:r>
        <w:rPr>
          <w:rStyle w:val="tb"/>
          <w:b/>
          <w:bCs/>
          <w:i/>
          <w:iCs/>
        </w:rPr>
        <w:t>or</w:t>
      </w:r>
      <w:r>
        <w:rPr>
          <w:i/>
          <w:iCs/>
        </w:rPr>
        <w:t> five people living in that house?</w:t>
      </w:r>
    </w:p>
    <w:p w:rsidR="00E26FD9" w:rsidRDefault="00E26FD9" w:rsidP="00E26FD9">
      <w:pPr>
        <w:pStyle w:val="p"/>
        <w:spacing w:before="150" w:beforeAutospacing="0" w:after="150" w:afterAutospacing="0"/>
      </w:pPr>
      <w:r>
        <w:rPr>
          <w:i/>
          <w:iCs/>
        </w:rPr>
        <w:t>My shoes look great </w:t>
      </w:r>
      <w:r>
        <w:rPr>
          <w:rStyle w:val="tb"/>
          <w:b/>
          <w:bCs/>
          <w:i/>
          <w:iCs/>
        </w:rPr>
        <w:t>but</w:t>
      </w:r>
      <w:r>
        <w:rPr>
          <w:i/>
          <w:iCs/>
        </w:rPr>
        <w:t> are not very comfortable.</w:t>
      </w:r>
    </w:p>
    <w:p w:rsidR="00E26FD9" w:rsidRDefault="00E26FD9" w:rsidP="00E26FD9">
      <w:pPr>
        <w:pStyle w:val="Heading2"/>
        <w:spacing w:before="525" w:beforeAutospacing="0" w:after="225" w:afterAutospacing="0"/>
      </w:pPr>
      <w:r>
        <w:rPr>
          <w:i/>
          <w:iCs/>
        </w:rPr>
        <w:t>And, but, either … or</w:t>
      </w:r>
      <w:r>
        <w:t>, etc. (coordinating conjunctions)</w:t>
      </w:r>
    </w:p>
    <w:p w:rsidR="00E26FD9" w:rsidRDefault="00E26FD9" w:rsidP="00E26FD9">
      <w:pPr>
        <w:pStyle w:val="p"/>
        <w:spacing w:before="150" w:beforeAutospacing="0" w:after="150" w:afterAutospacing="0"/>
      </w:pPr>
      <w:r>
        <w:rPr>
          <w:rStyle w:val="target"/>
        </w:rPr>
        <w:t>Coordinating conjunctions connect items which are the same grammatical type, e.g. words, phrases, clauses. The most common coordinating conjunctions are </w:t>
      </w:r>
      <w:r>
        <w:rPr>
          <w:rStyle w:val="target"/>
          <w:i/>
          <w:iCs/>
        </w:rPr>
        <w:t>and, or, but</w:t>
      </w:r>
      <w:r>
        <w:rPr>
          <w:rStyle w:val="target"/>
        </w:rPr>
        <w:t>.</w:t>
      </w:r>
    </w:p>
    <w:p w:rsidR="00E26FD9" w:rsidRDefault="00E26FD9" w:rsidP="00E26FD9">
      <w:pPr>
        <w:pStyle w:val="Heading3"/>
        <w:spacing w:before="450" w:after="225"/>
        <w:rPr>
          <w:b w:val="0"/>
          <w:bCs w:val="0"/>
        </w:rPr>
      </w:pPr>
      <w:r>
        <w:rPr>
          <w:b w:val="0"/>
          <w:bCs w:val="0"/>
        </w:rPr>
        <w:t>One-word conjunctions</w:t>
      </w:r>
    </w:p>
    <w:p w:rsidR="00E26FD9" w:rsidRDefault="00E26FD9" w:rsidP="00E26FD9">
      <w:pPr>
        <w:pStyle w:val="Heading4"/>
        <w:spacing w:before="450" w:after="225"/>
        <w:rPr>
          <w:b w:val="0"/>
          <w:bCs w:val="0"/>
        </w:rPr>
      </w:pPr>
      <w:r>
        <w:rPr>
          <w:b w:val="0"/>
          <w:bCs w:val="0"/>
        </w:rPr>
        <w:t>Connecting words</w:t>
      </w:r>
    </w:p>
    <w:p w:rsidR="00E26FD9" w:rsidRDefault="00E26FD9" w:rsidP="00E26FD9">
      <w:pPr>
        <w:pStyle w:val="p"/>
        <w:spacing w:before="150" w:beforeAutospacing="0" w:after="150" w:afterAutospacing="0"/>
        <w:rPr>
          <w:rStyle w:val="rb"/>
          <w:i/>
          <w:iCs/>
        </w:rPr>
      </w:pPr>
      <w:r>
        <w:rPr>
          <w:i/>
          <w:iCs/>
        </w:rPr>
        <w:t>Which do you prefer? </w:t>
      </w:r>
      <w:r>
        <w:rPr>
          <w:rStyle w:val="rb"/>
          <w:i/>
          <w:iCs/>
        </w:rPr>
        <w:t>Red</w:t>
      </w:r>
      <w:r>
        <w:rPr>
          <w:i/>
          <w:iCs/>
        </w:rPr>
        <w:t> </w:t>
      </w:r>
      <w:r>
        <w:rPr>
          <w:rStyle w:val="tb"/>
          <w:b/>
          <w:bCs/>
          <w:i/>
          <w:iCs/>
        </w:rPr>
        <w:t>or</w:t>
      </w:r>
      <w:r>
        <w:rPr>
          <w:i/>
          <w:iCs/>
        </w:rPr>
        <w:t> </w:t>
      </w:r>
      <w:r>
        <w:rPr>
          <w:rStyle w:val="rb"/>
          <w:i/>
          <w:iCs/>
        </w:rPr>
        <w:t>Blue?</w:t>
      </w:r>
    </w:p>
    <w:p w:rsidR="00E26FD9" w:rsidRDefault="00E26FD9" w:rsidP="00E26FD9">
      <w:pPr>
        <w:pStyle w:val="Heading4"/>
        <w:spacing w:before="450" w:after="225"/>
        <w:rPr>
          <w:rFonts w:ascii="Arial" w:hAnsi="Arial" w:cs="Arial"/>
          <w:b w:val="0"/>
          <w:bCs w:val="0"/>
          <w:color w:val="1D2A57"/>
        </w:rPr>
      </w:pPr>
      <w:r>
        <w:rPr>
          <w:rFonts w:ascii="Arial" w:hAnsi="Arial" w:cs="Arial"/>
          <w:b w:val="0"/>
          <w:bCs w:val="0"/>
          <w:color w:val="1D2A57"/>
        </w:rPr>
        <w:t>Connecting phrases</w:t>
      </w:r>
    </w:p>
    <w:p w:rsidR="00E26FD9" w:rsidRDefault="00E26FD9" w:rsidP="00E26FD9">
      <w:pPr>
        <w:pStyle w:val="p"/>
        <w:spacing w:before="150" w:beforeAutospacing="0" w:after="150" w:afterAutospacing="0"/>
        <w:rPr>
          <w:rFonts w:ascii="Arial" w:hAnsi="Arial" w:cs="Arial"/>
          <w:i/>
          <w:iCs/>
          <w:color w:val="1D2A57"/>
        </w:rPr>
      </w:pPr>
      <w:r>
        <w:rPr>
          <w:rFonts w:ascii="Arial" w:hAnsi="Arial" w:cs="Arial"/>
          <w:i/>
          <w:iCs/>
          <w:color w:val="1D2A57"/>
        </w:rPr>
        <w:t>The meal was </w:t>
      </w:r>
      <w:r>
        <w:rPr>
          <w:rStyle w:val="rb"/>
          <w:rFonts w:ascii="Arial" w:hAnsi="Arial" w:cs="Arial"/>
          <w:i/>
          <w:iCs/>
          <w:color w:val="1D2A57"/>
        </w:rPr>
        <w:t>very expensive</w:t>
      </w:r>
      <w:r>
        <w:rPr>
          <w:rFonts w:ascii="Arial" w:hAnsi="Arial" w:cs="Arial"/>
          <w:i/>
          <w:iCs/>
          <w:color w:val="1D2A57"/>
        </w:rPr>
        <w:t> </w:t>
      </w:r>
      <w:r>
        <w:rPr>
          <w:rStyle w:val="tb"/>
          <w:rFonts w:ascii="Arial" w:hAnsi="Arial" w:cs="Arial"/>
          <w:b/>
          <w:bCs/>
          <w:i/>
          <w:iCs/>
          <w:color w:val="1D2A57"/>
        </w:rPr>
        <w:t>and</w:t>
      </w:r>
      <w:r>
        <w:rPr>
          <w:rFonts w:ascii="Arial" w:hAnsi="Arial" w:cs="Arial"/>
          <w:i/>
          <w:iCs/>
          <w:color w:val="1D2A57"/>
        </w:rPr>
        <w:t> </w:t>
      </w:r>
      <w:r>
        <w:rPr>
          <w:rStyle w:val="rb"/>
          <w:rFonts w:ascii="Arial" w:hAnsi="Arial" w:cs="Arial"/>
          <w:i/>
          <w:iCs/>
          <w:color w:val="1D2A57"/>
        </w:rPr>
        <w:t>not very nice</w:t>
      </w:r>
      <w:r>
        <w:rPr>
          <w:rFonts w:ascii="Arial" w:hAnsi="Arial" w:cs="Arial"/>
          <w:i/>
          <w:iCs/>
          <w:color w:val="1D2A57"/>
        </w:rPr>
        <w:t>.</w:t>
      </w:r>
    </w:p>
    <w:p w:rsidR="00E26FD9" w:rsidRDefault="00E26FD9" w:rsidP="00E26FD9">
      <w:pPr>
        <w:pStyle w:val="Heading4"/>
        <w:spacing w:before="450" w:after="225"/>
        <w:rPr>
          <w:rFonts w:ascii="Arial" w:hAnsi="Arial" w:cs="Arial"/>
          <w:b w:val="0"/>
          <w:bCs w:val="0"/>
          <w:color w:val="1D2A57"/>
        </w:rPr>
      </w:pPr>
      <w:r>
        <w:rPr>
          <w:rFonts w:ascii="Arial" w:hAnsi="Arial" w:cs="Arial"/>
          <w:b w:val="0"/>
          <w:bCs w:val="0"/>
          <w:color w:val="1D2A57"/>
        </w:rPr>
        <w:t>Connecting clauses</w:t>
      </w:r>
    </w:p>
    <w:p w:rsidR="00E26FD9" w:rsidRDefault="00E26FD9" w:rsidP="00E26FD9">
      <w:pPr>
        <w:pStyle w:val="p"/>
        <w:spacing w:before="150" w:beforeAutospacing="0" w:after="150" w:afterAutospacing="0"/>
        <w:rPr>
          <w:rFonts w:ascii="Arial" w:hAnsi="Arial" w:cs="Arial"/>
          <w:color w:val="1D2A57"/>
        </w:rPr>
      </w:pPr>
      <w:r>
        <w:rPr>
          <w:rStyle w:val="rt"/>
          <w:rFonts w:ascii="Arial" w:hAnsi="Arial" w:cs="Arial"/>
          <w:color w:val="1D2A57"/>
          <w:sz w:val="19"/>
          <w:szCs w:val="19"/>
        </w:rPr>
        <w:t>[clause]</w:t>
      </w:r>
      <w:r>
        <w:rPr>
          <w:rStyle w:val="rb"/>
          <w:rFonts w:ascii="Arial" w:hAnsi="Arial" w:cs="Arial"/>
          <w:i/>
          <w:iCs/>
          <w:color w:val="1D2A57"/>
        </w:rPr>
        <w:t>There are seats outside</w:t>
      </w:r>
      <w:r>
        <w:rPr>
          <w:rFonts w:ascii="Arial" w:hAnsi="Arial" w:cs="Arial"/>
          <w:i/>
          <w:iCs/>
          <w:color w:val="1D2A57"/>
        </w:rPr>
        <w:t> </w:t>
      </w:r>
      <w:r>
        <w:rPr>
          <w:rStyle w:val="tb"/>
          <w:rFonts w:ascii="Arial" w:hAnsi="Arial" w:cs="Arial"/>
          <w:b/>
          <w:bCs/>
          <w:i/>
          <w:iCs/>
          <w:color w:val="1D2A57"/>
        </w:rPr>
        <w:t>but</w:t>
      </w:r>
      <w:r>
        <w:rPr>
          <w:rFonts w:ascii="Arial" w:hAnsi="Arial" w:cs="Arial"/>
          <w:i/>
          <w:iCs/>
          <w:color w:val="1D2A57"/>
        </w:rPr>
        <w:t> </w:t>
      </w:r>
      <w:r>
        <w:rPr>
          <w:rStyle w:val="rt"/>
          <w:rFonts w:ascii="Arial" w:hAnsi="Arial" w:cs="Arial"/>
          <w:color w:val="1D2A57"/>
          <w:sz w:val="19"/>
          <w:szCs w:val="19"/>
        </w:rPr>
        <w:t>[clause]</w:t>
      </w:r>
      <w:r>
        <w:rPr>
          <w:rStyle w:val="rb"/>
          <w:rFonts w:ascii="Arial" w:hAnsi="Arial" w:cs="Arial"/>
          <w:i/>
          <w:iCs/>
          <w:color w:val="1D2A57"/>
        </w:rPr>
        <w:t>some people don’t like sitting outdoors</w:t>
      </w:r>
      <w:r>
        <w:rPr>
          <w:rFonts w:ascii="Arial" w:hAnsi="Arial" w:cs="Arial"/>
          <w:i/>
          <w:iCs/>
          <w:color w:val="1D2A57"/>
        </w:rPr>
        <w:t>.</w:t>
      </w:r>
    </w:p>
    <w:p w:rsidR="00E26FD9" w:rsidRDefault="00E26FD9" w:rsidP="00E26FD9">
      <w:pPr>
        <w:pStyle w:val="Heading4"/>
        <w:spacing w:before="450" w:after="225"/>
        <w:rPr>
          <w:rFonts w:ascii="Arial" w:hAnsi="Arial" w:cs="Arial"/>
          <w:b w:val="0"/>
          <w:bCs w:val="0"/>
          <w:color w:val="1D2A57"/>
        </w:rPr>
      </w:pPr>
      <w:r>
        <w:rPr>
          <w:rFonts w:ascii="Arial" w:hAnsi="Arial" w:cs="Arial"/>
          <w:b w:val="0"/>
          <w:bCs w:val="0"/>
          <w:color w:val="1D2A57"/>
        </w:rPr>
        <w:t>Connecting sentences</w:t>
      </w:r>
    </w:p>
    <w:p w:rsidR="00E26FD9" w:rsidRDefault="00E26FD9" w:rsidP="00E26FD9">
      <w:pPr>
        <w:pStyle w:val="p"/>
        <w:spacing w:before="150" w:beforeAutospacing="0" w:after="150" w:afterAutospacing="0"/>
        <w:rPr>
          <w:rFonts w:ascii="Arial" w:hAnsi="Arial" w:cs="Arial"/>
          <w:color w:val="1D2A57"/>
        </w:rPr>
      </w:pPr>
      <w:r>
        <w:rPr>
          <w:rFonts w:ascii="Arial" w:hAnsi="Arial" w:cs="Arial"/>
          <w:i/>
          <w:iCs/>
          <w:color w:val="1D2A57"/>
        </w:rPr>
        <w:t>My grandmother’s name was Wall. </w:t>
      </w:r>
      <w:r>
        <w:rPr>
          <w:rStyle w:val="tb"/>
          <w:rFonts w:ascii="Arial" w:hAnsi="Arial" w:cs="Arial"/>
          <w:b/>
          <w:bCs/>
          <w:i/>
          <w:iCs/>
          <w:color w:val="1D2A57"/>
        </w:rPr>
        <w:t>But</w:t>
      </w:r>
      <w:r>
        <w:rPr>
          <w:rFonts w:ascii="Arial" w:hAnsi="Arial" w:cs="Arial"/>
          <w:i/>
          <w:iCs/>
          <w:color w:val="1D2A57"/>
        </w:rPr>
        <w:t> she became Jenkins when she got married to my grandfather.</w:t>
      </w:r>
      <w:r>
        <w:rPr>
          <w:rFonts w:ascii="Arial" w:hAnsi="Arial" w:cs="Arial"/>
          <w:color w:val="1D2A57"/>
        </w:rPr>
        <w:t> (In very formal writing, we don’t normally start a sentence with </w:t>
      </w:r>
      <w:r>
        <w:rPr>
          <w:rFonts w:ascii="Arial" w:hAnsi="Arial" w:cs="Arial"/>
          <w:i/>
          <w:iCs/>
          <w:color w:val="1D2A57"/>
        </w:rPr>
        <w:t>but</w:t>
      </w:r>
      <w:r>
        <w:rPr>
          <w:rFonts w:ascii="Arial" w:hAnsi="Arial" w:cs="Arial"/>
          <w:color w:val="1D2A57"/>
        </w:rPr>
        <w:t>.)</w:t>
      </w:r>
    </w:p>
    <w:p w:rsidR="00E26FD9" w:rsidRDefault="00E26FD9" w:rsidP="00E26FD9">
      <w:pPr>
        <w:pStyle w:val="Heading4"/>
        <w:spacing w:before="450" w:after="225"/>
        <w:rPr>
          <w:rFonts w:ascii="Arial" w:hAnsi="Arial" w:cs="Arial"/>
          <w:b w:val="0"/>
          <w:bCs w:val="0"/>
          <w:color w:val="1D2A57"/>
        </w:rPr>
      </w:pPr>
      <w:r>
        <w:rPr>
          <w:rFonts w:ascii="Arial" w:hAnsi="Arial" w:cs="Arial"/>
          <w:b w:val="0"/>
          <w:bCs w:val="0"/>
          <w:color w:val="1D2A57"/>
        </w:rPr>
        <w:lastRenderedPageBreak/>
        <w:t>Connecting prefixes</w:t>
      </w:r>
    </w:p>
    <w:p w:rsidR="00E26FD9" w:rsidRDefault="00E26FD9" w:rsidP="00E26FD9">
      <w:pPr>
        <w:pStyle w:val="p"/>
        <w:spacing w:before="150" w:beforeAutospacing="0" w:after="150" w:afterAutospacing="0"/>
        <w:rPr>
          <w:rFonts w:ascii="Arial" w:hAnsi="Arial" w:cs="Arial"/>
          <w:color w:val="1D2A57"/>
        </w:rPr>
      </w:pPr>
      <w:r>
        <w:rPr>
          <w:rStyle w:val="rt"/>
          <w:rFonts w:ascii="Arial" w:hAnsi="Arial" w:cs="Arial"/>
          <w:color w:val="1D2A57"/>
          <w:sz w:val="19"/>
          <w:szCs w:val="19"/>
        </w:rPr>
        <w:t>[prefix]</w:t>
      </w:r>
      <w:r>
        <w:rPr>
          <w:rStyle w:val="rb"/>
          <w:rFonts w:ascii="Arial" w:hAnsi="Arial" w:cs="Arial"/>
          <w:i/>
          <w:iCs/>
          <w:color w:val="1D2A57"/>
        </w:rPr>
        <w:t>Pro-</w:t>
      </w:r>
      <w:r>
        <w:rPr>
          <w:rFonts w:ascii="Arial" w:hAnsi="Arial" w:cs="Arial"/>
          <w:i/>
          <w:iCs/>
          <w:color w:val="1D2A57"/>
        </w:rPr>
        <w:t> </w:t>
      </w:r>
      <w:r>
        <w:rPr>
          <w:rStyle w:val="tb"/>
          <w:rFonts w:ascii="Arial" w:hAnsi="Arial" w:cs="Arial"/>
          <w:b/>
          <w:bCs/>
          <w:i/>
          <w:iCs/>
          <w:color w:val="1D2A57"/>
        </w:rPr>
        <w:t>and</w:t>
      </w:r>
      <w:r>
        <w:rPr>
          <w:rFonts w:ascii="Arial" w:hAnsi="Arial" w:cs="Arial"/>
          <w:i/>
          <w:iCs/>
          <w:color w:val="1D2A57"/>
        </w:rPr>
        <w:t> </w:t>
      </w:r>
      <w:r>
        <w:rPr>
          <w:rStyle w:val="rt"/>
          <w:rFonts w:ascii="Arial" w:hAnsi="Arial" w:cs="Arial"/>
          <w:color w:val="1D2A57"/>
          <w:sz w:val="19"/>
          <w:szCs w:val="19"/>
        </w:rPr>
        <w:t>[prefix]</w:t>
      </w:r>
      <w:r>
        <w:rPr>
          <w:rStyle w:val="rb"/>
          <w:rFonts w:ascii="Arial" w:hAnsi="Arial" w:cs="Arial"/>
          <w:i/>
          <w:iCs/>
          <w:color w:val="1D2A57"/>
        </w:rPr>
        <w:t>anti</w:t>
      </w:r>
      <w:r>
        <w:rPr>
          <w:rFonts w:ascii="Arial" w:hAnsi="Arial" w:cs="Arial"/>
          <w:i/>
          <w:iCs/>
          <w:color w:val="1D2A57"/>
        </w:rPr>
        <w:t>-government supporters waited outside the parliament.</w:t>
      </w:r>
    </w:p>
    <w:p w:rsidR="00E26FD9" w:rsidRDefault="00E26FD9" w:rsidP="00E26FD9">
      <w:pPr>
        <w:pStyle w:val="Heading3"/>
        <w:spacing w:before="450" w:after="225"/>
        <w:rPr>
          <w:rFonts w:ascii="Arial" w:hAnsi="Arial" w:cs="Arial"/>
          <w:b w:val="0"/>
          <w:bCs w:val="0"/>
          <w:color w:val="1D2A57"/>
        </w:rPr>
      </w:pPr>
      <w:r>
        <w:rPr>
          <w:rFonts w:ascii="Arial" w:hAnsi="Arial" w:cs="Arial"/>
          <w:b w:val="0"/>
          <w:bCs w:val="0"/>
          <w:color w:val="1D2A57"/>
        </w:rPr>
        <w:t>Two-word conjunctions</w:t>
      </w:r>
    </w:p>
    <w:p w:rsidR="00E26FD9" w:rsidRDefault="00E26FD9" w:rsidP="00E26FD9">
      <w:pPr>
        <w:pStyle w:val="p"/>
        <w:spacing w:before="150" w:beforeAutospacing="0" w:after="150" w:afterAutospacing="0"/>
        <w:rPr>
          <w:rFonts w:ascii="Arial" w:hAnsi="Arial" w:cs="Arial"/>
          <w:color w:val="1D2A57"/>
        </w:rPr>
      </w:pPr>
      <w:r>
        <w:rPr>
          <w:rFonts w:ascii="Arial" w:hAnsi="Arial" w:cs="Arial"/>
          <w:color w:val="1D2A57"/>
        </w:rPr>
        <w:t>Some coordinating conjunctions have two parts: </w:t>
      </w:r>
      <w:r>
        <w:rPr>
          <w:rFonts w:ascii="Arial" w:hAnsi="Arial" w:cs="Arial"/>
          <w:i/>
          <w:iCs/>
          <w:color w:val="1D2A57"/>
        </w:rPr>
        <w:t>either … or</w:t>
      </w:r>
      <w:r>
        <w:rPr>
          <w:rFonts w:ascii="Arial" w:hAnsi="Arial" w:cs="Arial"/>
          <w:color w:val="1D2A57"/>
        </w:rPr>
        <w:t> …, </w:t>
      </w:r>
      <w:r>
        <w:rPr>
          <w:rFonts w:ascii="Arial" w:hAnsi="Arial" w:cs="Arial"/>
          <w:i/>
          <w:iCs/>
          <w:color w:val="1D2A57"/>
        </w:rPr>
        <w:t>neither … nor</w:t>
      </w:r>
      <w:r>
        <w:rPr>
          <w:rFonts w:ascii="Arial" w:hAnsi="Arial" w:cs="Arial"/>
          <w:color w:val="1D2A57"/>
        </w:rPr>
        <w:t> …, </w:t>
      </w:r>
      <w:r>
        <w:rPr>
          <w:rFonts w:ascii="Arial" w:hAnsi="Arial" w:cs="Arial"/>
          <w:i/>
          <w:iCs/>
          <w:color w:val="1D2A57"/>
        </w:rPr>
        <w:t>both … and</w:t>
      </w:r>
      <w:r>
        <w:rPr>
          <w:rFonts w:ascii="Arial" w:hAnsi="Arial" w:cs="Arial"/>
          <w:color w:val="1D2A57"/>
        </w:rPr>
        <w:t> …:</w:t>
      </w:r>
    </w:p>
    <w:p w:rsidR="00E26FD9" w:rsidRDefault="00E26FD9" w:rsidP="00E26FD9">
      <w:pPr>
        <w:pStyle w:val="p"/>
        <w:spacing w:before="150" w:beforeAutospacing="0" w:after="150" w:afterAutospacing="0"/>
        <w:rPr>
          <w:rFonts w:ascii="Arial" w:hAnsi="Arial" w:cs="Arial"/>
          <w:color w:val="1D2A57"/>
        </w:rPr>
      </w:pPr>
      <w:r>
        <w:rPr>
          <w:rFonts w:ascii="Arial" w:hAnsi="Arial" w:cs="Arial"/>
          <w:i/>
          <w:iCs/>
          <w:color w:val="1D2A57"/>
        </w:rPr>
        <w:t>You can drink chocolate milk </w:t>
      </w:r>
      <w:r>
        <w:rPr>
          <w:rStyle w:val="tb"/>
          <w:rFonts w:ascii="Arial" w:hAnsi="Arial" w:cs="Arial"/>
          <w:b/>
          <w:bCs/>
          <w:i/>
          <w:iCs/>
          <w:color w:val="1D2A57"/>
        </w:rPr>
        <w:t>either</w:t>
      </w:r>
      <w:r>
        <w:rPr>
          <w:rFonts w:ascii="Arial" w:hAnsi="Arial" w:cs="Arial"/>
          <w:i/>
          <w:iCs/>
          <w:color w:val="1D2A57"/>
        </w:rPr>
        <w:t> hot in the winter </w:t>
      </w:r>
      <w:r>
        <w:rPr>
          <w:rStyle w:val="tb"/>
          <w:rFonts w:ascii="Arial" w:hAnsi="Arial" w:cs="Arial"/>
          <w:b/>
          <w:bCs/>
          <w:i/>
          <w:iCs/>
          <w:color w:val="1D2A57"/>
        </w:rPr>
        <w:t>or</w:t>
      </w:r>
      <w:r>
        <w:rPr>
          <w:rFonts w:ascii="Arial" w:hAnsi="Arial" w:cs="Arial"/>
          <w:i/>
          <w:iCs/>
          <w:color w:val="1D2A57"/>
        </w:rPr>
        <w:t> cold in the summer.</w:t>
      </w:r>
    </w:p>
    <w:p w:rsidR="00E26FD9" w:rsidRDefault="00E26FD9" w:rsidP="00E26FD9">
      <w:pPr>
        <w:pStyle w:val="p"/>
        <w:spacing w:before="150" w:beforeAutospacing="0" w:after="150" w:afterAutospacing="0"/>
        <w:rPr>
          <w:rFonts w:ascii="Arial" w:hAnsi="Arial" w:cs="Arial"/>
          <w:color w:val="1D2A57"/>
        </w:rPr>
      </w:pPr>
      <w:r>
        <w:rPr>
          <w:rStyle w:val="tb"/>
          <w:rFonts w:ascii="Arial" w:hAnsi="Arial" w:cs="Arial"/>
          <w:b/>
          <w:bCs/>
          <w:i/>
          <w:iCs/>
          <w:color w:val="1D2A57"/>
        </w:rPr>
        <w:t>Neither</w:t>
      </w:r>
      <w:r>
        <w:rPr>
          <w:rFonts w:ascii="Arial" w:hAnsi="Arial" w:cs="Arial"/>
          <w:i/>
          <w:iCs/>
          <w:color w:val="1D2A57"/>
        </w:rPr>
        <w:t> Lisa </w:t>
      </w:r>
      <w:r>
        <w:rPr>
          <w:rStyle w:val="tb"/>
          <w:rFonts w:ascii="Arial" w:hAnsi="Arial" w:cs="Arial"/>
          <w:b/>
          <w:bCs/>
          <w:i/>
          <w:iCs/>
          <w:color w:val="1D2A57"/>
        </w:rPr>
        <w:t>nor</w:t>
      </w:r>
      <w:r>
        <w:rPr>
          <w:rFonts w:ascii="Arial" w:hAnsi="Arial" w:cs="Arial"/>
          <w:i/>
          <w:iCs/>
          <w:color w:val="1D2A57"/>
        </w:rPr>
        <w:t> Helena had been to Italy before.</w:t>
      </w:r>
      <w:r>
        <w:rPr>
          <w:rFonts w:ascii="Arial" w:hAnsi="Arial" w:cs="Arial"/>
          <w:color w:val="1D2A57"/>
        </w:rPr>
        <w:t> (Lisa hadn’t been to Italy before and Helena hadn’t been to Italy before.)</w:t>
      </w:r>
    </w:p>
    <w:p w:rsidR="00E26FD9" w:rsidRDefault="00E26FD9" w:rsidP="00E26FD9">
      <w:pPr>
        <w:pStyle w:val="p"/>
        <w:spacing w:before="150" w:beforeAutospacing="0" w:after="150" w:afterAutospacing="0"/>
        <w:rPr>
          <w:rFonts w:ascii="Arial" w:hAnsi="Arial" w:cs="Arial"/>
          <w:color w:val="1D2A57"/>
        </w:rPr>
      </w:pPr>
      <w:r>
        <w:rPr>
          <w:rStyle w:val="tb"/>
          <w:rFonts w:ascii="Arial" w:hAnsi="Arial" w:cs="Arial"/>
          <w:b/>
          <w:bCs/>
          <w:i/>
          <w:iCs/>
          <w:color w:val="1D2A57"/>
        </w:rPr>
        <w:t>Both</w:t>
      </w:r>
      <w:r>
        <w:rPr>
          <w:rFonts w:ascii="Arial" w:hAnsi="Arial" w:cs="Arial"/>
          <w:i/>
          <w:iCs/>
          <w:color w:val="1D2A57"/>
        </w:rPr>
        <w:t> you </w:t>
      </w:r>
      <w:r>
        <w:rPr>
          <w:rStyle w:val="tb"/>
          <w:rFonts w:ascii="Arial" w:hAnsi="Arial" w:cs="Arial"/>
          <w:b/>
          <w:bCs/>
          <w:i/>
          <w:iCs/>
          <w:color w:val="1D2A57"/>
        </w:rPr>
        <w:t>and</w:t>
      </w:r>
      <w:r>
        <w:rPr>
          <w:rFonts w:ascii="Arial" w:hAnsi="Arial" w:cs="Arial"/>
          <w:i/>
          <w:iCs/>
          <w:color w:val="1D2A57"/>
        </w:rPr>
        <w:t> I know what really happened.</w:t>
      </w:r>
      <w:r>
        <w:rPr>
          <w:rFonts w:ascii="Arial" w:hAnsi="Arial" w:cs="Arial"/>
          <w:color w:val="1D2A57"/>
        </w:rPr>
        <w:t> (You know and </w:t>
      </w:r>
      <w:r>
        <w:rPr>
          <w:rStyle w:val="target"/>
          <w:rFonts w:ascii="Arial" w:hAnsi="Arial" w:cs="Arial"/>
          <w:color w:val="1D2A57"/>
        </w:rPr>
        <w:t>I know what happened.)</w:t>
      </w:r>
    </w:p>
    <w:p w:rsidR="00E26FD9" w:rsidRDefault="00E26FD9" w:rsidP="00E26FD9">
      <w:pPr>
        <w:shd w:val="clear" w:color="auto" w:fill="FFF8E4"/>
        <w:rPr>
          <w:rFonts w:ascii="Arial" w:hAnsi="Arial" w:cs="Arial"/>
          <w:color w:val="1D2A57"/>
        </w:rPr>
      </w:pPr>
      <w:r>
        <w:rPr>
          <w:rStyle w:val="panel-title"/>
          <w:rFonts w:ascii="Arial" w:hAnsi="Arial" w:cs="Arial"/>
          <w:b/>
          <w:bCs/>
          <w:color w:val="1D2A57"/>
        </w:rPr>
        <w:t>Warning:</w:t>
      </w:r>
    </w:p>
    <w:p w:rsidR="00E26FD9" w:rsidRDefault="00E26FD9" w:rsidP="00E26FD9">
      <w:pPr>
        <w:pStyle w:val="p"/>
        <w:shd w:val="clear" w:color="auto" w:fill="FFF8E4"/>
        <w:spacing w:before="150" w:beforeAutospacing="0" w:after="150" w:afterAutospacing="0"/>
        <w:rPr>
          <w:rFonts w:ascii="Arial" w:hAnsi="Arial" w:cs="Arial"/>
          <w:color w:val="1D2A57"/>
        </w:rPr>
      </w:pPr>
      <w:r>
        <w:rPr>
          <w:rFonts w:ascii="Arial" w:hAnsi="Arial" w:cs="Arial"/>
          <w:color w:val="1D2A57"/>
        </w:rPr>
        <w:t>Apart from two-word conjunctions, we only use one conjunction to connect words or phrases:</w:t>
      </w:r>
    </w:p>
    <w:p w:rsidR="00E26FD9" w:rsidRDefault="00E26FD9" w:rsidP="00E26FD9">
      <w:pPr>
        <w:pStyle w:val="p"/>
        <w:shd w:val="clear" w:color="auto" w:fill="FFF8E4"/>
        <w:spacing w:before="150" w:beforeAutospacing="0" w:after="150" w:afterAutospacing="0"/>
        <w:rPr>
          <w:rFonts w:ascii="Arial" w:hAnsi="Arial" w:cs="Arial"/>
          <w:color w:val="1D2A57"/>
        </w:rPr>
      </w:pPr>
      <w:r>
        <w:rPr>
          <w:rStyle w:val="tb"/>
          <w:rFonts w:ascii="Arial" w:hAnsi="Arial" w:cs="Arial"/>
          <w:b/>
          <w:bCs/>
          <w:i/>
          <w:iCs/>
          <w:color w:val="1D2A57"/>
        </w:rPr>
        <w:t>Because</w:t>
      </w:r>
      <w:r>
        <w:rPr>
          <w:rFonts w:ascii="Arial" w:hAnsi="Arial" w:cs="Arial"/>
          <w:i/>
          <w:iCs/>
          <w:color w:val="1D2A57"/>
        </w:rPr>
        <w:t> my alarm didn’t go off, I was late for work.</w:t>
      </w:r>
    </w:p>
    <w:p w:rsidR="00E26FD9" w:rsidRDefault="00E26FD9" w:rsidP="00E26FD9">
      <w:pPr>
        <w:pStyle w:val="p"/>
        <w:shd w:val="clear" w:color="auto" w:fill="FFF8E4"/>
        <w:spacing w:before="150" w:beforeAutospacing="0" w:after="150" w:afterAutospacing="0"/>
        <w:rPr>
          <w:rFonts w:ascii="Arial" w:hAnsi="Arial" w:cs="Arial"/>
          <w:color w:val="1D2A57"/>
        </w:rPr>
      </w:pPr>
      <w:r>
        <w:rPr>
          <w:rFonts w:ascii="Arial" w:hAnsi="Arial" w:cs="Arial"/>
          <w:color w:val="1D2A57"/>
        </w:rPr>
        <w:t>Not: </w:t>
      </w:r>
      <w:r>
        <w:rPr>
          <w:rStyle w:val="tdl"/>
          <w:rFonts w:ascii="Arial" w:hAnsi="Arial" w:cs="Arial"/>
          <w:strike/>
          <w:color w:val="1D2A57"/>
        </w:rPr>
        <w:t>Because my alarm didn’t go off, so I was late for work</w:t>
      </w:r>
      <w:r>
        <w:rPr>
          <w:rFonts w:ascii="Arial" w:hAnsi="Arial" w:cs="Arial"/>
          <w:color w:val="1D2A57"/>
        </w:rPr>
        <w:t>.</w:t>
      </w:r>
    </w:p>
    <w:p w:rsidR="00E26FD9" w:rsidRDefault="00E26FD9" w:rsidP="00E26FD9">
      <w:pPr>
        <w:pStyle w:val="Heading2"/>
        <w:spacing w:before="525" w:beforeAutospacing="0" w:after="225" w:afterAutospacing="0"/>
        <w:rPr>
          <w:rFonts w:ascii="Arial" w:hAnsi="Arial" w:cs="Arial"/>
          <w:color w:val="1D2A57"/>
        </w:rPr>
      </w:pPr>
      <w:r>
        <w:rPr>
          <w:rFonts w:ascii="Arial" w:hAnsi="Arial" w:cs="Arial"/>
          <w:i/>
          <w:iCs/>
          <w:color w:val="1D2A57"/>
        </w:rPr>
        <w:t>After, although, as soon as</w:t>
      </w:r>
      <w:r>
        <w:rPr>
          <w:rFonts w:ascii="Arial" w:hAnsi="Arial" w:cs="Arial"/>
          <w:color w:val="1D2A57"/>
        </w:rPr>
        <w:t>, etc. (subordinating conjunctions)</w:t>
      </w:r>
    </w:p>
    <w:p w:rsidR="00E26FD9" w:rsidRDefault="00E26FD9" w:rsidP="00E26FD9">
      <w:pPr>
        <w:pStyle w:val="p"/>
        <w:spacing w:before="150" w:beforeAutospacing="0" w:after="150" w:afterAutospacing="0"/>
        <w:rPr>
          <w:rFonts w:ascii="Arial" w:hAnsi="Arial" w:cs="Arial"/>
          <w:color w:val="1D2A57"/>
        </w:rPr>
      </w:pPr>
      <w:r>
        <w:rPr>
          <w:rStyle w:val="target"/>
          <w:rFonts w:ascii="Arial" w:hAnsi="Arial" w:cs="Arial"/>
          <w:color w:val="1D2A57"/>
        </w:rPr>
        <w:t>Common subordinating conjunctions are: </w:t>
      </w:r>
      <w:r>
        <w:rPr>
          <w:rStyle w:val="target"/>
          <w:rFonts w:ascii="Arial" w:hAnsi="Arial" w:cs="Arial"/>
          <w:i/>
          <w:iCs/>
          <w:color w:val="1D2A57"/>
        </w:rPr>
        <w:t>after, (al)though, as, before, if, since, that, until, when, whereas, while, once, so, as soon as, provided that</w:t>
      </w:r>
      <w:r>
        <w:rPr>
          <w:rStyle w:val="target"/>
          <w:rFonts w:ascii="Arial" w:hAnsi="Arial" w:cs="Arial"/>
          <w:color w:val="1D2A57"/>
        </w:rPr>
        <w:t>. When a clause follows these conjunctions, it becomes a subordinate clause, which needs a main clause to make a complete sentence.</w:t>
      </w:r>
    </w:p>
    <w:p w:rsidR="00E26FD9" w:rsidRDefault="00E26FD9" w:rsidP="00E26FD9">
      <w:pPr>
        <w:pStyle w:val="Heading3"/>
        <w:spacing w:before="450" w:after="225"/>
        <w:rPr>
          <w:rFonts w:ascii="Arial" w:hAnsi="Arial" w:cs="Arial"/>
          <w:b w:val="0"/>
          <w:bCs w:val="0"/>
          <w:color w:val="1D2A57"/>
        </w:rPr>
      </w:pPr>
      <w:r>
        <w:rPr>
          <w:rFonts w:ascii="Arial" w:hAnsi="Arial" w:cs="Arial"/>
          <w:b w:val="0"/>
          <w:bCs w:val="0"/>
          <w:color w:val="1D2A57"/>
        </w:rPr>
        <w:t>One-word conjunctions</w:t>
      </w:r>
    </w:p>
    <w:p w:rsidR="00E26FD9" w:rsidRDefault="00E26FD9" w:rsidP="00E26FD9">
      <w:pPr>
        <w:pStyle w:val="p"/>
        <w:spacing w:before="150" w:beforeAutospacing="0" w:after="150" w:afterAutospacing="0"/>
        <w:rPr>
          <w:rFonts w:ascii="Arial" w:hAnsi="Arial" w:cs="Arial"/>
          <w:color w:val="1D2A57"/>
        </w:rPr>
      </w:pPr>
      <w:r>
        <w:rPr>
          <w:rStyle w:val="rt"/>
          <w:rFonts w:ascii="Arial" w:hAnsi="Arial" w:cs="Arial"/>
          <w:color w:val="1D2A57"/>
          <w:sz w:val="19"/>
          <w:szCs w:val="19"/>
        </w:rPr>
        <w:t>[subordinate clause]</w:t>
      </w:r>
      <w:r>
        <w:rPr>
          <w:rStyle w:val="tb"/>
          <w:rFonts w:ascii="Arial" w:hAnsi="Arial" w:cs="Arial"/>
          <w:b/>
          <w:bCs/>
          <w:i/>
          <w:iCs/>
          <w:color w:val="1D2A57"/>
        </w:rPr>
        <w:t>After</w:t>
      </w:r>
      <w:r>
        <w:rPr>
          <w:rStyle w:val="rb"/>
          <w:rFonts w:ascii="Arial" w:hAnsi="Arial" w:cs="Arial"/>
          <w:i/>
          <w:iCs/>
          <w:color w:val="1D2A57"/>
        </w:rPr>
        <w:t> we had talked on the phone</w:t>
      </w:r>
      <w:r>
        <w:rPr>
          <w:rFonts w:ascii="Arial" w:hAnsi="Arial" w:cs="Arial"/>
          <w:i/>
          <w:iCs/>
          <w:color w:val="1D2A57"/>
        </w:rPr>
        <w:t>, </w:t>
      </w:r>
      <w:r>
        <w:rPr>
          <w:rStyle w:val="rt"/>
          <w:rFonts w:ascii="Arial" w:hAnsi="Arial" w:cs="Arial"/>
          <w:color w:val="1D2A57"/>
          <w:sz w:val="19"/>
          <w:szCs w:val="19"/>
        </w:rPr>
        <w:t>[main clause]</w:t>
      </w:r>
      <w:r>
        <w:rPr>
          <w:rStyle w:val="rb"/>
          <w:rFonts w:ascii="Arial" w:hAnsi="Arial" w:cs="Arial"/>
          <w:i/>
          <w:iCs/>
          <w:color w:val="1D2A57"/>
        </w:rPr>
        <w:t>I wrote down what we had decided</w:t>
      </w:r>
      <w:r>
        <w:rPr>
          <w:rFonts w:ascii="Arial" w:hAnsi="Arial" w:cs="Arial"/>
          <w:i/>
          <w:iCs/>
          <w:color w:val="1D2A57"/>
        </w:rPr>
        <w:t>.</w:t>
      </w:r>
    </w:p>
    <w:p w:rsidR="00E26FD9" w:rsidRDefault="00E26FD9" w:rsidP="00E26FD9">
      <w:pPr>
        <w:pStyle w:val="p"/>
        <w:spacing w:before="150" w:beforeAutospacing="0" w:after="150" w:afterAutospacing="0"/>
        <w:rPr>
          <w:rFonts w:ascii="Arial" w:hAnsi="Arial" w:cs="Arial"/>
          <w:color w:val="1D2A57"/>
        </w:rPr>
      </w:pPr>
      <w:r>
        <w:rPr>
          <w:rStyle w:val="rt"/>
          <w:rFonts w:ascii="Arial" w:hAnsi="Arial" w:cs="Arial"/>
          <w:color w:val="1D2A57"/>
          <w:sz w:val="19"/>
          <w:szCs w:val="19"/>
        </w:rPr>
        <w:t>[main clause]</w:t>
      </w:r>
      <w:r>
        <w:rPr>
          <w:rStyle w:val="rb"/>
          <w:rFonts w:ascii="Arial" w:hAnsi="Arial" w:cs="Arial"/>
          <w:i/>
          <w:iCs/>
          <w:color w:val="1D2A57"/>
        </w:rPr>
        <w:t>Everyone enjoyed the fishing trip</w:t>
      </w:r>
      <w:r>
        <w:rPr>
          <w:rFonts w:ascii="Arial" w:hAnsi="Arial" w:cs="Arial"/>
          <w:i/>
          <w:iCs/>
          <w:color w:val="1D2A57"/>
        </w:rPr>
        <w:t> </w:t>
      </w:r>
      <w:r>
        <w:rPr>
          <w:rStyle w:val="rt"/>
          <w:rFonts w:ascii="Arial" w:hAnsi="Arial" w:cs="Arial"/>
          <w:color w:val="1D2A57"/>
          <w:sz w:val="19"/>
          <w:szCs w:val="19"/>
        </w:rPr>
        <w:t>[subordinate clause]</w:t>
      </w:r>
      <w:r>
        <w:rPr>
          <w:rStyle w:val="tb"/>
          <w:rFonts w:ascii="Arial" w:hAnsi="Arial" w:cs="Arial"/>
          <w:b/>
          <w:bCs/>
          <w:i/>
          <w:iCs/>
          <w:color w:val="1D2A57"/>
        </w:rPr>
        <w:t>although</w:t>
      </w:r>
      <w:r>
        <w:rPr>
          <w:rStyle w:val="rb"/>
          <w:rFonts w:ascii="Arial" w:hAnsi="Arial" w:cs="Arial"/>
          <w:i/>
          <w:iCs/>
          <w:color w:val="1D2A57"/>
        </w:rPr>
        <w:t> no one caught any fish!</w:t>
      </w:r>
    </w:p>
    <w:p w:rsidR="00E26FD9" w:rsidRDefault="00E26FD9" w:rsidP="00E26FD9">
      <w:pPr>
        <w:pStyle w:val="p"/>
        <w:spacing w:before="150" w:beforeAutospacing="0" w:after="150" w:afterAutospacing="0"/>
        <w:rPr>
          <w:rFonts w:ascii="Arial" w:hAnsi="Arial" w:cs="Arial"/>
          <w:color w:val="1D2A57"/>
        </w:rPr>
      </w:pPr>
      <w:r>
        <w:rPr>
          <w:rStyle w:val="rt"/>
          <w:rFonts w:ascii="Arial" w:hAnsi="Arial" w:cs="Arial"/>
          <w:color w:val="1D2A57"/>
          <w:sz w:val="19"/>
          <w:szCs w:val="19"/>
        </w:rPr>
        <w:t>[subordinate clause]</w:t>
      </w:r>
      <w:r>
        <w:rPr>
          <w:rStyle w:val="tb"/>
          <w:rFonts w:ascii="Arial" w:hAnsi="Arial" w:cs="Arial"/>
          <w:b/>
          <w:bCs/>
          <w:i/>
          <w:iCs/>
          <w:color w:val="1D2A57"/>
        </w:rPr>
        <w:t>Before</w:t>
      </w:r>
      <w:r>
        <w:rPr>
          <w:rStyle w:val="rb"/>
          <w:rFonts w:ascii="Arial" w:hAnsi="Arial" w:cs="Arial"/>
          <w:i/>
          <w:iCs/>
          <w:color w:val="1D2A57"/>
        </w:rPr>
        <w:t> we left at four o’clock</w:t>
      </w:r>
      <w:r>
        <w:rPr>
          <w:rFonts w:ascii="Arial" w:hAnsi="Arial" w:cs="Arial"/>
          <w:i/>
          <w:iCs/>
          <w:color w:val="1D2A57"/>
        </w:rPr>
        <w:t>, </w:t>
      </w:r>
      <w:r>
        <w:rPr>
          <w:rStyle w:val="rt"/>
          <w:rFonts w:ascii="Arial" w:hAnsi="Arial" w:cs="Arial"/>
          <w:color w:val="1D2A57"/>
          <w:sz w:val="19"/>
          <w:szCs w:val="19"/>
        </w:rPr>
        <w:t>[main clause]</w:t>
      </w:r>
      <w:r>
        <w:rPr>
          <w:rStyle w:val="rb"/>
          <w:rFonts w:ascii="Arial" w:hAnsi="Arial" w:cs="Arial"/>
          <w:i/>
          <w:iCs/>
          <w:color w:val="1D2A57"/>
        </w:rPr>
        <w:t>we had something to eat</w:t>
      </w:r>
      <w:r>
        <w:rPr>
          <w:rFonts w:ascii="Arial" w:hAnsi="Arial" w:cs="Arial"/>
          <w:i/>
          <w:iCs/>
          <w:color w:val="1D2A57"/>
        </w:rPr>
        <w:t>.</w:t>
      </w:r>
    </w:p>
    <w:p w:rsidR="00E26FD9" w:rsidRDefault="00E26FD9" w:rsidP="00E26FD9">
      <w:pPr>
        <w:pStyle w:val="p"/>
        <w:spacing w:before="150" w:beforeAutospacing="0" w:after="150" w:afterAutospacing="0"/>
        <w:rPr>
          <w:rFonts w:ascii="Arial" w:hAnsi="Arial" w:cs="Arial"/>
          <w:color w:val="1D2A57"/>
        </w:rPr>
      </w:pPr>
      <w:r>
        <w:rPr>
          <w:rFonts w:ascii="Arial" w:hAnsi="Arial" w:cs="Arial"/>
          <w:color w:val="1D2A57"/>
        </w:rPr>
        <w:t>When the subordinate clause comes before the main clause, we usually put a comma at the end of the clause. When the main clause comes first, we don’t need to use a comma.</w:t>
      </w:r>
    </w:p>
    <w:p w:rsidR="00E26FD9" w:rsidRDefault="00E26FD9" w:rsidP="00E26FD9">
      <w:pPr>
        <w:pStyle w:val="p"/>
        <w:spacing w:before="150" w:beforeAutospacing="0" w:after="150" w:afterAutospacing="0"/>
        <w:rPr>
          <w:rFonts w:ascii="Arial" w:hAnsi="Arial" w:cs="Arial"/>
          <w:b/>
          <w:bCs/>
          <w:color w:val="1D2A57"/>
        </w:rPr>
      </w:pPr>
      <w:r>
        <w:rPr>
          <w:rFonts w:ascii="Arial" w:hAnsi="Arial" w:cs="Arial"/>
          <w:b/>
          <w:bCs/>
          <w:color w:val="1D2A57"/>
        </w:rPr>
        <w:t>See also:</w:t>
      </w:r>
    </w:p>
    <w:p w:rsidR="00E26FD9" w:rsidRDefault="00643B05" w:rsidP="008350D2">
      <w:pPr>
        <w:pStyle w:val="p"/>
        <w:numPr>
          <w:ilvl w:val="0"/>
          <w:numId w:val="218"/>
        </w:numPr>
        <w:spacing w:before="150" w:beforeAutospacing="0" w:after="150" w:afterAutospacing="0"/>
        <w:ind w:left="0"/>
        <w:rPr>
          <w:rFonts w:ascii="Arial" w:hAnsi="Arial" w:cs="Arial"/>
          <w:color w:val="1D2A57"/>
        </w:rPr>
      </w:pPr>
      <w:hyperlink r:id="rId13" w:history="1">
        <w:r w:rsidR="00E26FD9">
          <w:rPr>
            <w:rStyle w:val="Hyperlink"/>
            <w:rFonts w:ascii="Arial" w:hAnsi="Arial" w:cs="Arial"/>
            <w:i/>
            <w:iCs/>
            <w:color w:val="1D2A57"/>
          </w:rPr>
          <w:t>Although</w:t>
        </w:r>
        <w:r w:rsidR="00E26FD9">
          <w:rPr>
            <w:rStyle w:val="Hyperlink"/>
            <w:rFonts w:ascii="Arial" w:hAnsi="Arial" w:cs="Arial"/>
            <w:color w:val="1D2A57"/>
          </w:rPr>
          <w:t> or </w:t>
        </w:r>
        <w:r w:rsidR="00E26FD9">
          <w:rPr>
            <w:rStyle w:val="Hyperlink"/>
            <w:rFonts w:ascii="Arial" w:hAnsi="Arial" w:cs="Arial"/>
            <w:i/>
            <w:iCs/>
            <w:color w:val="1D2A57"/>
          </w:rPr>
          <w:t>though</w:t>
        </w:r>
        <w:r w:rsidR="00E26FD9">
          <w:rPr>
            <w:rStyle w:val="Hyperlink"/>
            <w:rFonts w:ascii="Arial" w:hAnsi="Arial" w:cs="Arial"/>
            <w:color w:val="1D2A57"/>
          </w:rPr>
          <w:t>?</w:t>
        </w:r>
      </w:hyperlink>
    </w:p>
    <w:p w:rsidR="00E26FD9" w:rsidRDefault="00643B05" w:rsidP="008350D2">
      <w:pPr>
        <w:pStyle w:val="p"/>
        <w:numPr>
          <w:ilvl w:val="0"/>
          <w:numId w:val="218"/>
        </w:numPr>
        <w:spacing w:before="150" w:beforeAutospacing="0" w:after="150" w:afterAutospacing="0"/>
        <w:ind w:left="0"/>
        <w:rPr>
          <w:rFonts w:ascii="Arial" w:hAnsi="Arial" w:cs="Arial"/>
          <w:color w:val="1D2A57"/>
        </w:rPr>
      </w:pPr>
      <w:hyperlink r:id="rId14" w:history="1">
        <w:r w:rsidR="00E26FD9">
          <w:rPr>
            <w:rStyle w:val="Hyperlink"/>
            <w:rFonts w:ascii="Arial" w:hAnsi="Arial" w:cs="Arial"/>
            <w:i/>
            <w:iCs/>
            <w:color w:val="1D2A57"/>
          </w:rPr>
          <w:t>As</w:t>
        </w:r>
      </w:hyperlink>
    </w:p>
    <w:p w:rsidR="00E26FD9" w:rsidRDefault="00643B05" w:rsidP="008350D2">
      <w:pPr>
        <w:pStyle w:val="p"/>
        <w:numPr>
          <w:ilvl w:val="0"/>
          <w:numId w:val="218"/>
        </w:numPr>
        <w:spacing w:before="150" w:beforeAutospacing="0" w:after="150" w:afterAutospacing="0"/>
        <w:ind w:left="0"/>
        <w:rPr>
          <w:rFonts w:ascii="Arial" w:hAnsi="Arial" w:cs="Arial"/>
          <w:color w:val="1D2A57"/>
        </w:rPr>
      </w:pPr>
      <w:hyperlink r:id="rId15" w:history="1">
        <w:r w:rsidR="00E26FD9">
          <w:rPr>
            <w:rStyle w:val="Hyperlink"/>
            <w:rFonts w:ascii="Arial" w:hAnsi="Arial" w:cs="Arial"/>
            <w:i/>
            <w:iCs/>
            <w:color w:val="1D2A57"/>
          </w:rPr>
          <w:t>As</w:t>
        </w:r>
        <w:r w:rsidR="00E26FD9">
          <w:rPr>
            <w:rStyle w:val="Hyperlink"/>
            <w:rFonts w:ascii="Arial" w:hAnsi="Arial" w:cs="Arial"/>
            <w:color w:val="1D2A57"/>
          </w:rPr>
          <w:t> … </w:t>
        </w:r>
        <w:r w:rsidR="00E26FD9">
          <w:rPr>
            <w:rStyle w:val="Hyperlink"/>
            <w:rFonts w:ascii="Arial" w:hAnsi="Arial" w:cs="Arial"/>
            <w:i/>
            <w:iCs/>
            <w:color w:val="1D2A57"/>
          </w:rPr>
          <w:t>as</w:t>
        </w:r>
      </w:hyperlink>
    </w:p>
    <w:p w:rsidR="00E26FD9" w:rsidRDefault="00643B05" w:rsidP="008350D2">
      <w:pPr>
        <w:pStyle w:val="p"/>
        <w:numPr>
          <w:ilvl w:val="0"/>
          <w:numId w:val="218"/>
        </w:numPr>
        <w:spacing w:before="150" w:beforeAutospacing="0" w:after="150" w:afterAutospacing="0"/>
        <w:ind w:left="0"/>
        <w:rPr>
          <w:rFonts w:ascii="Arial" w:hAnsi="Arial" w:cs="Arial"/>
          <w:color w:val="1D2A57"/>
        </w:rPr>
      </w:pPr>
      <w:hyperlink r:id="rId16" w:history="1">
        <w:r w:rsidR="00E26FD9">
          <w:rPr>
            <w:rStyle w:val="Hyperlink"/>
            <w:rFonts w:ascii="Arial" w:hAnsi="Arial" w:cs="Arial"/>
            <w:i/>
            <w:iCs/>
            <w:color w:val="1D2A57"/>
          </w:rPr>
          <w:t>Before</w:t>
        </w:r>
      </w:hyperlink>
    </w:p>
    <w:p w:rsidR="00E26FD9" w:rsidRDefault="00643B05" w:rsidP="008350D2">
      <w:pPr>
        <w:pStyle w:val="p"/>
        <w:numPr>
          <w:ilvl w:val="0"/>
          <w:numId w:val="218"/>
        </w:numPr>
        <w:spacing w:before="150" w:beforeAutospacing="0" w:after="150" w:afterAutospacing="0"/>
        <w:ind w:left="0"/>
        <w:rPr>
          <w:rFonts w:ascii="Arial" w:hAnsi="Arial" w:cs="Arial"/>
          <w:color w:val="1D2A57"/>
        </w:rPr>
      </w:pPr>
      <w:hyperlink r:id="rId17" w:history="1">
        <w:r w:rsidR="00E26FD9">
          <w:rPr>
            <w:rStyle w:val="Hyperlink"/>
            <w:rFonts w:ascii="Arial" w:hAnsi="Arial" w:cs="Arial"/>
            <w:i/>
            <w:iCs/>
            <w:color w:val="1D2A57"/>
          </w:rPr>
          <w:t>If</w:t>
        </w:r>
      </w:hyperlink>
    </w:p>
    <w:p w:rsidR="00E26FD9" w:rsidRDefault="00643B05" w:rsidP="008350D2">
      <w:pPr>
        <w:pStyle w:val="p"/>
        <w:numPr>
          <w:ilvl w:val="0"/>
          <w:numId w:val="218"/>
        </w:numPr>
        <w:spacing w:before="150" w:beforeAutospacing="0" w:after="150" w:afterAutospacing="0"/>
        <w:ind w:left="0"/>
        <w:rPr>
          <w:rFonts w:ascii="Arial" w:hAnsi="Arial" w:cs="Arial"/>
          <w:color w:val="1D2A57"/>
        </w:rPr>
      </w:pPr>
      <w:hyperlink r:id="rId18" w:history="1">
        <w:r w:rsidR="00E26FD9">
          <w:rPr>
            <w:rStyle w:val="Hyperlink"/>
            <w:rFonts w:ascii="Arial" w:hAnsi="Arial" w:cs="Arial"/>
            <w:i/>
            <w:iCs/>
            <w:color w:val="1D2A57"/>
          </w:rPr>
          <w:t>Once</w:t>
        </w:r>
      </w:hyperlink>
    </w:p>
    <w:p w:rsidR="00E26FD9" w:rsidRDefault="00643B05" w:rsidP="008350D2">
      <w:pPr>
        <w:pStyle w:val="p"/>
        <w:numPr>
          <w:ilvl w:val="0"/>
          <w:numId w:val="218"/>
        </w:numPr>
        <w:spacing w:before="150" w:beforeAutospacing="0" w:after="150" w:afterAutospacing="0"/>
        <w:ind w:left="0"/>
        <w:rPr>
          <w:rFonts w:ascii="Arial" w:hAnsi="Arial" w:cs="Arial"/>
          <w:color w:val="1D2A57"/>
        </w:rPr>
      </w:pPr>
      <w:hyperlink r:id="rId19" w:history="1">
        <w:r w:rsidR="00E26FD9">
          <w:rPr>
            <w:rStyle w:val="Hyperlink"/>
            <w:rFonts w:ascii="Arial" w:hAnsi="Arial" w:cs="Arial"/>
            <w:i/>
            <w:iCs/>
            <w:color w:val="1D2A57"/>
          </w:rPr>
          <w:t>Since</w:t>
        </w:r>
      </w:hyperlink>
    </w:p>
    <w:p w:rsidR="00E26FD9" w:rsidRDefault="00643B05" w:rsidP="008350D2">
      <w:pPr>
        <w:pStyle w:val="p"/>
        <w:numPr>
          <w:ilvl w:val="0"/>
          <w:numId w:val="218"/>
        </w:numPr>
        <w:spacing w:before="150" w:beforeAutospacing="0" w:after="150" w:afterAutospacing="0"/>
        <w:ind w:left="0"/>
        <w:rPr>
          <w:rFonts w:ascii="Arial" w:hAnsi="Arial" w:cs="Arial"/>
          <w:color w:val="1D2A57"/>
        </w:rPr>
      </w:pPr>
      <w:hyperlink r:id="rId20" w:history="1">
        <w:r w:rsidR="00E26FD9">
          <w:rPr>
            <w:rStyle w:val="Hyperlink"/>
            <w:rFonts w:ascii="Arial" w:hAnsi="Arial" w:cs="Arial"/>
            <w:i/>
            <w:iCs/>
            <w:color w:val="1D2A57"/>
          </w:rPr>
          <w:t>So</w:t>
        </w:r>
      </w:hyperlink>
    </w:p>
    <w:p w:rsidR="00E26FD9" w:rsidRDefault="00643B05" w:rsidP="008350D2">
      <w:pPr>
        <w:pStyle w:val="p"/>
        <w:numPr>
          <w:ilvl w:val="0"/>
          <w:numId w:val="218"/>
        </w:numPr>
        <w:spacing w:before="150" w:beforeAutospacing="0" w:after="150" w:afterAutospacing="0"/>
        <w:ind w:left="0"/>
        <w:rPr>
          <w:rFonts w:ascii="Arial" w:hAnsi="Arial" w:cs="Arial"/>
          <w:color w:val="1D2A57"/>
        </w:rPr>
      </w:pPr>
      <w:hyperlink r:id="rId21" w:history="1">
        <w:r w:rsidR="00E26FD9">
          <w:rPr>
            <w:rStyle w:val="Hyperlink"/>
            <w:rFonts w:ascii="Arial" w:hAnsi="Arial" w:cs="Arial"/>
            <w:i/>
            <w:iCs/>
            <w:color w:val="1D2A57"/>
          </w:rPr>
          <w:t>That</w:t>
        </w:r>
      </w:hyperlink>
    </w:p>
    <w:p w:rsidR="00E26FD9" w:rsidRDefault="00643B05" w:rsidP="008350D2">
      <w:pPr>
        <w:pStyle w:val="p"/>
        <w:numPr>
          <w:ilvl w:val="0"/>
          <w:numId w:val="218"/>
        </w:numPr>
        <w:spacing w:before="150" w:beforeAutospacing="0" w:after="150" w:afterAutospacing="0"/>
        <w:ind w:left="0"/>
        <w:rPr>
          <w:rFonts w:ascii="Arial" w:hAnsi="Arial" w:cs="Arial"/>
          <w:color w:val="1D2A57"/>
        </w:rPr>
      </w:pPr>
      <w:hyperlink r:id="rId22" w:history="1">
        <w:r w:rsidR="00E26FD9">
          <w:rPr>
            <w:rStyle w:val="Hyperlink"/>
            <w:rFonts w:ascii="Arial" w:hAnsi="Arial" w:cs="Arial"/>
            <w:i/>
            <w:iCs/>
            <w:color w:val="1D2A57"/>
          </w:rPr>
          <w:t>Until</w:t>
        </w:r>
      </w:hyperlink>
    </w:p>
    <w:p w:rsidR="00E26FD9" w:rsidRDefault="00643B05" w:rsidP="008350D2">
      <w:pPr>
        <w:pStyle w:val="p"/>
        <w:numPr>
          <w:ilvl w:val="0"/>
          <w:numId w:val="218"/>
        </w:numPr>
        <w:spacing w:before="150" w:beforeAutospacing="0" w:after="150" w:afterAutospacing="0"/>
        <w:ind w:left="0"/>
        <w:rPr>
          <w:rFonts w:ascii="Arial" w:hAnsi="Arial" w:cs="Arial"/>
          <w:color w:val="1D2A57"/>
        </w:rPr>
      </w:pPr>
      <w:hyperlink r:id="rId23" w:history="1">
        <w:r w:rsidR="00E26FD9">
          <w:rPr>
            <w:rStyle w:val="Hyperlink"/>
            <w:rFonts w:ascii="Arial" w:hAnsi="Arial" w:cs="Arial"/>
            <w:i/>
            <w:iCs/>
            <w:color w:val="1D2A57"/>
          </w:rPr>
          <w:t>When</w:t>
        </w:r>
      </w:hyperlink>
    </w:p>
    <w:p w:rsidR="00E26FD9" w:rsidRDefault="00643B05" w:rsidP="008350D2">
      <w:pPr>
        <w:pStyle w:val="p"/>
        <w:numPr>
          <w:ilvl w:val="0"/>
          <w:numId w:val="218"/>
        </w:numPr>
        <w:spacing w:before="150" w:beforeAutospacing="0" w:after="150" w:afterAutospacing="0"/>
        <w:ind w:left="0"/>
        <w:rPr>
          <w:rFonts w:ascii="Arial" w:hAnsi="Arial" w:cs="Arial"/>
          <w:color w:val="1D2A57"/>
        </w:rPr>
      </w:pPr>
      <w:hyperlink r:id="rId24" w:history="1">
        <w:r w:rsidR="00E26FD9">
          <w:rPr>
            <w:rStyle w:val="Hyperlink"/>
            <w:rFonts w:ascii="Arial" w:hAnsi="Arial" w:cs="Arial"/>
            <w:i/>
            <w:iCs/>
            <w:color w:val="1D2A57"/>
          </w:rPr>
          <w:t>Whereas</w:t>
        </w:r>
      </w:hyperlink>
    </w:p>
    <w:p w:rsidR="00E26FD9" w:rsidRDefault="00643B05" w:rsidP="008350D2">
      <w:pPr>
        <w:pStyle w:val="p"/>
        <w:numPr>
          <w:ilvl w:val="0"/>
          <w:numId w:val="218"/>
        </w:numPr>
        <w:spacing w:before="150" w:beforeAutospacing="0" w:after="150" w:afterAutospacing="0"/>
        <w:ind w:left="0"/>
        <w:rPr>
          <w:rFonts w:ascii="Arial" w:hAnsi="Arial" w:cs="Arial"/>
          <w:color w:val="1D2A57"/>
        </w:rPr>
      </w:pPr>
      <w:hyperlink r:id="rId25" w:history="1">
        <w:r w:rsidR="00E26FD9">
          <w:rPr>
            <w:rStyle w:val="Hyperlink"/>
            <w:rFonts w:ascii="Arial" w:hAnsi="Arial" w:cs="Arial"/>
            <w:i/>
            <w:iCs/>
            <w:color w:val="1D2A57"/>
          </w:rPr>
          <w:t>While</w:t>
        </w:r>
        <w:r w:rsidR="00E26FD9">
          <w:rPr>
            <w:rStyle w:val="Hyperlink"/>
            <w:rFonts w:ascii="Arial" w:hAnsi="Arial" w:cs="Arial"/>
            <w:color w:val="1D2A57"/>
          </w:rPr>
          <w:t> and </w:t>
        </w:r>
        <w:r w:rsidR="00E26FD9">
          <w:rPr>
            <w:rStyle w:val="Hyperlink"/>
            <w:rFonts w:ascii="Arial" w:hAnsi="Arial" w:cs="Arial"/>
            <w:i/>
            <w:iCs/>
            <w:color w:val="1D2A57"/>
          </w:rPr>
          <w:t>whilst</w:t>
        </w:r>
      </w:hyperlink>
    </w:p>
    <w:p w:rsidR="00E26FD9" w:rsidRDefault="00E26FD9" w:rsidP="00E26FD9">
      <w:pPr>
        <w:pStyle w:val="Heading3"/>
        <w:spacing w:before="450" w:after="225"/>
        <w:rPr>
          <w:rFonts w:ascii="Arial" w:hAnsi="Arial" w:cs="Arial"/>
          <w:b w:val="0"/>
          <w:bCs w:val="0"/>
          <w:color w:val="1D2A57"/>
        </w:rPr>
      </w:pPr>
      <w:r>
        <w:rPr>
          <w:rFonts w:ascii="Arial" w:hAnsi="Arial" w:cs="Arial"/>
          <w:b w:val="0"/>
          <w:bCs w:val="0"/>
          <w:color w:val="1D2A57"/>
        </w:rPr>
        <w:t>Conjunctions with more than one word</w:t>
      </w:r>
    </w:p>
    <w:p w:rsidR="00E26FD9" w:rsidRDefault="00E26FD9" w:rsidP="00E26FD9">
      <w:pPr>
        <w:pStyle w:val="p"/>
        <w:spacing w:before="150" w:beforeAutospacing="0" w:after="150" w:afterAutospacing="0"/>
        <w:rPr>
          <w:rFonts w:ascii="Arial" w:hAnsi="Arial" w:cs="Arial"/>
          <w:color w:val="1D2A57"/>
        </w:rPr>
      </w:pPr>
      <w:r>
        <w:rPr>
          <w:rFonts w:ascii="Arial" w:hAnsi="Arial" w:cs="Arial"/>
          <w:color w:val="1D2A57"/>
        </w:rPr>
        <w:t>Some subordinating conjunctions consist of more than one word: </w:t>
      </w:r>
      <w:r>
        <w:rPr>
          <w:rFonts w:ascii="Arial" w:hAnsi="Arial" w:cs="Arial"/>
          <w:i/>
          <w:iCs/>
          <w:color w:val="1D2A57"/>
        </w:rPr>
        <w:t>as long as</w:t>
      </w:r>
      <w:r>
        <w:rPr>
          <w:rFonts w:ascii="Arial" w:hAnsi="Arial" w:cs="Arial"/>
          <w:color w:val="1D2A57"/>
        </w:rPr>
        <w:t>, </w:t>
      </w:r>
      <w:r>
        <w:rPr>
          <w:rFonts w:ascii="Arial" w:hAnsi="Arial" w:cs="Arial"/>
          <w:i/>
          <w:iCs/>
          <w:color w:val="1D2A57"/>
        </w:rPr>
        <w:t>as soon as</w:t>
      </w:r>
      <w:r>
        <w:rPr>
          <w:rFonts w:ascii="Arial" w:hAnsi="Arial" w:cs="Arial"/>
          <w:color w:val="1D2A57"/>
        </w:rPr>
        <w:t>, </w:t>
      </w:r>
      <w:r>
        <w:rPr>
          <w:rFonts w:ascii="Arial" w:hAnsi="Arial" w:cs="Arial"/>
          <w:i/>
          <w:iCs/>
          <w:color w:val="1D2A57"/>
        </w:rPr>
        <w:t>except that</w:t>
      </w:r>
      <w:r>
        <w:rPr>
          <w:rFonts w:ascii="Arial" w:hAnsi="Arial" w:cs="Arial"/>
          <w:color w:val="1D2A57"/>
        </w:rPr>
        <w:t>, </w:t>
      </w:r>
      <w:r>
        <w:rPr>
          <w:rFonts w:ascii="Arial" w:hAnsi="Arial" w:cs="Arial"/>
          <w:i/>
          <w:iCs/>
          <w:color w:val="1D2A57"/>
        </w:rPr>
        <w:t>in order that</w:t>
      </w:r>
      <w:r>
        <w:rPr>
          <w:rFonts w:ascii="Arial" w:hAnsi="Arial" w:cs="Arial"/>
          <w:color w:val="1D2A57"/>
        </w:rPr>
        <w:t>, </w:t>
      </w:r>
      <w:r>
        <w:rPr>
          <w:rFonts w:ascii="Arial" w:hAnsi="Arial" w:cs="Arial"/>
          <w:i/>
          <w:iCs/>
          <w:color w:val="1D2A57"/>
        </w:rPr>
        <w:t>so as to</w:t>
      </w:r>
      <w:r>
        <w:rPr>
          <w:rFonts w:ascii="Arial" w:hAnsi="Arial" w:cs="Arial"/>
          <w:color w:val="1D2A57"/>
        </w:rPr>
        <w:t>, </w:t>
      </w:r>
      <w:r>
        <w:rPr>
          <w:rFonts w:ascii="Arial" w:hAnsi="Arial" w:cs="Arial"/>
          <w:i/>
          <w:iCs/>
          <w:color w:val="1D2A57"/>
        </w:rPr>
        <w:t>provided that</w:t>
      </w:r>
      <w:r>
        <w:rPr>
          <w:rFonts w:ascii="Arial" w:hAnsi="Arial" w:cs="Arial"/>
          <w:color w:val="1D2A57"/>
        </w:rPr>
        <w:t>:</w:t>
      </w:r>
    </w:p>
    <w:p w:rsidR="00E26FD9" w:rsidRDefault="00E26FD9" w:rsidP="00E26FD9">
      <w:pPr>
        <w:pStyle w:val="p"/>
        <w:spacing w:before="150" w:beforeAutospacing="0" w:after="150" w:afterAutospacing="0"/>
        <w:rPr>
          <w:rFonts w:ascii="Arial" w:hAnsi="Arial" w:cs="Arial"/>
          <w:color w:val="1D2A57"/>
        </w:rPr>
      </w:pPr>
      <w:r>
        <w:rPr>
          <w:rStyle w:val="tb"/>
          <w:rFonts w:ascii="Arial" w:hAnsi="Arial" w:cs="Arial"/>
          <w:b/>
          <w:bCs/>
          <w:i/>
          <w:iCs/>
          <w:color w:val="1D2A57"/>
        </w:rPr>
        <w:t>As long as</w:t>
      </w:r>
      <w:r>
        <w:rPr>
          <w:rFonts w:ascii="Arial" w:hAnsi="Arial" w:cs="Arial"/>
          <w:i/>
          <w:iCs/>
          <w:color w:val="1D2A57"/>
        </w:rPr>
        <w:t> the waves are high enough, we can go surfing.</w:t>
      </w:r>
    </w:p>
    <w:p w:rsidR="00E26FD9" w:rsidRDefault="00E26FD9" w:rsidP="00E26FD9">
      <w:pPr>
        <w:pStyle w:val="p"/>
        <w:spacing w:before="150" w:beforeAutospacing="0" w:after="150" w:afterAutospacing="0"/>
        <w:rPr>
          <w:rFonts w:ascii="Arial" w:hAnsi="Arial" w:cs="Arial"/>
          <w:color w:val="1D2A57"/>
        </w:rPr>
      </w:pPr>
      <w:r>
        <w:rPr>
          <w:rStyle w:val="tb"/>
          <w:rFonts w:ascii="Arial" w:hAnsi="Arial" w:cs="Arial"/>
          <w:b/>
          <w:bCs/>
          <w:i/>
          <w:iCs/>
          <w:color w:val="1D2A57"/>
        </w:rPr>
        <w:t>Provided that</w:t>
      </w:r>
      <w:r>
        <w:rPr>
          <w:rFonts w:ascii="Arial" w:hAnsi="Arial" w:cs="Arial"/>
          <w:i/>
          <w:iCs/>
          <w:color w:val="1D2A57"/>
        </w:rPr>
        <w:t> he pays a fine, he will not have to go to jail.</w:t>
      </w:r>
      <w:r>
        <w:rPr>
          <w:rFonts w:ascii="Arial" w:hAnsi="Arial" w:cs="Arial"/>
          <w:color w:val="1D2A57"/>
        </w:rPr>
        <w:t> (formal)</w:t>
      </w:r>
    </w:p>
    <w:p w:rsidR="00E26FD9" w:rsidRDefault="00E26FD9" w:rsidP="00E26FD9">
      <w:pPr>
        <w:pStyle w:val="Heading3"/>
        <w:spacing w:before="450" w:after="225"/>
        <w:rPr>
          <w:rFonts w:ascii="Arial" w:hAnsi="Arial" w:cs="Arial"/>
          <w:b w:val="0"/>
          <w:bCs w:val="0"/>
          <w:color w:val="1D2A57"/>
        </w:rPr>
      </w:pPr>
      <w:r>
        <w:rPr>
          <w:rFonts w:ascii="Arial" w:hAnsi="Arial" w:cs="Arial"/>
          <w:b w:val="0"/>
          <w:bCs w:val="0"/>
          <w:color w:val="1D2A57"/>
        </w:rPr>
        <w:t>Conjunctions that can be modified by adverbs</w:t>
      </w:r>
    </w:p>
    <w:p w:rsidR="00E26FD9" w:rsidRDefault="00E26FD9" w:rsidP="00E26FD9">
      <w:pPr>
        <w:pStyle w:val="p"/>
        <w:spacing w:before="150" w:beforeAutospacing="0" w:after="150" w:afterAutospacing="0"/>
        <w:rPr>
          <w:rFonts w:ascii="Arial" w:hAnsi="Arial" w:cs="Arial"/>
          <w:color w:val="1D2A57"/>
        </w:rPr>
      </w:pPr>
      <w:r>
        <w:rPr>
          <w:rFonts w:ascii="Arial" w:hAnsi="Arial" w:cs="Arial"/>
          <w:color w:val="1D2A57"/>
        </w:rPr>
        <w:t>Some subordinating conjunctions may be modified by adverbs (underlined). For example </w:t>
      </w:r>
      <w:r>
        <w:rPr>
          <w:rFonts w:ascii="Arial" w:hAnsi="Arial" w:cs="Arial"/>
          <w:i/>
          <w:iCs/>
          <w:color w:val="1D2A57"/>
        </w:rPr>
        <w:t>just when, ever since, only if, just as, simply because, right before</w:t>
      </w:r>
      <w:r>
        <w:rPr>
          <w:rFonts w:ascii="Arial" w:hAnsi="Arial" w:cs="Arial"/>
          <w:color w:val="1D2A57"/>
        </w:rPr>
        <w:t>:</w:t>
      </w:r>
    </w:p>
    <w:p w:rsidR="00E26FD9" w:rsidRDefault="00E26FD9" w:rsidP="00E26FD9">
      <w:pPr>
        <w:pStyle w:val="p"/>
        <w:spacing w:before="150" w:beforeAutospacing="0" w:after="150" w:afterAutospacing="0"/>
        <w:rPr>
          <w:rFonts w:ascii="Arial" w:hAnsi="Arial" w:cs="Arial"/>
          <w:color w:val="1D2A57"/>
        </w:rPr>
      </w:pPr>
      <w:r>
        <w:rPr>
          <w:rFonts w:ascii="Arial" w:hAnsi="Arial" w:cs="Arial"/>
          <w:i/>
          <w:iCs/>
          <w:color w:val="1D2A57"/>
        </w:rPr>
        <w:t>The phone rang </w:t>
      </w:r>
      <w:r>
        <w:rPr>
          <w:rFonts w:ascii="Arial" w:hAnsi="Arial" w:cs="Arial"/>
          <w:i/>
          <w:iCs/>
          <w:color w:val="1D2A57"/>
          <w:u w:val="single"/>
        </w:rPr>
        <w:t>just</w:t>
      </w:r>
      <w:r>
        <w:rPr>
          <w:rFonts w:ascii="Arial" w:hAnsi="Arial" w:cs="Arial"/>
          <w:i/>
          <w:iCs/>
          <w:color w:val="1D2A57"/>
        </w:rPr>
        <w:t> </w:t>
      </w:r>
      <w:r>
        <w:rPr>
          <w:rStyle w:val="tb"/>
          <w:rFonts w:ascii="Arial" w:hAnsi="Arial" w:cs="Arial"/>
          <w:b/>
          <w:bCs/>
          <w:i/>
          <w:iCs/>
          <w:color w:val="1D2A57"/>
        </w:rPr>
        <w:t>when</w:t>
      </w:r>
      <w:r>
        <w:rPr>
          <w:rFonts w:ascii="Arial" w:hAnsi="Arial" w:cs="Arial"/>
          <w:i/>
          <w:iCs/>
          <w:color w:val="1D2A57"/>
        </w:rPr>
        <w:t> I’d gone to bed.</w:t>
      </w:r>
    </w:p>
    <w:p w:rsidR="00E26FD9" w:rsidRDefault="00E26FD9" w:rsidP="00E26FD9">
      <w:pPr>
        <w:pStyle w:val="p"/>
        <w:spacing w:before="150" w:beforeAutospacing="0" w:after="150" w:afterAutospacing="0"/>
        <w:rPr>
          <w:rFonts w:ascii="Arial" w:hAnsi="Arial" w:cs="Arial"/>
          <w:color w:val="1D2A57"/>
        </w:rPr>
      </w:pPr>
      <w:r>
        <w:rPr>
          <w:rFonts w:ascii="Arial" w:hAnsi="Arial" w:cs="Arial"/>
          <w:i/>
          <w:iCs/>
          <w:color w:val="1D2A57"/>
        </w:rPr>
        <w:t>I have been afraid to swim in the sea </w:t>
      </w:r>
      <w:r>
        <w:rPr>
          <w:rFonts w:ascii="Arial" w:hAnsi="Arial" w:cs="Arial"/>
          <w:i/>
          <w:iCs/>
          <w:color w:val="1D2A57"/>
          <w:u w:val="single"/>
        </w:rPr>
        <w:t>ever</w:t>
      </w:r>
      <w:r>
        <w:rPr>
          <w:rFonts w:ascii="Arial" w:hAnsi="Arial" w:cs="Arial"/>
          <w:i/>
          <w:iCs/>
          <w:color w:val="1D2A57"/>
        </w:rPr>
        <w:t> </w:t>
      </w:r>
      <w:r>
        <w:rPr>
          <w:rStyle w:val="tb"/>
          <w:rFonts w:ascii="Arial" w:hAnsi="Arial" w:cs="Arial"/>
          <w:b/>
          <w:bCs/>
          <w:i/>
          <w:iCs/>
          <w:color w:val="1D2A57"/>
        </w:rPr>
        <w:t>since</w:t>
      </w:r>
      <w:r>
        <w:rPr>
          <w:rFonts w:ascii="Arial" w:hAnsi="Arial" w:cs="Arial"/>
          <w:i/>
          <w:iCs/>
          <w:color w:val="1D2A57"/>
        </w:rPr>
        <w:t> I was young.</w:t>
      </w:r>
    </w:p>
    <w:p w:rsidR="00E26FD9" w:rsidRDefault="00E26FD9" w:rsidP="00E26FD9">
      <w:pPr>
        <w:pStyle w:val="Heading2"/>
        <w:spacing w:before="525" w:beforeAutospacing="0" w:after="225" w:afterAutospacing="0"/>
        <w:rPr>
          <w:rFonts w:ascii="Arial" w:hAnsi="Arial" w:cs="Arial"/>
          <w:color w:val="1D2A57"/>
        </w:rPr>
      </w:pPr>
      <w:r>
        <w:rPr>
          <w:rFonts w:ascii="Arial" w:hAnsi="Arial" w:cs="Arial"/>
          <w:color w:val="1D2A57"/>
        </w:rPr>
        <w:t>Position of subordinating conjunctions</w:t>
      </w:r>
    </w:p>
    <w:p w:rsidR="00E26FD9" w:rsidRDefault="00E26FD9" w:rsidP="00E26FD9">
      <w:pPr>
        <w:pStyle w:val="p"/>
        <w:spacing w:before="150" w:beforeAutospacing="0" w:after="150" w:afterAutospacing="0"/>
        <w:rPr>
          <w:rFonts w:ascii="Arial" w:hAnsi="Arial" w:cs="Arial"/>
          <w:color w:val="1D2A57"/>
        </w:rPr>
      </w:pPr>
      <w:r>
        <w:rPr>
          <w:rFonts w:ascii="Arial" w:hAnsi="Arial" w:cs="Arial"/>
          <w:color w:val="1D2A57"/>
        </w:rPr>
        <w:t>Words and phrases such as </w:t>
      </w:r>
      <w:r>
        <w:rPr>
          <w:rFonts w:ascii="Arial" w:hAnsi="Arial" w:cs="Arial"/>
          <w:i/>
          <w:iCs/>
          <w:color w:val="1D2A57"/>
        </w:rPr>
        <w:t>above all</w:t>
      </w:r>
      <w:r>
        <w:rPr>
          <w:rFonts w:ascii="Arial" w:hAnsi="Arial" w:cs="Arial"/>
          <w:color w:val="1D2A57"/>
        </w:rPr>
        <w:t>, </w:t>
      </w:r>
      <w:r>
        <w:rPr>
          <w:rFonts w:ascii="Arial" w:hAnsi="Arial" w:cs="Arial"/>
          <w:i/>
          <w:iCs/>
          <w:color w:val="1D2A57"/>
        </w:rPr>
        <w:t>anyway</w:t>
      </w:r>
      <w:r>
        <w:rPr>
          <w:rFonts w:ascii="Arial" w:hAnsi="Arial" w:cs="Arial"/>
          <w:color w:val="1D2A57"/>
        </w:rPr>
        <w:t>, </w:t>
      </w:r>
      <w:r>
        <w:rPr>
          <w:rFonts w:ascii="Arial" w:hAnsi="Arial" w:cs="Arial"/>
          <w:i/>
          <w:iCs/>
          <w:color w:val="1D2A57"/>
        </w:rPr>
        <w:t>as a result</w:t>
      </w:r>
      <w:r>
        <w:rPr>
          <w:rFonts w:ascii="Arial" w:hAnsi="Arial" w:cs="Arial"/>
          <w:color w:val="1D2A57"/>
        </w:rPr>
        <w:t>, </w:t>
      </w:r>
      <w:r>
        <w:rPr>
          <w:rFonts w:ascii="Arial" w:hAnsi="Arial" w:cs="Arial"/>
          <w:i/>
          <w:iCs/>
          <w:color w:val="1D2A57"/>
        </w:rPr>
        <w:t>as well</w:t>
      </w:r>
      <w:r>
        <w:rPr>
          <w:rFonts w:ascii="Arial" w:hAnsi="Arial" w:cs="Arial"/>
          <w:color w:val="1D2A57"/>
        </w:rPr>
        <w:t>, </w:t>
      </w:r>
      <w:r>
        <w:rPr>
          <w:rFonts w:ascii="Arial" w:hAnsi="Arial" w:cs="Arial"/>
          <w:i/>
          <w:iCs/>
          <w:color w:val="1D2A57"/>
        </w:rPr>
        <w:t>eventually</w:t>
      </w:r>
      <w:r>
        <w:rPr>
          <w:rFonts w:ascii="Arial" w:hAnsi="Arial" w:cs="Arial"/>
          <w:color w:val="1D2A57"/>
        </w:rPr>
        <w:t>, </w:t>
      </w:r>
      <w:r>
        <w:rPr>
          <w:rFonts w:ascii="Arial" w:hAnsi="Arial" w:cs="Arial"/>
          <w:i/>
          <w:iCs/>
          <w:color w:val="1D2A57"/>
        </w:rPr>
        <w:t>firstly</w:t>
      </w:r>
      <w:r>
        <w:rPr>
          <w:rFonts w:ascii="Arial" w:hAnsi="Arial" w:cs="Arial"/>
          <w:color w:val="1D2A57"/>
        </w:rPr>
        <w:t>, </w:t>
      </w:r>
      <w:r>
        <w:rPr>
          <w:rFonts w:ascii="Arial" w:hAnsi="Arial" w:cs="Arial"/>
          <w:i/>
          <w:iCs/>
          <w:color w:val="1D2A57"/>
        </w:rPr>
        <w:t>however</w:t>
      </w:r>
      <w:r>
        <w:rPr>
          <w:rFonts w:ascii="Arial" w:hAnsi="Arial" w:cs="Arial"/>
          <w:color w:val="1D2A57"/>
        </w:rPr>
        <w:t>, </w:t>
      </w:r>
      <w:r>
        <w:rPr>
          <w:rFonts w:ascii="Arial" w:hAnsi="Arial" w:cs="Arial"/>
          <w:i/>
          <w:iCs/>
          <w:color w:val="1D2A57"/>
        </w:rPr>
        <w:t>overall</w:t>
      </w:r>
      <w:r>
        <w:rPr>
          <w:rFonts w:ascii="Arial" w:hAnsi="Arial" w:cs="Arial"/>
          <w:color w:val="1D2A57"/>
        </w:rPr>
        <w:t>, </w:t>
      </w:r>
      <w:r>
        <w:rPr>
          <w:rFonts w:ascii="Arial" w:hAnsi="Arial" w:cs="Arial"/>
          <w:i/>
          <w:iCs/>
          <w:color w:val="1D2A57"/>
        </w:rPr>
        <w:t>rather</w:t>
      </w:r>
      <w:r>
        <w:rPr>
          <w:rFonts w:ascii="Arial" w:hAnsi="Arial" w:cs="Arial"/>
          <w:color w:val="1D2A57"/>
        </w:rPr>
        <w:t>, </w:t>
      </w:r>
      <w:r>
        <w:rPr>
          <w:rFonts w:ascii="Arial" w:hAnsi="Arial" w:cs="Arial"/>
          <w:i/>
          <w:iCs/>
          <w:color w:val="1D2A57"/>
        </w:rPr>
        <w:t>then</w:t>
      </w:r>
      <w:r>
        <w:rPr>
          <w:rFonts w:ascii="Arial" w:hAnsi="Arial" w:cs="Arial"/>
          <w:color w:val="1D2A57"/>
        </w:rPr>
        <w:t>, </w:t>
      </w:r>
      <w:r>
        <w:rPr>
          <w:rFonts w:ascii="Arial" w:hAnsi="Arial" w:cs="Arial"/>
          <w:i/>
          <w:iCs/>
          <w:color w:val="1D2A57"/>
        </w:rPr>
        <w:t>therefore</w:t>
      </w:r>
      <w:r>
        <w:rPr>
          <w:rFonts w:ascii="Arial" w:hAnsi="Arial" w:cs="Arial"/>
          <w:color w:val="1D2A57"/>
        </w:rPr>
        <w:t>, </w:t>
      </w:r>
      <w:r>
        <w:rPr>
          <w:rFonts w:ascii="Arial" w:hAnsi="Arial" w:cs="Arial"/>
          <w:i/>
          <w:iCs/>
          <w:color w:val="1D2A57"/>
        </w:rPr>
        <w:t>though</w:t>
      </w:r>
      <w:r>
        <w:rPr>
          <w:rFonts w:ascii="Arial" w:hAnsi="Arial" w:cs="Arial"/>
          <w:color w:val="1D2A57"/>
        </w:rPr>
        <w:t>, </w:t>
      </w:r>
      <w:r>
        <w:rPr>
          <w:rFonts w:ascii="Arial" w:hAnsi="Arial" w:cs="Arial"/>
          <w:i/>
          <w:iCs/>
          <w:color w:val="1D2A57"/>
        </w:rPr>
        <w:t>on the contrary</w:t>
      </w:r>
      <w:r>
        <w:rPr>
          <w:rFonts w:ascii="Arial" w:hAnsi="Arial" w:cs="Arial"/>
          <w:color w:val="1D2A57"/>
        </w:rPr>
        <w:t> (linking adjuncts) can create similar meanings to conjunctions (e.g. adding, cause and effect). These words are adverb phrases and can come in any position which an adverb can occupy:</w:t>
      </w:r>
    </w:p>
    <w:p w:rsidR="00E26FD9" w:rsidRDefault="00E26FD9" w:rsidP="00E26FD9">
      <w:pPr>
        <w:pStyle w:val="p"/>
        <w:spacing w:before="150" w:beforeAutospacing="0" w:after="150" w:afterAutospacing="0"/>
        <w:rPr>
          <w:rFonts w:ascii="Arial" w:hAnsi="Arial" w:cs="Arial"/>
          <w:color w:val="1D2A57"/>
        </w:rPr>
      </w:pPr>
      <w:r>
        <w:rPr>
          <w:rFonts w:ascii="Arial" w:hAnsi="Arial" w:cs="Arial"/>
          <w:i/>
          <w:iCs/>
          <w:color w:val="1D2A57"/>
        </w:rPr>
        <w:lastRenderedPageBreak/>
        <w:t>He left home late. </w:t>
      </w:r>
      <w:r>
        <w:rPr>
          <w:rStyle w:val="tb"/>
          <w:rFonts w:ascii="Arial" w:hAnsi="Arial" w:cs="Arial"/>
          <w:b/>
          <w:bCs/>
          <w:i/>
          <w:iCs/>
          <w:color w:val="1D2A57"/>
        </w:rPr>
        <w:t>(As a result</w:t>
      </w:r>
      <w:r>
        <w:rPr>
          <w:rFonts w:ascii="Arial" w:hAnsi="Arial" w:cs="Arial"/>
          <w:i/>
          <w:iCs/>
          <w:color w:val="1D2A57"/>
        </w:rPr>
        <w:t>) he </w:t>
      </w:r>
      <w:r>
        <w:rPr>
          <w:rStyle w:val="tb"/>
          <w:rFonts w:ascii="Arial" w:hAnsi="Arial" w:cs="Arial"/>
          <w:b/>
          <w:bCs/>
          <w:i/>
          <w:iCs/>
          <w:color w:val="1D2A57"/>
        </w:rPr>
        <w:t>(as a result</w:t>
      </w:r>
      <w:r>
        <w:rPr>
          <w:rFonts w:ascii="Arial" w:hAnsi="Arial" w:cs="Arial"/>
          <w:i/>
          <w:iCs/>
          <w:color w:val="1D2A57"/>
        </w:rPr>
        <w:t>) didn’t arrive until 8 pm </w:t>
      </w:r>
      <w:r>
        <w:rPr>
          <w:rStyle w:val="tb"/>
          <w:rFonts w:ascii="Arial" w:hAnsi="Arial" w:cs="Arial"/>
          <w:b/>
          <w:bCs/>
          <w:i/>
          <w:iCs/>
          <w:color w:val="1D2A57"/>
        </w:rPr>
        <w:t>(as a result</w:t>
      </w:r>
      <w:r>
        <w:rPr>
          <w:rFonts w:ascii="Arial" w:hAnsi="Arial" w:cs="Arial"/>
          <w:i/>
          <w:iCs/>
          <w:color w:val="1D2A57"/>
        </w:rPr>
        <w:t>).</w:t>
      </w:r>
    </w:p>
    <w:p w:rsidR="00E26FD9" w:rsidRDefault="00E26FD9" w:rsidP="00E26FD9">
      <w:pPr>
        <w:pStyle w:val="p"/>
        <w:spacing w:before="150" w:beforeAutospacing="0" w:after="150" w:afterAutospacing="0"/>
        <w:rPr>
          <w:rFonts w:ascii="Arial" w:hAnsi="Arial" w:cs="Arial"/>
          <w:color w:val="1D2A57"/>
        </w:rPr>
      </w:pPr>
      <w:r>
        <w:rPr>
          <w:rStyle w:val="target"/>
          <w:rFonts w:ascii="Arial" w:hAnsi="Arial" w:cs="Arial"/>
          <w:color w:val="1D2A57"/>
        </w:rPr>
        <w:t>We cannot do this with subordinating conjunctions, which must come at the beginning of the clause. Subordinating conjunctions create a grammatical connection between two clauses, making one dependent on the other.</w:t>
      </w:r>
    </w:p>
    <w:p w:rsidR="00E26FD9" w:rsidRDefault="00E26FD9" w:rsidP="00E26FD9">
      <w:pPr>
        <w:rPr>
          <w:rFonts w:ascii="Arial" w:hAnsi="Arial" w:cs="Arial"/>
          <w:color w:val="1D2A57"/>
        </w:rPr>
      </w:pPr>
      <w:r>
        <w:rPr>
          <w:rStyle w:val="panel-title"/>
          <w:rFonts w:ascii="Arial" w:hAnsi="Arial" w:cs="Arial"/>
          <w:b/>
          <w:bCs/>
          <w:color w:val="1D2A57"/>
        </w:rPr>
        <w:t>Compare</w:t>
      </w:r>
    </w:p>
    <w:tbl>
      <w:tblPr>
        <w:tblW w:w="0" w:type="auto"/>
        <w:tblBorders>
          <w:top w:val="single" w:sz="12" w:space="0" w:color="606888"/>
        </w:tblBorders>
        <w:tblCellMar>
          <w:top w:w="15" w:type="dxa"/>
          <w:left w:w="15" w:type="dxa"/>
          <w:bottom w:w="15" w:type="dxa"/>
          <w:right w:w="15" w:type="dxa"/>
        </w:tblCellMar>
        <w:tblLook w:val="04A0" w:firstRow="1" w:lastRow="0" w:firstColumn="1" w:lastColumn="0" w:noHBand="0" w:noVBand="1"/>
      </w:tblPr>
      <w:tblGrid>
        <w:gridCol w:w="3164"/>
        <w:gridCol w:w="6346"/>
      </w:tblGrid>
      <w:tr w:rsidR="00E26FD9" w:rsidTr="00E26FD9">
        <w:tc>
          <w:tcPr>
            <w:tcW w:w="0" w:type="auto"/>
            <w:tcBorders>
              <w:bottom w:val="single" w:sz="6" w:space="0" w:color="E5E4E9"/>
              <w:right w:val="single" w:sz="6" w:space="0" w:color="E5E4E9"/>
            </w:tcBorders>
            <w:tcMar>
              <w:top w:w="150" w:type="dxa"/>
              <w:left w:w="75" w:type="dxa"/>
              <w:bottom w:w="150" w:type="dxa"/>
              <w:right w:w="75" w:type="dxa"/>
            </w:tcMar>
            <w:vAlign w:val="center"/>
            <w:hideMark/>
          </w:tcPr>
          <w:p w:rsidR="00E26FD9" w:rsidRDefault="00E26FD9" w:rsidP="00E26FD9">
            <w:pPr>
              <w:pStyle w:val="p"/>
              <w:spacing w:before="150" w:beforeAutospacing="0" w:after="150" w:afterAutospacing="0"/>
            </w:pPr>
            <w:r>
              <w:t>Subordinating conjunction </w:t>
            </w:r>
            <w:r>
              <w:rPr>
                <w:i/>
                <w:iCs/>
              </w:rPr>
              <w:t>so</w:t>
            </w:r>
            <w:r>
              <w:t>:</w:t>
            </w:r>
          </w:p>
          <w:p w:rsidR="00E26FD9" w:rsidRDefault="00E26FD9" w:rsidP="00E26FD9">
            <w:pPr>
              <w:pStyle w:val="p"/>
              <w:spacing w:before="150" w:beforeAutospacing="0" w:after="150" w:afterAutospacing="0"/>
            </w:pPr>
            <w:r>
              <w:rPr>
                <w:i/>
                <w:iCs/>
              </w:rPr>
              <w:t>He couldn’t get money from the bank </w:t>
            </w:r>
            <w:r>
              <w:rPr>
                <w:rStyle w:val="tb"/>
                <w:b/>
                <w:bCs/>
                <w:i/>
                <w:iCs/>
              </w:rPr>
              <w:t>so</w:t>
            </w:r>
            <w:r>
              <w:rPr>
                <w:i/>
                <w:iCs/>
              </w:rPr>
              <w:t> he couldn’t buy a house.</w:t>
            </w:r>
          </w:p>
        </w:tc>
        <w:tc>
          <w:tcPr>
            <w:tcW w:w="0" w:type="auto"/>
            <w:tcBorders>
              <w:bottom w:val="single" w:sz="6" w:space="0" w:color="E5E4E9"/>
              <w:right w:val="single" w:sz="2" w:space="0" w:color="E5E4E9"/>
            </w:tcBorders>
            <w:tcMar>
              <w:top w:w="150" w:type="dxa"/>
              <w:left w:w="225" w:type="dxa"/>
              <w:bottom w:w="150" w:type="dxa"/>
              <w:right w:w="75" w:type="dxa"/>
            </w:tcMar>
            <w:vAlign w:val="center"/>
            <w:hideMark/>
          </w:tcPr>
          <w:p w:rsidR="00E26FD9" w:rsidRDefault="00E26FD9">
            <w:pPr>
              <w:pStyle w:val="p"/>
              <w:spacing w:before="150" w:beforeAutospacing="0" w:after="150" w:afterAutospacing="0"/>
            </w:pPr>
            <w:r>
              <w:t>These two sentences mean the same thing but they are connected differently:</w:t>
            </w:r>
          </w:p>
          <w:p w:rsidR="00E26FD9" w:rsidRDefault="00E26FD9" w:rsidP="008350D2">
            <w:pPr>
              <w:pStyle w:val="p"/>
              <w:numPr>
                <w:ilvl w:val="0"/>
                <w:numId w:val="219"/>
              </w:numPr>
              <w:spacing w:before="150" w:beforeAutospacing="0" w:after="150" w:afterAutospacing="0"/>
              <w:ind w:left="225"/>
            </w:pPr>
            <w:r>
              <w:rPr>
                <w:i/>
                <w:iCs/>
              </w:rPr>
              <w:t>So</w:t>
            </w:r>
            <w:r>
              <w:t> makes a subordinating link between the cause/reason (</w:t>
            </w:r>
            <w:r>
              <w:rPr>
                <w:i/>
                <w:iCs/>
              </w:rPr>
              <w:t>He couldn’t get money from the bank</w:t>
            </w:r>
            <w:r>
              <w:t>) and the result (</w:t>
            </w:r>
            <w:r>
              <w:rPr>
                <w:i/>
                <w:iCs/>
              </w:rPr>
              <w:t>he couldn’t buy a house</w:t>
            </w:r>
            <w:r>
              <w:t>). This is a grammatical link. The position of </w:t>
            </w:r>
            <w:r>
              <w:rPr>
                <w:i/>
                <w:iCs/>
              </w:rPr>
              <w:t>so</w:t>
            </w:r>
            <w:r>
              <w:t> cannot change.</w:t>
            </w:r>
          </w:p>
        </w:tc>
      </w:tr>
      <w:tr w:rsidR="00E26FD9" w:rsidTr="00E26FD9">
        <w:tc>
          <w:tcPr>
            <w:tcW w:w="0" w:type="auto"/>
            <w:tcBorders>
              <w:bottom w:val="single" w:sz="6" w:space="0" w:color="E5E4E9"/>
              <w:right w:val="single" w:sz="6" w:space="0" w:color="E5E4E9"/>
            </w:tcBorders>
            <w:tcMar>
              <w:top w:w="150" w:type="dxa"/>
              <w:left w:w="75" w:type="dxa"/>
              <w:bottom w:w="150" w:type="dxa"/>
              <w:right w:w="75" w:type="dxa"/>
            </w:tcMar>
            <w:vAlign w:val="center"/>
            <w:hideMark/>
          </w:tcPr>
          <w:p w:rsidR="00E26FD9" w:rsidRDefault="00E26FD9">
            <w:pPr>
              <w:pStyle w:val="p"/>
              <w:spacing w:before="150" w:beforeAutospacing="0" w:after="150" w:afterAutospacing="0"/>
            </w:pPr>
            <w:r>
              <w:t>Linking adjunct </w:t>
            </w:r>
            <w:r>
              <w:rPr>
                <w:i/>
                <w:iCs/>
              </w:rPr>
              <w:t>as a result</w:t>
            </w:r>
            <w:r>
              <w:t>:</w:t>
            </w:r>
          </w:p>
          <w:p w:rsidR="00E26FD9" w:rsidRDefault="00E26FD9" w:rsidP="00E26FD9">
            <w:pPr>
              <w:pStyle w:val="p"/>
              <w:spacing w:before="150" w:beforeAutospacing="0" w:after="150" w:afterAutospacing="0"/>
            </w:pPr>
            <w:r>
              <w:rPr>
                <w:i/>
                <w:iCs/>
              </w:rPr>
              <w:t>He couldn’t get money from the bank. </w:t>
            </w:r>
            <w:r>
              <w:rPr>
                <w:rStyle w:val="tb"/>
                <w:b/>
                <w:bCs/>
                <w:i/>
                <w:iCs/>
              </w:rPr>
              <w:t>As a result</w:t>
            </w:r>
            <w:r>
              <w:rPr>
                <w:i/>
                <w:iCs/>
              </w:rPr>
              <w:t> he couldn’t buy a house.</w:t>
            </w:r>
          </w:p>
        </w:tc>
        <w:tc>
          <w:tcPr>
            <w:tcW w:w="0" w:type="auto"/>
            <w:tcBorders>
              <w:bottom w:val="single" w:sz="6" w:space="0" w:color="E5E4E9"/>
              <w:right w:val="single" w:sz="2" w:space="0" w:color="E5E4E9"/>
            </w:tcBorders>
            <w:tcMar>
              <w:top w:w="150" w:type="dxa"/>
              <w:left w:w="225" w:type="dxa"/>
              <w:bottom w:w="150" w:type="dxa"/>
              <w:right w:w="75" w:type="dxa"/>
            </w:tcMar>
            <w:vAlign w:val="center"/>
            <w:hideMark/>
          </w:tcPr>
          <w:p w:rsidR="00E26FD9" w:rsidRDefault="00E26FD9" w:rsidP="008350D2">
            <w:pPr>
              <w:pStyle w:val="p"/>
              <w:numPr>
                <w:ilvl w:val="0"/>
                <w:numId w:val="220"/>
              </w:numPr>
              <w:spacing w:before="150" w:beforeAutospacing="0" w:after="150" w:afterAutospacing="0"/>
              <w:ind w:left="225"/>
            </w:pPr>
            <w:r>
              <w:rPr>
                <w:i/>
                <w:iCs/>
              </w:rPr>
              <w:t>As a result</w:t>
            </w:r>
            <w:r>
              <w:t> creates a link between two clauses based on meaning. We can move </w:t>
            </w:r>
            <w:r>
              <w:rPr>
                <w:i/>
                <w:iCs/>
              </w:rPr>
              <w:t>as a result (He couldn’t get money from the bank. He couldn’t buy a house </w:t>
            </w:r>
            <w:r>
              <w:rPr>
                <w:rStyle w:val="tb"/>
                <w:b/>
                <w:bCs/>
                <w:i/>
                <w:iCs/>
              </w:rPr>
              <w:t>as a re</w:t>
            </w:r>
          </w:p>
        </w:tc>
      </w:tr>
    </w:tbl>
    <w:p w:rsidR="00342361" w:rsidRDefault="00342361" w:rsidP="00342361">
      <w:pPr>
        <w:pStyle w:val="p"/>
        <w:spacing w:before="150" w:beforeAutospacing="0" w:after="150" w:afterAutospacing="0"/>
        <w:ind w:left="2160" w:firstLine="720"/>
        <w:rPr>
          <w:rFonts w:ascii="Arial" w:hAnsi="Arial" w:cs="Arial"/>
          <w:color w:val="1D2A57"/>
        </w:rPr>
      </w:pPr>
    </w:p>
    <w:p w:rsidR="00E26FD9" w:rsidRDefault="00371D95" w:rsidP="00342361">
      <w:pPr>
        <w:pStyle w:val="p"/>
        <w:spacing w:before="150" w:beforeAutospacing="0" w:after="150" w:afterAutospacing="0"/>
        <w:ind w:left="2160" w:firstLine="720"/>
        <w:rPr>
          <w:rFonts w:ascii="Arial" w:hAnsi="Arial" w:cs="Arial"/>
          <w:color w:val="1D2A57"/>
        </w:rPr>
      </w:pPr>
      <w:r>
        <w:rPr>
          <w:rFonts w:ascii="Arial" w:hAnsi="Arial" w:cs="Arial"/>
          <w:color w:val="1D2A57"/>
        </w:rPr>
        <w:t>Chapter</w:t>
      </w:r>
      <w:r w:rsidR="00B1654E">
        <w:rPr>
          <w:rFonts w:ascii="Arial" w:hAnsi="Arial" w:cs="Arial"/>
          <w:color w:val="1D2A57"/>
        </w:rPr>
        <w:t xml:space="preserve"> 11</w:t>
      </w:r>
      <w:r>
        <w:rPr>
          <w:rFonts w:ascii="Arial" w:hAnsi="Arial" w:cs="Arial"/>
          <w:color w:val="1D2A57"/>
        </w:rPr>
        <w:t>: Word Power</w:t>
      </w:r>
    </w:p>
    <w:p w:rsidR="00E26FD9" w:rsidRDefault="00342361" w:rsidP="00E26FD9">
      <w:pPr>
        <w:pStyle w:val="p"/>
        <w:spacing w:before="150" w:beforeAutospacing="0" w:after="150" w:afterAutospacing="0"/>
      </w:pPr>
      <w:r>
        <w:t>Words are essential for communication. This word power r knowledge of words is vocabulary.</w:t>
      </w:r>
    </w:p>
    <w:p w:rsidR="00342361" w:rsidRDefault="00342361" w:rsidP="00E26FD9">
      <w:pPr>
        <w:pStyle w:val="p"/>
        <w:spacing w:before="150" w:beforeAutospacing="0" w:after="150" w:afterAutospacing="0"/>
      </w:pPr>
      <w:r>
        <w:t xml:space="preserve">     A person’s command over a language is reflected in how correctly he uses the words. If the exact word is used, the meaning is conveyed more effectively. For example, instead of saying “he studies fishes.” If we say “he is an ichthyologist” the language appears more natural. A few of the expressions are given below for your reference.</w:t>
      </w:r>
    </w:p>
    <w:tbl>
      <w:tblPr>
        <w:tblStyle w:val="TableGrid"/>
        <w:tblW w:w="0" w:type="auto"/>
        <w:tblLook w:val="04A0" w:firstRow="1" w:lastRow="0" w:firstColumn="1" w:lastColumn="0" w:noHBand="0" w:noVBand="1"/>
      </w:tblPr>
      <w:tblGrid>
        <w:gridCol w:w="4788"/>
        <w:gridCol w:w="4788"/>
      </w:tblGrid>
      <w:tr w:rsidR="00342361" w:rsidTr="00342361">
        <w:tc>
          <w:tcPr>
            <w:tcW w:w="4788" w:type="dxa"/>
          </w:tcPr>
          <w:p w:rsidR="00342361" w:rsidRDefault="00342361" w:rsidP="008350D2">
            <w:pPr>
              <w:pStyle w:val="p"/>
              <w:numPr>
                <w:ilvl w:val="1"/>
                <w:numId w:val="207"/>
              </w:numPr>
              <w:spacing w:before="150" w:beforeAutospacing="0" w:after="150" w:afterAutospacing="0"/>
            </w:pPr>
            <w:r>
              <w:t>Acumen</w:t>
            </w:r>
          </w:p>
        </w:tc>
        <w:tc>
          <w:tcPr>
            <w:tcW w:w="4788" w:type="dxa"/>
          </w:tcPr>
          <w:p w:rsidR="00342361" w:rsidRDefault="00342361" w:rsidP="00E26FD9">
            <w:pPr>
              <w:pStyle w:val="p"/>
              <w:spacing w:before="150" w:beforeAutospacing="0" w:after="150" w:afterAutospacing="0"/>
            </w:pPr>
            <w:r>
              <w:t>Sharpness of mind</w:t>
            </w:r>
          </w:p>
          <w:p w:rsidR="00342361" w:rsidRDefault="00342361" w:rsidP="00E26FD9">
            <w:pPr>
              <w:pStyle w:val="p"/>
              <w:spacing w:before="150" w:beforeAutospacing="0" w:after="150" w:afterAutospacing="0"/>
            </w:pPr>
            <w:r>
              <w:rPr>
                <w:rFonts w:ascii="Roboto" w:hAnsi="Roboto"/>
                <w:color w:val="504A4B"/>
                <w:sz w:val="26"/>
                <w:szCs w:val="26"/>
                <w:shd w:val="clear" w:color="auto" w:fill="FFFFFF"/>
              </w:rPr>
              <w:t>Ex: John’s business acumen, along with his computer skills, made him an asset to the software company.</w:t>
            </w:r>
          </w:p>
        </w:tc>
      </w:tr>
      <w:tr w:rsidR="00342361" w:rsidTr="00342361">
        <w:tc>
          <w:tcPr>
            <w:tcW w:w="4788" w:type="dxa"/>
          </w:tcPr>
          <w:p w:rsidR="00342361" w:rsidRDefault="00342361" w:rsidP="008350D2">
            <w:pPr>
              <w:pStyle w:val="p"/>
              <w:numPr>
                <w:ilvl w:val="1"/>
                <w:numId w:val="207"/>
              </w:numPr>
              <w:spacing w:before="150" w:beforeAutospacing="0" w:after="150" w:afterAutospacing="0"/>
            </w:pPr>
            <w:r>
              <w:t>Agenda</w:t>
            </w:r>
          </w:p>
        </w:tc>
        <w:tc>
          <w:tcPr>
            <w:tcW w:w="4788" w:type="dxa"/>
          </w:tcPr>
          <w:p w:rsidR="00342361" w:rsidRDefault="00342361" w:rsidP="00E26FD9">
            <w:pPr>
              <w:pStyle w:val="p"/>
              <w:spacing w:before="150" w:beforeAutospacing="0" w:after="150" w:afterAutospacing="0"/>
            </w:pPr>
            <w:r>
              <w:t>A list of things to be done.</w:t>
            </w:r>
          </w:p>
          <w:p w:rsidR="00342361" w:rsidRDefault="00B67528" w:rsidP="00E26FD9">
            <w:pPr>
              <w:pStyle w:val="p"/>
              <w:spacing w:before="150" w:beforeAutospacing="0" w:after="150" w:afterAutospacing="0"/>
            </w:pPr>
            <w:r>
              <w:rPr>
                <w:rFonts w:ascii="Roboto" w:hAnsi="Roboto"/>
                <w:color w:val="504A4B"/>
                <w:sz w:val="26"/>
                <w:szCs w:val="26"/>
                <w:shd w:val="clear" w:color="auto" w:fill="FFFFFF"/>
              </w:rPr>
              <w:t>Ex: Michael first clarified what the agenda for the meeting would be before the CEO rose to speak.</w:t>
            </w:r>
          </w:p>
        </w:tc>
      </w:tr>
      <w:tr w:rsidR="00342361" w:rsidTr="00342361">
        <w:tc>
          <w:tcPr>
            <w:tcW w:w="4788" w:type="dxa"/>
          </w:tcPr>
          <w:p w:rsidR="00342361" w:rsidRDefault="00B67528" w:rsidP="008350D2">
            <w:pPr>
              <w:pStyle w:val="p"/>
              <w:numPr>
                <w:ilvl w:val="1"/>
                <w:numId w:val="207"/>
              </w:numPr>
              <w:spacing w:before="150" w:beforeAutospacing="0" w:after="150" w:afterAutospacing="0"/>
            </w:pPr>
            <w:r>
              <w:t>Amateur</w:t>
            </w:r>
          </w:p>
        </w:tc>
        <w:tc>
          <w:tcPr>
            <w:tcW w:w="4788" w:type="dxa"/>
          </w:tcPr>
          <w:p w:rsidR="00342361" w:rsidRDefault="00B67528" w:rsidP="00E26FD9">
            <w:pPr>
              <w:pStyle w:val="p"/>
              <w:spacing w:before="150" w:beforeAutospacing="0" w:after="150" w:afterAutospacing="0"/>
            </w:pPr>
            <w:r>
              <w:t xml:space="preserve">A person who does something for love not for </w:t>
            </w:r>
            <w:r>
              <w:lastRenderedPageBreak/>
              <w:t>money.</w:t>
            </w:r>
          </w:p>
          <w:p w:rsidR="00B67528" w:rsidRDefault="00B67528" w:rsidP="00E26FD9">
            <w:pPr>
              <w:pStyle w:val="p"/>
              <w:spacing w:before="150" w:beforeAutospacing="0" w:after="150" w:afterAutospacing="0"/>
            </w:pPr>
            <w:r>
              <w:t>Ex:</w:t>
            </w:r>
            <w:r>
              <w:rPr>
                <w:rFonts w:ascii="Roboto" w:hAnsi="Roboto"/>
                <w:color w:val="504A4B"/>
                <w:sz w:val="26"/>
                <w:szCs w:val="26"/>
                <w:shd w:val="clear" w:color="auto" w:fill="FFFFFF"/>
              </w:rPr>
              <w:t xml:space="preserve"> Even though I am an amateur singer, I hope to make a career out of it one day.</w:t>
            </w:r>
          </w:p>
        </w:tc>
      </w:tr>
      <w:tr w:rsidR="00342361" w:rsidTr="00342361">
        <w:tc>
          <w:tcPr>
            <w:tcW w:w="4788" w:type="dxa"/>
          </w:tcPr>
          <w:p w:rsidR="00342361" w:rsidRDefault="00B67528" w:rsidP="008350D2">
            <w:pPr>
              <w:pStyle w:val="p"/>
              <w:numPr>
                <w:ilvl w:val="1"/>
                <w:numId w:val="207"/>
              </w:numPr>
              <w:spacing w:before="150" w:beforeAutospacing="0" w:after="150" w:afterAutospacing="0"/>
            </w:pPr>
            <w:r>
              <w:lastRenderedPageBreak/>
              <w:t>Animosity</w:t>
            </w:r>
          </w:p>
        </w:tc>
        <w:tc>
          <w:tcPr>
            <w:tcW w:w="4788" w:type="dxa"/>
          </w:tcPr>
          <w:p w:rsidR="00342361" w:rsidRDefault="00B67528" w:rsidP="00E26FD9">
            <w:pPr>
              <w:pStyle w:val="p"/>
              <w:spacing w:before="150" w:beforeAutospacing="0" w:after="150" w:afterAutospacing="0"/>
            </w:pPr>
            <w:r>
              <w:t>Hatred</w:t>
            </w:r>
          </w:p>
          <w:p w:rsidR="00B67528" w:rsidRDefault="00B67528" w:rsidP="00E26FD9">
            <w:pPr>
              <w:pStyle w:val="p"/>
              <w:spacing w:before="150" w:beforeAutospacing="0" w:after="150" w:afterAutospacing="0"/>
            </w:pPr>
            <w:r>
              <w:t>Ex:</w:t>
            </w:r>
            <w:r>
              <w:rPr>
                <w:rFonts w:ascii="Roboto" w:hAnsi="Roboto"/>
                <w:color w:val="504A4B"/>
                <w:sz w:val="26"/>
                <w:szCs w:val="26"/>
                <w:shd w:val="clear" w:color="auto" w:fill="FFFFFF"/>
              </w:rPr>
              <w:t xml:space="preserve"> Why do you have such animosity towards me when I have done nothing to you? </w:t>
            </w:r>
          </w:p>
        </w:tc>
      </w:tr>
      <w:tr w:rsidR="00342361" w:rsidTr="00342361">
        <w:tc>
          <w:tcPr>
            <w:tcW w:w="4788" w:type="dxa"/>
          </w:tcPr>
          <w:p w:rsidR="00342361" w:rsidRDefault="00B67528" w:rsidP="008350D2">
            <w:pPr>
              <w:pStyle w:val="p"/>
              <w:numPr>
                <w:ilvl w:val="1"/>
                <w:numId w:val="207"/>
              </w:numPr>
              <w:spacing w:before="150" w:beforeAutospacing="0" w:after="150" w:afterAutospacing="0"/>
            </w:pPr>
            <w:r>
              <w:t>Equanimity</w:t>
            </w:r>
          </w:p>
        </w:tc>
        <w:tc>
          <w:tcPr>
            <w:tcW w:w="4788" w:type="dxa"/>
          </w:tcPr>
          <w:p w:rsidR="00342361" w:rsidRDefault="00B67528" w:rsidP="00E26FD9">
            <w:pPr>
              <w:pStyle w:val="p"/>
              <w:spacing w:before="150" w:beforeAutospacing="0" w:after="150" w:afterAutospacing="0"/>
            </w:pPr>
            <w:r>
              <w:t>Evenness of mind</w:t>
            </w:r>
          </w:p>
          <w:p w:rsidR="00B67528" w:rsidRDefault="00B67528" w:rsidP="00E26FD9">
            <w:pPr>
              <w:pStyle w:val="p"/>
              <w:spacing w:before="150" w:beforeAutospacing="0" w:after="150" w:afterAutospacing="0"/>
            </w:pPr>
            <w:r>
              <w:t>Ex:</w:t>
            </w:r>
            <w:r>
              <w:rPr>
                <w:rFonts w:ascii="Roboto" w:hAnsi="Roboto"/>
                <w:color w:val="504A4B"/>
                <w:sz w:val="26"/>
                <w:szCs w:val="26"/>
                <w:shd w:val="clear" w:color="auto" w:fill="FFFFFF"/>
              </w:rPr>
              <w:t xml:space="preserve"> His equanimity allowed him to keep a clear head and escape the burning building. </w:t>
            </w:r>
          </w:p>
        </w:tc>
      </w:tr>
      <w:tr w:rsidR="00342361" w:rsidTr="00342361">
        <w:tc>
          <w:tcPr>
            <w:tcW w:w="4788" w:type="dxa"/>
          </w:tcPr>
          <w:p w:rsidR="00342361" w:rsidRDefault="00B67528" w:rsidP="008350D2">
            <w:pPr>
              <w:pStyle w:val="p"/>
              <w:numPr>
                <w:ilvl w:val="1"/>
                <w:numId w:val="207"/>
              </w:numPr>
              <w:spacing w:before="150" w:beforeAutospacing="0" w:after="150" w:afterAutospacing="0"/>
            </w:pPr>
            <w:r>
              <w:t>Philanthropist</w:t>
            </w:r>
          </w:p>
        </w:tc>
        <w:tc>
          <w:tcPr>
            <w:tcW w:w="4788" w:type="dxa"/>
          </w:tcPr>
          <w:p w:rsidR="00342361" w:rsidRDefault="00B67528" w:rsidP="00E26FD9">
            <w:pPr>
              <w:pStyle w:val="p"/>
              <w:spacing w:before="150" w:beforeAutospacing="0" w:after="150" w:afterAutospacing="0"/>
            </w:pPr>
            <w:r>
              <w:t>A person who generously contributes money for charities.</w:t>
            </w:r>
          </w:p>
          <w:p w:rsidR="00B67528" w:rsidRDefault="00B67528" w:rsidP="00E26FD9">
            <w:pPr>
              <w:pStyle w:val="p"/>
              <w:spacing w:before="150" w:beforeAutospacing="0" w:after="150" w:afterAutospacing="0"/>
            </w:pPr>
            <w:r>
              <w:t>Ex:</w:t>
            </w:r>
            <w:r>
              <w:rPr>
                <w:rFonts w:ascii="Roboto" w:hAnsi="Roboto"/>
                <w:color w:val="504A4B"/>
                <w:sz w:val="26"/>
                <w:szCs w:val="26"/>
                <w:shd w:val="clear" w:color="auto" w:fill="FFFFFF"/>
              </w:rPr>
              <w:t xml:space="preserve"> Even though my daughter does not have a lot, she is a philanthropist because she is always trying to feed homeless people</w:t>
            </w:r>
          </w:p>
        </w:tc>
      </w:tr>
      <w:tr w:rsidR="00342361" w:rsidTr="00342361">
        <w:tc>
          <w:tcPr>
            <w:tcW w:w="4788" w:type="dxa"/>
          </w:tcPr>
          <w:p w:rsidR="00342361" w:rsidRDefault="004834EA" w:rsidP="008350D2">
            <w:pPr>
              <w:pStyle w:val="p"/>
              <w:numPr>
                <w:ilvl w:val="1"/>
                <w:numId w:val="207"/>
              </w:numPr>
              <w:spacing w:before="150" w:beforeAutospacing="0" w:after="150" w:afterAutospacing="0"/>
            </w:pPr>
            <w:r>
              <w:t>Misanthrope</w:t>
            </w:r>
          </w:p>
        </w:tc>
        <w:tc>
          <w:tcPr>
            <w:tcW w:w="4788" w:type="dxa"/>
          </w:tcPr>
          <w:p w:rsidR="00342361" w:rsidRDefault="004834EA" w:rsidP="00E26FD9">
            <w:pPr>
              <w:pStyle w:val="p"/>
              <w:spacing w:before="150" w:beforeAutospacing="0" w:after="150" w:afterAutospacing="0"/>
            </w:pPr>
            <w:r>
              <w:t>A Person who hates his fellow men.</w:t>
            </w:r>
          </w:p>
          <w:p w:rsidR="00645F0A" w:rsidRDefault="004834EA" w:rsidP="00E26FD9">
            <w:pPr>
              <w:pStyle w:val="p"/>
              <w:spacing w:before="150" w:beforeAutospacing="0" w:after="150" w:afterAutospacing="0"/>
              <w:rPr>
                <w:rFonts w:ascii="Roboto" w:hAnsi="Roboto"/>
                <w:color w:val="504A4B"/>
                <w:sz w:val="26"/>
                <w:szCs w:val="26"/>
                <w:shd w:val="clear" w:color="auto" w:fill="FFFFFF"/>
              </w:rPr>
            </w:pPr>
            <w:r>
              <w:t>Ex:</w:t>
            </w:r>
            <w:r>
              <w:rPr>
                <w:rFonts w:ascii="Roboto" w:hAnsi="Roboto"/>
                <w:color w:val="504A4B"/>
                <w:sz w:val="26"/>
                <w:szCs w:val="26"/>
                <w:shd w:val="clear" w:color="auto" w:fill="FFFFFF"/>
              </w:rPr>
              <w:t xml:space="preserve"> My aunt is a misanthrope who will not even talk to the members of her own family.</w:t>
            </w:r>
          </w:p>
          <w:p w:rsidR="004834EA" w:rsidRPr="00761D3A" w:rsidRDefault="00761D3A"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Because the criminal did not trust a single person, he was labeled a misanthrope.</w:t>
            </w:r>
          </w:p>
        </w:tc>
      </w:tr>
      <w:tr w:rsidR="00645F0A" w:rsidTr="00342361">
        <w:tc>
          <w:tcPr>
            <w:tcW w:w="4788" w:type="dxa"/>
          </w:tcPr>
          <w:p w:rsidR="00645F0A" w:rsidRDefault="00645F0A" w:rsidP="008350D2">
            <w:pPr>
              <w:pStyle w:val="p"/>
              <w:numPr>
                <w:ilvl w:val="1"/>
                <w:numId w:val="207"/>
              </w:numPr>
              <w:spacing w:before="150" w:beforeAutospacing="0" w:after="150" w:afterAutospacing="0"/>
            </w:pPr>
            <w:r>
              <w:t>Matriarch</w:t>
            </w:r>
          </w:p>
        </w:tc>
        <w:tc>
          <w:tcPr>
            <w:tcW w:w="4788" w:type="dxa"/>
          </w:tcPr>
          <w:p w:rsidR="00645F0A" w:rsidRDefault="00645F0A" w:rsidP="00E26FD9">
            <w:pPr>
              <w:pStyle w:val="p"/>
              <w:spacing w:before="150" w:beforeAutospacing="0" w:after="150" w:afterAutospacing="0"/>
            </w:pPr>
            <w:r>
              <w:t>A woman who rules the family.</w:t>
            </w:r>
          </w:p>
          <w:p w:rsidR="00645F0A" w:rsidRDefault="00645F0A" w:rsidP="00E26FD9">
            <w:pPr>
              <w:pStyle w:val="p"/>
              <w:spacing w:before="150" w:beforeAutospacing="0" w:after="150" w:afterAutospacing="0"/>
              <w:rPr>
                <w:rFonts w:ascii="Roboto" w:hAnsi="Roboto"/>
                <w:color w:val="504A4B"/>
                <w:sz w:val="26"/>
                <w:szCs w:val="26"/>
                <w:shd w:val="clear" w:color="auto" w:fill="FFFFFF"/>
              </w:rPr>
            </w:pPr>
            <w:r>
              <w:t>Ex:</w:t>
            </w:r>
            <w:r>
              <w:rPr>
                <w:rFonts w:ascii="Roboto" w:hAnsi="Roboto"/>
                <w:color w:val="504A4B"/>
                <w:sz w:val="26"/>
                <w:szCs w:val="26"/>
                <w:shd w:val="clear" w:color="auto" w:fill="FFFFFF"/>
              </w:rPr>
              <w:t xml:space="preserve"> My mother is the family matriarch who has the final say in household affairs.</w:t>
            </w:r>
          </w:p>
          <w:p w:rsidR="00645F0A" w:rsidRDefault="00645F0A" w:rsidP="00E26FD9">
            <w:pPr>
              <w:pStyle w:val="p"/>
              <w:spacing w:before="150" w:beforeAutospacing="0" w:after="150" w:afterAutospacing="0"/>
            </w:pPr>
          </w:p>
        </w:tc>
      </w:tr>
      <w:tr w:rsidR="00645F0A" w:rsidTr="00342361">
        <w:tc>
          <w:tcPr>
            <w:tcW w:w="4788" w:type="dxa"/>
          </w:tcPr>
          <w:p w:rsidR="00645F0A" w:rsidRDefault="00645F0A" w:rsidP="008350D2">
            <w:pPr>
              <w:pStyle w:val="p"/>
              <w:numPr>
                <w:ilvl w:val="1"/>
                <w:numId w:val="207"/>
              </w:numPr>
              <w:spacing w:before="150" w:beforeAutospacing="0" w:after="150" w:afterAutospacing="0"/>
            </w:pPr>
            <w:r>
              <w:t>Allusion</w:t>
            </w:r>
          </w:p>
        </w:tc>
        <w:tc>
          <w:tcPr>
            <w:tcW w:w="4788" w:type="dxa"/>
          </w:tcPr>
          <w:p w:rsidR="00645F0A" w:rsidRDefault="00645F0A" w:rsidP="00E26FD9">
            <w:pPr>
              <w:pStyle w:val="p"/>
              <w:spacing w:before="150" w:beforeAutospacing="0" w:after="150" w:afterAutospacing="0"/>
            </w:pPr>
            <w:r>
              <w:t>An Indirect reference</w:t>
            </w:r>
          </w:p>
          <w:p w:rsidR="00645F0A" w:rsidRDefault="00645F0A" w:rsidP="00E26FD9">
            <w:pPr>
              <w:pStyle w:val="p"/>
              <w:spacing w:before="150" w:beforeAutospacing="0" w:after="150" w:afterAutospacing="0"/>
            </w:pPr>
            <w:r>
              <w:rPr>
                <w:rFonts w:ascii="Roboto" w:hAnsi="Roboto"/>
                <w:color w:val="504A4B"/>
                <w:sz w:val="26"/>
                <w:szCs w:val="26"/>
                <w:shd w:val="clear" w:color="auto" w:fill="FFFFFF"/>
              </w:rPr>
              <w:t>Ex: The author’s new book contains an allusion to mythological gods. </w:t>
            </w:r>
          </w:p>
        </w:tc>
      </w:tr>
      <w:tr w:rsidR="00645F0A" w:rsidTr="00342361">
        <w:tc>
          <w:tcPr>
            <w:tcW w:w="4788" w:type="dxa"/>
          </w:tcPr>
          <w:p w:rsidR="00645F0A" w:rsidRDefault="00645F0A" w:rsidP="008350D2">
            <w:pPr>
              <w:pStyle w:val="p"/>
              <w:numPr>
                <w:ilvl w:val="1"/>
                <w:numId w:val="207"/>
              </w:numPr>
              <w:spacing w:before="150" w:beforeAutospacing="0" w:after="150" w:afterAutospacing="0"/>
            </w:pPr>
            <w:r>
              <w:t>Apprehension</w:t>
            </w:r>
          </w:p>
        </w:tc>
        <w:tc>
          <w:tcPr>
            <w:tcW w:w="4788" w:type="dxa"/>
          </w:tcPr>
          <w:p w:rsidR="00645F0A" w:rsidRDefault="00645F0A" w:rsidP="00E26FD9">
            <w:pPr>
              <w:pStyle w:val="p"/>
              <w:spacing w:before="150" w:beforeAutospacing="0" w:after="150" w:afterAutospacing="0"/>
            </w:pPr>
            <w:r>
              <w:t>Dread of the future.</w:t>
            </w:r>
          </w:p>
          <w:p w:rsidR="00645F0A" w:rsidRDefault="00645F0A" w:rsidP="00E26FD9">
            <w:pPr>
              <w:pStyle w:val="p"/>
              <w:spacing w:before="150" w:beforeAutospacing="0" w:after="150" w:afterAutospacing="0"/>
            </w:pPr>
            <w:r>
              <w:lastRenderedPageBreak/>
              <w:t>Ex: It’s normal to feel a little apprehension before starting a new job.</w:t>
            </w:r>
          </w:p>
        </w:tc>
      </w:tr>
      <w:tr w:rsidR="00645F0A" w:rsidTr="00342361">
        <w:tc>
          <w:tcPr>
            <w:tcW w:w="4788" w:type="dxa"/>
          </w:tcPr>
          <w:p w:rsidR="00645F0A" w:rsidRDefault="00645F0A" w:rsidP="008350D2">
            <w:pPr>
              <w:pStyle w:val="p"/>
              <w:numPr>
                <w:ilvl w:val="1"/>
                <w:numId w:val="207"/>
              </w:numPr>
              <w:spacing w:before="150" w:beforeAutospacing="0" w:after="150" w:afterAutospacing="0"/>
            </w:pPr>
            <w:r>
              <w:lastRenderedPageBreak/>
              <w:t>Affinity</w:t>
            </w:r>
          </w:p>
        </w:tc>
        <w:tc>
          <w:tcPr>
            <w:tcW w:w="4788" w:type="dxa"/>
          </w:tcPr>
          <w:p w:rsidR="00645F0A" w:rsidRDefault="00645F0A" w:rsidP="00E26FD9">
            <w:pPr>
              <w:pStyle w:val="p"/>
              <w:spacing w:before="150" w:beforeAutospacing="0" w:after="150" w:afterAutospacing="0"/>
            </w:pPr>
            <w:r>
              <w:t>Close relationship</w:t>
            </w:r>
          </w:p>
          <w:p w:rsidR="00645F0A" w:rsidRDefault="00645F0A" w:rsidP="00E26FD9">
            <w:pPr>
              <w:pStyle w:val="p"/>
              <w:spacing w:before="150" w:beforeAutospacing="0" w:after="150" w:afterAutospacing="0"/>
            </w:pPr>
            <w:r>
              <w:t>Ex:</w:t>
            </w:r>
            <w:r>
              <w:rPr>
                <w:rFonts w:ascii="Roboto" w:hAnsi="Roboto"/>
                <w:color w:val="504A4B"/>
                <w:sz w:val="26"/>
                <w:szCs w:val="26"/>
                <w:shd w:val="clear" w:color="auto" w:fill="FFFFFF"/>
              </w:rPr>
              <w:t xml:space="preserve"> I have a natural affinity for politics, which explains my extreme interest in the subject.</w:t>
            </w:r>
          </w:p>
        </w:tc>
      </w:tr>
      <w:tr w:rsidR="00645F0A" w:rsidTr="00342361">
        <w:tc>
          <w:tcPr>
            <w:tcW w:w="4788" w:type="dxa"/>
          </w:tcPr>
          <w:p w:rsidR="00645F0A" w:rsidRDefault="00645F0A" w:rsidP="008350D2">
            <w:pPr>
              <w:pStyle w:val="p"/>
              <w:numPr>
                <w:ilvl w:val="1"/>
                <w:numId w:val="207"/>
              </w:numPr>
              <w:spacing w:before="150" w:beforeAutospacing="0" w:after="150" w:afterAutospacing="0"/>
            </w:pPr>
            <w:r>
              <w:t>Tycoon magnate</w:t>
            </w:r>
          </w:p>
        </w:tc>
        <w:tc>
          <w:tcPr>
            <w:tcW w:w="4788" w:type="dxa"/>
          </w:tcPr>
          <w:p w:rsidR="00645F0A" w:rsidRDefault="00645F0A" w:rsidP="00E26FD9">
            <w:pPr>
              <w:pStyle w:val="p"/>
              <w:spacing w:before="150" w:beforeAutospacing="0" w:after="150" w:afterAutospacing="0"/>
            </w:pPr>
            <w:r>
              <w:t>A powerful businessman</w:t>
            </w:r>
          </w:p>
          <w:p w:rsidR="00645F0A" w:rsidRDefault="00645F0A" w:rsidP="00E26FD9">
            <w:pPr>
              <w:pStyle w:val="p"/>
              <w:spacing w:before="150" w:beforeAutospacing="0" w:after="150" w:afterAutospacing="0"/>
            </w:pPr>
            <w:r>
              <w:t>Ex:</w:t>
            </w:r>
            <w:r>
              <w:rPr>
                <w:rFonts w:ascii="Arial" w:hAnsi="Arial" w:cs="Arial"/>
                <w:color w:val="1D2A57"/>
              </w:rPr>
              <w:t xml:space="preserve"> Apparently the only people who are gaining are tycoons and large companies.</w:t>
            </w:r>
          </w:p>
        </w:tc>
      </w:tr>
      <w:tr w:rsidR="0057737E" w:rsidTr="00342361">
        <w:tc>
          <w:tcPr>
            <w:tcW w:w="4788" w:type="dxa"/>
          </w:tcPr>
          <w:p w:rsidR="0057737E" w:rsidRDefault="0057737E" w:rsidP="008350D2">
            <w:pPr>
              <w:pStyle w:val="p"/>
              <w:numPr>
                <w:ilvl w:val="1"/>
                <w:numId w:val="207"/>
              </w:numPr>
              <w:spacing w:before="150" w:beforeAutospacing="0" w:after="150" w:afterAutospacing="0"/>
            </w:pPr>
            <w:r>
              <w:t>Autocrat</w:t>
            </w:r>
          </w:p>
        </w:tc>
        <w:tc>
          <w:tcPr>
            <w:tcW w:w="4788" w:type="dxa"/>
          </w:tcPr>
          <w:p w:rsidR="0057737E" w:rsidRDefault="0057737E" w:rsidP="00E26FD9">
            <w:pPr>
              <w:pStyle w:val="p"/>
              <w:spacing w:before="150" w:beforeAutospacing="0" w:after="150" w:afterAutospacing="0"/>
            </w:pPr>
            <w:r>
              <w:t>Any Arrogant, dictatorial person</w:t>
            </w:r>
          </w:p>
          <w:p w:rsidR="0057737E" w:rsidRPr="0057737E" w:rsidRDefault="0057737E" w:rsidP="0057737E">
            <w:pPr>
              <w:shd w:val="clear" w:color="auto" w:fill="FFFFFF"/>
              <w:spacing w:after="300"/>
              <w:textAlignment w:val="baseline"/>
              <w:rPr>
                <w:rFonts w:ascii="Roboto" w:eastAsia="Times New Roman" w:hAnsi="Roboto" w:cs="Times New Roman"/>
                <w:color w:val="504A4B"/>
                <w:sz w:val="26"/>
                <w:szCs w:val="26"/>
                <w:lang w:bidi="hi-IN"/>
              </w:rPr>
            </w:pPr>
            <w:r>
              <w:rPr>
                <w:rFonts w:ascii="Roboto" w:eastAsia="Times New Roman" w:hAnsi="Roboto" w:cs="Times New Roman"/>
                <w:color w:val="504A4B"/>
                <w:sz w:val="26"/>
                <w:szCs w:val="26"/>
                <w:lang w:bidi="hi-IN"/>
              </w:rPr>
              <w:t xml:space="preserve">Ex: </w:t>
            </w:r>
            <w:r w:rsidRPr="0057737E">
              <w:rPr>
                <w:rFonts w:ascii="Roboto" w:eastAsia="Times New Roman" w:hAnsi="Roboto" w:cs="Times New Roman"/>
                <w:color w:val="504A4B"/>
                <w:sz w:val="26"/>
                <w:szCs w:val="26"/>
                <w:lang w:bidi="hi-IN"/>
              </w:rPr>
              <w:t>The people happily embraced democracy after being at the mercy of a heartless autocrat.  </w:t>
            </w:r>
            <w:r w:rsidRPr="0057737E">
              <w:rPr>
                <w:rFonts w:ascii="Times New Roman" w:eastAsia="Times New Roman" w:hAnsi="Times New Roman" w:cs="Times New Roman"/>
                <w:color w:val="504A4B"/>
                <w:sz w:val="26"/>
                <w:szCs w:val="26"/>
                <w:lang w:bidi="hi-IN"/>
              </w:rPr>
              <w:t>🔊</w:t>
            </w:r>
          </w:p>
          <w:p w:rsidR="0057737E" w:rsidRPr="0057737E" w:rsidRDefault="0057737E" w:rsidP="0057737E">
            <w:pPr>
              <w:shd w:val="clear" w:color="auto" w:fill="FFFFFF"/>
              <w:spacing w:after="300"/>
              <w:textAlignment w:val="baseline"/>
              <w:rPr>
                <w:rFonts w:ascii="Roboto" w:eastAsia="Times New Roman" w:hAnsi="Roboto" w:cs="Times New Roman"/>
                <w:color w:val="504A4B"/>
                <w:sz w:val="26"/>
                <w:szCs w:val="26"/>
                <w:lang w:bidi="hi-IN"/>
              </w:rPr>
            </w:pPr>
            <w:r>
              <w:rPr>
                <w:rFonts w:ascii="Roboto" w:eastAsia="Times New Roman" w:hAnsi="Roboto" w:cs="Times New Roman"/>
                <w:color w:val="504A4B"/>
                <w:sz w:val="26"/>
                <w:szCs w:val="26"/>
                <w:lang w:bidi="hi-IN"/>
              </w:rPr>
              <w:t xml:space="preserve">Ex: </w:t>
            </w:r>
            <w:r w:rsidRPr="0057737E">
              <w:rPr>
                <w:rFonts w:ascii="Roboto" w:eastAsia="Times New Roman" w:hAnsi="Roboto" w:cs="Times New Roman"/>
                <w:color w:val="504A4B"/>
                <w:sz w:val="26"/>
                <w:szCs w:val="26"/>
                <w:lang w:bidi="hi-IN"/>
              </w:rPr>
              <w:t>Because Helen managed her company like an autocrat, she strongly frowned upon emplo</w:t>
            </w:r>
            <w:r>
              <w:rPr>
                <w:rFonts w:ascii="Roboto" w:eastAsia="Times New Roman" w:hAnsi="Roboto" w:cs="Times New Roman"/>
                <w:color w:val="504A4B"/>
                <w:sz w:val="26"/>
                <w:szCs w:val="26"/>
                <w:lang w:bidi="hi-IN"/>
              </w:rPr>
              <w:t>yee.</w:t>
            </w:r>
          </w:p>
          <w:p w:rsidR="0057737E" w:rsidRDefault="0057737E" w:rsidP="00E26FD9">
            <w:pPr>
              <w:pStyle w:val="p"/>
              <w:spacing w:before="150" w:beforeAutospacing="0" w:after="150" w:afterAutospacing="0"/>
            </w:pPr>
          </w:p>
        </w:tc>
      </w:tr>
      <w:tr w:rsidR="0057737E" w:rsidTr="00342361">
        <w:tc>
          <w:tcPr>
            <w:tcW w:w="4788" w:type="dxa"/>
          </w:tcPr>
          <w:p w:rsidR="0057737E" w:rsidRDefault="0057737E" w:rsidP="008350D2">
            <w:pPr>
              <w:pStyle w:val="p"/>
              <w:numPr>
                <w:ilvl w:val="1"/>
                <w:numId w:val="207"/>
              </w:numPr>
              <w:spacing w:before="150" w:beforeAutospacing="0" w:after="150" w:afterAutospacing="0"/>
            </w:pPr>
            <w:r>
              <w:t>Benefactor</w:t>
            </w:r>
          </w:p>
        </w:tc>
        <w:tc>
          <w:tcPr>
            <w:tcW w:w="4788" w:type="dxa"/>
          </w:tcPr>
          <w:p w:rsidR="0057737E" w:rsidRDefault="0057737E" w:rsidP="00E26FD9">
            <w:pPr>
              <w:pStyle w:val="p"/>
              <w:spacing w:before="150" w:beforeAutospacing="0" w:after="150" w:afterAutospacing="0"/>
            </w:pPr>
            <w:r>
              <w:t>A person who gives benefits.</w:t>
            </w:r>
          </w:p>
          <w:p w:rsidR="0057737E" w:rsidRDefault="0057737E" w:rsidP="00E26FD9">
            <w:pPr>
              <w:pStyle w:val="p"/>
              <w:spacing w:before="150" w:beforeAutospacing="0" w:after="150" w:afterAutospacing="0"/>
            </w:pPr>
            <w:r>
              <w:t>Ex:</w:t>
            </w:r>
            <w:r>
              <w:rPr>
                <w:rFonts w:ascii="Roboto" w:hAnsi="Roboto"/>
                <w:color w:val="504A4B"/>
                <w:sz w:val="26"/>
                <w:szCs w:val="26"/>
                <w:shd w:val="clear" w:color="auto" w:fill="FFFFFF"/>
              </w:rPr>
              <w:t xml:space="preserve"> After the university received ten million dollars from a benefactor, it was able to add a new branch to the library.</w:t>
            </w:r>
          </w:p>
        </w:tc>
      </w:tr>
      <w:tr w:rsidR="0057737E" w:rsidTr="00342361">
        <w:tc>
          <w:tcPr>
            <w:tcW w:w="4788" w:type="dxa"/>
          </w:tcPr>
          <w:p w:rsidR="0057737E" w:rsidRDefault="0057737E" w:rsidP="008350D2">
            <w:pPr>
              <w:pStyle w:val="p"/>
              <w:numPr>
                <w:ilvl w:val="1"/>
                <w:numId w:val="207"/>
              </w:numPr>
              <w:spacing w:before="150" w:beforeAutospacing="0" w:after="150" w:afterAutospacing="0"/>
            </w:pPr>
            <w:r>
              <w:t>Patriarchy</w:t>
            </w:r>
          </w:p>
        </w:tc>
        <w:tc>
          <w:tcPr>
            <w:tcW w:w="4788" w:type="dxa"/>
          </w:tcPr>
          <w:p w:rsidR="0057737E" w:rsidRDefault="0057737E" w:rsidP="00E26FD9">
            <w:pPr>
              <w:pStyle w:val="p"/>
              <w:spacing w:before="150" w:beforeAutospacing="0" w:after="150" w:afterAutospacing="0"/>
            </w:pPr>
            <w:r>
              <w:t>A system where man rules the family.</w:t>
            </w:r>
          </w:p>
          <w:p w:rsidR="0057737E" w:rsidRDefault="0057737E" w:rsidP="00E26FD9">
            <w:pPr>
              <w:pStyle w:val="p"/>
              <w:spacing w:before="150" w:beforeAutospacing="0" w:after="150" w:afterAutospacing="0"/>
            </w:pPr>
            <w:r>
              <w:t>Ex:</w:t>
            </w:r>
            <w:r>
              <w:rPr>
                <w:rFonts w:ascii="Roboto" w:hAnsi="Roboto"/>
                <w:color w:val="504A4B"/>
                <w:sz w:val="26"/>
                <w:szCs w:val="26"/>
                <w:shd w:val="clear" w:color="auto" w:fill="FFFFFF"/>
              </w:rPr>
              <w:t xml:space="preserve"> My household is a patriarchy led by my husband.</w:t>
            </w:r>
          </w:p>
        </w:tc>
      </w:tr>
      <w:tr w:rsidR="0057737E" w:rsidTr="00342361">
        <w:tc>
          <w:tcPr>
            <w:tcW w:w="4788" w:type="dxa"/>
          </w:tcPr>
          <w:p w:rsidR="0057737E" w:rsidRDefault="0057737E" w:rsidP="008350D2">
            <w:pPr>
              <w:pStyle w:val="p"/>
              <w:numPr>
                <w:ilvl w:val="1"/>
                <w:numId w:val="207"/>
              </w:numPr>
              <w:spacing w:before="150" w:beforeAutospacing="0" w:after="150" w:afterAutospacing="0"/>
            </w:pPr>
            <w:r>
              <w:t>Decadent</w:t>
            </w:r>
          </w:p>
        </w:tc>
        <w:tc>
          <w:tcPr>
            <w:tcW w:w="4788" w:type="dxa"/>
          </w:tcPr>
          <w:p w:rsidR="0057737E" w:rsidRDefault="0057737E" w:rsidP="00E26FD9">
            <w:pPr>
              <w:pStyle w:val="p"/>
              <w:spacing w:before="150" w:beforeAutospacing="0" w:after="150" w:afterAutospacing="0"/>
            </w:pPr>
            <w:r>
              <w:t>Falling into ruin.</w:t>
            </w:r>
          </w:p>
          <w:p w:rsidR="0057737E" w:rsidRDefault="0057737E" w:rsidP="00E26FD9">
            <w:pPr>
              <w:pStyle w:val="p"/>
              <w:spacing w:before="150" w:beforeAutospacing="0" w:after="150" w:afterAutospacing="0"/>
            </w:pPr>
            <w:r>
              <w:t>Ex: Don’t let decadent ideas eat into yourselves.</w:t>
            </w:r>
          </w:p>
          <w:p w:rsidR="0057737E" w:rsidRPr="0057737E" w:rsidRDefault="0057737E" w:rsidP="00E26FD9">
            <w:pPr>
              <w:pStyle w:val="p"/>
              <w:spacing w:before="150" w:beforeAutospacing="0" w:after="150" w:afterAutospacing="0"/>
              <w:rPr>
                <w:rFonts w:ascii="Verdana" w:hAnsi="Verdana"/>
                <w:color w:val="000000"/>
                <w:sz w:val="21"/>
                <w:szCs w:val="21"/>
                <w:shd w:val="clear" w:color="auto" w:fill="E3F7C8"/>
              </w:rPr>
            </w:pPr>
            <w:r>
              <w:t>There was something very decadent about filling ourselves with so much rich food</w:t>
            </w:r>
          </w:p>
        </w:tc>
      </w:tr>
      <w:tr w:rsidR="004117AF" w:rsidTr="00342361">
        <w:tc>
          <w:tcPr>
            <w:tcW w:w="4788" w:type="dxa"/>
          </w:tcPr>
          <w:p w:rsidR="004117AF" w:rsidRDefault="004117AF" w:rsidP="008350D2">
            <w:pPr>
              <w:pStyle w:val="p"/>
              <w:numPr>
                <w:ilvl w:val="1"/>
                <w:numId w:val="207"/>
              </w:numPr>
              <w:spacing w:before="150" w:beforeAutospacing="0" w:after="150" w:afterAutospacing="0"/>
            </w:pPr>
            <w:r>
              <w:t>Antecedent</w:t>
            </w:r>
          </w:p>
        </w:tc>
        <w:tc>
          <w:tcPr>
            <w:tcW w:w="4788" w:type="dxa"/>
          </w:tcPr>
          <w:p w:rsidR="004117AF" w:rsidRDefault="004117AF" w:rsidP="00E26FD9">
            <w:pPr>
              <w:pStyle w:val="p"/>
              <w:spacing w:before="150" w:beforeAutospacing="0" w:after="150" w:afterAutospacing="0"/>
            </w:pPr>
            <w:r>
              <w:t>Something that goes before</w:t>
            </w:r>
          </w:p>
          <w:p w:rsidR="004117AF" w:rsidRDefault="004117AF" w:rsidP="00E26FD9">
            <w:pPr>
              <w:pStyle w:val="p"/>
              <w:spacing w:before="150" w:beforeAutospacing="0" w:after="150" w:afterAutospacing="0"/>
              <w:rPr>
                <w:rFonts w:ascii="Arial" w:hAnsi="Arial" w:cs="Arial"/>
                <w:color w:val="202124"/>
                <w:shd w:val="clear" w:color="auto" w:fill="FFFFFF"/>
              </w:rPr>
            </w:pPr>
            <w:r>
              <w:t>Ex:</w:t>
            </w:r>
            <w:r w:rsidR="00CB1F98">
              <w:rPr>
                <w:rFonts w:ascii="Arial" w:hAnsi="Arial" w:cs="Arial"/>
                <w:color w:val="202124"/>
                <w:shd w:val="clear" w:color="auto" w:fill="FFFFFF"/>
              </w:rPr>
              <w:t xml:space="preserve"> John arrived late because traffic held </w:t>
            </w:r>
            <w:r w:rsidR="00CB1F98">
              <w:rPr>
                <w:rFonts w:ascii="Arial" w:hAnsi="Arial" w:cs="Arial"/>
                <w:color w:val="202124"/>
                <w:shd w:val="clear" w:color="auto" w:fill="FFFFFF"/>
              </w:rPr>
              <w:lastRenderedPageBreak/>
              <w:t>him up.</w:t>
            </w:r>
          </w:p>
          <w:p w:rsidR="00CB1F98" w:rsidRPr="00CB1F98" w:rsidRDefault="00CB1F98" w:rsidP="00CB1F98">
            <w:pPr>
              <w:spacing w:line="360" w:lineRule="atLeast"/>
              <w:ind w:right="570"/>
              <w:rPr>
                <w:rFonts w:ascii="Arial" w:eastAsia="Times New Roman" w:hAnsi="Arial" w:cs="Arial"/>
                <w:color w:val="333333"/>
                <w:sz w:val="24"/>
                <w:szCs w:val="24"/>
                <w:lang w:bidi="hi-IN"/>
              </w:rPr>
            </w:pPr>
            <w:r w:rsidRPr="00CB1F98">
              <w:rPr>
                <w:rFonts w:ascii="Arial" w:eastAsia="Times New Roman" w:hAnsi="Arial" w:cs="Arial"/>
                <w:color w:val="333333"/>
                <w:sz w:val="24"/>
                <w:szCs w:val="24"/>
                <w:lang w:bidi="hi-IN"/>
              </w:rPr>
              <w:t>As an authority for times </w:t>
            </w:r>
            <w:r w:rsidRPr="00CB1F98">
              <w:rPr>
                <w:rFonts w:ascii="Arial" w:eastAsia="Times New Roman" w:hAnsi="Arial" w:cs="Arial"/>
                <w:b/>
                <w:bCs/>
                <w:color w:val="333333"/>
                <w:sz w:val="24"/>
                <w:szCs w:val="24"/>
                <w:lang w:bidi="hi-IN"/>
              </w:rPr>
              <w:t>antecedent</w:t>
            </w:r>
            <w:r w:rsidRPr="00CB1F98">
              <w:rPr>
                <w:rFonts w:ascii="Arial" w:eastAsia="Times New Roman" w:hAnsi="Arial" w:cs="Arial"/>
                <w:color w:val="333333"/>
                <w:sz w:val="24"/>
                <w:szCs w:val="24"/>
                <w:lang w:bidi="hi-IN"/>
              </w:rPr>
              <w:t> to his own, Severus is of little moment.</w:t>
            </w:r>
          </w:p>
          <w:p w:rsidR="00CB1F98" w:rsidRPr="00926C29" w:rsidRDefault="00926C29" w:rsidP="00926C29">
            <w:pPr>
              <w:pStyle w:val="NormalWeb"/>
              <w:spacing w:before="0" w:beforeAutospacing="0" w:after="0" w:afterAutospacing="0" w:line="360" w:lineRule="atLeast"/>
              <w:ind w:right="570"/>
              <w:rPr>
                <w:rFonts w:ascii="Arial" w:hAnsi="Arial" w:cs="Arial"/>
                <w:color w:val="333333"/>
              </w:rPr>
            </w:pPr>
            <w:r>
              <w:rPr>
                <w:rFonts w:ascii="Arial" w:hAnsi="Arial" w:cs="Arial"/>
                <w:color w:val="333333"/>
              </w:rPr>
              <w:t xml:space="preserve"> </w:t>
            </w:r>
            <w:r w:rsidRPr="00926C29">
              <w:rPr>
                <w:rFonts w:ascii="Arial" w:hAnsi="Arial" w:cs="Arial"/>
                <w:color w:val="333333"/>
              </w:rPr>
              <w:t>As an authority for times </w:t>
            </w:r>
            <w:r w:rsidRPr="00926C29">
              <w:rPr>
                <w:rFonts w:ascii="Arial" w:hAnsi="Arial" w:cs="Arial"/>
                <w:b/>
                <w:bCs/>
                <w:color w:val="333333"/>
              </w:rPr>
              <w:t>antecedent</w:t>
            </w:r>
            <w:r w:rsidRPr="00926C29">
              <w:rPr>
                <w:rFonts w:ascii="Arial" w:hAnsi="Arial" w:cs="Arial"/>
                <w:color w:val="333333"/>
              </w:rPr>
              <w:t> to his o</w:t>
            </w:r>
            <w:r>
              <w:rPr>
                <w:rFonts w:ascii="Arial" w:hAnsi="Arial" w:cs="Arial"/>
                <w:color w:val="333333"/>
              </w:rPr>
              <w:t>wn, Severus is of little moment.</w:t>
            </w:r>
          </w:p>
        </w:tc>
      </w:tr>
      <w:tr w:rsidR="00926C29" w:rsidTr="00342361">
        <w:tc>
          <w:tcPr>
            <w:tcW w:w="4788" w:type="dxa"/>
          </w:tcPr>
          <w:p w:rsidR="00926C29" w:rsidRDefault="00926C29" w:rsidP="008350D2">
            <w:pPr>
              <w:pStyle w:val="p"/>
              <w:numPr>
                <w:ilvl w:val="1"/>
                <w:numId w:val="207"/>
              </w:numPr>
              <w:spacing w:before="150" w:beforeAutospacing="0" w:after="150" w:afterAutospacing="0"/>
            </w:pPr>
            <w:r>
              <w:lastRenderedPageBreak/>
              <w:t>Antidote</w:t>
            </w:r>
          </w:p>
        </w:tc>
        <w:tc>
          <w:tcPr>
            <w:tcW w:w="4788" w:type="dxa"/>
          </w:tcPr>
          <w:p w:rsidR="00926C29" w:rsidRDefault="00926C29" w:rsidP="00E26FD9">
            <w:pPr>
              <w:pStyle w:val="p"/>
              <w:spacing w:before="150" w:beforeAutospacing="0" w:after="150" w:afterAutospacing="0"/>
            </w:pPr>
            <w:r>
              <w:t>A remedy to counteract the effects of poison.</w:t>
            </w:r>
          </w:p>
          <w:p w:rsidR="00926C29" w:rsidRDefault="00926C29" w:rsidP="00E26FD9">
            <w:pPr>
              <w:pStyle w:val="p"/>
              <w:spacing w:before="150" w:beforeAutospacing="0" w:after="150" w:afterAutospacing="0"/>
            </w:pPr>
            <w:r>
              <w:t>Ex:</w:t>
            </w:r>
            <w:r>
              <w:rPr>
                <w:rFonts w:ascii="Roboto" w:hAnsi="Roboto"/>
                <w:color w:val="504A4B"/>
                <w:sz w:val="26"/>
                <w:szCs w:val="26"/>
                <w:shd w:val="clear" w:color="auto" w:fill="FFFFFF"/>
              </w:rPr>
              <w:t xml:space="preserve"> An antidote for the deadly chemical substance was being created in the lab. </w:t>
            </w:r>
          </w:p>
        </w:tc>
      </w:tr>
      <w:tr w:rsidR="00926C29" w:rsidTr="00342361">
        <w:tc>
          <w:tcPr>
            <w:tcW w:w="4788" w:type="dxa"/>
          </w:tcPr>
          <w:p w:rsidR="00926C29" w:rsidRDefault="00926C29" w:rsidP="008350D2">
            <w:pPr>
              <w:pStyle w:val="p"/>
              <w:numPr>
                <w:ilvl w:val="1"/>
                <w:numId w:val="207"/>
              </w:numPr>
              <w:spacing w:before="150" w:beforeAutospacing="0" w:after="150" w:afterAutospacing="0"/>
            </w:pPr>
            <w:r>
              <w:t>Circumlocution</w:t>
            </w:r>
          </w:p>
        </w:tc>
        <w:tc>
          <w:tcPr>
            <w:tcW w:w="4788" w:type="dxa"/>
          </w:tcPr>
          <w:p w:rsidR="00926C29" w:rsidRDefault="00926C29" w:rsidP="00E26FD9">
            <w:pPr>
              <w:pStyle w:val="p"/>
              <w:spacing w:before="150" w:beforeAutospacing="0" w:after="150" w:afterAutospacing="0"/>
            </w:pPr>
            <w:r>
              <w:t>Saying something in a round way.</w:t>
            </w:r>
          </w:p>
          <w:p w:rsidR="00926C29" w:rsidRDefault="00926C29" w:rsidP="00E26FD9">
            <w:pPr>
              <w:pStyle w:val="p"/>
              <w:spacing w:before="150" w:beforeAutospacing="0" w:after="150" w:afterAutospacing="0"/>
            </w:pPr>
            <w:r>
              <w:t>Ex:</w:t>
            </w:r>
            <w:r>
              <w:rPr>
                <w:rFonts w:ascii="Roboto" w:hAnsi="Roboto"/>
                <w:color w:val="504A4B"/>
                <w:sz w:val="26"/>
                <w:szCs w:val="26"/>
                <w:shd w:val="clear" w:color="auto" w:fill="FFFFFF"/>
              </w:rPr>
              <w:t xml:space="preserve"> The con man tried to use circumlocution to avoid explaining his real intentions to the wealthy couple.</w:t>
            </w:r>
          </w:p>
        </w:tc>
      </w:tr>
      <w:tr w:rsidR="00926C29" w:rsidTr="00342361">
        <w:tc>
          <w:tcPr>
            <w:tcW w:w="4788" w:type="dxa"/>
          </w:tcPr>
          <w:p w:rsidR="00926C29" w:rsidRDefault="00926C29" w:rsidP="008350D2">
            <w:pPr>
              <w:pStyle w:val="p"/>
              <w:numPr>
                <w:ilvl w:val="1"/>
                <w:numId w:val="207"/>
              </w:numPr>
              <w:spacing w:before="150" w:beforeAutospacing="0" w:after="150" w:afterAutospacing="0"/>
            </w:pPr>
            <w:r>
              <w:t>Credible</w:t>
            </w:r>
          </w:p>
        </w:tc>
        <w:tc>
          <w:tcPr>
            <w:tcW w:w="4788" w:type="dxa"/>
          </w:tcPr>
          <w:p w:rsidR="00926C29" w:rsidRDefault="00926C29" w:rsidP="00E26FD9">
            <w:pPr>
              <w:pStyle w:val="p"/>
              <w:spacing w:before="150" w:beforeAutospacing="0" w:after="150" w:afterAutospacing="0"/>
            </w:pPr>
            <w:r>
              <w:t>Capable of being believed</w:t>
            </w:r>
          </w:p>
          <w:p w:rsidR="00926C29" w:rsidRDefault="00926C29" w:rsidP="00E26FD9">
            <w:pPr>
              <w:pStyle w:val="p"/>
              <w:spacing w:before="150" w:beforeAutospacing="0" w:after="150" w:afterAutospacing="0"/>
            </w:pPr>
            <w:r>
              <w:t>Ex:</w:t>
            </w:r>
            <w:r>
              <w:rPr>
                <w:rFonts w:ascii="Roboto" w:hAnsi="Roboto"/>
                <w:color w:val="504A4B"/>
                <w:sz w:val="26"/>
                <w:szCs w:val="26"/>
                <w:shd w:val="clear" w:color="auto" w:fill="FFFFFF"/>
              </w:rPr>
              <w:t xml:space="preserve"> Thanks to my former employer’s credible recommendation I now have a great job. </w:t>
            </w:r>
            <w:r>
              <w:t> </w:t>
            </w:r>
          </w:p>
        </w:tc>
      </w:tr>
      <w:tr w:rsidR="00926C29" w:rsidTr="00342361">
        <w:tc>
          <w:tcPr>
            <w:tcW w:w="4788" w:type="dxa"/>
          </w:tcPr>
          <w:p w:rsidR="00926C29" w:rsidRDefault="00926C29" w:rsidP="008350D2">
            <w:pPr>
              <w:pStyle w:val="p"/>
              <w:numPr>
                <w:ilvl w:val="1"/>
                <w:numId w:val="207"/>
              </w:numPr>
              <w:spacing w:before="150" w:beforeAutospacing="0" w:after="150" w:afterAutospacing="0"/>
            </w:pPr>
            <w:r>
              <w:t>Bigamy</w:t>
            </w:r>
          </w:p>
        </w:tc>
        <w:tc>
          <w:tcPr>
            <w:tcW w:w="4788" w:type="dxa"/>
          </w:tcPr>
          <w:p w:rsidR="00926C29" w:rsidRDefault="00926C29" w:rsidP="00E26FD9">
            <w:pPr>
              <w:pStyle w:val="p"/>
              <w:spacing w:before="150" w:beforeAutospacing="0" w:after="150" w:afterAutospacing="0"/>
            </w:pPr>
            <w:r>
              <w:t>Having two wives</w:t>
            </w:r>
          </w:p>
          <w:p w:rsidR="00926C29" w:rsidRDefault="00926C29" w:rsidP="00E26FD9">
            <w:pPr>
              <w:pStyle w:val="p"/>
              <w:spacing w:before="150" w:beforeAutospacing="0" w:after="150" w:afterAutospacing="0"/>
            </w:pPr>
            <w:r>
              <w:t>Ex: Bigamy is considered to be against law in many countries.</w:t>
            </w:r>
            <w:r>
              <w:rPr>
                <w:rFonts w:ascii="Verdana" w:hAnsi="Verdana"/>
                <w:b/>
                <w:bCs/>
                <w:i/>
                <w:iCs/>
                <w:color w:val="000000"/>
                <w:sz w:val="21"/>
                <w:szCs w:val="21"/>
                <w:shd w:val="clear" w:color="auto" w:fill="E3F7C8"/>
              </w:rPr>
              <w:t xml:space="preserve"> </w:t>
            </w:r>
          </w:p>
        </w:tc>
      </w:tr>
      <w:tr w:rsidR="009B4387" w:rsidTr="00342361">
        <w:tc>
          <w:tcPr>
            <w:tcW w:w="4788" w:type="dxa"/>
          </w:tcPr>
          <w:p w:rsidR="009B4387" w:rsidRDefault="009B4387" w:rsidP="008350D2">
            <w:pPr>
              <w:pStyle w:val="p"/>
              <w:numPr>
                <w:ilvl w:val="1"/>
                <w:numId w:val="207"/>
              </w:numPr>
              <w:spacing w:before="150" w:beforeAutospacing="0" w:after="150" w:afterAutospacing="0"/>
            </w:pPr>
            <w:r>
              <w:t>Polygamy</w:t>
            </w:r>
          </w:p>
        </w:tc>
        <w:tc>
          <w:tcPr>
            <w:tcW w:w="4788" w:type="dxa"/>
          </w:tcPr>
          <w:p w:rsidR="009B4387" w:rsidRDefault="009B4387" w:rsidP="00E26FD9">
            <w:pPr>
              <w:pStyle w:val="p"/>
              <w:spacing w:before="150" w:beforeAutospacing="0" w:after="150" w:afterAutospacing="0"/>
            </w:pPr>
            <w:r>
              <w:t>Having more than two wives.</w:t>
            </w:r>
          </w:p>
          <w:p w:rsidR="009B4387" w:rsidRDefault="009B4387" w:rsidP="00E26FD9">
            <w:pPr>
              <w:pStyle w:val="p"/>
              <w:spacing w:before="150" w:beforeAutospacing="0" w:after="150" w:afterAutospacing="0"/>
            </w:pPr>
            <w:r>
              <w:t>Ex:</w:t>
            </w:r>
            <w:r>
              <w:rPr>
                <w:rFonts w:ascii="Roboto" w:hAnsi="Roboto"/>
                <w:color w:val="504A4B"/>
                <w:sz w:val="26"/>
                <w:szCs w:val="26"/>
                <w:shd w:val="clear" w:color="auto" w:fill="FFFFFF"/>
              </w:rPr>
              <w:t xml:space="preserve"> In some countries polygamy is legal, and many men have a number of brides. </w:t>
            </w:r>
          </w:p>
        </w:tc>
      </w:tr>
      <w:tr w:rsidR="009B4387" w:rsidTr="00342361">
        <w:tc>
          <w:tcPr>
            <w:tcW w:w="4788" w:type="dxa"/>
          </w:tcPr>
          <w:p w:rsidR="009B4387" w:rsidRDefault="009B4387" w:rsidP="008350D2">
            <w:pPr>
              <w:pStyle w:val="p"/>
              <w:numPr>
                <w:ilvl w:val="1"/>
                <w:numId w:val="207"/>
              </w:numPr>
              <w:spacing w:before="150" w:beforeAutospacing="0" w:after="150" w:afterAutospacing="0"/>
            </w:pPr>
            <w:r>
              <w:t>Belligerent</w:t>
            </w:r>
          </w:p>
        </w:tc>
        <w:tc>
          <w:tcPr>
            <w:tcW w:w="4788" w:type="dxa"/>
          </w:tcPr>
          <w:p w:rsidR="009B4387" w:rsidRDefault="009B4387" w:rsidP="00E26FD9">
            <w:pPr>
              <w:pStyle w:val="p"/>
              <w:spacing w:before="150" w:beforeAutospacing="0" w:after="150" w:afterAutospacing="0"/>
            </w:pPr>
            <w:r>
              <w:t>A person or nation engaged in warfare or fighting.</w:t>
            </w:r>
          </w:p>
          <w:p w:rsidR="009B4387" w:rsidRDefault="009B4387" w:rsidP="00E26FD9">
            <w:pPr>
              <w:pStyle w:val="p"/>
              <w:spacing w:before="150" w:beforeAutospacing="0" w:after="150" w:afterAutospacing="0"/>
            </w:pPr>
            <w:r>
              <w:t>Ex:</w:t>
            </w:r>
            <w:r>
              <w:rPr>
                <w:rFonts w:ascii="Roboto" w:hAnsi="Roboto"/>
                <w:color w:val="504A4B"/>
                <w:sz w:val="26"/>
                <w:szCs w:val="26"/>
                <w:shd w:val="clear" w:color="auto" w:fill="FFFFFF"/>
              </w:rPr>
              <w:t xml:space="preserve"> My brother was always belligerent and ready to fight. </w:t>
            </w:r>
          </w:p>
        </w:tc>
      </w:tr>
      <w:tr w:rsidR="009B4387" w:rsidTr="00342361">
        <w:tc>
          <w:tcPr>
            <w:tcW w:w="4788" w:type="dxa"/>
          </w:tcPr>
          <w:p w:rsidR="009B4387" w:rsidRDefault="009B4387" w:rsidP="008350D2">
            <w:pPr>
              <w:pStyle w:val="p"/>
              <w:numPr>
                <w:ilvl w:val="1"/>
                <w:numId w:val="207"/>
              </w:numPr>
              <w:spacing w:before="150" w:beforeAutospacing="0" w:after="150" w:afterAutospacing="0"/>
            </w:pPr>
            <w:r>
              <w:t>Genocide</w:t>
            </w:r>
          </w:p>
        </w:tc>
        <w:tc>
          <w:tcPr>
            <w:tcW w:w="4788" w:type="dxa"/>
          </w:tcPr>
          <w:p w:rsidR="009B4387" w:rsidRDefault="009B4387" w:rsidP="00E26FD9">
            <w:pPr>
              <w:pStyle w:val="p"/>
              <w:spacing w:before="150" w:beforeAutospacing="0" w:after="150" w:afterAutospacing="0"/>
            </w:pPr>
            <w:r>
              <w:t>Destroying an entire race or people.</w:t>
            </w:r>
          </w:p>
          <w:p w:rsidR="009B4387" w:rsidRDefault="009B4387" w:rsidP="00E26FD9">
            <w:pPr>
              <w:pStyle w:val="p"/>
              <w:spacing w:before="150" w:beforeAutospacing="0" w:after="150" w:afterAutospacing="0"/>
            </w:pPr>
            <w:r>
              <w:t>Ex:</w:t>
            </w:r>
            <w:r>
              <w:rPr>
                <w:rFonts w:ascii="Roboto" w:hAnsi="Roboto"/>
                <w:color w:val="504A4B"/>
                <w:sz w:val="26"/>
                <w:szCs w:val="26"/>
                <w:shd w:val="clear" w:color="auto" w:fill="FFFFFF"/>
              </w:rPr>
              <w:t xml:space="preserve"> As a result of genocide in the small nation, thousands of children have now </w:t>
            </w:r>
            <w:r>
              <w:rPr>
                <w:rFonts w:ascii="Roboto" w:hAnsi="Roboto"/>
                <w:color w:val="504A4B"/>
                <w:sz w:val="26"/>
                <w:szCs w:val="26"/>
                <w:shd w:val="clear" w:color="auto" w:fill="FFFFFF"/>
              </w:rPr>
              <w:lastRenderedPageBreak/>
              <w:t>become homeless orphans</w:t>
            </w:r>
          </w:p>
        </w:tc>
      </w:tr>
      <w:tr w:rsidR="009B4387" w:rsidTr="00342361">
        <w:tc>
          <w:tcPr>
            <w:tcW w:w="4788" w:type="dxa"/>
          </w:tcPr>
          <w:p w:rsidR="009B4387" w:rsidRDefault="009B4387" w:rsidP="008350D2">
            <w:pPr>
              <w:pStyle w:val="p"/>
              <w:numPr>
                <w:ilvl w:val="1"/>
                <w:numId w:val="207"/>
              </w:numPr>
              <w:spacing w:before="150" w:beforeAutospacing="0" w:after="150" w:afterAutospacing="0"/>
            </w:pPr>
            <w:r>
              <w:lastRenderedPageBreak/>
              <w:t>Homogeneity</w:t>
            </w:r>
          </w:p>
        </w:tc>
        <w:tc>
          <w:tcPr>
            <w:tcW w:w="4788" w:type="dxa"/>
          </w:tcPr>
          <w:p w:rsidR="009B4387" w:rsidRDefault="009B4387" w:rsidP="00E26FD9">
            <w:pPr>
              <w:pStyle w:val="p"/>
              <w:spacing w:before="150" w:beforeAutospacing="0" w:after="150" w:afterAutospacing="0"/>
            </w:pPr>
            <w:r>
              <w:t>Uniformity</w:t>
            </w:r>
          </w:p>
          <w:p w:rsidR="009B4387" w:rsidRDefault="009B4387" w:rsidP="00E26FD9">
            <w:pPr>
              <w:pStyle w:val="p"/>
              <w:spacing w:before="150" w:beforeAutospacing="0" w:after="150" w:afterAutospacing="0"/>
            </w:pPr>
            <w:r>
              <w:t>Ex:</w:t>
            </w:r>
            <w:r>
              <w:rPr>
                <w:rFonts w:ascii="Roboto" w:hAnsi="Roboto"/>
                <w:color w:val="504A4B"/>
                <w:sz w:val="26"/>
                <w:szCs w:val="26"/>
                <w:shd w:val="clear" w:color="auto" w:fill="FFFFFF"/>
              </w:rPr>
              <w:t xml:space="preserve"> The scientist explained that because of homogeneity in their DNA makeup, all of the plants looked almost identical.</w:t>
            </w:r>
          </w:p>
        </w:tc>
      </w:tr>
      <w:tr w:rsidR="00CB62A9" w:rsidTr="00342361">
        <w:tc>
          <w:tcPr>
            <w:tcW w:w="4788" w:type="dxa"/>
          </w:tcPr>
          <w:p w:rsidR="00CB62A9" w:rsidRDefault="00CB62A9" w:rsidP="008350D2">
            <w:pPr>
              <w:pStyle w:val="p"/>
              <w:numPr>
                <w:ilvl w:val="1"/>
                <w:numId w:val="207"/>
              </w:numPr>
              <w:spacing w:before="150" w:beforeAutospacing="0" w:after="150" w:afterAutospacing="0"/>
            </w:pPr>
            <w:r>
              <w:t>Misogamy</w:t>
            </w:r>
          </w:p>
        </w:tc>
        <w:tc>
          <w:tcPr>
            <w:tcW w:w="4788" w:type="dxa"/>
          </w:tcPr>
          <w:p w:rsidR="00CB62A9" w:rsidRDefault="00CB62A9" w:rsidP="00E26FD9">
            <w:pPr>
              <w:pStyle w:val="p"/>
              <w:spacing w:before="150" w:beforeAutospacing="0" w:after="150" w:afterAutospacing="0"/>
            </w:pPr>
            <w:r>
              <w:t>Hatred of Marriage</w:t>
            </w:r>
          </w:p>
          <w:p w:rsidR="00CB62A9" w:rsidRDefault="00CB62A9" w:rsidP="00E26FD9">
            <w:pPr>
              <w:pStyle w:val="p"/>
              <w:spacing w:before="150" w:beforeAutospacing="0" w:after="150" w:afterAutospacing="0"/>
            </w:pPr>
            <w:r>
              <w:t xml:space="preserve">Ex: </w:t>
            </w:r>
            <w:r>
              <w:rPr>
                <w:rFonts w:ascii="Helvetica" w:hAnsi="Helvetica" w:cs="Helvetica"/>
                <w:color w:val="333333"/>
                <w:sz w:val="21"/>
                <w:szCs w:val="21"/>
                <w:shd w:val="clear" w:color="auto" w:fill="F5F5F5"/>
              </w:rPr>
              <w:t>Although she had seemed a confirmed misogamist, she unexpectedly married in her sixties.</w:t>
            </w:r>
          </w:p>
        </w:tc>
      </w:tr>
      <w:tr w:rsidR="00CB62A9" w:rsidTr="00342361">
        <w:tc>
          <w:tcPr>
            <w:tcW w:w="4788" w:type="dxa"/>
          </w:tcPr>
          <w:p w:rsidR="00CB62A9" w:rsidRDefault="00CB62A9" w:rsidP="008350D2">
            <w:pPr>
              <w:pStyle w:val="p"/>
              <w:numPr>
                <w:ilvl w:val="1"/>
                <w:numId w:val="207"/>
              </w:numPr>
              <w:spacing w:before="150" w:beforeAutospacing="0" w:after="150" w:afterAutospacing="0"/>
            </w:pPr>
            <w:r>
              <w:t>Misogyny</w:t>
            </w:r>
          </w:p>
        </w:tc>
        <w:tc>
          <w:tcPr>
            <w:tcW w:w="4788" w:type="dxa"/>
          </w:tcPr>
          <w:p w:rsidR="00CB62A9" w:rsidRDefault="00CB62A9" w:rsidP="00E26FD9">
            <w:pPr>
              <w:pStyle w:val="p"/>
              <w:spacing w:before="150" w:beforeAutospacing="0" w:after="150" w:afterAutospacing="0"/>
            </w:pPr>
            <w:r>
              <w:t>Hatred of women</w:t>
            </w:r>
          </w:p>
          <w:p w:rsidR="00CB62A9" w:rsidRDefault="00CB62A9" w:rsidP="00E26FD9">
            <w:pPr>
              <w:pStyle w:val="p"/>
              <w:spacing w:before="150" w:beforeAutospacing="0" w:after="150" w:afterAutospacing="0"/>
            </w:pPr>
            <w:r>
              <w:t>Ex:</w:t>
            </w:r>
            <w:r>
              <w:rPr>
                <w:rFonts w:ascii="Zilla Slab" w:hAnsi="Zilla Slab"/>
                <w:i/>
                <w:iCs/>
                <w:color w:val="000000"/>
                <w:sz w:val="26"/>
                <w:szCs w:val="26"/>
                <w:shd w:val="clear" w:color="auto" w:fill="FFFFFF"/>
              </w:rPr>
              <w:t xml:space="preserve"> It's not casual misogyny but </w:t>
            </w:r>
            <w:r>
              <w:rPr>
                <w:rFonts w:ascii="Zilla Slab" w:hAnsi="Zilla Slab"/>
                <w:i/>
                <w:iCs/>
                <w:sz w:val="26"/>
                <w:szCs w:val="26"/>
                <w:bdr w:val="none" w:sz="0" w:space="0" w:color="auto" w:frame="1"/>
                <w:shd w:val="clear" w:color="auto" w:fill="FFFFFF"/>
              </w:rPr>
              <w:t>real</w:t>
            </w:r>
            <w:r>
              <w:rPr>
                <w:rFonts w:ascii="Zilla Slab" w:hAnsi="Zilla Slab"/>
                <w:i/>
                <w:iCs/>
                <w:color w:val="000000"/>
                <w:sz w:val="26"/>
                <w:szCs w:val="26"/>
                <w:shd w:val="clear" w:color="auto" w:fill="FFFFFF"/>
              </w:rPr>
              <w:t> hatred.</w:t>
            </w:r>
          </w:p>
        </w:tc>
      </w:tr>
      <w:tr w:rsidR="00CB62A9" w:rsidTr="00342361">
        <w:tc>
          <w:tcPr>
            <w:tcW w:w="4788" w:type="dxa"/>
          </w:tcPr>
          <w:p w:rsidR="00CB62A9" w:rsidRDefault="00CB62A9" w:rsidP="008350D2">
            <w:pPr>
              <w:pStyle w:val="p"/>
              <w:numPr>
                <w:ilvl w:val="1"/>
                <w:numId w:val="207"/>
              </w:numPr>
              <w:spacing w:before="150" w:beforeAutospacing="0" w:after="150" w:afterAutospacing="0"/>
            </w:pPr>
            <w:r>
              <w:t>Premonition</w:t>
            </w:r>
          </w:p>
        </w:tc>
        <w:tc>
          <w:tcPr>
            <w:tcW w:w="4788" w:type="dxa"/>
          </w:tcPr>
          <w:p w:rsidR="00CB62A9" w:rsidRDefault="00CB62A9" w:rsidP="00E26FD9">
            <w:pPr>
              <w:pStyle w:val="p"/>
              <w:spacing w:before="150" w:beforeAutospacing="0" w:after="150" w:afterAutospacing="0"/>
            </w:pPr>
            <w:r>
              <w:t>An intuitive sense of future events</w:t>
            </w:r>
          </w:p>
          <w:p w:rsidR="00CB62A9" w:rsidRPr="00CB62A9" w:rsidRDefault="00CB62A9" w:rsidP="008350D2">
            <w:pPr>
              <w:numPr>
                <w:ilvl w:val="0"/>
                <w:numId w:val="221"/>
              </w:numPr>
              <w:ind w:left="0"/>
              <w:rPr>
                <w:rFonts w:ascii="Microsoft YaHei" w:eastAsia="Microsoft YaHei" w:hAnsi="Microsoft YaHei" w:cs="Times New Roman"/>
                <w:color w:val="000000"/>
                <w:sz w:val="21"/>
                <w:szCs w:val="21"/>
                <w:lang w:bidi="hi-IN"/>
              </w:rPr>
            </w:pPr>
            <w:r>
              <w:t>Ex:</w:t>
            </w:r>
            <w:r>
              <w:rPr>
                <w:rFonts w:ascii="Microsoft YaHei" w:eastAsia="Microsoft YaHei" w:hAnsi="Microsoft YaHei" w:hint="eastAsia"/>
                <w:color w:val="000000"/>
                <w:sz w:val="21"/>
                <w:szCs w:val="21"/>
              </w:rPr>
              <w:t xml:space="preserve"> </w:t>
            </w:r>
            <w:r w:rsidRPr="00CB62A9">
              <w:rPr>
                <w:rFonts w:ascii="Microsoft YaHei" w:eastAsia="Microsoft YaHei" w:hAnsi="Microsoft YaHei" w:cs="Times New Roman" w:hint="eastAsia"/>
                <w:color w:val="000000"/>
                <w:sz w:val="21"/>
                <w:szCs w:val="21"/>
                <w:lang w:bidi="hi-IN"/>
              </w:rPr>
              <w:t>That was a true </w:t>
            </w:r>
            <w:r w:rsidRPr="00CB62A9">
              <w:rPr>
                <w:rFonts w:ascii="Microsoft YaHei" w:eastAsia="Microsoft YaHei" w:hAnsi="Microsoft YaHei" w:cs="Times New Roman" w:hint="eastAsia"/>
                <w:color w:val="CC0033"/>
                <w:sz w:val="21"/>
                <w:szCs w:val="21"/>
                <w:lang w:bidi="hi-IN"/>
              </w:rPr>
              <w:t>premonition</w:t>
            </w:r>
            <w:r w:rsidRPr="00CB62A9">
              <w:rPr>
                <w:rFonts w:ascii="Microsoft YaHei" w:eastAsia="Microsoft YaHei" w:hAnsi="Microsoft YaHei" w:cs="Times New Roman" w:hint="eastAsia"/>
                <w:color w:val="000000"/>
                <w:sz w:val="21"/>
                <w:szCs w:val="21"/>
                <w:lang w:bidi="hi-IN"/>
              </w:rPr>
              <w:t> I had even as a child.</w:t>
            </w:r>
          </w:p>
          <w:p w:rsidR="00CB62A9" w:rsidRDefault="002B5123" w:rsidP="00E26FD9">
            <w:pPr>
              <w:pStyle w:val="p"/>
              <w:spacing w:before="150" w:beforeAutospacing="0" w:after="150" w:afterAutospacing="0"/>
            </w:pPr>
            <w:r>
              <w:rPr>
                <w:rFonts w:ascii="Microsoft YaHei" w:eastAsia="Microsoft YaHei" w:hAnsi="Microsoft YaHei"/>
                <w:color w:val="000000"/>
                <w:sz w:val="21"/>
                <w:szCs w:val="21"/>
              </w:rPr>
              <w:t>I</w:t>
            </w:r>
            <w:r w:rsidR="00CB62A9">
              <w:rPr>
                <w:rFonts w:ascii="Microsoft YaHei" w:eastAsia="Microsoft YaHei" w:hAnsi="Microsoft YaHei" w:hint="eastAsia"/>
                <w:color w:val="000000"/>
                <w:sz w:val="21"/>
                <w:szCs w:val="21"/>
              </w:rPr>
              <w:t>t was a </w:t>
            </w:r>
            <w:r w:rsidR="00CB62A9">
              <w:rPr>
                <w:rFonts w:ascii="Microsoft YaHei" w:eastAsia="Microsoft YaHei" w:hAnsi="Microsoft YaHei" w:hint="eastAsia"/>
                <w:color w:val="CC0033"/>
                <w:sz w:val="21"/>
                <w:szCs w:val="21"/>
              </w:rPr>
              <w:t>premonition</w:t>
            </w:r>
            <w:r w:rsidR="00CB62A9">
              <w:rPr>
                <w:rFonts w:ascii="Microsoft YaHei" w:eastAsia="Microsoft YaHei" w:hAnsi="Microsoft YaHei" w:hint="eastAsia"/>
                <w:color w:val="000000"/>
                <w:sz w:val="21"/>
                <w:szCs w:val="21"/>
              </w:rPr>
              <w:t>, because that is exactly what happened.</w:t>
            </w:r>
          </w:p>
        </w:tc>
      </w:tr>
      <w:tr w:rsidR="002B5123" w:rsidTr="00342361">
        <w:tc>
          <w:tcPr>
            <w:tcW w:w="4788" w:type="dxa"/>
          </w:tcPr>
          <w:p w:rsidR="002B5123" w:rsidRDefault="002B5123" w:rsidP="008350D2">
            <w:pPr>
              <w:pStyle w:val="p"/>
              <w:numPr>
                <w:ilvl w:val="1"/>
                <w:numId w:val="207"/>
              </w:numPr>
              <w:spacing w:before="150" w:beforeAutospacing="0" w:after="150" w:afterAutospacing="0"/>
            </w:pPr>
            <w:r>
              <w:t>Explicit</w:t>
            </w:r>
          </w:p>
        </w:tc>
        <w:tc>
          <w:tcPr>
            <w:tcW w:w="4788" w:type="dxa"/>
          </w:tcPr>
          <w:p w:rsidR="002B5123" w:rsidRDefault="002B5123" w:rsidP="00E26FD9">
            <w:pPr>
              <w:pStyle w:val="p"/>
              <w:spacing w:before="150" w:beforeAutospacing="0" w:after="150" w:afterAutospacing="0"/>
            </w:pPr>
            <w:r>
              <w:t>Clearly expressed</w:t>
            </w:r>
          </w:p>
          <w:p w:rsidR="002B5123" w:rsidRDefault="002B5123" w:rsidP="00E26FD9">
            <w:pPr>
              <w:pStyle w:val="p"/>
              <w:spacing w:before="150" w:beforeAutospacing="0" w:after="150" w:afterAutospacing="0"/>
            </w:pPr>
            <w:r>
              <w:t>Ex:</w:t>
            </w:r>
            <w:r>
              <w:rPr>
                <w:rFonts w:ascii="Roboto" w:hAnsi="Roboto"/>
                <w:color w:val="504A4B"/>
                <w:sz w:val="26"/>
                <w:szCs w:val="26"/>
                <w:shd w:val="clear" w:color="auto" w:fill="FFFFFF"/>
              </w:rPr>
              <w:t xml:space="preserve"> The difficult woman left the maid explicit details about how she wanted her house cleaned. </w:t>
            </w:r>
            <w:r>
              <w:t> </w:t>
            </w:r>
          </w:p>
        </w:tc>
      </w:tr>
      <w:tr w:rsidR="002B5123" w:rsidTr="00342361">
        <w:tc>
          <w:tcPr>
            <w:tcW w:w="4788" w:type="dxa"/>
          </w:tcPr>
          <w:p w:rsidR="002B5123" w:rsidRDefault="002B5123" w:rsidP="008350D2">
            <w:pPr>
              <w:pStyle w:val="p"/>
              <w:numPr>
                <w:ilvl w:val="1"/>
                <w:numId w:val="207"/>
              </w:numPr>
              <w:spacing w:before="150" w:beforeAutospacing="0" w:after="150" w:afterAutospacing="0"/>
            </w:pPr>
            <w:r>
              <w:t>Implicit</w:t>
            </w:r>
          </w:p>
        </w:tc>
        <w:tc>
          <w:tcPr>
            <w:tcW w:w="4788" w:type="dxa"/>
          </w:tcPr>
          <w:p w:rsidR="002B5123" w:rsidRDefault="002B5123" w:rsidP="00E26FD9">
            <w:pPr>
              <w:pStyle w:val="p"/>
              <w:spacing w:before="150" w:beforeAutospacing="0" w:after="150" w:afterAutospacing="0"/>
            </w:pPr>
            <w:r>
              <w:t>Understood but not clearly stated.</w:t>
            </w:r>
          </w:p>
          <w:p w:rsidR="002B5123" w:rsidRDefault="002B5123" w:rsidP="00E26FD9">
            <w:pPr>
              <w:pStyle w:val="p"/>
              <w:spacing w:before="150" w:beforeAutospacing="0" w:after="150" w:afterAutospacing="0"/>
            </w:pPr>
            <w:r>
              <w:t>Ex:</w:t>
            </w:r>
            <w:r>
              <w:rPr>
                <w:rFonts w:ascii="Roboto" w:hAnsi="Roboto"/>
                <w:color w:val="504A4B"/>
                <w:sz w:val="26"/>
                <w:szCs w:val="26"/>
                <w:shd w:val="clear" w:color="auto" w:fill="FFFFFF"/>
              </w:rPr>
              <w:t xml:space="preserve"> The handshake between the two men was their implicit agreement to the terms of the contract. </w:t>
            </w:r>
            <w:r>
              <w:t> </w:t>
            </w:r>
          </w:p>
        </w:tc>
      </w:tr>
      <w:tr w:rsidR="002B5123" w:rsidTr="00342361">
        <w:tc>
          <w:tcPr>
            <w:tcW w:w="4788" w:type="dxa"/>
          </w:tcPr>
          <w:p w:rsidR="002B5123" w:rsidRDefault="002B5123" w:rsidP="008350D2">
            <w:pPr>
              <w:pStyle w:val="p"/>
              <w:numPr>
                <w:ilvl w:val="1"/>
                <w:numId w:val="207"/>
              </w:numPr>
              <w:spacing w:before="150" w:beforeAutospacing="0" w:after="150" w:afterAutospacing="0"/>
            </w:pPr>
            <w:r>
              <w:t>Conspicuous</w:t>
            </w:r>
          </w:p>
        </w:tc>
        <w:tc>
          <w:tcPr>
            <w:tcW w:w="4788" w:type="dxa"/>
          </w:tcPr>
          <w:p w:rsidR="002B5123" w:rsidRDefault="002B5123"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Easily Visible</w:t>
            </w:r>
          </w:p>
          <w:p w:rsidR="002B5123" w:rsidRDefault="002B5123" w:rsidP="00E26FD9">
            <w:pPr>
              <w:pStyle w:val="p"/>
              <w:spacing w:before="150" w:beforeAutospacing="0" w:after="150" w:afterAutospacing="0"/>
            </w:pPr>
            <w:r>
              <w:rPr>
                <w:rFonts w:ascii="Roboto" w:hAnsi="Roboto"/>
                <w:color w:val="504A4B"/>
                <w:sz w:val="26"/>
                <w:szCs w:val="26"/>
                <w:shd w:val="clear" w:color="auto" w:fill="FFFFFF"/>
              </w:rPr>
              <w:t>Ex: During the summer months, the mosquitos are very conspicuous near the water. </w:t>
            </w:r>
          </w:p>
        </w:tc>
      </w:tr>
      <w:tr w:rsidR="002B5123" w:rsidTr="00342361">
        <w:tc>
          <w:tcPr>
            <w:tcW w:w="4788" w:type="dxa"/>
          </w:tcPr>
          <w:p w:rsidR="002B5123" w:rsidRDefault="002B5123" w:rsidP="008350D2">
            <w:pPr>
              <w:pStyle w:val="p"/>
              <w:numPr>
                <w:ilvl w:val="1"/>
                <w:numId w:val="207"/>
              </w:numPr>
              <w:spacing w:before="150" w:beforeAutospacing="0" w:after="150" w:afterAutospacing="0"/>
            </w:pPr>
            <w:r>
              <w:t>Entrepreneur</w:t>
            </w:r>
          </w:p>
        </w:tc>
        <w:tc>
          <w:tcPr>
            <w:tcW w:w="4788" w:type="dxa"/>
          </w:tcPr>
          <w:p w:rsidR="002B5123" w:rsidRDefault="002B5123"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One who starts a business.</w:t>
            </w:r>
          </w:p>
          <w:p w:rsidR="002B5123" w:rsidRDefault="002B5123"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lastRenderedPageBreak/>
              <w:t>Ex:</w:t>
            </w:r>
            <w:r>
              <w:rPr>
                <w:rFonts w:ascii="Arial" w:hAnsi="Arial" w:cs="Arial"/>
                <w:color w:val="6F7579"/>
                <w:sz w:val="20"/>
                <w:szCs w:val="20"/>
                <w:shd w:val="clear" w:color="auto" w:fill="FFFFFF"/>
              </w:rPr>
              <w:t xml:space="preserve"> By pleasing consumers, the </w:t>
            </w:r>
            <w:r>
              <w:rPr>
                <w:rFonts w:ascii="Arial" w:hAnsi="Arial" w:cs="Arial"/>
                <w:b/>
                <w:bCs/>
                <w:color w:val="6F7579"/>
                <w:sz w:val="20"/>
                <w:szCs w:val="20"/>
                <w:shd w:val="clear" w:color="auto" w:fill="FFFFFF"/>
              </w:rPr>
              <w:t>entrepreneur</w:t>
            </w:r>
            <w:r>
              <w:rPr>
                <w:rFonts w:ascii="Arial" w:hAnsi="Arial" w:cs="Arial"/>
                <w:color w:val="6F7579"/>
                <w:sz w:val="20"/>
                <w:szCs w:val="20"/>
                <w:shd w:val="clear" w:color="auto" w:fill="FFFFFF"/>
              </w:rPr>
              <w:t> enjoys success</w:t>
            </w:r>
          </w:p>
        </w:tc>
      </w:tr>
      <w:tr w:rsidR="002B5123" w:rsidTr="00342361">
        <w:tc>
          <w:tcPr>
            <w:tcW w:w="4788" w:type="dxa"/>
          </w:tcPr>
          <w:p w:rsidR="002B5123" w:rsidRDefault="002B5123" w:rsidP="008350D2">
            <w:pPr>
              <w:pStyle w:val="p"/>
              <w:numPr>
                <w:ilvl w:val="1"/>
                <w:numId w:val="207"/>
              </w:numPr>
              <w:spacing w:before="150" w:beforeAutospacing="0" w:after="150" w:afterAutospacing="0"/>
            </w:pPr>
            <w:r>
              <w:lastRenderedPageBreak/>
              <w:t>Tenacious</w:t>
            </w:r>
          </w:p>
        </w:tc>
        <w:tc>
          <w:tcPr>
            <w:tcW w:w="4788" w:type="dxa"/>
          </w:tcPr>
          <w:p w:rsidR="002B5123" w:rsidRDefault="002B5123"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Holding on something stubbornly</w:t>
            </w:r>
          </w:p>
          <w:p w:rsidR="002B5123" w:rsidRDefault="002B5123"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Ex</w:t>
            </w:r>
            <w:r w:rsidR="002828E6">
              <w:rPr>
                <w:rFonts w:ascii="Roboto" w:hAnsi="Roboto"/>
                <w:color w:val="504A4B"/>
                <w:sz w:val="26"/>
                <w:szCs w:val="26"/>
                <w:shd w:val="clear" w:color="auto" w:fill="FFFFFF"/>
              </w:rPr>
              <w:t xml:space="preserve"> </w:t>
            </w:r>
            <w:r>
              <w:rPr>
                <w:rFonts w:ascii="Roboto" w:hAnsi="Roboto"/>
                <w:color w:val="504A4B"/>
                <w:sz w:val="26"/>
                <w:szCs w:val="26"/>
                <w:shd w:val="clear" w:color="auto" w:fill="FFFFFF"/>
              </w:rPr>
              <w:t>:</w:t>
            </w:r>
            <w:r w:rsidR="002828E6">
              <w:rPr>
                <w:rFonts w:ascii="Roboto" w:hAnsi="Roboto"/>
                <w:color w:val="504A4B"/>
                <w:sz w:val="26"/>
                <w:szCs w:val="26"/>
                <w:shd w:val="clear" w:color="auto" w:fill="FFFFFF"/>
              </w:rPr>
              <w:t>We should be tenacious of our rights.</w:t>
            </w:r>
            <w:r>
              <w:rPr>
                <w:rFonts w:ascii="Verdana" w:hAnsi="Verdana"/>
                <w:color w:val="000000"/>
                <w:sz w:val="21"/>
                <w:szCs w:val="21"/>
                <w:shd w:val="clear" w:color="auto" w:fill="E3F7C8"/>
              </w:rPr>
              <w:t xml:space="preserve"> </w:t>
            </w:r>
          </w:p>
        </w:tc>
      </w:tr>
      <w:tr w:rsidR="002828E6" w:rsidTr="00342361">
        <w:tc>
          <w:tcPr>
            <w:tcW w:w="4788" w:type="dxa"/>
          </w:tcPr>
          <w:p w:rsidR="002828E6" w:rsidRDefault="002828E6" w:rsidP="008350D2">
            <w:pPr>
              <w:pStyle w:val="p"/>
              <w:numPr>
                <w:ilvl w:val="1"/>
                <w:numId w:val="207"/>
              </w:numPr>
              <w:spacing w:before="150" w:beforeAutospacing="0" w:after="150" w:afterAutospacing="0"/>
            </w:pPr>
            <w:r>
              <w:t>Circumvent</w:t>
            </w:r>
          </w:p>
        </w:tc>
        <w:tc>
          <w:tcPr>
            <w:tcW w:w="4788" w:type="dxa"/>
          </w:tcPr>
          <w:p w:rsidR="002828E6" w:rsidRDefault="002828E6"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To avoid something</w:t>
            </w:r>
          </w:p>
          <w:p w:rsidR="002828E6" w:rsidRDefault="002828E6"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 xml:space="preserve">Ex: </w:t>
            </w:r>
            <w:r>
              <w:rPr>
                <w:rFonts w:ascii="Arial" w:hAnsi="Arial" w:cs="Arial"/>
                <w:color w:val="202124"/>
                <w:shd w:val="clear" w:color="auto" w:fill="FFFFFF"/>
              </w:rPr>
              <w:t>We went north in order to </w:t>
            </w:r>
            <w:r>
              <w:rPr>
                <w:rFonts w:ascii="Arial" w:hAnsi="Arial" w:cs="Arial"/>
                <w:b/>
                <w:bCs/>
                <w:color w:val="202124"/>
                <w:shd w:val="clear" w:color="auto" w:fill="FFFFFF"/>
              </w:rPr>
              <w:t>circumvent</w:t>
            </w:r>
            <w:r>
              <w:rPr>
                <w:rFonts w:ascii="Arial" w:hAnsi="Arial" w:cs="Arial"/>
                <w:color w:val="202124"/>
                <w:shd w:val="clear" w:color="auto" w:fill="FFFFFF"/>
              </w:rPr>
              <w:t> the mountains.</w:t>
            </w:r>
          </w:p>
        </w:tc>
      </w:tr>
      <w:tr w:rsidR="00806E21" w:rsidTr="00342361">
        <w:tc>
          <w:tcPr>
            <w:tcW w:w="4788" w:type="dxa"/>
          </w:tcPr>
          <w:p w:rsidR="00806E21" w:rsidRDefault="00806E21" w:rsidP="008350D2">
            <w:pPr>
              <w:pStyle w:val="p"/>
              <w:numPr>
                <w:ilvl w:val="1"/>
                <w:numId w:val="207"/>
              </w:numPr>
              <w:spacing w:before="150" w:beforeAutospacing="0" w:after="150" w:afterAutospacing="0"/>
            </w:pPr>
            <w:r>
              <w:t>Aggravate</w:t>
            </w:r>
          </w:p>
        </w:tc>
        <w:tc>
          <w:tcPr>
            <w:tcW w:w="4788" w:type="dxa"/>
          </w:tcPr>
          <w:p w:rsidR="00806E21" w:rsidRDefault="00806E21"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To make worse</w:t>
            </w:r>
          </w:p>
          <w:p w:rsidR="00806E21" w:rsidRDefault="00806E21"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Ex:</w:t>
            </w:r>
            <w:r>
              <w:rPr>
                <w:rFonts w:ascii="Arial" w:hAnsi="Arial" w:cs="Arial"/>
                <w:i/>
                <w:iCs/>
                <w:color w:val="000000"/>
                <w:shd w:val="clear" w:color="auto" w:fill="FFFFFF"/>
              </w:rPr>
              <w:t xml:space="preserve"> Stress and lack of sleep can aggravate the situation.</w:t>
            </w:r>
          </w:p>
        </w:tc>
      </w:tr>
      <w:tr w:rsidR="00806E21" w:rsidTr="00342361">
        <w:tc>
          <w:tcPr>
            <w:tcW w:w="4788" w:type="dxa"/>
          </w:tcPr>
          <w:p w:rsidR="00806E21" w:rsidRDefault="00806E21" w:rsidP="008350D2">
            <w:pPr>
              <w:pStyle w:val="p"/>
              <w:numPr>
                <w:ilvl w:val="1"/>
                <w:numId w:val="207"/>
              </w:numPr>
              <w:spacing w:before="150" w:beforeAutospacing="0" w:after="150" w:afterAutospacing="0"/>
            </w:pPr>
            <w:r>
              <w:t>Alleviate</w:t>
            </w:r>
          </w:p>
        </w:tc>
        <w:tc>
          <w:tcPr>
            <w:tcW w:w="4788" w:type="dxa"/>
          </w:tcPr>
          <w:p w:rsidR="00806E21" w:rsidRDefault="00806E21"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To make easier</w:t>
            </w:r>
          </w:p>
          <w:p w:rsidR="00806E21" w:rsidRDefault="00806E21"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Ex: To alleviate hunger in our town, each employee of our company donated five cans of food. </w:t>
            </w:r>
            <w:r>
              <w:t> </w:t>
            </w:r>
          </w:p>
        </w:tc>
      </w:tr>
      <w:tr w:rsidR="00806E21" w:rsidTr="00342361">
        <w:tc>
          <w:tcPr>
            <w:tcW w:w="4788" w:type="dxa"/>
          </w:tcPr>
          <w:p w:rsidR="00806E21" w:rsidRDefault="00806E21" w:rsidP="008350D2">
            <w:pPr>
              <w:pStyle w:val="p"/>
              <w:numPr>
                <w:ilvl w:val="1"/>
                <w:numId w:val="207"/>
              </w:numPr>
              <w:spacing w:before="150" w:beforeAutospacing="0" w:after="150" w:afterAutospacing="0"/>
            </w:pPr>
            <w:r>
              <w:t>Dishearten</w:t>
            </w:r>
          </w:p>
        </w:tc>
        <w:tc>
          <w:tcPr>
            <w:tcW w:w="4788" w:type="dxa"/>
          </w:tcPr>
          <w:p w:rsidR="00806E21" w:rsidRDefault="00806E21"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To weaken someone’s courage</w:t>
            </w:r>
          </w:p>
          <w:p w:rsidR="00806E21" w:rsidRDefault="00806E21"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Ex: Don’t be disheartened by a single failure.</w:t>
            </w:r>
          </w:p>
          <w:p w:rsidR="00806E21" w:rsidRDefault="00806E21"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 xml:space="preserve">Don’t let this defeat dishearten you. </w:t>
            </w:r>
          </w:p>
        </w:tc>
      </w:tr>
      <w:tr w:rsidR="00806E21" w:rsidTr="00342361">
        <w:tc>
          <w:tcPr>
            <w:tcW w:w="4788" w:type="dxa"/>
          </w:tcPr>
          <w:p w:rsidR="00806E21" w:rsidRDefault="00806E21" w:rsidP="008350D2">
            <w:pPr>
              <w:pStyle w:val="p"/>
              <w:numPr>
                <w:ilvl w:val="1"/>
                <w:numId w:val="207"/>
              </w:numPr>
              <w:spacing w:before="150" w:beforeAutospacing="0" w:after="150" w:afterAutospacing="0"/>
            </w:pPr>
            <w:r>
              <w:t>Effeminate</w:t>
            </w:r>
          </w:p>
        </w:tc>
        <w:tc>
          <w:tcPr>
            <w:tcW w:w="4788" w:type="dxa"/>
          </w:tcPr>
          <w:p w:rsidR="00806E21" w:rsidRDefault="00806E21"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Womanish</w:t>
            </w:r>
          </w:p>
          <w:p w:rsidR="00806E21" w:rsidRDefault="00806E21"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Ex:</w:t>
            </w:r>
            <w:r w:rsidR="00416D8C">
              <w:rPr>
                <w:rFonts w:ascii="Roboto" w:hAnsi="Roboto"/>
                <w:color w:val="504A4B"/>
                <w:sz w:val="26"/>
                <w:szCs w:val="26"/>
                <w:shd w:val="clear" w:color="auto" w:fill="FFFFFF"/>
              </w:rPr>
              <w:t xml:space="preserve"> The man’s shoulder length hair made him appear effeminate.</w:t>
            </w:r>
          </w:p>
          <w:p w:rsidR="00ED112A" w:rsidRDefault="00ED112A"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Hugh’s fake eyelashes made him look more effeminate than masculine.</w:t>
            </w:r>
          </w:p>
        </w:tc>
      </w:tr>
      <w:tr w:rsidR="00ED112A" w:rsidTr="00342361">
        <w:tc>
          <w:tcPr>
            <w:tcW w:w="4788" w:type="dxa"/>
          </w:tcPr>
          <w:p w:rsidR="00ED112A" w:rsidRDefault="00ED112A" w:rsidP="008350D2">
            <w:pPr>
              <w:pStyle w:val="p"/>
              <w:numPr>
                <w:ilvl w:val="1"/>
                <w:numId w:val="207"/>
              </w:numPr>
              <w:spacing w:before="150" w:beforeAutospacing="0" w:after="150" w:afterAutospacing="0"/>
            </w:pPr>
            <w:r>
              <w:t>Hypersensitive</w:t>
            </w:r>
          </w:p>
        </w:tc>
        <w:tc>
          <w:tcPr>
            <w:tcW w:w="4788" w:type="dxa"/>
          </w:tcPr>
          <w:p w:rsidR="00ED112A" w:rsidRDefault="00ED112A"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Excessively sensitive</w:t>
            </w:r>
          </w:p>
          <w:p w:rsidR="00ED112A" w:rsidRDefault="00ED112A" w:rsidP="00E26FD9">
            <w:pPr>
              <w:pStyle w:val="p"/>
              <w:spacing w:before="150" w:beforeAutospacing="0" w:after="150" w:afterAutospacing="0"/>
              <w:rPr>
                <w:rFonts w:ascii="Verdana" w:hAnsi="Verdana"/>
                <w:color w:val="000000"/>
                <w:sz w:val="21"/>
                <w:szCs w:val="21"/>
                <w:shd w:val="clear" w:color="auto" w:fill="E3F7C8"/>
              </w:rPr>
            </w:pPr>
            <w:r>
              <w:rPr>
                <w:rFonts w:ascii="Roboto" w:hAnsi="Roboto"/>
                <w:color w:val="504A4B"/>
                <w:sz w:val="26"/>
                <w:szCs w:val="26"/>
                <w:shd w:val="clear" w:color="auto" w:fill="FFFFFF"/>
              </w:rPr>
              <w:t>Ex: I discovered I was hypersensitive to caffeine.</w:t>
            </w:r>
            <w:r>
              <w:rPr>
                <w:rFonts w:ascii="Verdana" w:hAnsi="Verdana"/>
                <w:color w:val="000000"/>
                <w:sz w:val="21"/>
                <w:szCs w:val="21"/>
                <w:shd w:val="clear" w:color="auto" w:fill="E3F7C8"/>
              </w:rPr>
              <w:t xml:space="preserve"> </w:t>
            </w:r>
          </w:p>
          <w:p w:rsidR="00ED112A" w:rsidRDefault="007218CE"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Student teachers were hypersensitive to any criticism of their performance.</w:t>
            </w:r>
          </w:p>
        </w:tc>
      </w:tr>
      <w:tr w:rsidR="007218CE" w:rsidTr="00342361">
        <w:tc>
          <w:tcPr>
            <w:tcW w:w="4788" w:type="dxa"/>
          </w:tcPr>
          <w:p w:rsidR="007218CE" w:rsidRDefault="007218CE" w:rsidP="008350D2">
            <w:pPr>
              <w:pStyle w:val="p"/>
              <w:numPr>
                <w:ilvl w:val="1"/>
                <w:numId w:val="207"/>
              </w:numPr>
              <w:spacing w:before="150" w:beforeAutospacing="0" w:after="150" w:afterAutospacing="0"/>
            </w:pPr>
            <w:r>
              <w:t>Hypothetical</w:t>
            </w:r>
          </w:p>
        </w:tc>
        <w:tc>
          <w:tcPr>
            <w:tcW w:w="4788" w:type="dxa"/>
          </w:tcPr>
          <w:p w:rsidR="007218CE" w:rsidRDefault="007218CE"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Based on a belief rather than on truth.</w:t>
            </w:r>
          </w:p>
          <w:p w:rsidR="007218CE" w:rsidRDefault="007218CE"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lastRenderedPageBreak/>
              <w:t>Ex: For an assignment, each student had to write a response to a hypothetical scenario as though it had actually occurred.</w:t>
            </w:r>
          </w:p>
          <w:p w:rsidR="007218CE" w:rsidRDefault="007218CE"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It is a waste of my time to respond to my boyfriend’s hypothetical questions about a cheating incident that never happened.</w:t>
            </w:r>
          </w:p>
        </w:tc>
      </w:tr>
      <w:tr w:rsidR="007218CE" w:rsidTr="00342361">
        <w:tc>
          <w:tcPr>
            <w:tcW w:w="4788" w:type="dxa"/>
          </w:tcPr>
          <w:p w:rsidR="007218CE" w:rsidRDefault="007218CE" w:rsidP="008350D2">
            <w:pPr>
              <w:pStyle w:val="p"/>
              <w:numPr>
                <w:ilvl w:val="1"/>
                <w:numId w:val="207"/>
              </w:numPr>
              <w:spacing w:before="150" w:beforeAutospacing="0" w:after="150" w:afterAutospacing="0"/>
            </w:pPr>
            <w:r>
              <w:lastRenderedPageBreak/>
              <w:t>Obnoxious</w:t>
            </w:r>
          </w:p>
        </w:tc>
        <w:tc>
          <w:tcPr>
            <w:tcW w:w="4788" w:type="dxa"/>
          </w:tcPr>
          <w:p w:rsidR="007218CE" w:rsidRDefault="007218CE"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Highly disagreeable.</w:t>
            </w:r>
          </w:p>
          <w:p w:rsidR="007218CE" w:rsidRDefault="007218CE"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Ex:</w:t>
            </w:r>
            <w:r>
              <w:rPr>
                <w:rFonts w:ascii="Zilla Slab" w:hAnsi="Zilla Slab"/>
                <w:i/>
                <w:iCs/>
                <w:color w:val="000000"/>
                <w:sz w:val="26"/>
                <w:szCs w:val="26"/>
                <w:shd w:val="clear" w:color="auto" w:fill="FFFFFF"/>
              </w:rPr>
              <w:t xml:space="preserve"> He doesn't </w:t>
            </w:r>
            <w:r w:rsidR="00CC3A64">
              <w:rPr>
                <w:rFonts w:ascii="Zilla Slab" w:hAnsi="Zilla Slab"/>
                <w:i/>
                <w:iCs/>
                <w:sz w:val="26"/>
                <w:szCs w:val="26"/>
                <w:bdr w:val="none" w:sz="0" w:space="0" w:color="auto" w:frame="1"/>
                <w:shd w:val="clear" w:color="auto" w:fill="FFFFFF"/>
              </w:rPr>
              <w:t>appear</w:t>
            </w:r>
            <w:r>
              <w:rPr>
                <w:rFonts w:ascii="Zilla Slab" w:hAnsi="Zilla Slab"/>
                <w:i/>
                <w:iCs/>
                <w:color w:val="000000"/>
                <w:sz w:val="26"/>
                <w:szCs w:val="26"/>
                <w:shd w:val="clear" w:color="auto" w:fill="FFFFFF"/>
              </w:rPr>
              <w:t> at all obnoxious or </w:t>
            </w:r>
            <w:r w:rsidR="00CC3A64">
              <w:rPr>
                <w:rFonts w:ascii="Zilla Slab" w:hAnsi="Zilla Slab"/>
                <w:i/>
                <w:iCs/>
                <w:sz w:val="26"/>
                <w:szCs w:val="26"/>
                <w:bdr w:val="none" w:sz="0" w:space="0" w:color="auto" w:frame="1"/>
                <w:shd w:val="clear" w:color="auto" w:fill="FFFFFF"/>
              </w:rPr>
              <w:t xml:space="preserve">arrogant </w:t>
            </w:r>
            <w:r>
              <w:rPr>
                <w:rFonts w:ascii="Zilla Slab" w:hAnsi="Zilla Slab"/>
                <w:i/>
                <w:iCs/>
                <w:color w:val="000000"/>
                <w:sz w:val="26"/>
                <w:szCs w:val="26"/>
                <w:shd w:val="clear" w:color="auto" w:fill="FFFFFF"/>
              </w:rPr>
              <w:t>to me.</w:t>
            </w:r>
          </w:p>
        </w:tc>
      </w:tr>
      <w:tr w:rsidR="006425BB" w:rsidTr="00342361">
        <w:tc>
          <w:tcPr>
            <w:tcW w:w="4788" w:type="dxa"/>
          </w:tcPr>
          <w:p w:rsidR="006425BB" w:rsidRDefault="006425BB" w:rsidP="008350D2">
            <w:pPr>
              <w:pStyle w:val="p"/>
              <w:numPr>
                <w:ilvl w:val="1"/>
                <w:numId w:val="207"/>
              </w:numPr>
              <w:spacing w:before="150" w:beforeAutospacing="0" w:after="150" w:afterAutospacing="0"/>
            </w:pPr>
            <w:r>
              <w:t>Posthumous</w:t>
            </w:r>
          </w:p>
        </w:tc>
        <w:tc>
          <w:tcPr>
            <w:tcW w:w="4788" w:type="dxa"/>
          </w:tcPr>
          <w:p w:rsidR="006425BB" w:rsidRDefault="006425BB"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After death</w:t>
            </w:r>
          </w:p>
          <w:p w:rsidR="006425BB" w:rsidRDefault="006425BB"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Ex: For most high achievers, fame and fortune during their lifetime is highly preferable to posthumous recognition.</w:t>
            </w:r>
          </w:p>
        </w:tc>
      </w:tr>
      <w:tr w:rsidR="006425BB" w:rsidTr="00342361">
        <w:tc>
          <w:tcPr>
            <w:tcW w:w="4788" w:type="dxa"/>
          </w:tcPr>
          <w:p w:rsidR="006425BB" w:rsidRDefault="006425BB" w:rsidP="008350D2">
            <w:pPr>
              <w:pStyle w:val="p"/>
              <w:numPr>
                <w:ilvl w:val="1"/>
                <w:numId w:val="207"/>
              </w:numPr>
              <w:spacing w:before="150" w:beforeAutospacing="0" w:after="150" w:afterAutospacing="0"/>
            </w:pPr>
            <w:r>
              <w:t>Synchronize</w:t>
            </w:r>
          </w:p>
        </w:tc>
        <w:tc>
          <w:tcPr>
            <w:tcW w:w="4788" w:type="dxa"/>
          </w:tcPr>
          <w:p w:rsidR="006425BB" w:rsidRDefault="006425BB"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To think together</w:t>
            </w:r>
          </w:p>
          <w:p w:rsidR="006425BB" w:rsidRDefault="006425BB"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Ex: The sound track did not synchronize with the action.</w:t>
            </w:r>
            <w:r>
              <w:rPr>
                <w:rFonts w:ascii="Verdana" w:hAnsi="Verdana"/>
                <w:color w:val="000000"/>
                <w:sz w:val="21"/>
                <w:szCs w:val="21"/>
                <w:shd w:val="clear" w:color="auto" w:fill="E3F7C8"/>
              </w:rPr>
              <w:t xml:space="preserve"> </w:t>
            </w:r>
          </w:p>
        </w:tc>
      </w:tr>
      <w:tr w:rsidR="006425BB" w:rsidTr="00342361">
        <w:tc>
          <w:tcPr>
            <w:tcW w:w="4788" w:type="dxa"/>
          </w:tcPr>
          <w:p w:rsidR="006425BB" w:rsidRDefault="006425BB" w:rsidP="008350D2">
            <w:pPr>
              <w:pStyle w:val="p"/>
              <w:numPr>
                <w:ilvl w:val="1"/>
                <w:numId w:val="207"/>
              </w:numPr>
              <w:spacing w:before="150" w:beforeAutospacing="0" w:after="150" w:afterAutospacing="0"/>
            </w:pPr>
            <w:r>
              <w:t>Notoriety</w:t>
            </w:r>
          </w:p>
        </w:tc>
        <w:tc>
          <w:tcPr>
            <w:tcW w:w="4788" w:type="dxa"/>
          </w:tcPr>
          <w:p w:rsidR="006425BB" w:rsidRDefault="006425BB"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Known for bad.(opposite of fame)</w:t>
            </w:r>
          </w:p>
          <w:p w:rsidR="006425BB" w:rsidRDefault="006425BB"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Ex: She gained notoriety when nude photographs of her appeared in a magazine.</w:t>
            </w:r>
          </w:p>
          <w:p w:rsidR="006425BB" w:rsidRPr="006425BB" w:rsidRDefault="006425BB" w:rsidP="00E26FD9">
            <w:pPr>
              <w:pStyle w:val="p"/>
              <w:spacing w:before="150" w:beforeAutospacing="0" w:after="150" w:afterAutospacing="0"/>
              <w:rPr>
                <w:rFonts w:ascii="Helvetica" w:hAnsi="Helvetica" w:cs="Helvetica"/>
                <w:color w:val="225F73"/>
                <w:spacing w:val="3"/>
                <w:sz w:val="27"/>
                <w:szCs w:val="27"/>
                <w:shd w:val="clear" w:color="auto" w:fill="FFFFFF"/>
              </w:rPr>
            </w:pPr>
            <w:r>
              <w:rPr>
                <w:rFonts w:ascii="Roboto" w:hAnsi="Roboto"/>
                <w:color w:val="504A4B"/>
                <w:sz w:val="26"/>
                <w:szCs w:val="26"/>
                <w:shd w:val="clear" w:color="auto" w:fill="FFFFFF"/>
              </w:rPr>
              <w:t>He achieved instant fame and notoriety with the release of his film</w:t>
            </w:r>
          </w:p>
        </w:tc>
      </w:tr>
      <w:tr w:rsidR="006425BB" w:rsidTr="00342361">
        <w:tc>
          <w:tcPr>
            <w:tcW w:w="4788" w:type="dxa"/>
          </w:tcPr>
          <w:p w:rsidR="006425BB" w:rsidRDefault="006425BB" w:rsidP="008350D2">
            <w:pPr>
              <w:pStyle w:val="p"/>
              <w:numPr>
                <w:ilvl w:val="1"/>
                <w:numId w:val="207"/>
              </w:numPr>
              <w:spacing w:before="150" w:beforeAutospacing="0" w:after="150" w:afterAutospacing="0"/>
            </w:pPr>
            <w:r>
              <w:t>Extinguish</w:t>
            </w:r>
          </w:p>
        </w:tc>
        <w:tc>
          <w:tcPr>
            <w:tcW w:w="4788" w:type="dxa"/>
          </w:tcPr>
          <w:p w:rsidR="006425BB" w:rsidRDefault="006425BB"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To put out</w:t>
            </w:r>
          </w:p>
          <w:p w:rsidR="00761D3A" w:rsidRDefault="006425BB" w:rsidP="00E26FD9">
            <w:pPr>
              <w:pStyle w:val="p"/>
              <w:spacing w:before="150" w:beforeAutospacing="0" w:after="150" w:afterAutospacing="0"/>
              <w:rPr>
                <w:rFonts w:ascii="Helvetica" w:hAnsi="Helvetica" w:cs="Helvetica"/>
                <w:color w:val="225F73"/>
                <w:spacing w:val="3"/>
                <w:sz w:val="27"/>
                <w:szCs w:val="27"/>
                <w:bdr w:val="none" w:sz="0" w:space="0" w:color="auto" w:frame="1"/>
                <w:shd w:val="clear" w:color="auto" w:fill="FFFFFF"/>
              </w:rPr>
            </w:pPr>
            <w:r>
              <w:rPr>
                <w:rFonts w:ascii="Roboto" w:hAnsi="Roboto"/>
                <w:color w:val="504A4B"/>
                <w:sz w:val="26"/>
                <w:szCs w:val="26"/>
                <w:shd w:val="clear" w:color="auto" w:fill="FFFFFF"/>
              </w:rPr>
              <w:t>Ex:</w:t>
            </w:r>
            <w:r w:rsidR="00761D3A">
              <w:rPr>
                <w:rFonts w:ascii="Roboto" w:hAnsi="Roboto"/>
                <w:color w:val="504A4B"/>
                <w:sz w:val="26"/>
                <w:szCs w:val="26"/>
                <w:shd w:val="clear" w:color="auto" w:fill="FFFFFF"/>
              </w:rPr>
              <w:t xml:space="preserve"> The fire department was called in to extinguish the blaze</w:t>
            </w:r>
            <w:r w:rsidR="00761D3A">
              <w:rPr>
                <w:rFonts w:ascii="Helvetica" w:hAnsi="Helvetica" w:cs="Helvetica"/>
                <w:color w:val="225F73"/>
                <w:spacing w:val="3"/>
                <w:sz w:val="27"/>
                <w:szCs w:val="27"/>
                <w:bdr w:val="none" w:sz="0" w:space="0" w:color="auto" w:frame="1"/>
                <w:shd w:val="clear" w:color="auto" w:fill="FFFFFF"/>
              </w:rPr>
              <w:t>.</w:t>
            </w:r>
          </w:p>
          <w:p w:rsidR="006425BB" w:rsidRPr="00761D3A" w:rsidRDefault="00761D3A" w:rsidP="00E26FD9">
            <w:pPr>
              <w:pStyle w:val="p"/>
              <w:spacing w:before="150" w:beforeAutospacing="0" w:after="150" w:afterAutospacing="0"/>
              <w:rPr>
                <w:rFonts w:ascii="Helvetica" w:hAnsi="Helvetica" w:cs="Helvetica"/>
                <w:color w:val="225F73"/>
                <w:spacing w:val="3"/>
                <w:sz w:val="27"/>
                <w:szCs w:val="27"/>
                <w:bdr w:val="none" w:sz="0" w:space="0" w:color="auto" w:frame="1"/>
                <w:shd w:val="clear" w:color="auto" w:fill="FFFFFF"/>
              </w:rPr>
            </w:pPr>
            <w:r>
              <w:rPr>
                <w:rFonts w:ascii="Helvetica" w:hAnsi="Helvetica" w:cs="Helvetica"/>
                <w:color w:val="225F73"/>
                <w:spacing w:val="3"/>
                <w:sz w:val="27"/>
                <w:szCs w:val="27"/>
                <w:bdr w:val="none" w:sz="0" w:space="0" w:color="auto" w:frame="1"/>
                <w:shd w:val="clear" w:color="auto" w:fill="FFFFFF"/>
              </w:rPr>
              <w:t>He extinguished his cigarette in the ashtray.</w:t>
            </w:r>
          </w:p>
        </w:tc>
      </w:tr>
      <w:tr w:rsidR="00761D3A" w:rsidTr="00342361">
        <w:tc>
          <w:tcPr>
            <w:tcW w:w="4788" w:type="dxa"/>
          </w:tcPr>
          <w:p w:rsidR="00761D3A" w:rsidRDefault="00761D3A" w:rsidP="008350D2">
            <w:pPr>
              <w:pStyle w:val="p"/>
              <w:numPr>
                <w:ilvl w:val="1"/>
                <w:numId w:val="207"/>
              </w:numPr>
              <w:spacing w:before="150" w:beforeAutospacing="0" w:after="150" w:afterAutospacing="0"/>
            </w:pPr>
            <w:r>
              <w:t>Opulent</w:t>
            </w:r>
          </w:p>
        </w:tc>
        <w:tc>
          <w:tcPr>
            <w:tcW w:w="4788" w:type="dxa"/>
          </w:tcPr>
          <w:p w:rsidR="00761D3A" w:rsidRDefault="00761D3A"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Having or showing great wealth</w:t>
            </w:r>
          </w:p>
          <w:p w:rsidR="00761D3A" w:rsidRDefault="00761D3A"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Ex:  Although the hotel was filled with opulent designer furnishings, its room rates were surprisingly affordable.</w:t>
            </w:r>
          </w:p>
        </w:tc>
      </w:tr>
      <w:tr w:rsidR="00761D3A" w:rsidTr="00342361">
        <w:tc>
          <w:tcPr>
            <w:tcW w:w="4788" w:type="dxa"/>
          </w:tcPr>
          <w:p w:rsidR="00761D3A" w:rsidRDefault="00761D3A" w:rsidP="008350D2">
            <w:pPr>
              <w:pStyle w:val="p"/>
              <w:numPr>
                <w:ilvl w:val="1"/>
                <w:numId w:val="207"/>
              </w:numPr>
              <w:spacing w:before="150" w:beforeAutospacing="0" w:after="150" w:afterAutospacing="0"/>
            </w:pPr>
            <w:r>
              <w:lastRenderedPageBreak/>
              <w:t>Populous</w:t>
            </w:r>
          </w:p>
        </w:tc>
        <w:tc>
          <w:tcPr>
            <w:tcW w:w="4788" w:type="dxa"/>
          </w:tcPr>
          <w:p w:rsidR="00761D3A" w:rsidRDefault="00761D3A"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Crowded</w:t>
            </w:r>
          </w:p>
          <w:p w:rsidR="00761D3A" w:rsidRDefault="00761D3A"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Ex: As the area became more populous, residential prices began to rise. </w:t>
            </w:r>
          </w:p>
        </w:tc>
      </w:tr>
      <w:tr w:rsidR="00001BDD" w:rsidTr="00342361">
        <w:tc>
          <w:tcPr>
            <w:tcW w:w="4788" w:type="dxa"/>
          </w:tcPr>
          <w:p w:rsidR="00001BDD" w:rsidRDefault="00001BDD" w:rsidP="008350D2">
            <w:pPr>
              <w:pStyle w:val="p"/>
              <w:numPr>
                <w:ilvl w:val="1"/>
                <w:numId w:val="207"/>
              </w:numPr>
              <w:spacing w:before="150" w:beforeAutospacing="0" w:after="150" w:afterAutospacing="0"/>
            </w:pPr>
            <w:r>
              <w:t>Spoilsport</w:t>
            </w:r>
          </w:p>
        </w:tc>
        <w:tc>
          <w:tcPr>
            <w:tcW w:w="4788" w:type="dxa"/>
          </w:tcPr>
          <w:p w:rsidR="00001BDD" w:rsidRDefault="00001BDD"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someone whose behavior ruins the fun of others</w:t>
            </w:r>
          </w:p>
          <w:p w:rsidR="00CB5B1A" w:rsidRDefault="00CB5B1A"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Ex: My friends consider me a spoilsport because I do not join them in their gambling, but I’d rather not lose money to chance. </w:t>
            </w:r>
          </w:p>
        </w:tc>
      </w:tr>
      <w:tr w:rsidR="00CB5B1A" w:rsidTr="00342361">
        <w:tc>
          <w:tcPr>
            <w:tcW w:w="4788" w:type="dxa"/>
          </w:tcPr>
          <w:p w:rsidR="00CB5B1A" w:rsidRDefault="00CB5B1A" w:rsidP="008350D2">
            <w:pPr>
              <w:pStyle w:val="p"/>
              <w:numPr>
                <w:ilvl w:val="1"/>
                <w:numId w:val="207"/>
              </w:numPr>
              <w:spacing w:before="150" w:beforeAutospacing="0" w:after="150" w:afterAutospacing="0"/>
            </w:pPr>
            <w:r>
              <w:t>Bigot</w:t>
            </w:r>
          </w:p>
        </w:tc>
        <w:tc>
          <w:tcPr>
            <w:tcW w:w="4788" w:type="dxa"/>
          </w:tcPr>
          <w:p w:rsidR="00CB5B1A" w:rsidRDefault="00CB5B1A"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a person who is obstinately or intolerantly devoted to his or her own opinions and prejudices</w:t>
            </w:r>
          </w:p>
          <w:p w:rsidR="00CB5B1A" w:rsidRDefault="00CB5B1A"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Ex: Because Donald is a bigot, he is always looking for a reason to dislike a particular group of people.</w:t>
            </w:r>
          </w:p>
          <w:p w:rsidR="0059281E" w:rsidRDefault="00CB5B1A"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 xml:space="preserve">Although Jason does not have any friends outside of his race, I do not consider him to </w:t>
            </w:r>
          </w:p>
          <w:p w:rsidR="00CB5B1A" w:rsidRDefault="00CB5B1A" w:rsidP="00E26FD9">
            <w:pPr>
              <w:pStyle w:val="p"/>
              <w:spacing w:before="150" w:beforeAutospacing="0" w:after="150" w:afterAutospacing="0"/>
              <w:rPr>
                <w:rFonts w:ascii="Roboto" w:hAnsi="Roboto"/>
                <w:color w:val="504A4B"/>
                <w:sz w:val="26"/>
                <w:szCs w:val="26"/>
                <w:shd w:val="clear" w:color="auto" w:fill="FFFFFF"/>
              </w:rPr>
            </w:pPr>
            <w:r>
              <w:rPr>
                <w:rFonts w:ascii="Roboto" w:hAnsi="Roboto"/>
                <w:color w:val="504A4B"/>
                <w:sz w:val="26"/>
                <w:szCs w:val="26"/>
                <w:shd w:val="clear" w:color="auto" w:fill="FFFFFF"/>
              </w:rPr>
              <w:t>be a bigot.</w:t>
            </w:r>
          </w:p>
        </w:tc>
      </w:tr>
      <w:tr w:rsidR="00CB5B1A" w:rsidTr="00342361">
        <w:tc>
          <w:tcPr>
            <w:tcW w:w="4788" w:type="dxa"/>
          </w:tcPr>
          <w:p w:rsidR="00CB5B1A" w:rsidRDefault="00CB5B1A" w:rsidP="008350D2">
            <w:pPr>
              <w:pStyle w:val="p"/>
              <w:numPr>
                <w:ilvl w:val="1"/>
                <w:numId w:val="207"/>
              </w:numPr>
              <w:spacing w:before="150" w:beforeAutospacing="0" w:after="150" w:afterAutospacing="0"/>
            </w:pPr>
            <w:r>
              <w:t>Beckon</w:t>
            </w:r>
          </w:p>
        </w:tc>
        <w:tc>
          <w:tcPr>
            <w:tcW w:w="4788" w:type="dxa"/>
          </w:tcPr>
          <w:p w:rsidR="0059281E" w:rsidRDefault="0059281E" w:rsidP="00E26FD9">
            <w:pPr>
              <w:pStyle w:val="p"/>
              <w:spacing w:before="150" w:beforeAutospacing="0" w:after="150" w:afterAutospacing="0"/>
              <w:rPr>
                <w:rFonts w:ascii="Helvetica" w:hAnsi="Helvetica" w:cs="Helvetica"/>
                <w:color w:val="303336"/>
                <w:spacing w:val="3"/>
                <w:sz w:val="27"/>
                <w:szCs w:val="27"/>
                <w:shd w:val="clear" w:color="auto" w:fill="FFFFFF"/>
              </w:rPr>
            </w:pPr>
            <w:r>
              <w:rPr>
                <w:rStyle w:val="Strong"/>
                <w:rFonts w:ascii="Helvetica" w:hAnsi="Helvetica" w:cs="Helvetica"/>
                <w:color w:val="303336"/>
                <w:spacing w:val="3"/>
                <w:sz w:val="27"/>
                <w:szCs w:val="27"/>
                <w:bdr w:val="none" w:sz="0" w:space="0" w:color="auto" w:frame="1"/>
                <w:shd w:val="clear" w:color="auto" w:fill="FFFFFF"/>
              </w:rPr>
              <w:t> </w:t>
            </w:r>
            <w:r>
              <w:rPr>
                <w:rFonts w:ascii="Helvetica" w:hAnsi="Helvetica" w:cs="Helvetica"/>
                <w:color w:val="303336"/>
                <w:spacing w:val="3"/>
                <w:sz w:val="27"/>
                <w:szCs w:val="27"/>
                <w:shd w:val="clear" w:color="auto" w:fill="FFFFFF"/>
              </w:rPr>
              <w:t>to summon or signal typically with a wave or nod.</w:t>
            </w:r>
          </w:p>
          <w:p w:rsidR="00CB5B1A" w:rsidRPr="0059281E" w:rsidRDefault="0059281E" w:rsidP="00E26FD9">
            <w:pPr>
              <w:pStyle w:val="p"/>
              <w:spacing w:before="150" w:beforeAutospacing="0" w:after="150" w:afterAutospacing="0"/>
              <w:rPr>
                <w:rFonts w:ascii="Arial" w:hAnsi="Arial" w:cs="Arial"/>
                <w:i/>
                <w:iCs/>
                <w:color w:val="1D2A57"/>
                <w:sz w:val="27"/>
                <w:szCs w:val="27"/>
              </w:rPr>
            </w:pPr>
            <w:r>
              <w:rPr>
                <w:rFonts w:ascii="Helvetica" w:hAnsi="Helvetica" w:cs="Helvetica"/>
                <w:color w:val="303336"/>
                <w:spacing w:val="3"/>
                <w:sz w:val="27"/>
                <w:szCs w:val="27"/>
                <w:shd w:val="clear" w:color="auto" w:fill="FFFFFF"/>
              </w:rPr>
              <w:t>Ex: We wish them well and hope that the bright future that beckons will be achieved</w:t>
            </w:r>
            <w:r w:rsidR="00CB5B1A">
              <w:rPr>
                <w:rFonts w:ascii="Arial" w:hAnsi="Arial" w:cs="Arial"/>
                <w:i/>
                <w:iCs/>
                <w:color w:val="1D2A57"/>
                <w:sz w:val="27"/>
                <w:szCs w:val="27"/>
              </w:rPr>
              <w:t>.</w:t>
            </w:r>
          </w:p>
        </w:tc>
      </w:tr>
    </w:tbl>
    <w:p w:rsidR="00342361" w:rsidRDefault="00342361" w:rsidP="00E26FD9">
      <w:pPr>
        <w:pStyle w:val="p"/>
        <w:spacing w:before="150" w:beforeAutospacing="0" w:after="150" w:afterAutospacing="0"/>
      </w:pPr>
    </w:p>
    <w:p w:rsidR="00034A6D" w:rsidRPr="00D8531A" w:rsidRDefault="00D8531A" w:rsidP="00D8531A">
      <w:pPr>
        <w:pStyle w:val="p"/>
        <w:spacing w:before="150" w:beforeAutospacing="0" w:after="150" w:afterAutospacing="0"/>
      </w:pPr>
      <w:r>
        <w:t xml:space="preserve">   </w:t>
      </w:r>
      <w:r w:rsidR="006B3232">
        <w:t>Words  To Remember</w:t>
      </w:r>
      <w:r>
        <w:t>:</w:t>
      </w:r>
    </w:p>
    <w:p w:rsidR="00034A6D" w:rsidRDefault="00034A6D" w:rsidP="008350D2">
      <w:pPr>
        <w:pStyle w:val="p"/>
        <w:numPr>
          <w:ilvl w:val="0"/>
          <w:numId w:val="222"/>
        </w:numPr>
        <w:spacing w:before="150" w:beforeAutospacing="0" w:after="150" w:afterAutospacing="0"/>
      </w:pPr>
      <w:r>
        <w:t xml:space="preserve"> </w:t>
      </w:r>
      <w:proofErr w:type="spellStart"/>
      <w:r>
        <w:t>Anaesthetist</w:t>
      </w:r>
      <w:proofErr w:type="spellEnd"/>
      <w:r>
        <w:t xml:space="preserve">– </w:t>
      </w:r>
      <w:r w:rsidR="002E6506">
        <w:t xml:space="preserve">a person trained to administer </w:t>
      </w:r>
      <w:proofErr w:type="spellStart"/>
      <w:r w:rsidR="002E6506">
        <w:t>A</w:t>
      </w:r>
      <w:r>
        <w:t>naesthetics</w:t>
      </w:r>
      <w:proofErr w:type="spellEnd"/>
      <w:r>
        <w:t xml:space="preserve"> during an operation.</w:t>
      </w:r>
    </w:p>
    <w:p w:rsidR="00034A6D" w:rsidRDefault="00034A6D" w:rsidP="008350D2">
      <w:pPr>
        <w:pStyle w:val="p"/>
        <w:numPr>
          <w:ilvl w:val="0"/>
          <w:numId w:val="222"/>
        </w:numPr>
        <w:spacing w:before="150" w:beforeAutospacing="0" w:after="150" w:afterAutospacing="0"/>
      </w:pPr>
      <w:r>
        <w:t>Cardiologist- a doctor who specializes in the study of the heart and its functions.</w:t>
      </w:r>
    </w:p>
    <w:p w:rsidR="006B3232" w:rsidRDefault="00034A6D" w:rsidP="008350D2">
      <w:pPr>
        <w:pStyle w:val="p"/>
        <w:numPr>
          <w:ilvl w:val="0"/>
          <w:numId w:val="222"/>
        </w:numPr>
        <w:spacing w:before="150" w:beforeAutospacing="0" w:after="150" w:afterAutospacing="0"/>
      </w:pPr>
      <w:r>
        <w:t xml:space="preserve">Chiropodist- a specialist in the minor ailments of the foot.    </w:t>
      </w:r>
    </w:p>
    <w:p w:rsidR="00D8531A" w:rsidRDefault="00D8531A" w:rsidP="008350D2">
      <w:pPr>
        <w:pStyle w:val="p"/>
        <w:numPr>
          <w:ilvl w:val="0"/>
          <w:numId w:val="222"/>
        </w:numPr>
        <w:spacing w:before="150" w:beforeAutospacing="0" w:after="150" w:afterAutospacing="0"/>
      </w:pPr>
      <w:r>
        <w:t>Dermatologist- a physician who specializes in treating diseases of the skin.</w:t>
      </w:r>
    </w:p>
    <w:p w:rsidR="00D8531A" w:rsidRDefault="00D8531A" w:rsidP="008350D2">
      <w:pPr>
        <w:pStyle w:val="p"/>
        <w:numPr>
          <w:ilvl w:val="0"/>
          <w:numId w:val="222"/>
        </w:numPr>
        <w:spacing w:before="150" w:beforeAutospacing="0" w:after="150" w:afterAutospacing="0"/>
      </w:pPr>
      <w:proofErr w:type="spellStart"/>
      <w:r>
        <w:t>Gynaecologist</w:t>
      </w:r>
      <w:proofErr w:type="spellEnd"/>
      <w:r>
        <w:t>- a doctor who specializes in the care of women.</w:t>
      </w:r>
    </w:p>
    <w:p w:rsidR="00D8531A" w:rsidRDefault="00D8531A" w:rsidP="008350D2">
      <w:pPr>
        <w:pStyle w:val="p"/>
        <w:numPr>
          <w:ilvl w:val="0"/>
          <w:numId w:val="222"/>
        </w:numPr>
        <w:spacing w:before="150" w:beforeAutospacing="0" w:after="150" w:afterAutospacing="0"/>
      </w:pPr>
      <w:proofErr w:type="spellStart"/>
      <w:r>
        <w:t>Hippiatrist</w:t>
      </w:r>
      <w:proofErr w:type="spellEnd"/>
      <w:r>
        <w:t>- specialist in the diseases of horses.</w:t>
      </w:r>
    </w:p>
    <w:p w:rsidR="00D8531A" w:rsidRDefault="00D8531A" w:rsidP="008350D2">
      <w:pPr>
        <w:pStyle w:val="p"/>
        <w:numPr>
          <w:ilvl w:val="0"/>
          <w:numId w:val="222"/>
        </w:numPr>
        <w:spacing w:before="150" w:beforeAutospacing="0" w:after="150" w:afterAutospacing="0"/>
      </w:pPr>
      <w:r>
        <w:t>Horologist-one who studies watches.</w:t>
      </w:r>
    </w:p>
    <w:p w:rsidR="00D8531A" w:rsidRDefault="00D8531A" w:rsidP="008350D2">
      <w:pPr>
        <w:pStyle w:val="p"/>
        <w:numPr>
          <w:ilvl w:val="0"/>
          <w:numId w:val="222"/>
        </w:numPr>
        <w:spacing w:before="150" w:beforeAutospacing="0" w:after="150" w:afterAutospacing="0"/>
      </w:pPr>
      <w:r>
        <w:lastRenderedPageBreak/>
        <w:t>Oncologist- A doctor who specializes in treating cancer.</w:t>
      </w:r>
    </w:p>
    <w:p w:rsidR="00D8531A" w:rsidRDefault="00D8531A" w:rsidP="008350D2">
      <w:pPr>
        <w:pStyle w:val="p"/>
        <w:numPr>
          <w:ilvl w:val="0"/>
          <w:numId w:val="222"/>
        </w:numPr>
        <w:spacing w:before="150" w:beforeAutospacing="0" w:after="150" w:afterAutospacing="0"/>
      </w:pPr>
      <w:r>
        <w:t>Orthodontist- A doctor who specializes in preventing and correcting irregularities of the teeth.</w:t>
      </w:r>
    </w:p>
    <w:p w:rsidR="00D8531A" w:rsidRDefault="00D8531A" w:rsidP="008350D2">
      <w:pPr>
        <w:pStyle w:val="p"/>
        <w:numPr>
          <w:ilvl w:val="0"/>
          <w:numId w:val="222"/>
        </w:numPr>
        <w:spacing w:before="150" w:beforeAutospacing="0" w:after="150" w:afterAutospacing="0"/>
      </w:pPr>
      <w:proofErr w:type="spellStart"/>
      <w:r>
        <w:t>Orthopaedist</w:t>
      </w:r>
      <w:proofErr w:type="spellEnd"/>
      <w:r>
        <w:t>- a doctor who specializes in correcting deformities of the skeletal system and treating diseases of the bones, spine , joints, muscles etc.</w:t>
      </w:r>
    </w:p>
    <w:p w:rsidR="00D8531A" w:rsidRDefault="00D8531A" w:rsidP="008350D2">
      <w:pPr>
        <w:pStyle w:val="p"/>
        <w:numPr>
          <w:ilvl w:val="0"/>
          <w:numId w:val="222"/>
        </w:numPr>
        <w:spacing w:before="150" w:beforeAutospacing="0" w:after="150" w:afterAutospacing="0"/>
      </w:pPr>
      <w:proofErr w:type="spellStart"/>
      <w:r>
        <w:t>Paediatrician</w:t>
      </w:r>
      <w:proofErr w:type="spellEnd"/>
      <w:r>
        <w:t>- a doctor who specializes in the care and treatment of babies and young children.</w:t>
      </w:r>
    </w:p>
    <w:p w:rsidR="00D8531A" w:rsidRDefault="00D8531A" w:rsidP="008350D2">
      <w:pPr>
        <w:pStyle w:val="p"/>
        <w:numPr>
          <w:ilvl w:val="0"/>
          <w:numId w:val="222"/>
        </w:numPr>
        <w:spacing w:before="150" w:beforeAutospacing="0" w:after="150" w:afterAutospacing="0"/>
      </w:pPr>
      <w:proofErr w:type="spellStart"/>
      <w:r>
        <w:t>Trichologist</w:t>
      </w:r>
      <w:proofErr w:type="spellEnd"/>
      <w:r>
        <w:t>- a doctor who specializes in the care and treatment of hair and scalp.</w:t>
      </w:r>
    </w:p>
    <w:p w:rsidR="00D8531A" w:rsidRDefault="00D8531A" w:rsidP="00D8531A">
      <w:pPr>
        <w:pStyle w:val="p"/>
        <w:spacing w:before="150" w:beforeAutospacing="0" w:after="150" w:afterAutospacing="0"/>
        <w:ind w:left="720"/>
      </w:pPr>
      <w:r>
        <w:t>ONE WORD SUBSTITUTES:</w:t>
      </w:r>
    </w:p>
    <w:tbl>
      <w:tblPr>
        <w:tblStyle w:val="TableGrid"/>
        <w:tblW w:w="0" w:type="auto"/>
        <w:tblInd w:w="720" w:type="dxa"/>
        <w:tblLook w:val="04A0" w:firstRow="1" w:lastRow="0" w:firstColumn="1" w:lastColumn="0" w:noHBand="0" w:noVBand="1"/>
      </w:tblPr>
      <w:tblGrid>
        <w:gridCol w:w="4666"/>
        <w:gridCol w:w="4190"/>
      </w:tblGrid>
      <w:tr w:rsidR="003377EB" w:rsidTr="00D8531A">
        <w:tc>
          <w:tcPr>
            <w:tcW w:w="4788" w:type="dxa"/>
          </w:tcPr>
          <w:p w:rsidR="00D8531A" w:rsidRDefault="00D8531A" w:rsidP="008350D2">
            <w:pPr>
              <w:pStyle w:val="p"/>
              <w:numPr>
                <w:ilvl w:val="1"/>
                <w:numId w:val="206"/>
              </w:numPr>
              <w:spacing w:before="150" w:beforeAutospacing="0" w:after="150" w:afterAutospacing="0"/>
            </w:pPr>
            <w:r>
              <w:t>Ambidextrous</w:t>
            </w:r>
          </w:p>
        </w:tc>
        <w:tc>
          <w:tcPr>
            <w:tcW w:w="4788" w:type="dxa"/>
          </w:tcPr>
          <w:p w:rsidR="00D8531A" w:rsidRDefault="00D8531A" w:rsidP="00D8531A">
            <w:pPr>
              <w:pStyle w:val="p"/>
              <w:spacing w:before="150" w:beforeAutospacing="0" w:after="150" w:afterAutospacing="0"/>
            </w:pPr>
            <w:r>
              <w:t>One who can use both hands adept</w:t>
            </w:r>
          </w:p>
        </w:tc>
      </w:tr>
      <w:tr w:rsidR="003377EB" w:rsidTr="00D8531A">
        <w:tc>
          <w:tcPr>
            <w:tcW w:w="4788" w:type="dxa"/>
          </w:tcPr>
          <w:p w:rsidR="00D8531A" w:rsidRDefault="00D8531A" w:rsidP="008350D2">
            <w:pPr>
              <w:pStyle w:val="p"/>
              <w:numPr>
                <w:ilvl w:val="1"/>
                <w:numId w:val="206"/>
              </w:numPr>
              <w:spacing w:before="150" w:beforeAutospacing="0" w:after="150" w:afterAutospacing="0"/>
            </w:pPr>
            <w:r>
              <w:t>Amphibious</w:t>
            </w:r>
          </w:p>
        </w:tc>
        <w:tc>
          <w:tcPr>
            <w:tcW w:w="4788" w:type="dxa"/>
          </w:tcPr>
          <w:p w:rsidR="00D8531A" w:rsidRDefault="00D8531A" w:rsidP="00D8531A">
            <w:pPr>
              <w:pStyle w:val="p"/>
              <w:spacing w:before="150" w:beforeAutospacing="0" w:after="150" w:afterAutospacing="0"/>
            </w:pPr>
            <w:r>
              <w:t>At home equally on land or in water</w:t>
            </w:r>
          </w:p>
        </w:tc>
      </w:tr>
      <w:tr w:rsidR="00D8531A" w:rsidTr="00D8531A">
        <w:tc>
          <w:tcPr>
            <w:tcW w:w="4788" w:type="dxa"/>
          </w:tcPr>
          <w:p w:rsidR="00D8531A" w:rsidRDefault="00D8531A" w:rsidP="008350D2">
            <w:pPr>
              <w:pStyle w:val="p"/>
              <w:numPr>
                <w:ilvl w:val="1"/>
                <w:numId w:val="206"/>
              </w:numPr>
              <w:spacing w:before="150" w:beforeAutospacing="0" w:after="150" w:afterAutospacing="0"/>
            </w:pPr>
            <w:r>
              <w:t>Astronaut</w:t>
            </w:r>
          </w:p>
        </w:tc>
        <w:tc>
          <w:tcPr>
            <w:tcW w:w="4788" w:type="dxa"/>
          </w:tcPr>
          <w:p w:rsidR="00D8531A" w:rsidRDefault="00D8531A" w:rsidP="00D8531A">
            <w:pPr>
              <w:pStyle w:val="p"/>
              <w:spacing w:before="150" w:beforeAutospacing="0" w:after="150" w:afterAutospacing="0"/>
            </w:pPr>
            <w:r>
              <w:t>A person who travels in space</w:t>
            </w:r>
          </w:p>
        </w:tc>
      </w:tr>
      <w:tr w:rsidR="00D8531A" w:rsidTr="00D8531A">
        <w:tc>
          <w:tcPr>
            <w:tcW w:w="4788" w:type="dxa"/>
          </w:tcPr>
          <w:p w:rsidR="00D8531A" w:rsidRDefault="00D8531A" w:rsidP="008350D2">
            <w:pPr>
              <w:pStyle w:val="p"/>
              <w:numPr>
                <w:ilvl w:val="1"/>
                <w:numId w:val="206"/>
              </w:numPr>
              <w:spacing w:before="150" w:beforeAutospacing="0" w:after="150" w:afterAutospacing="0"/>
            </w:pPr>
            <w:r>
              <w:t>Atheist</w:t>
            </w:r>
          </w:p>
        </w:tc>
        <w:tc>
          <w:tcPr>
            <w:tcW w:w="4788" w:type="dxa"/>
          </w:tcPr>
          <w:p w:rsidR="00D8531A" w:rsidRDefault="00D8531A" w:rsidP="00D8531A">
            <w:pPr>
              <w:pStyle w:val="p"/>
              <w:spacing w:before="150" w:beforeAutospacing="0" w:after="150" w:afterAutospacing="0"/>
            </w:pPr>
            <w:r>
              <w:t>A person who does not believe in God</w:t>
            </w:r>
          </w:p>
        </w:tc>
      </w:tr>
      <w:tr w:rsidR="00D8531A" w:rsidTr="00D8531A">
        <w:tc>
          <w:tcPr>
            <w:tcW w:w="4788" w:type="dxa"/>
          </w:tcPr>
          <w:p w:rsidR="00D8531A" w:rsidRDefault="00D8531A" w:rsidP="008350D2">
            <w:pPr>
              <w:pStyle w:val="p"/>
              <w:numPr>
                <w:ilvl w:val="1"/>
                <w:numId w:val="206"/>
              </w:numPr>
              <w:spacing w:before="150" w:beforeAutospacing="0" w:after="150" w:afterAutospacing="0"/>
            </w:pPr>
            <w:r>
              <w:t>Bigot</w:t>
            </w:r>
          </w:p>
        </w:tc>
        <w:tc>
          <w:tcPr>
            <w:tcW w:w="4788" w:type="dxa"/>
          </w:tcPr>
          <w:p w:rsidR="00D8531A" w:rsidRDefault="003377EB" w:rsidP="00D8531A">
            <w:pPr>
              <w:pStyle w:val="p"/>
              <w:spacing w:before="150" w:beforeAutospacing="0" w:after="150" w:afterAutospacing="0"/>
            </w:pPr>
            <w:r>
              <w:t>A person with stubborn opinions</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Bureaucrat</w:t>
            </w:r>
          </w:p>
        </w:tc>
        <w:tc>
          <w:tcPr>
            <w:tcW w:w="4788" w:type="dxa"/>
          </w:tcPr>
          <w:p w:rsidR="003377EB" w:rsidRDefault="003377EB" w:rsidP="00D8531A">
            <w:pPr>
              <w:pStyle w:val="p"/>
              <w:spacing w:before="150" w:beforeAutospacing="0" w:after="150" w:afterAutospacing="0"/>
            </w:pPr>
            <w:r>
              <w:t>A fussy government official</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Cosmonaut</w:t>
            </w:r>
          </w:p>
        </w:tc>
        <w:tc>
          <w:tcPr>
            <w:tcW w:w="4788" w:type="dxa"/>
          </w:tcPr>
          <w:p w:rsidR="003377EB" w:rsidRDefault="003377EB" w:rsidP="00D8531A">
            <w:pPr>
              <w:pStyle w:val="p"/>
              <w:spacing w:before="150" w:beforeAutospacing="0" w:after="150" w:afterAutospacing="0"/>
            </w:pPr>
            <w:r>
              <w:t>Russian space traveller</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Deodorant</w:t>
            </w:r>
          </w:p>
        </w:tc>
        <w:tc>
          <w:tcPr>
            <w:tcW w:w="4788" w:type="dxa"/>
          </w:tcPr>
          <w:p w:rsidR="003377EB" w:rsidRDefault="003377EB" w:rsidP="00D8531A">
            <w:pPr>
              <w:pStyle w:val="p"/>
              <w:spacing w:before="150" w:beforeAutospacing="0" w:after="150" w:afterAutospacing="0"/>
            </w:pPr>
            <w:r>
              <w:t>A substance which removes bad smells</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Extrovert</w:t>
            </w:r>
          </w:p>
        </w:tc>
        <w:tc>
          <w:tcPr>
            <w:tcW w:w="4788" w:type="dxa"/>
          </w:tcPr>
          <w:p w:rsidR="003377EB" w:rsidRDefault="003377EB" w:rsidP="00D8531A">
            <w:pPr>
              <w:pStyle w:val="p"/>
              <w:spacing w:before="150" w:beforeAutospacing="0" w:after="150" w:afterAutospacing="0"/>
            </w:pPr>
            <w:r>
              <w:t>A person who is more outward than inward looking</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Facsimile</w:t>
            </w:r>
          </w:p>
        </w:tc>
        <w:tc>
          <w:tcPr>
            <w:tcW w:w="4788" w:type="dxa"/>
          </w:tcPr>
          <w:p w:rsidR="003377EB" w:rsidRDefault="003377EB" w:rsidP="00D8531A">
            <w:pPr>
              <w:pStyle w:val="p"/>
              <w:spacing w:before="150" w:beforeAutospacing="0" w:after="150" w:afterAutospacing="0"/>
            </w:pPr>
            <w:r>
              <w:t>Exact reproduction</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Glossary</w:t>
            </w:r>
          </w:p>
        </w:tc>
        <w:tc>
          <w:tcPr>
            <w:tcW w:w="4788" w:type="dxa"/>
          </w:tcPr>
          <w:p w:rsidR="003377EB" w:rsidRDefault="003377EB" w:rsidP="00D8531A">
            <w:pPr>
              <w:pStyle w:val="p"/>
              <w:spacing w:before="150" w:beforeAutospacing="0" w:after="150" w:afterAutospacing="0"/>
            </w:pPr>
            <w:r>
              <w:t>A list of words with meanings</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Hierarchy</w:t>
            </w:r>
          </w:p>
        </w:tc>
        <w:tc>
          <w:tcPr>
            <w:tcW w:w="4788" w:type="dxa"/>
          </w:tcPr>
          <w:p w:rsidR="003377EB" w:rsidRDefault="003377EB" w:rsidP="00D8531A">
            <w:pPr>
              <w:pStyle w:val="p"/>
              <w:spacing w:before="150" w:beforeAutospacing="0" w:after="150" w:afterAutospacing="0"/>
            </w:pPr>
            <w:r>
              <w:t>Ranks of persons in order of importance</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Oasis</w:t>
            </w:r>
          </w:p>
        </w:tc>
        <w:tc>
          <w:tcPr>
            <w:tcW w:w="4788" w:type="dxa"/>
          </w:tcPr>
          <w:p w:rsidR="003377EB" w:rsidRDefault="003377EB" w:rsidP="00D8531A">
            <w:pPr>
              <w:pStyle w:val="p"/>
              <w:spacing w:before="150" w:beforeAutospacing="0" w:after="150" w:afterAutospacing="0"/>
            </w:pPr>
            <w:r>
              <w:t>A fertile spot in desert</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Insolvent</w:t>
            </w:r>
          </w:p>
        </w:tc>
        <w:tc>
          <w:tcPr>
            <w:tcW w:w="4788" w:type="dxa"/>
          </w:tcPr>
          <w:p w:rsidR="003377EB" w:rsidRDefault="003377EB" w:rsidP="00D8531A">
            <w:pPr>
              <w:pStyle w:val="p"/>
              <w:spacing w:before="150" w:beforeAutospacing="0" w:after="150" w:afterAutospacing="0"/>
            </w:pPr>
            <w:r>
              <w:t>Unable to pay the debts</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Introvert</w:t>
            </w:r>
          </w:p>
        </w:tc>
        <w:tc>
          <w:tcPr>
            <w:tcW w:w="4788" w:type="dxa"/>
          </w:tcPr>
          <w:p w:rsidR="003377EB" w:rsidRDefault="003377EB" w:rsidP="00D8531A">
            <w:pPr>
              <w:pStyle w:val="p"/>
              <w:spacing w:before="150" w:beforeAutospacing="0" w:after="150" w:afterAutospacing="0"/>
            </w:pPr>
            <w:r>
              <w:t>One who keeps to himself</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lastRenderedPageBreak/>
              <w:t>Martyr</w:t>
            </w:r>
          </w:p>
        </w:tc>
        <w:tc>
          <w:tcPr>
            <w:tcW w:w="4788" w:type="dxa"/>
          </w:tcPr>
          <w:p w:rsidR="003377EB" w:rsidRDefault="003377EB" w:rsidP="00D8531A">
            <w:pPr>
              <w:pStyle w:val="p"/>
              <w:spacing w:before="150" w:beforeAutospacing="0" w:after="150" w:afterAutospacing="0"/>
            </w:pPr>
            <w:r>
              <w:t>A person who gives his life for a noble cause</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Optician</w:t>
            </w:r>
          </w:p>
        </w:tc>
        <w:tc>
          <w:tcPr>
            <w:tcW w:w="4788" w:type="dxa"/>
          </w:tcPr>
          <w:p w:rsidR="003377EB" w:rsidRDefault="003377EB" w:rsidP="00D8531A">
            <w:pPr>
              <w:pStyle w:val="p"/>
              <w:spacing w:before="150" w:beforeAutospacing="0" w:after="150" w:afterAutospacing="0"/>
            </w:pPr>
            <w:r>
              <w:t>A person who makes and sells spectacles</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Optimist</w:t>
            </w:r>
          </w:p>
        </w:tc>
        <w:tc>
          <w:tcPr>
            <w:tcW w:w="4788" w:type="dxa"/>
          </w:tcPr>
          <w:p w:rsidR="003377EB" w:rsidRDefault="003377EB" w:rsidP="00D8531A">
            <w:pPr>
              <w:pStyle w:val="p"/>
              <w:spacing w:before="150" w:beforeAutospacing="0" w:after="150" w:afterAutospacing="0"/>
            </w:pPr>
            <w:r>
              <w:t>A person who looks at the bright side of things</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Pessimist</w:t>
            </w:r>
          </w:p>
        </w:tc>
        <w:tc>
          <w:tcPr>
            <w:tcW w:w="4788" w:type="dxa"/>
          </w:tcPr>
          <w:p w:rsidR="003377EB" w:rsidRDefault="003377EB" w:rsidP="00D8531A">
            <w:pPr>
              <w:pStyle w:val="p"/>
              <w:spacing w:before="150" w:beforeAutospacing="0" w:after="150" w:afterAutospacing="0"/>
            </w:pPr>
            <w:r>
              <w:t>A person who always looks at the dark side of things</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Philatelist</w:t>
            </w:r>
          </w:p>
        </w:tc>
        <w:tc>
          <w:tcPr>
            <w:tcW w:w="4788" w:type="dxa"/>
          </w:tcPr>
          <w:p w:rsidR="003377EB" w:rsidRDefault="003377EB" w:rsidP="00D8531A">
            <w:pPr>
              <w:pStyle w:val="p"/>
              <w:spacing w:before="150" w:beforeAutospacing="0" w:after="150" w:afterAutospacing="0"/>
            </w:pPr>
            <w:r>
              <w:t>A person who collects postal stamps</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Spontaneous</w:t>
            </w:r>
          </w:p>
        </w:tc>
        <w:tc>
          <w:tcPr>
            <w:tcW w:w="4788" w:type="dxa"/>
          </w:tcPr>
          <w:p w:rsidR="003377EB" w:rsidRDefault="003377EB" w:rsidP="00D8531A">
            <w:pPr>
              <w:pStyle w:val="p"/>
              <w:spacing w:before="150" w:beforeAutospacing="0" w:after="150" w:afterAutospacing="0"/>
            </w:pPr>
            <w:r>
              <w:t>Not planned beforehand</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Teetotaler</w:t>
            </w:r>
          </w:p>
        </w:tc>
        <w:tc>
          <w:tcPr>
            <w:tcW w:w="4788" w:type="dxa"/>
          </w:tcPr>
          <w:p w:rsidR="003377EB" w:rsidRDefault="003377EB" w:rsidP="00D8531A">
            <w:pPr>
              <w:pStyle w:val="p"/>
              <w:spacing w:before="150" w:beforeAutospacing="0" w:after="150" w:afterAutospacing="0"/>
            </w:pPr>
            <w:r>
              <w:t>A person who does not drink</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Accomplice</w:t>
            </w:r>
          </w:p>
        </w:tc>
        <w:tc>
          <w:tcPr>
            <w:tcW w:w="4788" w:type="dxa"/>
          </w:tcPr>
          <w:p w:rsidR="003377EB" w:rsidRDefault="003377EB" w:rsidP="00D8531A">
            <w:pPr>
              <w:pStyle w:val="p"/>
              <w:spacing w:before="150" w:beforeAutospacing="0" w:after="150" w:afterAutospacing="0"/>
            </w:pPr>
            <w:r>
              <w:t>A partner in crime</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Anachronism</w:t>
            </w:r>
          </w:p>
        </w:tc>
        <w:tc>
          <w:tcPr>
            <w:tcW w:w="4788" w:type="dxa"/>
          </w:tcPr>
          <w:p w:rsidR="003377EB" w:rsidRDefault="003377EB" w:rsidP="00D8531A">
            <w:pPr>
              <w:pStyle w:val="p"/>
              <w:spacing w:before="150" w:beforeAutospacing="0" w:after="150" w:afterAutospacing="0"/>
            </w:pPr>
            <w:r>
              <w:t>Something out of harmony with the present time</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Antibiotic</w:t>
            </w:r>
          </w:p>
        </w:tc>
        <w:tc>
          <w:tcPr>
            <w:tcW w:w="4788" w:type="dxa"/>
          </w:tcPr>
          <w:p w:rsidR="003377EB" w:rsidRDefault="003377EB" w:rsidP="00D8531A">
            <w:pPr>
              <w:pStyle w:val="p"/>
              <w:spacing w:before="150" w:beforeAutospacing="0" w:after="150" w:afterAutospacing="0"/>
            </w:pPr>
            <w:r>
              <w:t>Capable of destroying bacteria</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Architect</w:t>
            </w:r>
          </w:p>
        </w:tc>
        <w:tc>
          <w:tcPr>
            <w:tcW w:w="4788" w:type="dxa"/>
          </w:tcPr>
          <w:p w:rsidR="003377EB" w:rsidRDefault="003377EB" w:rsidP="00D8531A">
            <w:pPr>
              <w:pStyle w:val="p"/>
              <w:spacing w:before="150" w:beforeAutospacing="0" w:after="150" w:afterAutospacing="0"/>
            </w:pPr>
            <w:r>
              <w:t>One who prepares plans for buildings</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Audience</w:t>
            </w:r>
          </w:p>
        </w:tc>
        <w:tc>
          <w:tcPr>
            <w:tcW w:w="4788" w:type="dxa"/>
          </w:tcPr>
          <w:p w:rsidR="003377EB" w:rsidRDefault="003377EB" w:rsidP="00D8531A">
            <w:pPr>
              <w:pStyle w:val="p"/>
              <w:spacing w:before="150" w:beforeAutospacing="0" w:after="150" w:afterAutospacing="0"/>
            </w:pPr>
            <w:r>
              <w:t>Assembly of listeners</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Blockade</w:t>
            </w:r>
          </w:p>
        </w:tc>
        <w:tc>
          <w:tcPr>
            <w:tcW w:w="4788" w:type="dxa"/>
          </w:tcPr>
          <w:p w:rsidR="003377EB" w:rsidRDefault="003377EB" w:rsidP="00D8531A">
            <w:pPr>
              <w:pStyle w:val="p"/>
              <w:spacing w:before="150" w:beforeAutospacing="0" w:after="150" w:afterAutospacing="0"/>
            </w:pPr>
            <w:r>
              <w:t>Shutting up of a place by enemy forces</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Carnivorous</w:t>
            </w:r>
          </w:p>
        </w:tc>
        <w:tc>
          <w:tcPr>
            <w:tcW w:w="4788" w:type="dxa"/>
          </w:tcPr>
          <w:p w:rsidR="003377EB" w:rsidRDefault="003377EB" w:rsidP="00D8531A">
            <w:pPr>
              <w:pStyle w:val="p"/>
              <w:spacing w:before="150" w:beforeAutospacing="0" w:after="150" w:afterAutospacing="0"/>
            </w:pPr>
            <w:r>
              <w:t>Feeding on flesh(used about animals)</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Consensus</w:t>
            </w:r>
          </w:p>
        </w:tc>
        <w:tc>
          <w:tcPr>
            <w:tcW w:w="4788" w:type="dxa"/>
          </w:tcPr>
          <w:p w:rsidR="003377EB" w:rsidRDefault="003377EB" w:rsidP="00D8531A">
            <w:pPr>
              <w:pStyle w:val="p"/>
              <w:spacing w:before="150" w:beforeAutospacing="0" w:after="150" w:afterAutospacing="0"/>
            </w:pPr>
            <w:r>
              <w:t>Agreement of opinion among different groups</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Contemporary</w:t>
            </w:r>
          </w:p>
        </w:tc>
        <w:tc>
          <w:tcPr>
            <w:tcW w:w="4788" w:type="dxa"/>
          </w:tcPr>
          <w:p w:rsidR="003377EB" w:rsidRDefault="003377EB" w:rsidP="00D8531A">
            <w:pPr>
              <w:pStyle w:val="p"/>
              <w:spacing w:before="150" w:beforeAutospacing="0" w:after="150" w:afterAutospacing="0"/>
            </w:pPr>
            <w:r>
              <w:t>Those who live in the same period</w:t>
            </w:r>
          </w:p>
        </w:tc>
      </w:tr>
      <w:tr w:rsidR="003377EB" w:rsidTr="00D8531A">
        <w:tc>
          <w:tcPr>
            <w:tcW w:w="4788" w:type="dxa"/>
          </w:tcPr>
          <w:p w:rsidR="003377EB" w:rsidRDefault="003377EB" w:rsidP="008350D2">
            <w:pPr>
              <w:pStyle w:val="p"/>
              <w:numPr>
                <w:ilvl w:val="1"/>
                <w:numId w:val="206"/>
              </w:numPr>
              <w:spacing w:before="150" w:beforeAutospacing="0" w:after="150" w:afterAutospacing="0"/>
            </w:pPr>
            <w:r>
              <w:t>Deadlock</w:t>
            </w:r>
          </w:p>
        </w:tc>
        <w:tc>
          <w:tcPr>
            <w:tcW w:w="4788" w:type="dxa"/>
          </w:tcPr>
          <w:p w:rsidR="003377EB" w:rsidRDefault="003377EB" w:rsidP="00D8531A">
            <w:pPr>
              <w:pStyle w:val="p"/>
              <w:spacing w:before="150" w:beforeAutospacing="0" w:after="150" w:afterAutospacing="0"/>
            </w:pPr>
            <w:r>
              <w:t>Situation that brings action or progress to a standstill</w:t>
            </w:r>
          </w:p>
        </w:tc>
      </w:tr>
      <w:tr w:rsidR="003377EB" w:rsidTr="00D8531A">
        <w:tc>
          <w:tcPr>
            <w:tcW w:w="4788" w:type="dxa"/>
          </w:tcPr>
          <w:p w:rsidR="003377EB" w:rsidRDefault="003377EB" w:rsidP="008350D2">
            <w:pPr>
              <w:pStyle w:val="p"/>
              <w:numPr>
                <w:ilvl w:val="1"/>
                <w:numId w:val="206"/>
              </w:numPr>
              <w:spacing w:before="150" w:beforeAutospacing="0" w:after="150" w:afterAutospacing="0"/>
            </w:pPr>
            <w:proofErr w:type="spellStart"/>
            <w:r>
              <w:t>Encyclopaedia</w:t>
            </w:r>
            <w:proofErr w:type="spellEnd"/>
          </w:p>
        </w:tc>
        <w:tc>
          <w:tcPr>
            <w:tcW w:w="4788" w:type="dxa"/>
          </w:tcPr>
          <w:p w:rsidR="003377EB" w:rsidRDefault="003377EB" w:rsidP="00D8531A">
            <w:pPr>
              <w:pStyle w:val="p"/>
              <w:spacing w:before="150" w:beforeAutospacing="0" w:after="150" w:afterAutospacing="0"/>
            </w:pPr>
            <w:r>
              <w:t>A book giving information on all branches of knowledge</w:t>
            </w:r>
          </w:p>
        </w:tc>
      </w:tr>
      <w:tr w:rsidR="003377EB" w:rsidTr="00D8531A">
        <w:tc>
          <w:tcPr>
            <w:tcW w:w="4788" w:type="dxa"/>
          </w:tcPr>
          <w:p w:rsidR="003377EB" w:rsidRDefault="00022CD1" w:rsidP="008350D2">
            <w:pPr>
              <w:pStyle w:val="p"/>
              <w:numPr>
                <w:ilvl w:val="1"/>
                <w:numId w:val="206"/>
              </w:numPr>
              <w:spacing w:before="150" w:beforeAutospacing="0" w:after="150" w:afterAutospacing="0"/>
            </w:pPr>
            <w:r>
              <w:lastRenderedPageBreak/>
              <w:t>Hedonism</w:t>
            </w:r>
          </w:p>
        </w:tc>
        <w:tc>
          <w:tcPr>
            <w:tcW w:w="4788" w:type="dxa"/>
          </w:tcPr>
          <w:p w:rsidR="003377EB" w:rsidRDefault="00022CD1" w:rsidP="00D8531A">
            <w:pPr>
              <w:pStyle w:val="p"/>
              <w:spacing w:before="150" w:beforeAutospacing="0" w:after="150" w:afterAutospacing="0"/>
            </w:pPr>
            <w:r>
              <w:t>Philosophy of happy living under all circumstances</w:t>
            </w:r>
          </w:p>
        </w:tc>
      </w:tr>
      <w:tr w:rsidR="00022CD1" w:rsidTr="00D8531A">
        <w:tc>
          <w:tcPr>
            <w:tcW w:w="4788" w:type="dxa"/>
          </w:tcPr>
          <w:p w:rsidR="00022CD1" w:rsidRDefault="00022CD1" w:rsidP="008350D2">
            <w:pPr>
              <w:pStyle w:val="p"/>
              <w:numPr>
                <w:ilvl w:val="1"/>
                <w:numId w:val="206"/>
              </w:numPr>
              <w:spacing w:before="150" w:beforeAutospacing="0" w:after="150" w:afterAutospacing="0"/>
            </w:pPr>
            <w:r>
              <w:t>Horticulture</w:t>
            </w:r>
          </w:p>
        </w:tc>
        <w:tc>
          <w:tcPr>
            <w:tcW w:w="4788" w:type="dxa"/>
          </w:tcPr>
          <w:p w:rsidR="00022CD1" w:rsidRDefault="00022CD1" w:rsidP="00D8531A">
            <w:pPr>
              <w:pStyle w:val="p"/>
              <w:spacing w:before="150" w:beforeAutospacing="0" w:after="150" w:afterAutospacing="0"/>
            </w:pPr>
            <w:r>
              <w:t>Art of garden cultivation</w:t>
            </w:r>
          </w:p>
        </w:tc>
      </w:tr>
      <w:tr w:rsidR="00022CD1" w:rsidTr="00D8531A">
        <w:tc>
          <w:tcPr>
            <w:tcW w:w="4788" w:type="dxa"/>
          </w:tcPr>
          <w:p w:rsidR="00022CD1" w:rsidRDefault="00022CD1" w:rsidP="008350D2">
            <w:pPr>
              <w:pStyle w:val="p"/>
              <w:numPr>
                <w:ilvl w:val="1"/>
                <w:numId w:val="206"/>
              </w:numPr>
              <w:spacing w:before="150" w:beforeAutospacing="0" w:after="150" w:afterAutospacing="0"/>
            </w:pPr>
            <w:r>
              <w:t>Idealism</w:t>
            </w:r>
          </w:p>
        </w:tc>
        <w:tc>
          <w:tcPr>
            <w:tcW w:w="4788" w:type="dxa"/>
          </w:tcPr>
          <w:p w:rsidR="00022CD1" w:rsidRDefault="00022CD1" w:rsidP="00D8531A">
            <w:pPr>
              <w:pStyle w:val="p"/>
              <w:spacing w:before="150" w:beforeAutospacing="0" w:after="150" w:afterAutospacing="0"/>
            </w:pPr>
            <w:r>
              <w:t>Practice of forming and following after ideals</w:t>
            </w:r>
          </w:p>
        </w:tc>
      </w:tr>
      <w:tr w:rsidR="00022CD1" w:rsidTr="00D8531A">
        <w:tc>
          <w:tcPr>
            <w:tcW w:w="4788" w:type="dxa"/>
          </w:tcPr>
          <w:p w:rsidR="00022CD1" w:rsidRDefault="00022CD1" w:rsidP="008350D2">
            <w:pPr>
              <w:pStyle w:val="p"/>
              <w:numPr>
                <w:ilvl w:val="1"/>
                <w:numId w:val="206"/>
              </w:numPr>
              <w:spacing w:before="150" w:beforeAutospacing="0" w:after="150" w:afterAutospacing="0"/>
            </w:pPr>
            <w:r>
              <w:t>Immigrant</w:t>
            </w:r>
          </w:p>
        </w:tc>
        <w:tc>
          <w:tcPr>
            <w:tcW w:w="4788" w:type="dxa"/>
          </w:tcPr>
          <w:p w:rsidR="00022CD1" w:rsidRDefault="00022CD1" w:rsidP="00D8531A">
            <w:pPr>
              <w:pStyle w:val="p"/>
              <w:spacing w:before="150" w:beforeAutospacing="0" w:after="150" w:afterAutospacing="0"/>
            </w:pPr>
            <w:r>
              <w:t>Foreigner who comes and settles in a country</w:t>
            </w:r>
          </w:p>
        </w:tc>
      </w:tr>
      <w:tr w:rsidR="007D6433" w:rsidTr="00D8531A">
        <w:tc>
          <w:tcPr>
            <w:tcW w:w="4788" w:type="dxa"/>
          </w:tcPr>
          <w:p w:rsidR="007D6433" w:rsidRDefault="007D6433" w:rsidP="008350D2">
            <w:pPr>
              <w:pStyle w:val="p"/>
              <w:numPr>
                <w:ilvl w:val="1"/>
                <w:numId w:val="206"/>
              </w:numPr>
              <w:spacing w:before="150" w:beforeAutospacing="0" w:after="150" w:afterAutospacing="0"/>
            </w:pPr>
            <w:r>
              <w:t>Immunity</w:t>
            </w:r>
          </w:p>
        </w:tc>
        <w:tc>
          <w:tcPr>
            <w:tcW w:w="4788" w:type="dxa"/>
          </w:tcPr>
          <w:p w:rsidR="007D6433" w:rsidRDefault="007D6433" w:rsidP="00D8531A">
            <w:pPr>
              <w:pStyle w:val="p"/>
              <w:spacing w:before="150" w:beforeAutospacing="0" w:after="150" w:afterAutospacing="0"/>
            </w:pPr>
            <w:r>
              <w:t>Being proof against infection etc.,</w:t>
            </w:r>
          </w:p>
        </w:tc>
      </w:tr>
      <w:tr w:rsidR="007D6433" w:rsidTr="00D8531A">
        <w:tc>
          <w:tcPr>
            <w:tcW w:w="4788" w:type="dxa"/>
          </w:tcPr>
          <w:p w:rsidR="007D6433" w:rsidRDefault="007D6433" w:rsidP="008350D2">
            <w:pPr>
              <w:pStyle w:val="p"/>
              <w:numPr>
                <w:ilvl w:val="1"/>
                <w:numId w:val="206"/>
              </w:numPr>
              <w:spacing w:before="150" w:beforeAutospacing="0" w:after="150" w:afterAutospacing="0"/>
            </w:pPr>
            <w:r>
              <w:t>Introspection</w:t>
            </w:r>
          </w:p>
        </w:tc>
        <w:tc>
          <w:tcPr>
            <w:tcW w:w="4788" w:type="dxa"/>
          </w:tcPr>
          <w:p w:rsidR="007D6433" w:rsidRDefault="007D6433" w:rsidP="00D8531A">
            <w:pPr>
              <w:pStyle w:val="p"/>
              <w:spacing w:before="150" w:beforeAutospacing="0" w:after="150" w:afterAutospacing="0"/>
            </w:pPr>
            <w:r>
              <w:t>Examination of one’s own mental processes</w:t>
            </w:r>
          </w:p>
        </w:tc>
      </w:tr>
      <w:tr w:rsidR="007D6433" w:rsidTr="00D8531A">
        <w:tc>
          <w:tcPr>
            <w:tcW w:w="4788" w:type="dxa"/>
          </w:tcPr>
          <w:p w:rsidR="007D6433" w:rsidRDefault="007D6433" w:rsidP="008350D2">
            <w:pPr>
              <w:pStyle w:val="p"/>
              <w:numPr>
                <w:ilvl w:val="1"/>
                <w:numId w:val="206"/>
              </w:numPr>
              <w:spacing w:before="150" w:beforeAutospacing="0" w:after="150" w:afterAutospacing="0"/>
            </w:pPr>
            <w:r>
              <w:t>Invincible</w:t>
            </w:r>
          </w:p>
        </w:tc>
        <w:tc>
          <w:tcPr>
            <w:tcW w:w="4788" w:type="dxa"/>
          </w:tcPr>
          <w:p w:rsidR="007D6433" w:rsidRDefault="007D6433" w:rsidP="00D8531A">
            <w:pPr>
              <w:pStyle w:val="p"/>
              <w:spacing w:before="150" w:beforeAutospacing="0" w:after="150" w:afterAutospacing="0"/>
            </w:pPr>
            <w:r>
              <w:t>That cannot be conquered</w:t>
            </w:r>
          </w:p>
        </w:tc>
      </w:tr>
      <w:tr w:rsidR="007D6433" w:rsidTr="00D8531A">
        <w:tc>
          <w:tcPr>
            <w:tcW w:w="4788" w:type="dxa"/>
          </w:tcPr>
          <w:p w:rsidR="007D6433" w:rsidRDefault="007D6433" w:rsidP="008350D2">
            <w:pPr>
              <w:pStyle w:val="p"/>
              <w:numPr>
                <w:ilvl w:val="1"/>
                <w:numId w:val="206"/>
              </w:numPr>
              <w:spacing w:before="150" w:beforeAutospacing="0" w:after="150" w:afterAutospacing="0"/>
            </w:pPr>
            <w:r>
              <w:t>Irascible</w:t>
            </w:r>
          </w:p>
        </w:tc>
        <w:tc>
          <w:tcPr>
            <w:tcW w:w="4788" w:type="dxa"/>
          </w:tcPr>
          <w:p w:rsidR="007D6433" w:rsidRDefault="007D6433" w:rsidP="00D8531A">
            <w:pPr>
              <w:pStyle w:val="p"/>
              <w:spacing w:before="150" w:beforeAutospacing="0" w:after="150" w:afterAutospacing="0"/>
            </w:pPr>
            <w:r>
              <w:t>Easily angered</w:t>
            </w:r>
          </w:p>
        </w:tc>
      </w:tr>
      <w:tr w:rsidR="007D6433" w:rsidTr="00D8531A">
        <w:tc>
          <w:tcPr>
            <w:tcW w:w="4788" w:type="dxa"/>
          </w:tcPr>
          <w:p w:rsidR="007D6433" w:rsidRDefault="007D6433" w:rsidP="008350D2">
            <w:pPr>
              <w:pStyle w:val="p"/>
              <w:numPr>
                <w:ilvl w:val="1"/>
                <w:numId w:val="206"/>
              </w:numPr>
              <w:spacing w:before="150" w:beforeAutospacing="0" w:after="150" w:afterAutospacing="0"/>
            </w:pPr>
            <w:r>
              <w:t>Menu</w:t>
            </w:r>
          </w:p>
        </w:tc>
        <w:tc>
          <w:tcPr>
            <w:tcW w:w="4788" w:type="dxa"/>
          </w:tcPr>
          <w:p w:rsidR="007D6433" w:rsidRDefault="007D6433" w:rsidP="00D8531A">
            <w:pPr>
              <w:pStyle w:val="p"/>
              <w:spacing w:before="150" w:beforeAutospacing="0" w:after="150" w:afterAutospacing="0"/>
            </w:pPr>
            <w:r>
              <w:t>Bill of fare or list of dishes available in a restaurant</w:t>
            </w:r>
          </w:p>
        </w:tc>
      </w:tr>
      <w:tr w:rsidR="007D6433" w:rsidTr="00D8531A">
        <w:tc>
          <w:tcPr>
            <w:tcW w:w="4788" w:type="dxa"/>
          </w:tcPr>
          <w:p w:rsidR="007D6433" w:rsidRDefault="007D6433" w:rsidP="008350D2">
            <w:pPr>
              <w:pStyle w:val="p"/>
              <w:numPr>
                <w:ilvl w:val="1"/>
                <w:numId w:val="206"/>
              </w:numPr>
              <w:spacing w:before="150" w:beforeAutospacing="0" w:after="150" w:afterAutospacing="0"/>
            </w:pPr>
            <w:r>
              <w:t>Misanthrope</w:t>
            </w:r>
          </w:p>
        </w:tc>
        <w:tc>
          <w:tcPr>
            <w:tcW w:w="4788" w:type="dxa"/>
          </w:tcPr>
          <w:p w:rsidR="007D6433" w:rsidRDefault="007D6433" w:rsidP="00D8531A">
            <w:pPr>
              <w:pStyle w:val="p"/>
              <w:spacing w:before="150" w:beforeAutospacing="0" w:after="150" w:afterAutospacing="0"/>
            </w:pPr>
            <w:r>
              <w:t>One who hates mankind</w:t>
            </w:r>
          </w:p>
        </w:tc>
      </w:tr>
      <w:tr w:rsidR="007D6433" w:rsidTr="00D8531A">
        <w:tc>
          <w:tcPr>
            <w:tcW w:w="4788" w:type="dxa"/>
          </w:tcPr>
          <w:p w:rsidR="007D6433" w:rsidRDefault="007D6433" w:rsidP="008350D2">
            <w:pPr>
              <w:pStyle w:val="p"/>
              <w:numPr>
                <w:ilvl w:val="1"/>
                <w:numId w:val="206"/>
              </w:numPr>
              <w:spacing w:before="150" w:beforeAutospacing="0" w:after="150" w:afterAutospacing="0"/>
            </w:pPr>
            <w:r>
              <w:t>Misogamist</w:t>
            </w:r>
          </w:p>
        </w:tc>
        <w:tc>
          <w:tcPr>
            <w:tcW w:w="4788" w:type="dxa"/>
          </w:tcPr>
          <w:p w:rsidR="007D6433" w:rsidRDefault="007D6433" w:rsidP="00D8531A">
            <w:pPr>
              <w:pStyle w:val="p"/>
              <w:spacing w:before="150" w:beforeAutospacing="0" w:after="150" w:afterAutospacing="0"/>
            </w:pPr>
            <w:r>
              <w:t>One who hates marriage</w:t>
            </w:r>
          </w:p>
        </w:tc>
      </w:tr>
      <w:tr w:rsidR="007D6433" w:rsidTr="00D8531A">
        <w:tc>
          <w:tcPr>
            <w:tcW w:w="4788" w:type="dxa"/>
          </w:tcPr>
          <w:p w:rsidR="007D6433" w:rsidRDefault="007167BE" w:rsidP="008350D2">
            <w:pPr>
              <w:pStyle w:val="p"/>
              <w:numPr>
                <w:ilvl w:val="1"/>
                <w:numId w:val="206"/>
              </w:numPr>
              <w:spacing w:before="150" w:beforeAutospacing="0" w:after="150" w:afterAutospacing="0"/>
            </w:pPr>
            <w:r>
              <w:t>Misogynist</w:t>
            </w:r>
          </w:p>
        </w:tc>
        <w:tc>
          <w:tcPr>
            <w:tcW w:w="4788" w:type="dxa"/>
          </w:tcPr>
          <w:p w:rsidR="007D6433" w:rsidRDefault="007167BE" w:rsidP="00D8531A">
            <w:pPr>
              <w:pStyle w:val="p"/>
              <w:spacing w:before="150" w:beforeAutospacing="0" w:after="150" w:afterAutospacing="0"/>
            </w:pPr>
            <w:r>
              <w:t>One who hates women</w:t>
            </w:r>
          </w:p>
        </w:tc>
      </w:tr>
      <w:tr w:rsidR="007167BE" w:rsidTr="00D8531A">
        <w:tc>
          <w:tcPr>
            <w:tcW w:w="4788" w:type="dxa"/>
          </w:tcPr>
          <w:p w:rsidR="007167BE" w:rsidRDefault="007167BE" w:rsidP="008350D2">
            <w:pPr>
              <w:pStyle w:val="p"/>
              <w:numPr>
                <w:ilvl w:val="1"/>
                <w:numId w:val="206"/>
              </w:numPr>
              <w:spacing w:before="150" w:beforeAutospacing="0" w:after="150" w:afterAutospacing="0"/>
            </w:pPr>
            <w:r>
              <w:t>Mortuary</w:t>
            </w:r>
          </w:p>
        </w:tc>
        <w:tc>
          <w:tcPr>
            <w:tcW w:w="4788" w:type="dxa"/>
          </w:tcPr>
          <w:p w:rsidR="007167BE" w:rsidRDefault="007167BE" w:rsidP="00D8531A">
            <w:pPr>
              <w:pStyle w:val="p"/>
              <w:spacing w:before="150" w:beforeAutospacing="0" w:after="150" w:afterAutospacing="0"/>
            </w:pPr>
            <w:r>
              <w:t>Building in which dead bodies are kept for a time</w:t>
            </w:r>
          </w:p>
        </w:tc>
      </w:tr>
      <w:tr w:rsidR="007167BE" w:rsidTr="00D8531A">
        <w:tc>
          <w:tcPr>
            <w:tcW w:w="4788" w:type="dxa"/>
          </w:tcPr>
          <w:p w:rsidR="007167BE" w:rsidRDefault="007167BE" w:rsidP="008350D2">
            <w:pPr>
              <w:pStyle w:val="p"/>
              <w:numPr>
                <w:ilvl w:val="1"/>
                <w:numId w:val="206"/>
              </w:numPr>
              <w:spacing w:before="150" w:beforeAutospacing="0" w:after="150" w:afterAutospacing="0"/>
            </w:pPr>
            <w:r>
              <w:t>Panorama</w:t>
            </w:r>
          </w:p>
        </w:tc>
        <w:tc>
          <w:tcPr>
            <w:tcW w:w="4788" w:type="dxa"/>
          </w:tcPr>
          <w:p w:rsidR="007167BE" w:rsidRDefault="007167BE" w:rsidP="00D8531A">
            <w:pPr>
              <w:pStyle w:val="p"/>
              <w:spacing w:before="150" w:beforeAutospacing="0" w:after="150" w:afterAutospacing="0"/>
            </w:pPr>
            <w:r>
              <w:t>Unbroken view of surrounding region</w:t>
            </w:r>
          </w:p>
        </w:tc>
      </w:tr>
      <w:tr w:rsidR="007167BE" w:rsidTr="00D8531A">
        <w:tc>
          <w:tcPr>
            <w:tcW w:w="4788" w:type="dxa"/>
          </w:tcPr>
          <w:p w:rsidR="007167BE" w:rsidRDefault="007167BE" w:rsidP="008350D2">
            <w:pPr>
              <w:pStyle w:val="p"/>
              <w:numPr>
                <w:ilvl w:val="1"/>
                <w:numId w:val="206"/>
              </w:numPr>
              <w:spacing w:before="150" w:beforeAutospacing="0" w:after="150" w:afterAutospacing="0"/>
            </w:pPr>
            <w:r>
              <w:t>Posthumous</w:t>
            </w:r>
          </w:p>
        </w:tc>
        <w:tc>
          <w:tcPr>
            <w:tcW w:w="4788" w:type="dxa"/>
          </w:tcPr>
          <w:p w:rsidR="007167BE" w:rsidRDefault="007167BE" w:rsidP="00D8531A">
            <w:pPr>
              <w:pStyle w:val="p"/>
              <w:spacing w:before="150" w:beforeAutospacing="0" w:after="150" w:afterAutospacing="0"/>
            </w:pPr>
            <w:r>
              <w:t>Occurring after death</w:t>
            </w:r>
          </w:p>
        </w:tc>
      </w:tr>
      <w:tr w:rsidR="007167BE" w:rsidTr="00D8531A">
        <w:tc>
          <w:tcPr>
            <w:tcW w:w="4788" w:type="dxa"/>
          </w:tcPr>
          <w:p w:rsidR="007167BE" w:rsidRDefault="007167BE" w:rsidP="008350D2">
            <w:pPr>
              <w:pStyle w:val="p"/>
              <w:numPr>
                <w:ilvl w:val="1"/>
                <w:numId w:val="206"/>
              </w:numPr>
              <w:spacing w:before="150" w:beforeAutospacing="0" w:after="150" w:afterAutospacing="0"/>
            </w:pPr>
            <w:r>
              <w:t>Red-</w:t>
            </w:r>
            <w:proofErr w:type="spellStart"/>
            <w:r>
              <w:t>tapism</w:t>
            </w:r>
            <w:proofErr w:type="spellEnd"/>
          </w:p>
        </w:tc>
        <w:tc>
          <w:tcPr>
            <w:tcW w:w="4788" w:type="dxa"/>
          </w:tcPr>
          <w:p w:rsidR="007167BE" w:rsidRDefault="007167BE" w:rsidP="00D8531A">
            <w:pPr>
              <w:pStyle w:val="p"/>
              <w:spacing w:before="150" w:beforeAutospacing="0" w:after="150" w:afterAutospacing="0"/>
            </w:pPr>
            <w:r>
              <w:t>Excessive use of official formalities which cause unnecessary delay</w:t>
            </w:r>
          </w:p>
        </w:tc>
      </w:tr>
      <w:tr w:rsidR="007167BE" w:rsidTr="00D8531A">
        <w:tc>
          <w:tcPr>
            <w:tcW w:w="4788" w:type="dxa"/>
          </w:tcPr>
          <w:p w:rsidR="007167BE" w:rsidRDefault="007167BE" w:rsidP="008350D2">
            <w:pPr>
              <w:pStyle w:val="p"/>
              <w:numPr>
                <w:ilvl w:val="1"/>
                <w:numId w:val="206"/>
              </w:numPr>
              <w:spacing w:before="150" w:beforeAutospacing="0" w:after="150" w:afterAutospacing="0"/>
            </w:pPr>
            <w:r>
              <w:t>Regime</w:t>
            </w:r>
          </w:p>
        </w:tc>
        <w:tc>
          <w:tcPr>
            <w:tcW w:w="4788" w:type="dxa"/>
          </w:tcPr>
          <w:p w:rsidR="007167BE" w:rsidRDefault="007167BE" w:rsidP="00D8531A">
            <w:pPr>
              <w:pStyle w:val="p"/>
              <w:spacing w:before="150" w:beforeAutospacing="0" w:after="150" w:afterAutospacing="0"/>
            </w:pPr>
            <w:r>
              <w:t>Method of government; existing system of things</w:t>
            </w:r>
          </w:p>
        </w:tc>
      </w:tr>
      <w:tr w:rsidR="007167BE" w:rsidTr="00D8531A">
        <w:tc>
          <w:tcPr>
            <w:tcW w:w="4788" w:type="dxa"/>
          </w:tcPr>
          <w:p w:rsidR="007167BE" w:rsidRDefault="007167BE" w:rsidP="008350D2">
            <w:pPr>
              <w:pStyle w:val="p"/>
              <w:numPr>
                <w:ilvl w:val="1"/>
                <w:numId w:val="206"/>
              </w:numPr>
              <w:spacing w:before="150" w:beforeAutospacing="0" w:after="150" w:afterAutospacing="0"/>
            </w:pPr>
            <w:r>
              <w:t>Reinforce</w:t>
            </w:r>
          </w:p>
        </w:tc>
        <w:tc>
          <w:tcPr>
            <w:tcW w:w="4788" w:type="dxa"/>
          </w:tcPr>
          <w:p w:rsidR="007167BE" w:rsidRDefault="007167BE" w:rsidP="00D8531A">
            <w:pPr>
              <w:pStyle w:val="p"/>
              <w:spacing w:before="150" w:beforeAutospacing="0" w:after="150" w:afterAutospacing="0"/>
            </w:pPr>
            <w:r>
              <w:t>Strengthen by additional men or material</w:t>
            </w:r>
          </w:p>
        </w:tc>
      </w:tr>
      <w:tr w:rsidR="007167BE" w:rsidTr="00D8531A">
        <w:tc>
          <w:tcPr>
            <w:tcW w:w="4788" w:type="dxa"/>
          </w:tcPr>
          <w:p w:rsidR="007167BE" w:rsidRDefault="007167BE" w:rsidP="008350D2">
            <w:pPr>
              <w:pStyle w:val="p"/>
              <w:numPr>
                <w:ilvl w:val="1"/>
                <w:numId w:val="206"/>
              </w:numPr>
              <w:spacing w:before="150" w:beforeAutospacing="0" w:after="150" w:afterAutospacing="0"/>
            </w:pPr>
            <w:r>
              <w:lastRenderedPageBreak/>
              <w:t>Sabotage</w:t>
            </w:r>
          </w:p>
        </w:tc>
        <w:tc>
          <w:tcPr>
            <w:tcW w:w="4788" w:type="dxa"/>
          </w:tcPr>
          <w:p w:rsidR="007167BE" w:rsidRDefault="007167BE" w:rsidP="00D8531A">
            <w:pPr>
              <w:pStyle w:val="p"/>
              <w:spacing w:before="150" w:beforeAutospacing="0" w:after="150" w:afterAutospacing="0"/>
            </w:pPr>
            <w:r>
              <w:t>Wanton destruction</w:t>
            </w:r>
          </w:p>
        </w:tc>
      </w:tr>
      <w:tr w:rsidR="007167BE" w:rsidTr="00D8531A">
        <w:tc>
          <w:tcPr>
            <w:tcW w:w="4788" w:type="dxa"/>
          </w:tcPr>
          <w:p w:rsidR="007167BE" w:rsidRDefault="007167BE" w:rsidP="008350D2">
            <w:pPr>
              <w:pStyle w:val="p"/>
              <w:numPr>
                <w:ilvl w:val="1"/>
                <w:numId w:val="206"/>
              </w:numPr>
              <w:spacing w:before="150" w:beforeAutospacing="0" w:after="150" w:afterAutospacing="0"/>
            </w:pPr>
            <w:r>
              <w:t>Reinstate</w:t>
            </w:r>
          </w:p>
        </w:tc>
        <w:tc>
          <w:tcPr>
            <w:tcW w:w="4788" w:type="dxa"/>
          </w:tcPr>
          <w:p w:rsidR="007167BE" w:rsidRDefault="007167BE" w:rsidP="00D8531A">
            <w:pPr>
              <w:pStyle w:val="p"/>
              <w:spacing w:before="150" w:beforeAutospacing="0" w:after="150" w:afterAutospacing="0"/>
            </w:pPr>
            <w:r>
              <w:t>Restore to lost place, privileges etc.,</w:t>
            </w:r>
          </w:p>
        </w:tc>
      </w:tr>
      <w:tr w:rsidR="007167BE" w:rsidTr="00D8531A">
        <w:tc>
          <w:tcPr>
            <w:tcW w:w="4788" w:type="dxa"/>
          </w:tcPr>
          <w:p w:rsidR="007167BE" w:rsidRDefault="00993143" w:rsidP="008350D2">
            <w:pPr>
              <w:pStyle w:val="p"/>
              <w:numPr>
                <w:ilvl w:val="1"/>
                <w:numId w:val="206"/>
              </w:numPr>
              <w:spacing w:before="150" w:beforeAutospacing="0" w:after="150" w:afterAutospacing="0"/>
            </w:pPr>
            <w:r>
              <w:t>Sacrilege</w:t>
            </w:r>
          </w:p>
        </w:tc>
        <w:tc>
          <w:tcPr>
            <w:tcW w:w="4788" w:type="dxa"/>
          </w:tcPr>
          <w:p w:rsidR="007167BE" w:rsidRDefault="00993143" w:rsidP="00D8531A">
            <w:pPr>
              <w:pStyle w:val="p"/>
              <w:spacing w:before="150" w:beforeAutospacing="0" w:after="150" w:afterAutospacing="0"/>
            </w:pPr>
            <w:r>
              <w:t>Violation of what is scared</w:t>
            </w:r>
          </w:p>
        </w:tc>
      </w:tr>
      <w:tr w:rsidR="007167BE" w:rsidTr="00D8531A">
        <w:tc>
          <w:tcPr>
            <w:tcW w:w="4788" w:type="dxa"/>
          </w:tcPr>
          <w:p w:rsidR="007167BE" w:rsidRDefault="00993143" w:rsidP="008350D2">
            <w:pPr>
              <w:pStyle w:val="p"/>
              <w:numPr>
                <w:ilvl w:val="1"/>
                <w:numId w:val="206"/>
              </w:numPr>
              <w:spacing w:before="150" w:beforeAutospacing="0" w:after="150" w:afterAutospacing="0"/>
            </w:pPr>
            <w:r>
              <w:t>Sarcasm</w:t>
            </w:r>
          </w:p>
        </w:tc>
        <w:tc>
          <w:tcPr>
            <w:tcW w:w="4788" w:type="dxa"/>
          </w:tcPr>
          <w:p w:rsidR="007167BE" w:rsidRDefault="00993143" w:rsidP="00D8531A">
            <w:pPr>
              <w:pStyle w:val="p"/>
              <w:spacing w:before="150" w:beforeAutospacing="0" w:after="150" w:afterAutospacing="0"/>
            </w:pPr>
            <w:r>
              <w:t>Bitter or wounding remark</w:t>
            </w:r>
          </w:p>
        </w:tc>
      </w:tr>
      <w:tr w:rsidR="00993143" w:rsidTr="00D8531A">
        <w:tc>
          <w:tcPr>
            <w:tcW w:w="4788" w:type="dxa"/>
          </w:tcPr>
          <w:p w:rsidR="00993143" w:rsidRDefault="00993143" w:rsidP="008350D2">
            <w:pPr>
              <w:pStyle w:val="p"/>
              <w:numPr>
                <w:ilvl w:val="1"/>
                <w:numId w:val="206"/>
              </w:numPr>
              <w:spacing w:before="150" w:beforeAutospacing="0" w:after="150" w:afterAutospacing="0"/>
            </w:pPr>
            <w:r>
              <w:t>Scapegoat</w:t>
            </w:r>
          </w:p>
        </w:tc>
        <w:tc>
          <w:tcPr>
            <w:tcW w:w="4788" w:type="dxa"/>
          </w:tcPr>
          <w:p w:rsidR="00993143" w:rsidRDefault="00993143" w:rsidP="00D8531A">
            <w:pPr>
              <w:pStyle w:val="p"/>
              <w:spacing w:before="150" w:beforeAutospacing="0" w:after="150" w:afterAutospacing="0"/>
            </w:pPr>
            <w:r>
              <w:t>Person who is made to bear the blame due to others</w:t>
            </w:r>
          </w:p>
        </w:tc>
      </w:tr>
      <w:tr w:rsidR="00993143" w:rsidTr="00D8531A">
        <w:tc>
          <w:tcPr>
            <w:tcW w:w="4788" w:type="dxa"/>
          </w:tcPr>
          <w:p w:rsidR="00993143" w:rsidRDefault="00993143" w:rsidP="008350D2">
            <w:pPr>
              <w:pStyle w:val="p"/>
              <w:numPr>
                <w:ilvl w:val="1"/>
                <w:numId w:val="206"/>
              </w:numPr>
              <w:spacing w:before="150" w:beforeAutospacing="0" w:after="150" w:afterAutospacing="0"/>
            </w:pPr>
            <w:proofErr w:type="spellStart"/>
            <w:r>
              <w:t>Sceptic</w:t>
            </w:r>
            <w:proofErr w:type="spellEnd"/>
          </w:p>
        </w:tc>
        <w:tc>
          <w:tcPr>
            <w:tcW w:w="4788" w:type="dxa"/>
          </w:tcPr>
          <w:p w:rsidR="00993143" w:rsidRDefault="00993143" w:rsidP="00D8531A">
            <w:pPr>
              <w:pStyle w:val="p"/>
              <w:spacing w:before="150" w:beforeAutospacing="0" w:after="150" w:afterAutospacing="0"/>
            </w:pPr>
            <w:r>
              <w:t>Person who doubts the truth of religious doctrines</w:t>
            </w:r>
          </w:p>
        </w:tc>
      </w:tr>
      <w:tr w:rsidR="00993143" w:rsidTr="00D8531A">
        <w:tc>
          <w:tcPr>
            <w:tcW w:w="4788" w:type="dxa"/>
          </w:tcPr>
          <w:p w:rsidR="00993143" w:rsidRDefault="00993143" w:rsidP="008350D2">
            <w:pPr>
              <w:pStyle w:val="p"/>
              <w:numPr>
                <w:ilvl w:val="1"/>
                <w:numId w:val="206"/>
              </w:numPr>
              <w:spacing w:before="150" w:beforeAutospacing="0" w:after="150" w:afterAutospacing="0"/>
            </w:pPr>
            <w:r>
              <w:t>Sculpture</w:t>
            </w:r>
          </w:p>
        </w:tc>
        <w:tc>
          <w:tcPr>
            <w:tcW w:w="4788" w:type="dxa"/>
          </w:tcPr>
          <w:p w:rsidR="00993143" w:rsidRDefault="00993143" w:rsidP="00D8531A">
            <w:pPr>
              <w:pStyle w:val="p"/>
              <w:spacing w:before="150" w:beforeAutospacing="0" w:after="150" w:afterAutospacing="0"/>
            </w:pPr>
            <w:r>
              <w:t>Carving figures in stone wood marble etc.,</w:t>
            </w:r>
          </w:p>
        </w:tc>
      </w:tr>
      <w:tr w:rsidR="00993143" w:rsidTr="00D8531A">
        <w:tc>
          <w:tcPr>
            <w:tcW w:w="4788" w:type="dxa"/>
          </w:tcPr>
          <w:p w:rsidR="00993143" w:rsidRDefault="00993143" w:rsidP="008350D2">
            <w:pPr>
              <w:pStyle w:val="p"/>
              <w:numPr>
                <w:ilvl w:val="1"/>
                <w:numId w:val="206"/>
              </w:numPr>
              <w:spacing w:before="150" w:beforeAutospacing="0" w:after="150" w:afterAutospacing="0"/>
            </w:pPr>
            <w:r>
              <w:t>Spinster</w:t>
            </w:r>
          </w:p>
        </w:tc>
        <w:tc>
          <w:tcPr>
            <w:tcW w:w="4788" w:type="dxa"/>
          </w:tcPr>
          <w:p w:rsidR="00993143" w:rsidRDefault="00993143" w:rsidP="00D8531A">
            <w:pPr>
              <w:pStyle w:val="p"/>
              <w:spacing w:before="150" w:beforeAutospacing="0" w:after="150" w:afterAutospacing="0"/>
            </w:pPr>
            <w:r>
              <w:t>An unmarried woman</w:t>
            </w:r>
          </w:p>
        </w:tc>
      </w:tr>
      <w:tr w:rsidR="00993143" w:rsidTr="00D8531A">
        <w:tc>
          <w:tcPr>
            <w:tcW w:w="4788" w:type="dxa"/>
          </w:tcPr>
          <w:p w:rsidR="00993143" w:rsidRDefault="00993143" w:rsidP="008350D2">
            <w:pPr>
              <w:pStyle w:val="p"/>
              <w:numPr>
                <w:ilvl w:val="1"/>
                <w:numId w:val="206"/>
              </w:numPr>
              <w:spacing w:before="150" w:beforeAutospacing="0" w:after="150" w:afterAutospacing="0"/>
            </w:pPr>
            <w:r>
              <w:t>Stampede</w:t>
            </w:r>
          </w:p>
        </w:tc>
        <w:tc>
          <w:tcPr>
            <w:tcW w:w="4788" w:type="dxa"/>
          </w:tcPr>
          <w:p w:rsidR="00993143" w:rsidRDefault="00993143" w:rsidP="00D8531A">
            <w:pPr>
              <w:pStyle w:val="p"/>
              <w:spacing w:before="150" w:beforeAutospacing="0" w:after="150" w:afterAutospacing="0"/>
            </w:pPr>
            <w:r>
              <w:t>A sudden rush of a large number of frightened animals or people</w:t>
            </w:r>
          </w:p>
        </w:tc>
      </w:tr>
      <w:tr w:rsidR="00993143" w:rsidTr="00D8531A">
        <w:tc>
          <w:tcPr>
            <w:tcW w:w="4788" w:type="dxa"/>
          </w:tcPr>
          <w:p w:rsidR="00993143" w:rsidRDefault="00993143" w:rsidP="008350D2">
            <w:pPr>
              <w:pStyle w:val="p"/>
              <w:numPr>
                <w:ilvl w:val="1"/>
                <w:numId w:val="206"/>
              </w:numPr>
              <w:spacing w:before="150" w:beforeAutospacing="0" w:after="150" w:afterAutospacing="0"/>
            </w:pPr>
            <w:r>
              <w:t>Surgeon</w:t>
            </w:r>
          </w:p>
        </w:tc>
        <w:tc>
          <w:tcPr>
            <w:tcW w:w="4788" w:type="dxa"/>
          </w:tcPr>
          <w:p w:rsidR="00993143" w:rsidRDefault="00993143" w:rsidP="00D8531A">
            <w:pPr>
              <w:pStyle w:val="p"/>
              <w:spacing w:before="150" w:beforeAutospacing="0" w:after="150" w:afterAutospacing="0"/>
            </w:pPr>
            <w:r>
              <w:t>A person skilled in performing surgical operation</w:t>
            </w:r>
          </w:p>
        </w:tc>
      </w:tr>
      <w:tr w:rsidR="00993143" w:rsidTr="00D8531A">
        <w:tc>
          <w:tcPr>
            <w:tcW w:w="4788" w:type="dxa"/>
          </w:tcPr>
          <w:p w:rsidR="00993143" w:rsidRDefault="00993143" w:rsidP="008350D2">
            <w:pPr>
              <w:pStyle w:val="p"/>
              <w:numPr>
                <w:ilvl w:val="1"/>
                <w:numId w:val="206"/>
              </w:numPr>
              <w:spacing w:before="150" w:beforeAutospacing="0" w:after="150" w:afterAutospacing="0"/>
            </w:pPr>
            <w:r>
              <w:t>Ultimatum</w:t>
            </w:r>
          </w:p>
        </w:tc>
        <w:tc>
          <w:tcPr>
            <w:tcW w:w="4788" w:type="dxa"/>
          </w:tcPr>
          <w:p w:rsidR="00993143" w:rsidRDefault="00993143" w:rsidP="00D8531A">
            <w:pPr>
              <w:pStyle w:val="p"/>
              <w:spacing w:before="150" w:beforeAutospacing="0" w:after="150" w:afterAutospacing="0"/>
            </w:pPr>
            <w:r>
              <w:t>Final proposal or warning given by one party to another</w:t>
            </w:r>
          </w:p>
        </w:tc>
      </w:tr>
      <w:tr w:rsidR="00993143" w:rsidTr="00D8531A">
        <w:tc>
          <w:tcPr>
            <w:tcW w:w="4788" w:type="dxa"/>
          </w:tcPr>
          <w:p w:rsidR="00993143" w:rsidRDefault="00563BFC" w:rsidP="008350D2">
            <w:pPr>
              <w:pStyle w:val="p"/>
              <w:numPr>
                <w:ilvl w:val="1"/>
                <w:numId w:val="206"/>
              </w:numPr>
              <w:spacing w:before="150" w:beforeAutospacing="0" w:after="150" w:afterAutospacing="0"/>
            </w:pPr>
            <w:r>
              <w:t>Unanimous</w:t>
            </w:r>
          </w:p>
        </w:tc>
        <w:tc>
          <w:tcPr>
            <w:tcW w:w="4788" w:type="dxa"/>
          </w:tcPr>
          <w:p w:rsidR="00993143" w:rsidRDefault="00563BFC" w:rsidP="00D8531A">
            <w:pPr>
              <w:pStyle w:val="p"/>
              <w:spacing w:before="150" w:beforeAutospacing="0" w:after="150" w:afterAutospacing="0"/>
            </w:pPr>
            <w:r>
              <w:t>Being all of one opinion</w:t>
            </w:r>
          </w:p>
        </w:tc>
      </w:tr>
      <w:tr w:rsidR="00563BFC" w:rsidTr="00D8531A">
        <w:tc>
          <w:tcPr>
            <w:tcW w:w="4788" w:type="dxa"/>
          </w:tcPr>
          <w:p w:rsidR="00563BFC" w:rsidRDefault="00563BFC" w:rsidP="008350D2">
            <w:pPr>
              <w:pStyle w:val="p"/>
              <w:numPr>
                <w:ilvl w:val="1"/>
                <w:numId w:val="206"/>
              </w:numPr>
              <w:spacing w:before="150" w:beforeAutospacing="0" w:after="150" w:afterAutospacing="0"/>
            </w:pPr>
            <w:r>
              <w:t>Voluntary</w:t>
            </w:r>
          </w:p>
        </w:tc>
        <w:tc>
          <w:tcPr>
            <w:tcW w:w="4788" w:type="dxa"/>
          </w:tcPr>
          <w:p w:rsidR="00563BFC" w:rsidRDefault="00563BFC" w:rsidP="00D8531A">
            <w:pPr>
              <w:pStyle w:val="p"/>
              <w:spacing w:before="150" w:beforeAutospacing="0" w:after="150" w:afterAutospacing="0"/>
            </w:pPr>
            <w:r>
              <w:t>Acting of one’s own free will</w:t>
            </w:r>
          </w:p>
        </w:tc>
      </w:tr>
      <w:tr w:rsidR="00563BFC" w:rsidTr="00D8531A">
        <w:tc>
          <w:tcPr>
            <w:tcW w:w="4788" w:type="dxa"/>
          </w:tcPr>
          <w:p w:rsidR="00563BFC" w:rsidRDefault="00563BFC" w:rsidP="008350D2">
            <w:pPr>
              <w:pStyle w:val="p"/>
              <w:numPr>
                <w:ilvl w:val="1"/>
                <w:numId w:val="206"/>
              </w:numPr>
              <w:spacing w:before="150" w:beforeAutospacing="0" w:after="150" w:afterAutospacing="0"/>
            </w:pPr>
            <w:r>
              <w:t>Zenith</w:t>
            </w:r>
          </w:p>
        </w:tc>
        <w:tc>
          <w:tcPr>
            <w:tcW w:w="4788" w:type="dxa"/>
          </w:tcPr>
          <w:p w:rsidR="00563BFC" w:rsidRDefault="00563BFC" w:rsidP="00D8531A">
            <w:pPr>
              <w:pStyle w:val="p"/>
              <w:spacing w:before="150" w:beforeAutospacing="0" w:after="150" w:afterAutospacing="0"/>
            </w:pPr>
            <w:r>
              <w:t>Highest point in the sky, directly above the observer</w:t>
            </w:r>
          </w:p>
        </w:tc>
      </w:tr>
      <w:tr w:rsidR="00563BFC" w:rsidTr="00D8531A">
        <w:tc>
          <w:tcPr>
            <w:tcW w:w="4788" w:type="dxa"/>
          </w:tcPr>
          <w:p w:rsidR="00563BFC" w:rsidRDefault="00563BFC" w:rsidP="008350D2">
            <w:pPr>
              <w:pStyle w:val="p"/>
              <w:numPr>
                <w:ilvl w:val="1"/>
                <w:numId w:val="206"/>
              </w:numPr>
              <w:spacing w:before="150" w:beforeAutospacing="0" w:after="150" w:afterAutospacing="0"/>
            </w:pPr>
            <w:r>
              <w:t>Frugal</w:t>
            </w:r>
          </w:p>
        </w:tc>
        <w:tc>
          <w:tcPr>
            <w:tcW w:w="4788" w:type="dxa"/>
          </w:tcPr>
          <w:p w:rsidR="00563BFC" w:rsidRDefault="00563BFC" w:rsidP="00D8531A">
            <w:pPr>
              <w:pStyle w:val="p"/>
              <w:spacing w:before="150" w:beforeAutospacing="0" w:after="150" w:afterAutospacing="0"/>
            </w:pPr>
            <w:r>
              <w:t>Careful about spending money</w:t>
            </w:r>
          </w:p>
        </w:tc>
      </w:tr>
      <w:tr w:rsidR="00563BFC" w:rsidTr="00D8531A">
        <w:tc>
          <w:tcPr>
            <w:tcW w:w="4788" w:type="dxa"/>
          </w:tcPr>
          <w:p w:rsidR="00563BFC" w:rsidRDefault="00563BFC" w:rsidP="008350D2">
            <w:pPr>
              <w:pStyle w:val="p"/>
              <w:numPr>
                <w:ilvl w:val="1"/>
                <w:numId w:val="206"/>
              </w:numPr>
              <w:spacing w:before="150" w:beforeAutospacing="0" w:after="150" w:afterAutospacing="0"/>
            </w:pPr>
            <w:r>
              <w:t>Anthropology</w:t>
            </w:r>
          </w:p>
        </w:tc>
        <w:tc>
          <w:tcPr>
            <w:tcW w:w="4788" w:type="dxa"/>
          </w:tcPr>
          <w:p w:rsidR="00563BFC" w:rsidRDefault="00563BFC" w:rsidP="00D8531A">
            <w:pPr>
              <w:pStyle w:val="p"/>
              <w:spacing w:before="150" w:beforeAutospacing="0" w:after="150" w:afterAutospacing="0"/>
            </w:pPr>
            <w:r>
              <w:t>The study of human society</w:t>
            </w:r>
          </w:p>
        </w:tc>
      </w:tr>
      <w:tr w:rsidR="00563BFC" w:rsidTr="00D8531A">
        <w:tc>
          <w:tcPr>
            <w:tcW w:w="4788" w:type="dxa"/>
          </w:tcPr>
          <w:p w:rsidR="00563BFC" w:rsidRDefault="00563BFC" w:rsidP="008350D2">
            <w:pPr>
              <w:pStyle w:val="p"/>
              <w:numPr>
                <w:ilvl w:val="1"/>
                <w:numId w:val="206"/>
              </w:numPr>
              <w:spacing w:before="150" w:beforeAutospacing="0" w:after="150" w:afterAutospacing="0"/>
            </w:pPr>
            <w:r>
              <w:t>Impartial</w:t>
            </w:r>
          </w:p>
        </w:tc>
        <w:tc>
          <w:tcPr>
            <w:tcW w:w="4788" w:type="dxa"/>
          </w:tcPr>
          <w:p w:rsidR="00563BFC" w:rsidRDefault="00A040B9" w:rsidP="00D8531A">
            <w:pPr>
              <w:pStyle w:val="p"/>
              <w:spacing w:before="150" w:beforeAutospacing="0" w:after="150" w:afterAutospacing="0"/>
            </w:pPr>
            <w:r>
              <w:t>Fair in giving judg</w:t>
            </w:r>
            <w:r w:rsidR="00563BFC">
              <w:t>ments</w:t>
            </w:r>
          </w:p>
        </w:tc>
      </w:tr>
      <w:tr w:rsidR="00563BFC" w:rsidTr="00D8531A">
        <w:tc>
          <w:tcPr>
            <w:tcW w:w="4788" w:type="dxa"/>
          </w:tcPr>
          <w:p w:rsidR="00563BFC" w:rsidRDefault="00563BFC" w:rsidP="008350D2">
            <w:pPr>
              <w:pStyle w:val="p"/>
              <w:numPr>
                <w:ilvl w:val="1"/>
                <w:numId w:val="206"/>
              </w:numPr>
              <w:spacing w:before="150" w:beforeAutospacing="0" w:after="150" w:afterAutospacing="0"/>
            </w:pPr>
            <w:r>
              <w:t>Illegible</w:t>
            </w:r>
          </w:p>
        </w:tc>
        <w:tc>
          <w:tcPr>
            <w:tcW w:w="4788" w:type="dxa"/>
          </w:tcPr>
          <w:p w:rsidR="00563BFC" w:rsidRDefault="00563BFC" w:rsidP="00D8531A">
            <w:pPr>
              <w:pStyle w:val="p"/>
              <w:spacing w:before="150" w:beforeAutospacing="0" w:after="150" w:afterAutospacing="0"/>
            </w:pPr>
            <w:r>
              <w:t>Difficult or impossible to read</w:t>
            </w:r>
          </w:p>
        </w:tc>
      </w:tr>
      <w:tr w:rsidR="00563BFC" w:rsidTr="00D8531A">
        <w:tc>
          <w:tcPr>
            <w:tcW w:w="4788" w:type="dxa"/>
          </w:tcPr>
          <w:p w:rsidR="00563BFC" w:rsidRDefault="00563BFC" w:rsidP="008350D2">
            <w:pPr>
              <w:pStyle w:val="p"/>
              <w:numPr>
                <w:ilvl w:val="1"/>
                <w:numId w:val="206"/>
              </w:numPr>
              <w:spacing w:before="150" w:beforeAutospacing="0" w:after="150" w:afterAutospacing="0"/>
            </w:pPr>
            <w:r>
              <w:lastRenderedPageBreak/>
              <w:t>Infallible</w:t>
            </w:r>
          </w:p>
        </w:tc>
        <w:tc>
          <w:tcPr>
            <w:tcW w:w="4788" w:type="dxa"/>
          </w:tcPr>
          <w:p w:rsidR="00563BFC" w:rsidRDefault="00563BFC" w:rsidP="00D8531A">
            <w:pPr>
              <w:pStyle w:val="p"/>
              <w:spacing w:before="150" w:beforeAutospacing="0" w:after="150" w:afterAutospacing="0"/>
            </w:pPr>
            <w:r>
              <w:t>Incapable of making mistakes or doing wrong</w:t>
            </w:r>
          </w:p>
        </w:tc>
      </w:tr>
      <w:tr w:rsidR="00563BFC" w:rsidTr="00D8531A">
        <w:tc>
          <w:tcPr>
            <w:tcW w:w="4788" w:type="dxa"/>
          </w:tcPr>
          <w:p w:rsidR="00563BFC" w:rsidRDefault="00563BFC" w:rsidP="008350D2">
            <w:pPr>
              <w:pStyle w:val="p"/>
              <w:numPr>
                <w:ilvl w:val="1"/>
                <w:numId w:val="206"/>
              </w:numPr>
              <w:spacing w:before="150" w:beforeAutospacing="0" w:after="150" w:afterAutospacing="0"/>
            </w:pPr>
            <w:r>
              <w:t>Inflammable</w:t>
            </w:r>
          </w:p>
        </w:tc>
        <w:tc>
          <w:tcPr>
            <w:tcW w:w="4788" w:type="dxa"/>
          </w:tcPr>
          <w:p w:rsidR="00563BFC" w:rsidRDefault="00563BFC" w:rsidP="00D8531A">
            <w:pPr>
              <w:pStyle w:val="p"/>
              <w:spacing w:before="150" w:beforeAutospacing="0" w:after="150" w:afterAutospacing="0"/>
            </w:pPr>
            <w:r>
              <w:t>That may be easily set on fire</w:t>
            </w:r>
          </w:p>
        </w:tc>
      </w:tr>
      <w:tr w:rsidR="00563BFC" w:rsidTr="00D8531A">
        <w:tc>
          <w:tcPr>
            <w:tcW w:w="4788" w:type="dxa"/>
          </w:tcPr>
          <w:p w:rsidR="00563BFC" w:rsidRDefault="00563BFC" w:rsidP="008350D2">
            <w:pPr>
              <w:pStyle w:val="p"/>
              <w:numPr>
                <w:ilvl w:val="1"/>
                <w:numId w:val="206"/>
              </w:numPr>
              <w:spacing w:before="150" w:beforeAutospacing="0" w:after="150" w:afterAutospacing="0"/>
            </w:pPr>
            <w:r>
              <w:t>Orphan</w:t>
            </w:r>
          </w:p>
        </w:tc>
        <w:tc>
          <w:tcPr>
            <w:tcW w:w="4788" w:type="dxa"/>
          </w:tcPr>
          <w:p w:rsidR="00563BFC" w:rsidRDefault="00563BFC" w:rsidP="00D8531A">
            <w:pPr>
              <w:pStyle w:val="p"/>
              <w:spacing w:before="150" w:beforeAutospacing="0" w:after="150" w:afterAutospacing="0"/>
            </w:pPr>
            <w:r>
              <w:t xml:space="preserve">A </w:t>
            </w:r>
            <w:r w:rsidR="00657E15">
              <w:t>child whose parents are dead</w:t>
            </w:r>
          </w:p>
        </w:tc>
      </w:tr>
      <w:tr w:rsidR="00657E15" w:rsidTr="00D8531A">
        <w:tc>
          <w:tcPr>
            <w:tcW w:w="4788" w:type="dxa"/>
          </w:tcPr>
          <w:p w:rsidR="00657E15" w:rsidRDefault="00657E15" w:rsidP="008350D2">
            <w:pPr>
              <w:pStyle w:val="p"/>
              <w:numPr>
                <w:ilvl w:val="1"/>
                <w:numId w:val="206"/>
              </w:numPr>
              <w:spacing w:before="150" w:beforeAutospacing="0" w:after="150" w:afterAutospacing="0"/>
            </w:pPr>
            <w:r>
              <w:t>Contagious</w:t>
            </w:r>
          </w:p>
        </w:tc>
        <w:tc>
          <w:tcPr>
            <w:tcW w:w="4788" w:type="dxa"/>
          </w:tcPr>
          <w:p w:rsidR="00657E15" w:rsidRDefault="00657E15" w:rsidP="00D8531A">
            <w:pPr>
              <w:pStyle w:val="p"/>
              <w:spacing w:before="150" w:beforeAutospacing="0" w:after="150" w:afterAutospacing="0"/>
            </w:pPr>
            <w:r>
              <w:t>Diseases that can be spread by atmosphere or water</w:t>
            </w:r>
          </w:p>
        </w:tc>
      </w:tr>
      <w:tr w:rsidR="00657E15" w:rsidTr="00D8531A">
        <w:tc>
          <w:tcPr>
            <w:tcW w:w="4788" w:type="dxa"/>
          </w:tcPr>
          <w:p w:rsidR="00657E15" w:rsidRDefault="00657E15" w:rsidP="008350D2">
            <w:pPr>
              <w:pStyle w:val="p"/>
              <w:numPr>
                <w:ilvl w:val="1"/>
                <w:numId w:val="206"/>
              </w:numPr>
              <w:spacing w:before="150" w:beforeAutospacing="0" w:after="150" w:afterAutospacing="0"/>
            </w:pPr>
            <w:r>
              <w:t>Infectious</w:t>
            </w:r>
          </w:p>
        </w:tc>
        <w:tc>
          <w:tcPr>
            <w:tcW w:w="4788" w:type="dxa"/>
          </w:tcPr>
          <w:p w:rsidR="00657E15" w:rsidRDefault="00657E15" w:rsidP="00D8531A">
            <w:pPr>
              <w:pStyle w:val="p"/>
              <w:spacing w:before="150" w:beforeAutospacing="0" w:after="150" w:afterAutospacing="0"/>
            </w:pPr>
            <w:r>
              <w:t>Diseases that can be spread by atmosphere or water</w:t>
            </w:r>
          </w:p>
        </w:tc>
      </w:tr>
      <w:tr w:rsidR="00657E15" w:rsidTr="00D8531A">
        <w:tc>
          <w:tcPr>
            <w:tcW w:w="4788" w:type="dxa"/>
          </w:tcPr>
          <w:p w:rsidR="00657E15" w:rsidRDefault="00657E15" w:rsidP="008350D2">
            <w:pPr>
              <w:pStyle w:val="p"/>
              <w:numPr>
                <w:ilvl w:val="1"/>
                <w:numId w:val="206"/>
              </w:numPr>
              <w:spacing w:before="150" w:beforeAutospacing="0" w:after="150" w:afterAutospacing="0"/>
            </w:pPr>
            <w:r>
              <w:t>Transparent</w:t>
            </w:r>
          </w:p>
        </w:tc>
        <w:tc>
          <w:tcPr>
            <w:tcW w:w="4788" w:type="dxa"/>
          </w:tcPr>
          <w:p w:rsidR="00657E15" w:rsidRDefault="00657E15" w:rsidP="00D8531A">
            <w:pPr>
              <w:pStyle w:val="p"/>
              <w:spacing w:before="150" w:beforeAutospacing="0" w:after="150" w:afterAutospacing="0"/>
            </w:pPr>
            <w:r>
              <w:t>Allowing light to pass through</w:t>
            </w:r>
          </w:p>
        </w:tc>
      </w:tr>
      <w:tr w:rsidR="00657E15" w:rsidTr="00D8531A">
        <w:tc>
          <w:tcPr>
            <w:tcW w:w="4788" w:type="dxa"/>
          </w:tcPr>
          <w:p w:rsidR="00657E15" w:rsidRDefault="00657E15" w:rsidP="008350D2">
            <w:pPr>
              <w:pStyle w:val="p"/>
              <w:numPr>
                <w:ilvl w:val="1"/>
                <w:numId w:val="206"/>
              </w:numPr>
              <w:spacing w:before="150" w:beforeAutospacing="0" w:after="150" w:afterAutospacing="0"/>
            </w:pPr>
            <w:r>
              <w:t>Decade</w:t>
            </w:r>
          </w:p>
        </w:tc>
        <w:tc>
          <w:tcPr>
            <w:tcW w:w="4788" w:type="dxa"/>
          </w:tcPr>
          <w:p w:rsidR="00657E15" w:rsidRDefault="00657E15" w:rsidP="00D8531A">
            <w:pPr>
              <w:pStyle w:val="p"/>
              <w:spacing w:before="150" w:beforeAutospacing="0" w:after="150" w:afterAutospacing="0"/>
            </w:pPr>
            <w:r>
              <w:t>A period of ten years</w:t>
            </w:r>
          </w:p>
        </w:tc>
      </w:tr>
      <w:tr w:rsidR="00657E15" w:rsidTr="00D8531A">
        <w:tc>
          <w:tcPr>
            <w:tcW w:w="4788" w:type="dxa"/>
          </w:tcPr>
          <w:p w:rsidR="00657E15" w:rsidRDefault="00657E15" w:rsidP="008350D2">
            <w:pPr>
              <w:pStyle w:val="p"/>
              <w:numPr>
                <w:ilvl w:val="1"/>
                <w:numId w:val="206"/>
              </w:numPr>
              <w:spacing w:before="150" w:beforeAutospacing="0" w:after="150" w:afterAutospacing="0"/>
            </w:pPr>
            <w:r>
              <w:t>Denture</w:t>
            </w:r>
          </w:p>
        </w:tc>
        <w:tc>
          <w:tcPr>
            <w:tcW w:w="4788" w:type="dxa"/>
          </w:tcPr>
          <w:p w:rsidR="00657E15" w:rsidRDefault="00657E15" w:rsidP="00D8531A">
            <w:pPr>
              <w:pStyle w:val="p"/>
              <w:spacing w:before="150" w:beforeAutospacing="0" w:after="150" w:afterAutospacing="0"/>
            </w:pPr>
            <w:r>
              <w:t xml:space="preserve">A set of </w:t>
            </w:r>
            <w:r w:rsidR="006A55C0">
              <w:t>artificial teeth</w:t>
            </w:r>
          </w:p>
        </w:tc>
      </w:tr>
      <w:tr w:rsidR="006A55C0" w:rsidTr="00D8531A">
        <w:tc>
          <w:tcPr>
            <w:tcW w:w="4788" w:type="dxa"/>
          </w:tcPr>
          <w:p w:rsidR="006A55C0" w:rsidRDefault="006A55C0" w:rsidP="008350D2">
            <w:pPr>
              <w:pStyle w:val="p"/>
              <w:numPr>
                <w:ilvl w:val="1"/>
                <w:numId w:val="206"/>
              </w:numPr>
              <w:spacing w:before="150" w:beforeAutospacing="0" w:after="150" w:afterAutospacing="0"/>
            </w:pPr>
            <w:r>
              <w:t>Fable</w:t>
            </w:r>
          </w:p>
        </w:tc>
        <w:tc>
          <w:tcPr>
            <w:tcW w:w="4788" w:type="dxa"/>
          </w:tcPr>
          <w:p w:rsidR="006A55C0" w:rsidRDefault="006A55C0" w:rsidP="00D8531A">
            <w:pPr>
              <w:pStyle w:val="p"/>
              <w:spacing w:before="150" w:beforeAutospacing="0" w:after="150" w:afterAutospacing="0"/>
            </w:pPr>
            <w:r>
              <w:t xml:space="preserve">Short tale, with animal characters, giving </w:t>
            </w:r>
            <w:r w:rsidR="008B0409">
              <w:t xml:space="preserve">a </w:t>
            </w:r>
            <w:r>
              <w:t>moral</w:t>
            </w:r>
          </w:p>
        </w:tc>
      </w:tr>
      <w:tr w:rsidR="006A55C0" w:rsidTr="00D8531A">
        <w:tc>
          <w:tcPr>
            <w:tcW w:w="4788" w:type="dxa"/>
          </w:tcPr>
          <w:p w:rsidR="006A55C0" w:rsidRDefault="006A55C0" w:rsidP="008350D2">
            <w:pPr>
              <w:pStyle w:val="p"/>
              <w:numPr>
                <w:ilvl w:val="1"/>
                <w:numId w:val="206"/>
              </w:numPr>
              <w:spacing w:before="150" w:beforeAutospacing="0" w:after="150" w:afterAutospacing="0"/>
            </w:pPr>
            <w:r>
              <w:t>Epic</w:t>
            </w:r>
          </w:p>
        </w:tc>
        <w:tc>
          <w:tcPr>
            <w:tcW w:w="4788" w:type="dxa"/>
          </w:tcPr>
          <w:p w:rsidR="006A55C0" w:rsidRDefault="006A55C0" w:rsidP="00D8531A">
            <w:pPr>
              <w:pStyle w:val="p"/>
              <w:spacing w:before="150" w:beforeAutospacing="0" w:after="150" w:afterAutospacing="0"/>
            </w:pPr>
            <w:r>
              <w:t>An account of the deeds of great heroes of ancient times</w:t>
            </w:r>
          </w:p>
        </w:tc>
      </w:tr>
      <w:tr w:rsidR="006A55C0" w:rsidTr="00D8531A">
        <w:tc>
          <w:tcPr>
            <w:tcW w:w="4788" w:type="dxa"/>
          </w:tcPr>
          <w:p w:rsidR="006A55C0" w:rsidRDefault="006A55C0" w:rsidP="008350D2">
            <w:pPr>
              <w:pStyle w:val="p"/>
              <w:numPr>
                <w:ilvl w:val="1"/>
                <w:numId w:val="206"/>
              </w:numPr>
              <w:spacing w:before="150" w:beforeAutospacing="0" w:after="150" w:afterAutospacing="0"/>
            </w:pPr>
            <w:r>
              <w:t>Bankrupt</w:t>
            </w:r>
          </w:p>
        </w:tc>
        <w:tc>
          <w:tcPr>
            <w:tcW w:w="4788" w:type="dxa"/>
          </w:tcPr>
          <w:p w:rsidR="006A55C0" w:rsidRDefault="006A55C0" w:rsidP="00D8531A">
            <w:pPr>
              <w:pStyle w:val="p"/>
              <w:spacing w:before="150" w:beforeAutospacing="0" w:after="150" w:afterAutospacing="0"/>
            </w:pPr>
            <w:r>
              <w:t>A person who is unable to pay his debts, insolvent</w:t>
            </w:r>
          </w:p>
        </w:tc>
      </w:tr>
      <w:tr w:rsidR="006A55C0" w:rsidTr="00D8531A">
        <w:tc>
          <w:tcPr>
            <w:tcW w:w="4788" w:type="dxa"/>
          </w:tcPr>
          <w:p w:rsidR="006A55C0" w:rsidRDefault="006A55C0" w:rsidP="008350D2">
            <w:pPr>
              <w:pStyle w:val="p"/>
              <w:numPr>
                <w:ilvl w:val="1"/>
                <w:numId w:val="206"/>
              </w:numPr>
              <w:spacing w:before="150" w:beforeAutospacing="0" w:after="150" w:afterAutospacing="0"/>
            </w:pPr>
            <w:r>
              <w:t>Envoy</w:t>
            </w:r>
          </w:p>
        </w:tc>
        <w:tc>
          <w:tcPr>
            <w:tcW w:w="4788" w:type="dxa"/>
          </w:tcPr>
          <w:p w:rsidR="006A55C0" w:rsidRDefault="006A55C0" w:rsidP="00D8531A">
            <w:pPr>
              <w:pStyle w:val="p"/>
              <w:spacing w:before="150" w:beforeAutospacing="0" w:after="150" w:afterAutospacing="0"/>
            </w:pPr>
            <w:r>
              <w:t>A diplomat representing a country</w:t>
            </w:r>
          </w:p>
        </w:tc>
      </w:tr>
      <w:tr w:rsidR="006A55C0" w:rsidTr="00D8531A">
        <w:tc>
          <w:tcPr>
            <w:tcW w:w="4788" w:type="dxa"/>
          </w:tcPr>
          <w:p w:rsidR="006A55C0" w:rsidRDefault="006A55C0" w:rsidP="008350D2">
            <w:pPr>
              <w:pStyle w:val="p"/>
              <w:numPr>
                <w:ilvl w:val="1"/>
                <w:numId w:val="206"/>
              </w:numPr>
              <w:spacing w:before="150" w:beforeAutospacing="0" w:after="150" w:afterAutospacing="0"/>
            </w:pPr>
            <w:r>
              <w:t>Epidemic</w:t>
            </w:r>
          </w:p>
        </w:tc>
        <w:tc>
          <w:tcPr>
            <w:tcW w:w="4788" w:type="dxa"/>
          </w:tcPr>
          <w:p w:rsidR="006A55C0" w:rsidRDefault="006A55C0" w:rsidP="00D8531A">
            <w:pPr>
              <w:pStyle w:val="p"/>
              <w:spacing w:before="150" w:beforeAutospacing="0" w:after="150" w:afterAutospacing="0"/>
            </w:pPr>
            <w:r>
              <w:t>Disease widespread among many people in a place at the same time</w:t>
            </w:r>
          </w:p>
        </w:tc>
      </w:tr>
      <w:tr w:rsidR="006A55C0" w:rsidTr="00D8531A">
        <w:tc>
          <w:tcPr>
            <w:tcW w:w="4788" w:type="dxa"/>
          </w:tcPr>
          <w:p w:rsidR="006A55C0" w:rsidRDefault="006A55C0" w:rsidP="008350D2">
            <w:pPr>
              <w:pStyle w:val="p"/>
              <w:numPr>
                <w:ilvl w:val="1"/>
                <w:numId w:val="206"/>
              </w:numPr>
              <w:spacing w:before="150" w:beforeAutospacing="0" w:after="150" w:afterAutospacing="0"/>
            </w:pPr>
            <w:r>
              <w:t>Autobiography</w:t>
            </w:r>
          </w:p>
        </w:tc>
        <w:tc>
          <w:tcPr>
            <w:tcW w:w="4788" w:type="dxa"/>
          </w:tcPr>
          <w:p w:rsidR="006A55C0" w:rsidRDefault="006A55C0" w:rsidP="00D8531A">
            <w:pPr>
              <w:pStyle w:val="p"/>
              <w:spacing w:before="150" w:beforeAutospacing="0" w:after="150" w:afterAutospacing="0"/>
            </w:pPr>
            <w:r>
              <w:t>Life history of a person written by himself.</w:t>
            </w:r>
          </w:p>
        </w:tc>
      </w:tr>
      <w:tr w:rsidR="008B0409" w:rsidTr="00D8531A">
        <w:tc>
          <w:tcPr>
            <w:tcW w:w="4788" w:type="dxa"/>
          </w:tcPr>
          <w:p w:rsidR="008B0409" w:rsidRDefault="000F0671" w:rsidP="008350D2">
            <w:pPr>
              <w:pStyle w:val="p"/>
              <w:numPr>
                <w:ilvl w:val="1"/>
                <w:numId w:val="206"/>
              </w:numPr>
              <w:spacing w:before="150" w:beforeAutospacing="0" w:after="150" w:afterAutospacing="0"/>
            </w:pPr>
            <w:r>
              <w:t>Colonial</w:t>
            </w:r>
          </w:p>
        </w:tc>
        <w:tc>
          <w:tcPr>
            <w:tcW w:w="4788" w:type="dxa"/>
          </w:tcPr>
          <w:p w:rsidR="00B5264F" w:rsidRDefault="00B5264F" w:rsidP="00D8531A">
            <w:pPr>
              <w:pStyle w:val="p"/>
              <w:spacing w:before="150" w:beforeAutospacing="0" w:after="150" w:afterAutospacing="0"/>
              <w:rPr>
                <w:rFonts w:ascii="Arial" w:hAnsi="Arial" w:cs="Arial"/>
                <w:color w:val="202124"/>
                <w:sz w:val="22"/>
                <w:szCs w:val="22"/>
                <w:shd w:val="clear" w:color="auto" w:fill="FFFFFF"/>
              </w:rPr>
            </w:pPr>
            <w:r w:rsidRPr="00B5264F">
              <w:rPr>
                <w:rFonts w:ascii="Arial" w:hAnsi="Arial" w:cs="Arial"/>
                <w:color w:val="202124"/>
                <w:sz w:val="22"/>
                <w:szCs w:val="22"/>
                <w:shd w:val="clear" w:color="auto" w:fill="FFFFFF"/>
              </w:rPr>
              <w:t>connected with or belonging to a country</w:t>
            </w:r>
          </w:p>
          <w:p w:rsidR="008B0409" w:rsidRPr="00B5264F" w:rsidRDefault="00B5264F" w:rsidP="00D8531A">
            <w:pPr>
              <w:pStyle w:val="p"/>
              <w:spacing w:before="150" w:beforeAutospacing="0" w:after="150" w:afterAutospacing="0"/>
              <w:rPr>
                <w:sz w:val="22"/>
                <w:szCs w:val="22"/>
              </w:rPr>
            </w:pPr>
            <w:r w:rsidRPr="00B5264F">
              <w:rPr>
                <w:rFonts w:ascii="Arial" w:hAnsi="Arial" w:cs="Arial"/>
                <w:color w:val="202124"/>
                <w:sz w:val="22"/>
                <w:szCs w:val="22"/>
                <w:shd w:val="clear" w:color="auto" w:fill="FFFFFF"/>
              </w:rPr>
              <w:t xml:space="preserve"> that controls another country (colony)</w:t>
            </w:r>
          </w:p>
        </w:tc>
      </w:tr>
      <w:tr w:rsidR="00B5264F" w:rsidTr="00D8531A">
        <w:tc>
          <w:tcPr>
            <w:tcW w:w="4788" w:type="dxa"/>
          </w:tcPr>
          <w:p w:rsidR="00B5264F" w:rsidRDefault="00B5264F" w:rsidP="008350D2">
            <w:pPr>
              <w:pStyle w:val="p"/>
              <w:numPr>
                <w:ilvl w:val="1"/>
                <w:numId w:val="206"/>
              </w:numPr>
              <w:spacing w:before="150" w:beforeAutospacing="0" w:after="150" w:afterAutospacing="0"/>
            </w:pPr>
            <w:r>
              <w:t>Confront</w:t>
            </w:r>
          </w:p>
        </w:tc>
        <w:tc>
          <w:tcPr>
            <w:tcW w:w="4788" w:type="dxa"/>
          </w:tcPr>
          <w:p w:rsidR="00B5264F" w:rsidRPr="00B5264F" w:rsidRDefault="00B5264F" w:rsidP="00D8531A">
            <w:pPr>
              <w:pStyle w:val="p"/>
              <w:spacing w:before="150" w:beforeAutospacing="0" w:after="150" w:afterAutospacing="0"/>
              <w:rPr>
                <w:rFonts w:ascii="Arial" w:hAnsi="Arial" w:cs="Arial"/>
                <w:color w:val="202124"/>
                <w:sz w:val="22"/>
                <w:szCs w:val="22"/>
                <w:shd w:val="clear" w:color="auto" w:fill="FFFFFF"/>
              </w:rPr>
            </w:pPr>
            <w:r w:rsidRPr="00B5264F">
              <w:rPr>
                <w:rFonts w:ascii="Arial" w:hAnsi="Arial" w:cs="Arial"/>
                <w:color w:val="202124"/>
                <w:sz w:val="22"/>
                <w:szCs w:val="22"/>
                <w:shd w:val="clear" w:color="auto" w:fill="FFFFFF"/>
              </w:rPr>
              <w:t>to think about, or to make somebody think about, something that is difficult or unpleasant</w:t>
            </w:r>
          </w:p>
        </w:tc>
      </w:tr>
      <w:tr w:rsidR="00B5264F" w:rsidTr="00D8531A">
        <w:tc>
          <w:tcPr>
            <w:tcW w:w="4788" w:type="dxa"/>
          </w:tcPr>
          <w:p w:rsidR="00B5264F" w:rsidRDefault="00B5264F" w:rsidP="008350D2">
            <w:pPr>
              <w:pStyle w:val="p"/>
              <w:numPr>
                <w:ilvl w:val="1"/>
                <w:numId w:val="206"/>
              </w:numPr>
              <w:spacing w:before="150" w:beforeAutospacing="0" w:after="150" w:afterAutospacing="0"/>
            </w:pPr>
            <w:r>
              <w:lastRenderedPageBreak/>
              <w:t>Conservative</w:t>
            </w:r>
          </w:p>
        </w:tc>
        <w:tc>
          <w:tcPr>
            <w:tcW w:w="4788" w:type="dxa"/>
          </w:tcPr>
          <w:p w:rsidR="00B5264F" w:rsidRPr="00B5264F" w:rsidRDefault="00B5264F" w:rsidP="00D8531A">
            <w:pPr>
              <w:pStyle w:val="p"/>
              <w:spacing w:before="150" w:beforeAutospacing="0" w:after="150" w:afterAutospacing="0"/>
              <w:rPr>
                <w:rFonts w:ascii="Arial" w:hAnsi="Arial" w:cs="Arial"/>
                <w:color w:val="202124"/>
                <w:sz w:val="22"/>
                <w:szCs w:val="22"/>
                <w:shd w:val="clear" w:color="auto" w:fill="FFFFFF"/>
              </w:rPr>
            </w:pPr>
            <w:r>
              <w:rPr>
                <w:rFonts w:ascii="Arial" w:hAnsi="Arial" w:cs="Arial"/>
                <w:color w:val="202124"/>
                <w:sz w:val="22"/>
                <w:szCs w:val="22"/>
                <w:shd w:val="clear" w:color="auto" w:fill="FFFFFF"/>
              </w:rPr>
              <w:t>Not liking change; traditional</w:t>
            </w:r>
          </w:p>
        </w:tc>
      </w:tr>
      <w:tr w:rsidR="00B5264F" w:rsidTr="00D8531A">
        <w:tc>
          <w:tcPr>
            <w:tcW w:w="4788" w:type="dxa"/>
          </w:tcPr>
          <w:p w:rsidR="00B5264F" w:rsidRDefault="00882466" w:rsidP="008350D2">
            <w:pPr>
              <w:pStyle w:val="p"/>
              <w:numPr>
                <w:ilvl w:val="1"/>
                <w:numId w:val="206"/>
              </w:numPr>
              <w:spacing w:before="150" w:beforeAutospacing="0" w:after="150" w:afterAutospacing="0"/>
            </w:pPr>
            <w:r>
              <w:t>Awful</w:t>
            </w:r>
          </w:p>
        </w:tc>
        <w:tc>
          <w:tcPr>
            <w:tcW w:w="4788" w:type="dxa"/>
          </w:tcPr>
          <w:p w:rsidR="00B5264F" w:rsidRDefault="00882466" w:rsidP="00D8531A">
            <w:pPr>
              <w:pStyle w:val="p"/>
              <w:spacing w:before="150" w:beforeAutospacing="0" w:after="150" w:afterAutospacing="0"/>
              <w:rPr>
                <w:rFonts w:ascii="Arial" w:hAnsi="Arial" w:cs="Arial"/>
                <w:color w:val="202124"/>
                <w:sz w:val="22"/>
                <w:szCs w:val="22"/>
                <w:shd w:val="clear" w:color="auto" w:fill="FFFFFF"/>
              </w:rPr>
            </w:pPr>
            <w:r>
              <w:rPr>
                <w:rFonts w:ascii="Arial" w:hAnsi="Arial" w:cs="Arial"/>
                <w:color w:val="202124"/>
                <w:sz w:val="22"/>
                <w:szCs w:val="22"/>
                <w:shd w:val="clear" w:color="auto" w:fill="FFFFFF"/>
              </w:rPr>
              <w:t>Extremely bad or unpleasant</w:t>
            </w:r>
          </w:p>
          <w:p w:rsidR="00882466" w:rsidRDefault="00882466" w:rsidP="00D8531A">
            <w:pPr>
              <w:pStyle w:val="p"/>
              <w:spacing w:before="150" w:beforeAutospacing="0" w:after="150" w:afterAutospacing="0"/>
              <w:rPr>
                <w:rFonts w:ascii="Arial" w:hAnsi="Arial" w:cs="Arial"/>
                <w:color w:val="202124"/>
                <w:sz w:val="22"/>
                <w:szCs w:val="22"/>
                <w:shd w:val="clear" w:color="auto" w:fill="FFFFFF"/>
              </w:rPr>
            </w:pPr>
          </w:p>
        </w:tc>
      </w:tr>
      <w:tr w:rsidR="00882466" w:rsidTr="00D8531A">
        <w:tc>
          <w:tcPr>
            <w:tcW w:w="4788" w:type="dxa"/>
          </w:tcPr>
          <w:p w:rsidR="00882466" w:rsidRDefault="00882466" w:rsidP="008350D2">
            <w:pPr>
              <w:pStyle w:val="p"/>
              <w:numPr>
                <w:ilvl w:val="1"/>
                <w:numId w:val="206"/>
              </w:numPr>
              <w:spacing w:before="150" w:beforeAutospacing="0" w:after="150" w:afterAutospacing="0"/>
            </w:pPr>
            <w:r>
              <w:t>Annoy</w:t>
            </w:r>
          </w:p>
        </w:tc>
        <w:tc>
          <w:tcPr>
            <w:tcW w:w="4788" w:type="dxa"/>
          </w:tcPr>
          <w:p w:rsidR="00882466" w:rsidRDefault="00882466" w:rsidP="00D8531A">
            <w:pPr>
              <w:pStyle w:val="p"/>
              <w:spacing w:before="150" w:beforeAutospacing="0" w:after="150" w:afterAutospacing="0"/>
              <w:rPr>
                <w:rFonts w:ascii="Arial" w:hAnsi="Arial" w:cs="Arial"/>
                <w:color w:val="202124"/>
                <w:sz w:val="22"/>
                <w:szCs w:val="22"/>
                <w:shd w:val="clear" w:color="auto" w:fill="FFFFFF"/>
              </w:rPr>
            </w:pPr>
            <w:r>
              <w:rPr>
                <w:rFonts w:ascii="Arial" w:hAnsi="Arial" w:cs="Arial"/>
                <w:color w:val="202124"/>
                <w:sz w:val="22"/>
                <w:szCs w:val="22"/>
                <w:shd w:val="clear" w:color="auto" w:fill="FFFFFF"/>
              </w:rPr>
              <w:t>To make someone angry</w:t>
            </w:r>
          </w:p>
        </w:tc>
      </w:tr>
      <w:tr w:rsidR="00882466" w:rsidTr="00D8531A">
        <w:tc>
          <w:tcPr>
            <w:tcW w:w="4788" w:type="dxa"/>
          </w:tcPr>
          <w:p w:rsidR="00882466" w:rsidRDefault="00882466" w:rsidP="008350D2">
            <w:pPr>
              <w:pStyle w:val="p"/>
              <w:numPr>
                <w:ilvl w:val="1"/>
                <w:numId w:val="206"/>
              </w:numPr>
              <w:spacing w:before="150" w:beforeAutospacing="0" w:after="150" w:afterAutospacing="0"/>
            </w:pPr>
            <w:r>
              <w:t>Deliberately</w:t>
            </w:r>
          </w:p>
        </w:tc>
        <w:tc>
          <w:tcPr>
            <w:tcW w:w="4788" w:type="dxa"/>
          </w:tcPr>
          <w:p w:rsidR="00882466" w:rsidRDefault="00882466" w:rsidP="00D8531A">
            <w:pPr>
              <w:pStyle w:val="p"/>
              <w:spacing w:before="150" w:beforeAutospacing="0" w:after="150" w:afterAutospacing="0"/>
              <w:rPr>
                <w:rFonts w:ascii="Arial" w:hAnsi="Arial" w:cs="Arial"/>
                <w:color w:val="202124"/>
                <w:sz w:val="22"/>
                <w:szCs w:val="22"/>
                <w:shd w:val="clear" w:color="auto" w:fill="FFFFFF"/>
              </w:rPr>
            </w:pPr>
            <w:r>
              <w:rPr>
                <w:rFonts w:ascii="Arial" w:hAnsi="Arial" w:cs="Arial"/>
                <w:color w:val="202124"/>
                <w:sz w:val="22"/>
                <w:szCs w:val="22"/>
                <w:shd w:val="clear" w:color="auto" w:fill="FFFFFF"/>
              </w:rPr>
              <w:t>Intentionally</w:t>
            </w:r>
          </w:p>
        </w:tc>
      </w:tr>
      <w:tr w:rsidR="00882466" w:rsidTr="00D8531A">
        <w:tc>
          <w:tcPr>
            <w:tcW w:w="4788" w:type="dxa"/>
          </w:tcPr>
          <w:p w:rsidR="00882466" w:rsidRDefault="00882466" w:rsidP="008350D2">
            <w:pPr>
              <w:pStyle w:val="p"/>
              <w:numPr>
                <w:ilvl w:val="1"/>
                <w:numId w:val="206"/>
              </w:numPr>
              <w:spacing w:before="150" w:beforeAutospacing="0" w:after="150" w:afterAutospacing="0"/>
            </w:pPr>
            <w:r>
              <w:t>Elegant</w:t>
            </w:r>
          </w:p>
        </w:tc>
        <w:tc>
          <w:tcPr>
            <w:tcW w:w="4788" w:type="dxa"/>
          </w:tcPr>
          <w:p w:rsidR="00882466" w:rsidRPr="00882466" w:rsidRDefault="00882466" w:rsidP="00D8531A">
            <w:pPr>
              <w:pStyle w:val="p"/>
              <w:spacing w:before="150" w:beforeAutospacing="0" w:after="150" w:afterAutospacing="0"/>
              <w:rPr>
                <w:rFonts w:ascii="Arial" w:hAnsi="Arial" w:cs="Arial"/>
                <w:color w:val="202124"/>
                <w:sz w:val="22"/>
                <w:szCs w:val="22"/>
                <w:shd w:val="clear" w:color="auto" w:fill="FFFFFF"/>
              </w:rPr>
            </w:pPr>
            <w:r w:rsidRPr="00882466">
              <w:rPr>
                <w:rFonts w:ascii="Georgia" w:hAnsi="Georgia"/>
                <w:color w:val="0A0A0A"/>
                <w:sz w:val="22"/>
                <w:szCs w:val="22"/>
                <w:shd w:val="clear" w:color="auto" w:fill="FFFFFF"/>
              </w:rPr>
              <w:t xml:space="preserve">graceful and attractive in appearance or </w:t>
            </w:r>
            <w:r>
              <w:rPr>
                <w:rFonts w:ascii="Georgia" w:hAnsi="Georgia"/>
                <w:color w:val="0A0A0A"/>
                <w:sz w:val="22"/>
                <w:szCs w:val="22"/>
                <w:shd w:val="clear" w:color="auto" w:fill="FFFFFF"/>
              </w:rPr>
              <w:t>behavior</w:t>
            </w:r>
          </w:p>
        </w:tc>
      </w:tr>
      <w:tr w:rsidR="00882466" w:rsidTr="00D8531A">
        <w:tc>
          <w:tcPr>
            <w:tcW w:w="4788" w:type="dxa"/>
          </w:tcPr>
          <w:p w:rsidR="00882466" w:rsidRDefault="00BE7493" w:rsidP="008350D2">
            <w:pPr>
              <w:pStyle w:val="p"/>
              <w:numPr>
                <w:ilvl w:val="1"/>
                <w:numId w:val="206"/>
              </w:numPr>
              <w:spacing w:before="150" w:beforeAutospacing="0" w:after="150" w:afterAutospacing="0"/>
            </w:pPr>
            <w:r>
              <w:t>Wander</w:t>
            </w:r>
          </w:p>
        </w:tc>
        <w:tc>
          <w:tcPr>
            <w:tcW w:w="4788" w:type="dxa"/>
          </w:tcPr>
          <w:p w:rsidR="00882466" w:rsidRPr="00BE7493" w:rsidRDefault="00BE7493" w:rsidP="00D8531A">
            <w:pPr>
              <w:pStyle w:val="p"/>
              <w:spacing w:before="150" w:beforeAutospacing="0" w:after="150" w:afterAutospacing="0"/>
              <w:rPr>
                <w:rFonts w:ascii="Georgia" w:hAnsi="Georgia"/>
                <w:color w:val="0A0A0A"/>
                <w:sz w:val="22"/>
                <w:szCs w:val="22"/>
                <w:shd w:val="clear" w:color="auto" w:fill="FFFFFF"/>
              </w:rPr>
            </w:pPr>
            <w:r w:rsidRPr="00BE7493">
              <w:rPr>
                <w:rFonts w:ascii="Georgia" w:hAnsi="Georgia"/>
                <w:color w:val="0A0A0A"/>
                <w:sz w:val="22"/>
                <w:szCs w:val="22"/>
                <w:shd w:val="clear" w:color="auto" w:fill="FFFFFF"/>
              </w:rPr>
              <w:t>to walk around slowly in a relaxed way or without any clear purpose or direction</w:t>
            </w:r>
          </w:p>
        </w:tc>
      </w:tr>
      <w:tr w:rsidR="00BE7493" w:rsidTr="00D8531A">
        <w:tc>
          <w:tcPr>
            <w:tcW w:w="4788" w:type="dxa"/>
          </w:tcPr>
          <w:p w:rsidR="00BE7493" w:rsidRDefault="00BE7493" w:rsidP="008350D2">
            <w:pPr>
              <w:pStyle w:val="p"/>
              <w:numPr>
                <w:ilvl w:val="1"/>
                <w:numId w:val="206"/>
              </w:numPr>
              <w:spacing w:before="150" w:beforeAutospacing="0" w:after="150" w:afterAutospacing="0"/>
            </w:pPr>
            <w:r>
              <w:t>Mysterious</w:t>
            </w:r>
          </w:p>
        </w:tc>
        <w:tc>
          <w:tcPr>
            <w:tcW w:w="4788" w:type="dxa"/>
          </w:tcPr>
          <w:p w:rsidR="00BE7493" w:rsidRPr="00BE7493" w:rsidRDefault="00BE7493" w:rsidP="00D8531A">
            <w:pPr>
              <w:pStyle w:val="p"/>
              <w:spacing w:before="150" w:beforeAutospacing="0" w:after="150" w:afterAutospacing="0"/>
              <w:rPr>
                <w:rFonts w:ascii="Georgia" w:hAnsi="Georgia"/>
                <w:color w:val="0A0A0A"/>
                <w:sz w:val="22"/>
                <w:szCs w:val="22"/>
                <w:shd w:val="clear" w:color="auto" w:fill="FFFFFF"/>
              </w:rPr>
            </w:pPr>
            <w:r w:rsidRPr="00BE7493">
              <w:rPr>
                <w:rFonts w:ascii="Georgia" w:hAnsi="Georgia"/>
                <w:color w:val="0A0A0A"/>
                <w:sz w:val="22"/>
                <w:szCs w:val="22"/>
                <w:shd w:val="clear" w:color="auto" w:fill="FFFFFF"/>
              </w:rPr>
              <w:t>strange, not known, or not understood</w:t>
            </w:r>
          </w:p>
        </w:tc>
      </w:tr>
      <w:tr w:rsidR="00BE7493" w:rsidTr="00D8531A">
        <w:tc>
          <w:tcPr>
            <w:tcW w:w="4788" w:type="dxa"/>
          </w:tcPr>
          <w:p w:rsidR="00BE7493" w:rsidRDefault="00BE7493" w:rsidP="008350D2">
            <w:pPr>
              <w:pStyle w:val="p"/>
              <w:numPr>
                <w:ilvl w:val="1"/>
                <w:numId w:val="206"/>
              </w:numPr>
              <w:spacing w:before="150" w:beforeAutospacing="0" w:after="150" w:afterAutospacing="0"/>
            </w:pPr>
            <w:r>
              <w:t>Tropical</w:t>
            </w:r>
          </w:p>
        </w:tc>
        <w:tc>
          <w:tcPr>
            <w:tcW w:w="4788" w:type="dxa"/>
          </w:tcPr>
          <w:p w:rsidR="00BE7493" w:rsidRPr="00BE7493" w:rsidRDefault="00BE7493" w:rsidP="00D8531A">
            <w:pPr>
              <w:pStyle w:val="p"/>
              <w:spacing w:before="150" w:beforeAutospacing="0" w:after="150" w:afterAutospacing="0"/>
              <w:rPr>
                <w:rFonts w:ascii="Georgia" w:hAnsi="Georgia"/>
                <w:color w:val="0A0A0A"/>
                <w:sz w:val="22"/>
                <w:szCs w:val="22"/>
                <w:shd w:val="clear" w:color="auto" w:fill="FFFFFF"/>
              </w:rPr>
            </w:pPr>
            <w:r w:rsidRPr="00BE7493">
              <w:rPr>
                <w:rFonts w:ascii="Georgia" w:hAnsi="Georgia"/>
                <w:color w:val="0A0A0A"/>
                <w:sz w:val="22"/>
                <w:szCs w:val="22"/>
                <w:shd w:val="clear" w:color="auto" w:fill="FFFFFF"/>
              </w:rPr>
              <w:t>from or relating to the area between the two tropics</w:t>
            </w:r>
          </w:p>
        </w:tc>
      </w:tr>
      <w:tr w:rsidR="00BE7493" w:rsidTr="00D8531A">
        <w:tc>
          <w:tcPr>
            <w:tcW w:w="4788" w:type="dxa"/>
          </w:tcPr>
          <w:p w:rsidR="00BE7493" w:rsidRDefault="00BE7493" w:rsidP="008350D2">
            <w:pPr>
              <w:pStyle w:val="p"/>
              <w:numPr>
                <w:ilvl w:val="1"/>
                <w:numId w:val="206"/>
              </w:numPr>
              <w:spacing w:before="150" w:beforeAutospacing="0" w:after="150" w:afterAutospacing="0"/>
            </w:pPr>
            <w:r>
              <w:t>Virtually</w:t>
            </w:r>
          </w:p>
        </w:tc>
        <w:tc>
          <w:tcPr>
            <w:tcW w:w="4788" w:type="dxa"/>
          </w:tcPr>
          <w:p w:rsidR="00BE7493" w:rsidRPr="00BE7493" w:rsidRDefault="00BE7493" w:rsidP="00D8531A">
            <w:pPr>
              <w:pStyle w:val="p"/>
              <w:spacing w:before="150" w:beforeAutospacing="0" w:after="150" w:afterAutospacing="0"/>
              <w:rPr>
                <w:rFonts w:ascii="Georgia" w:hAnsi="Georgia"/>
                <w:color w:val="0A0A0A"/>
                <w:sz w:val="22"/>
                <w:szCs w:val="22"/>
                <w:shd w:val="clear" w:color="auto" w:fill="FFFFFF"/>
              </w:rPr>
            </w:pPr>
            <w:r>
              <w:rPr>
                <w:rFonts w:ascii="Georgia" w:hAnsi="Georgia"/>
                <w:color w:val="0A0A0A"/>
                <w:sz w:val="22"/>
                <w:szCs w:val="22"/>
                <w:shd w:val="clear" w:color="auto" w:fill="FFFFFF"/>
              </w:rPr>
              <w:t>Almost</w:t>
            </w:r>
          </w:p>
        </w:tc>
      </w:tr>
      <w:tr w:rsidR="00BE7493" w:rsidTr="00D8531A">
        <w:tc>
          <w:tcPr>
            <w:tcW w:w="4788" w:type="dxa"/>
          </w:tcPr>
          <w:p w:rsidR="00BE7493" w:rsidRDefault="00BE7493" w:rsidP="008350D2">
            <w:pPr>
              <w:pStyle w:val="p"/>
              <w:numPr>
                <w:ilvl w:val="1"/>
                <w:numId w:val="206"/>
              </w:numPr>
              <w:spacing w:before="150" w:beforeAutospacing="0" w:after="150" w:afterAutospacing="0"/>
            </w:pPr>
            <w:r>
              <w:t>Nowhere</w:t>
            </w:r>
          </w:p>
        </w:tc>
        <w:tc>
          <w:tcPr>
            <w:tcW w:w="4788" w:type="dxa"/>
          </w:tcPr>
          <w:p w:rsidR="00BE7493" w:rsidRDefault="00BE7493" w:rsidP="00D8531A">
            <w:pPr>
              <w:pStyle w:val="p"/>
              <w:spacing w:before="150" w:beforeAutospacing="0" w:after="150" w:afterAutospacing="0"/>
              <w:rPr>
                <w:rFonts w:ascii="Georgia" w:hAnsi="Georgia"/>
                <w:color w:val="0A0A0A"/>
                <w:sz w:val="22"/>
                <w:szCs w:val="22"/>
                <w:shd w:val="clear" w:color="auto" w:fill="FFFFFF"/>
              </w:rPr>
            </w:pPr>
            <w:r>
              <w:rPr>
                <w:rFonts w:ascii="Georgia" w:hAnsi="Georgia"/>
                <w:color w:val="0A0A0A"/>
                <w:sz w:val="26"/>
                <w:szCs w:val="26"/>
                <w:shd w:val="clear" w:color="auto" w:fill="FFFFFF"/>
              </w:rPr>
              <w:t>in, at, or to no place; not anywhere</w:t>
            </w:r>
          </w:p>
        </w:tc>
      </w:tr>
      <w:tr w:rsidR="002F19E8" w:rsidTr="00D8531A">
        <w:tc>
          <w:tcPr>
            <w:tcW w:w="4788" w:type="dxa"/>
          </w:tcPr>
          <w:p w:rsidR="002F19E8" w:rsidRDefault="002F19E8" w:rsidP="008350D2">
            <w:pPr>
              <w:pStyle w:val="p"/>
              <w:numPr>
                <w:ilvl w:val="1"/>
                <w:numId w:val="206"/>
              </w:numPr>
              <w:spacing w:before="150" w:beforeAutospacing="0" w:after="150" w:afterAutospacing="0"/>
            </w:pPr>
            <w:r>
              <w:t>Probable</w:t>
            </w:r>
          </w:p>
        </w:tc>
        <w:tc>
          <w:tcPr>
            <w:tcW w:w="4788" w:type="dxa"/>
          </w:tcPr>
          <w:p w:rsidR="002F19E8" w:rsidRDefault="002F19E8" w:rsidP="00D8531A">
            <w:pPr>
              <w:pStyle w:val="p"/>
              <w:spacing w:before="150" w:beforeAutospacing="0" w:after="150" w:afterAutospacing="0"/>
              <w:rPr>
                <w:rFonts w:ascii="Georgia" w:hAnsi="Georgia"/>
                <w:color w:val="0A0A0A"/>
                <w:sz w:val="26"/>
                <w:szCs w:val="26"/>
                <w:shd w:val="clear" w:color="auto" w:fill="FFFFFF"/>
              </w:rPr>
            </w:pPr>
            <w:r>
              <w:rPr>
                <w:rFonts w:ascii="Georgia" w:hAnsi="Georgia"/>
                <w:color w:val="0A0A0A"/>
                <w:sz w:val="26"/>
                <w:szCs w:val="26"/>
                <w:shd w:val="clear" w:color="auto" w:fill="FFFFFF"/>
              </w:rPr>
              <w:t>likely to be true or likely to happen</w:t>
            </w:r>
          </w:p>
        </w:tc>
      </w:tr>
      <w:tr w:rsidR="00525475" w:rsidTr="00D8531A">
        <w:tc>
          <w:tcPr>
            <w:tcW w:w="4788" w:type="dxa"/>
          </w:tcPr>
          <w:p w:rsidR="00525475" w:rsidRDefault="00525475" w:rsidP="008350D2">
            <w:pPr>
              <w:pStyle w:val="p"/>
              <w:numPr>
                <w:ilvl w:val="1"/>
                <w:numId w:val="206"/>
              </w:numPr>
              <w:spacing w:before="150" w:beforeAutospacing="0" w:after="150" w:afterAutospacing="0"/>
            </w:pPr>
            <w:r>
              <w:t>Protest</w:t>
            </w:r>
          </w:p>
        </w:tc>
        <w:tc>
          <w:tcPr>
            <w:tcW w:w="4788" w:type="dxa"/>
          </w:tcPr>
          <w:p w:rsidR="00525475" w:rsidRDefault="00525475" w:rsidP="00D8531A">
            <w:pPr>
              <w:pStyle w:val="p"/>
              <w:spacing w:before="150" w:beforeAutospacing="0" w:after="150" w:afterAutospacing="0"/>
              <w:rPr>
                <w:rFonts w:ascii="Georgia" w:hAnsi="Georgia"/>
                <w:color w:val="0A0A0A"/>
                <w:sz w:val="26"/>
                <w:szCs w:val="26"/>
                <w:shd w:val="clear" w:color="auto" w:fill="FFFFFF"/>
              </w:rPr>
            </w:pPr>
            <w:r>
              <w:rPr>
                <w:rFonts w:ascii="Georgia" w:hAnsi="Georgia"/>
                <w:color w:val="0A0A0A"/>
                <w:sz w:val="26"/>
                <w:szCs w:val="26"/>
                <w:shd w:val="clear" w:color="auto" w:fill="FFFFFF"/>
              </w:rPr>
              <w:t>a strong complaint expressing disagreement, disapproval, or opposition; to show that you disagree with something by standing somewhere, shouting, carrying signs, etc.</w:t>
            </w:r>
          </w:p>
        </w:tc>
      </w:tr>
      <w:tr w:rsidR="00525475" w:rsidTr="00D8531A">
        <w:tc>
          <w:tcPr>
            <w:tcW w:w="4788" w:type="dxa"/>
          </w:tcPr>
          <w:p w:rsidR="00525475" w:rsidRDefault="003A35F7" w:rsidP="008350D2">
            <w:pPr>
              <w:pStyle w:val="p"/>
              <w:numPr>
                <w:ilvl w:val="1"/>
                <w:numId w:val="206"/>
              </w:numPr>
              <w:spacing w:before="150" w:beforeAutospacing="0" w:after="150" w:afterAutospacing="0"/>
            </w:pPr>
            <w:r>
              <w:t>Pour</w:t>
            </w:r>
          </w:p>
        </w:tc>
        <w:tc>
          <w:tcPr>
            <w:tcW w:w="4788" w:type="dxa"/>
          </w:tcPr>
          <w:p w:rsidR="00525475" w:rsidRDefault="003A35F7" w:rsidP="00D8531A">
            <w:pPr>
              <w:pStyle w:val="p"/>
              <w:spacing w:before="150" w:beforeAutospacing="0" w:after="150" w:afterAutospacing="0"/>
              <w:rPr>
                <w:rFonts w:ascii="Georgia" w:hAnsi="Georgia"/>
                <w:color w:val="0A0A0A"/>
                <w:sz w:val="26"/>
                <w:szCs w:val="26"/>
                <w:shd w:val="clear" w:color="auto" w:fill="FFFFFF"/>
              </w:rPr>
            </w:pPr>
            <w:r>
              <w:rPr>
                <w:rFonts w:ascii="Georgia" w:hAnsi="Georgia"/>
                <w:color w:val="0A0A0A"/>
                <w:sz w:val="26"/>
                <w:szCs w:val="26"/>
                <w:shd w:val="clear" w:color="auto" w:fill="FFFFFF"/>
              </w:rPr>
              <w:t> to make a substance flow from a container, especially into another container, by raising just one side of the container that the substance is in</w:t>
            </w:r>
          </w:p>
        </w:tc>
      </w:tr>
      <w:tr w:rsidR="003A35F7" w:rsidTr="00D8531A">
        <w:tc>
          <w:tcPr>
            <w:tcW w:w="4788" w:type="dxa"/>
          </w:tcPr>
          <w:p w:rsidR="003A35F7" w:rsidRDefault="003A35F7" w:rsidP="008350D2">
            <w:pPr>
              <w:pStyle w:val="p"/>
              <w:numPr>
                <w:ilvl w:val="1"/>
                <w:numId w:val="206"/>
              </w:numPr>
              <w:spacing w:before="150" w:beforeAutospacing="0" w:after="150" w:afterAutospacing="0"/>
            </w:pPr>
            <w:r>
              <w:t>Pale</w:t>
            </w:r>
          </w:p>
        </w:tc>
        <w:tc>
          <w:tcPr>
            <w:tcW w:w="4788" w:type="dxa"/>
          </w:tcPr>
          <w:p w:rsidR="003A35F7" w:rsidRDefault="003A35F7" w:rsidP="00D8531A">
            <w:pPr>
              <w:pStyle w:val="p"/>
              <w:spacing w:before="150" w:beforeAutospacing="0" w:after="150" w:afterAutospacing="0"/>
              <w:rPr>
                <w:rFonts w:ascii="Georgia" w:hAnsi="Georgia"/>
                <w:color w:val="0A0A0A"/>
                <w:sz w:val="26"/>
                <w:szCs w:val="26"/>
                <w:shd w:val="clear" w:color="auto" w:fill="FFFFFF"/>
              </w:rPr>
            </w:pPr>
            <w:r>
              <w:rPr>
                <w:rFonts w:ascii="Georgia" w:hAnsi="Georgia"/>
                <w:color w:val="0A0A0A"/>
                <w:sz w:val="26"/>
                <w:szCs w:val="26"/>
                <w:shd w:val="clear" w:color="auto" w:fill="FFFFFF"/>
              </w:rPr>
              <w:t>used to describe a person’s face or skin if it has less color than usual</w:t>
            </w:r>
          </w:p>
        </w:tc>
      </w:tr>
      <w:tr w:rsidR="003A35F7" w:rsidTr="00D8531A">
        <w:tc>
          <w:tcPr>
            <w:tcW w:w="4788" w:type="dxa"/>
          </w:tcPr>
          <w:p w:rsidR="003A35F7" w:rsidRDefault="003A35F7" w:rsidP="003A35F7">
            <w:pPr>
              <w:pStyle w:val="p"/>
              <w:spacing w:before="150" w:beforeAutospacing="0" w:after="150" w:afterAutospacing="0"/>
            </w:pPr>
            <w:r>
              <w:lastRenderedPageBreak/>
              <w:t xml:space="preserve">               100.Ruin</w:t>
            </w:r>
          </w:p>
        </w:tc>
        <w:tc>
          <w:tcPr>
            <w:tcW w:w="4788" w:type="dxa"/>
          </w:tcPr>
          <w:p w:rsidR="003A35F7" w:rsidRPr="003A35F7" w:rsidRDefault="003A35F7" w:rsidP="003A35F7">
            <w:pPr>
              <w:shd w:val="clear" w:color="auto" w:fill="FFFFFF"/>
              <w:spacing w:after="300" w:line="384" w:lineRule="atLeast"/>
              <w:textAlignment w:val="baseline"/>
              <w:rPr>
                <w:rFonts w:ascii="Georgia" w:eastAsia="Times New Roman" w:hAnsi="Georgia" w:cs="Times New Roman"/>
                <w:color w:val="0A0A0A"/>
                <w:sz w:val="26"/>
                <w:szCs w:val="26"/>
                <w:lang w:bidi="hi-IN"/>
              </w:rPr>
            </w:pPr>
            <w:r w:rsidRPr="003A35F7">
              <w:rPr>
                <w:rFonts w:ascii="Georgia" w:eastAsia="Times New Roman" w:hAnsi="Georgia" w:cs="Times New Roman"/>
                <w:color w:val="0A0A0A"/>
                <w:sz w:val="26"/>
                <w:szCs w:val="26"/>
                <w:lang w:bidi="hi-IN"/>
              </w:rPr>
              <w:t>to spoil or destroy something completely; the process or state of being spoiled or destroyed</w:t>
            </w:r>
          </w:p>
        </w:tc>
      </w:tr>
    </w:tbl>
    <w:p w:rsidR="00D8531A" w:rsidRDefault="00D8531A" w:rsidP="00D8531A">
      <w:pPr>
        <w:pStyle w:val="p"/>
        <w:spacing w:before="150" w:beforeAutospacing="0" w:after="150" w:afterAutospacing="0"/>
        <w:ind w:left="720"/>
      </w:pPr>
    </w:p>
    <w:p w:rsidR="00011CAC" w:rsidRDefault="00011CAC" w:rsidP="00011CAC">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p>
    <w:p w:rsidR="00E348C4" w:rsidRDefault="006D5073" w:rsidP="00011CAC">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WORD POWER FOR COMMUNICATION</w:t>
      </w:r>
    </w:p>
    <w:p w:rsidR="009219CC" w:rsidRDefault="009219CC" w:rsidP="00011CAC">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p>
    <w:p w:rsidR="009219CC" w:rsidRDefault="006D5073" w:rsidP="00011CAC">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Knowledge of words is usually known as vocabulary or word power. Learners often find it difficult to enrich their vocabulary. A simple suggestion could be</w:t>
      </w:r>
    </w:p>
    <w:p w:rsidR="006D5073" w:rsidRDefault="006D5073" w:rsidP="00011CAC">
      <w:pPr>
        <w:pStyle w:val="ListParagraph"/>
        <w:shd w:val="clear" w:color="auto" w:fill="FFFFFF"/>
        <w:spacing w:beforeAutospacing="1" w:after="0" w:afterAutospacing="1" w:line="240" w:lineRule="auto"/>
        <w:ind w:left="150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p>
    <w:p w:rsidR="006D5073" w:rsidRDefault="00967A6A" w:rsidP="00967A6A">
      <w:pPr>
        <w:pStyle w:val="ListParagraph"/>
        <w:numPr>
          <w:ilvl w:val="0"/>
          <w:numId w:val="223"/>
        </w:numPr>
        <w:shd w:val="clear" w:color="auto" w:fill="FFFFFF"/>
        <w:spacing w:beforeAutospacing="1" w:after="0" w:afterAutospacing="1" w:line="240" w:lineRule="auto"/>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Acquire knowledge of synonyms and antonyms</w:t>
      </w:r>
    </w:p>
    <w:p w:rsidR="00967A6A" w:rsidRDefault="00967A6A" w:rsidP="00967A6A">
      <w:pPr>
        <w:pStyle w:val="ListParagraph"/>
        <w:numPr>
          <w:ilvl w:val="0"/>
          <w:numId w:val="223"/>
        </w:numPr>
        <w:shd w:val="clear" w:color="auto" w:fill="FFFFFF"/>
        <w:spacing w:beforeAutospacing="1" w:after="0" w:afterAutospacing="1" w:line="240" w:lineRule="auto"/>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Acquire knowledge of pseudonyms</w:t>
      </w:r>
    </w:p>
    <w:p w:rsidR="00967A6A" w:rsidRDefault="00967A6A" w:rsidP="00967A6A">
      <w:pPr>
        <w:pStyle w:val="ListParagraph"/>
        <w:numPr>
          <w:ilvl w:val="0"/>
          <w:numId w:val="223"/>
        </w:numPr>
        <w:shd w:val="clear" w:color="auto" w:fill="FFFFFF"/>
        <w:spacing w:beforeAutospacing="1" w:after="0" w:afterAutospacing="1" w:line="240" w:lineRule="auto"/>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Acquire knowledge of acronyms</w:t>
      </w:r>
    </w:p>
    <w:p w:rsidR="00967A6A" w:rsidRDefault="00967A6A" w:rsidP="00967A6A">
      <w:pPr>
        <w:pStyle w:val="ListParagraph"/>
        <w:numPr>
          <w:ilvl w:val="0"/>
          <w:numId w:val="223"/>
        </w:numPr>
        <w:shd w:val="clear" w:color="auto" w:fill="FFFFFF"/>
        <w:spacing w:beforeAutospacing="1" w:after="0" w:afterAutospacing="1" w:line="240" w:lineRule="auto"/>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Acquire knowledge of sobriquets</w:t>
      </w:r>
    </w:p>
    <w:p w:rsidR="00DE08A2" w:rsidRDefault="00DE08A2" w:rsidP="00DE08A2">
      <w:pPr>
        <w:pStyle w:val="ListParagraph"/>
        <w:shd w:val="clear" w:color="auto" w:fill="FFFFFF"/>
        <w:spacing w:beforeAutospacing="1" w:after="0" w:afterAutospacing="1" w:line="240" w:lineRule="auto"/>
        <w:ind w:left="1860"/>
        <w:textAlignment w:val="baseline"/>
        <w:rPr>
          <w:rFonts w:ascii="inherit" w:eastAsia="Times New Roman" w:hAnsi="inherit" w:cs="Arial"/>
          <w:color w:val="333333"/>
          <w:sz w:val="24"/>
          <w:szCs w:val="24"/>
          <w:lang w:bidi="hi-IN"/>
        </w:rPr>
      </w:pPr>
    </w:p>
    <w:p w:rsidR="00967A6A" w:rsidRDefault="00967A6A" w:rsidP="00967A6A">
      <w:pPr>
        <w:pStyle w:val="ListParagraph"/>
        <w:shd w:val="clear" w:color="auto" w:fill="FFFFFF"/>
        <w:spacing w:beforeAutospacing="1" w:after="0" w:afterAutospacing="1" w:line="240" w:lineRule="auto"/>
        <w:ind w:left="186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To begin with we acquaint you with synonyms.</w:t>
      </w:r>
    </w:p>
    <w:p w:rsidR="00DE08A2" w:rsidRDefault="00DE08A2" w:rsidP="00967A6A">
      <w:pPr>
        <w:pStyle w:val="ListParagraph"/>
        <w:shd w:val="clear" w:color="auto" w:fill="FFFFFF"/>
        <w:spacing w:beforeAutospacing="1" w:after="0" w:afterAutospacing="1" w:line="240" w:lineRule="auto"/>
        <w:ind w:left="1860"/>
        <w:textAlignment w:val="baseline"/>
        <w:rPr>
          <w:rFonts w:ascii="inherit" w:eastAsia="Times New Roman" w:hAnsi="inherit" w:cs="Arial"/>
          <w:color w:val="333333"/>
          <w:sz w:val="24"/>
          <w:szCs w:val="24"/>
          <w:lang w:bidi="hi-IN"/>
        </w:rPr>
      </w:pPr>
    </w:p>
    <w:p w:rsidR="00967A6A" w:rsidRDefault="00DE08A2" w:rsidP="00967A6A">
      <w:pPr>
        <w:pStyle w:val="ListParagraph"/>
        <w:shd w:val="clear" w:color="auto" w:fill="FFFFFF"/>
        <w:spacing w:beforeAutospacing="1" w:after="0" w:afterAutospacing="1" w:line="240" w:lineRule="auto"/>
        <w:ind w:left="186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967A6A">
        <w:rPr>
          <w:rFonts w:ascii="inherit" w:eastAsia="Times New Roman" w:hAnsi="inherit" w:cs="Arial"/>
          <w:color w:val="333333"/>
          <w:sz w:val="24"/>
          <w:szCs w:val="24"/>
          <w:lang w:bidi="hi-IN"/>
        </w:rPr>
        <w:t xml:space="preserve">Word                                       </w:t>
      </w:r>
      <w:r>
        <w:rPr>
          <w:rFonts w:ascii="inherit" w:eastAsia="Times New Roman" w:hAnsi="inherit" w:cs="Arial"/>
          <w:color w:val="333333"/>
          <w:sz w:val="24"/>
          <w:szCs w:val="24"/>
          <w:lang w:bidi="hi-IN"/>
        </w:rPr>
        <w:t xml:space="preserve">                     </w:t>
      </w:r>
      <w:r w:rsidR="00967A6A">
        <w:rPr>
          <w:rFonts w:ascii="inherit" w:eastAsia="Times New Roman" w:hAnsi="inherit" w:cs="Arial"/>
          <w:color w:val="333333"/>
          <w:sz w:val="24"/>
          <w:szCs w:val="24"/>
          <w:lang w:bidi="hi-IN"/>
        </w:rPr>
        <w:t>Synonyms</w:t>
      </w:r>
      <w:r w:rsidR="00967A6A">
        <w:rPr>
          <w:rFonts w:ascii="inherit" w:eastAsia="Times New Roman" w:hAnsi="inherit" w:cs="Arial"/>
          <w:color w:val="333333"/>
          <w:sz w:val="24"/>
          <w:szCs w:val="24"/>
          <w:lang w:bidi="hi-IN"/>
        </w:rPr>
        <w:tab/>
        <w:t xml:space="preserve">             Antonyms\</w:t>
      </w:r>
    </w:p>
    <w:tbl>
      <w:tblPr>
        <w:tblStyle w:val="TableGrid"/>
        <w:tblW w:w="0" w:type="auto"/>
        <w:tblInd w:w="1860" w:type="dxa"/>
        <w:tblLook w:val="04A0" w:firstRow="1" w:lastRow="0" w:firstColumn="1" w:lastColumn="0" w:noHBand="0" w:noVBand="1"/>
      </w:tblPr>
      <w:tblGrid>
        <w:gridCol w:w="4143"/>
        <w:gridCol w:w="1783"/>
        <w:gridCol w:w="1790"/>
      </w:tblGrid>
      <w:tr w:rsidR="00F76B2E" w:rsidTr="00967A6A">
        <w:tc>
          <w:tcPr>
            <w:tcW w:w="3192" w:type="dxa"/>
          </w:tcPr>
          <w:p w:rsidR="00967A6A" w:rsidRDefault="00967A6A"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Intrinsic</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Inherent, immanent</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Extrinsic</w:t>
            </w:r>
          </w:p>
        </w:tc>
      </w:tr>
      <w:tr w:rsidR="00F76B2E" w:rsidTr="00967A6A">
        <w:tc>
          <w:tcPr>
            <w:tcW w:w="3192" w:type="dxa"/>
          </w:tcPr>
          <w:p w:rsidR="00967A6A" w:rsidRDefault="00967A6A"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Identity</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Homogeneity, oneness</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Contrariety</w:t>
            </w:r>
          </w:p>
        </w:tc>
      </w:tr>
      <w:tr w:rsidR="00F76B2E" w:rsidTr="00967A6A">
        <w:tc>
          <w:tcPr>
            <w:tcW w:w="3192" w:type="dxa"/>
          </w:tcPr>
          <w:p w:rsidR="00967A6A" w:rsidRDefault="00967A6A"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Uniformity</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Consistency, conformity</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Variety</w:t>
            </w:r>
          </w:p>
        </w:tc>
      </w:tr>
      <w:tr w:rsidR="00F76B2E" w:rsidTr="00967A6A">
        <w:tc>
          <w:tcPr>
            <w:tcW w:w="3192" w:type="dxa"/>
          </w:tcPr>
          <w:p w:rsidR="00967A6A" w:rsidRDefault="00967A6A"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Similarity</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Resemblance, similitude</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Dissimilarity</w:t>
            </w:r>
          </w:p>
        </w:tc>
      </w:tr>
      <w:tr w:rsidR="00F76B2E" w:rsidTr="00967A6A">
        <w:tc>
          <w:tcPr>
            <w:tcW w:w="3192" w:type="dxa"/>
          </w:tcPr>
          <w:p w:rsidR="00967A6A" w:rsidRDefault="00967A6A"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Agreement</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Consonance, accord</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Disagreement</w:t>
            </w:r>
          </w:p>
        </w:tc>
      </w:tr>
      <w:tr w:rsidR="00F76B2E" w:rsidTr="00967A6A">
        <w:tc>
          <w:tcPr>
            <w:tcW w:w="3192" w:type="dxa"/>
          </w:tcPr>
          <w:p w:rsidR="00967A6A" w:rsidRDefault="00967A6A"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Greatness</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Enormity, infinity</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Meanness</w:t>
            </w:r>
          </w:p>
        </w:tc>
      </w:tr>
      <w:tr w:rsidR="00F76B2E" w:rsidTr="00967A6A">
        <w:tc>
          <w:tcPr>
            <w:tcW w:w="3192" w:type="dxa"/>
          </w:tcPr>
          <w:p w:rsidR="00967A6A" w:rsidRDefault="00967A6A"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Superiority</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Supremacy, pre-eminence</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Inferiority</w:t>
            </w:r>
          </w:p>
        </w:tc>
      </w:tr>
      <w:tr w:rsidR="00F76B2E" w:rsidTr="00967A6A">
        <w:tc>
          <w:tcPr>
            <w:tcW w:w="3192" w:type="dxa"/>
          </w:tcPr>
          <w:p w:rsidR="00967A6A" w:rsidRDefault="00967A6A"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Combination</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Mixture, amalgamation</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Decomposition</w:t>
            </w:r>
          </w:p>
        </w:tc>
      </w:tr>
      <w:tr w:rsidR="00F76B2E" w:rsidTr="00967A6A">
        <w:tc>
          <w:tcPr>
            <w:tcW w:w="3192" w:type="dxa"/>
          </w:tcPr>
          <w:p w:rsidR="00967A6A" w:rsidRDefault="00967A6A"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Order</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Regularity, symmetry</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Disorder</w:t>
            </w:r>
          </w:p>
        </w:tc>
      </w:tr>
      <w:tr w:rsidR="00F76B2E" w:rsidTr="00967A6A">
        <w:tc>
          <w:tcPr>
            <w:tcW w:w="3192" w:type="dxa"/>
          </w:tcPr>
          <w:p w:rsidR="00967A6A" w:rsidRDefault="00967A6A"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Cause</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Origin, source</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Effect</w:t>
            </w:r>
          </w:p>
        </w:tc>
      </w:tr>
      <w:tr w:rsidR="00F76B2E" w:rsidTr="00967A6A">
        <w:tc>
          <w:tcPr>
            <w:tcW w:w="3192" w:type="dxa"/>
          </w:tcPr>
          <w:p w:rsidR="00967A6A" w:rsidRDefault="00967A6A"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Construction</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Formation</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Destruction</w:t>
            </w:r>
          </w:p>
        </w:tc>
      </w:tr>
      <w:tr w:rsidR="00F76B2E" w:rsidTr="00967A6A">
        <w:tc>
          <w:tcPr>
            <w:tcW w:w="3192" w:type="dxa"/>
          </w:tcPr>
          <w:p w:rsidR="00967A6A" w:rsidRDefault="00967A6A"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Violence</w:t>
            </w:r>
          </w:p>
        </w:tc>
        <w:tc>
          <w:tcPr>
            <w:tcW w:w="3192" w:type="dxa"/>
          </w:tcPr>
          <w:p w:rsidR="00967A6A" w:rsidRDefault="00AC7FE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Vehemence, turbulence</w:t>
            </w:r>
          </w:p>
        </w:tc>
        <w:tc>
          <w:tcPr>
            <w:tcW w:w="3192" w:type="dxa"/>
          </w:tcPr>
          <w:p w:rsidR="00967A6A" w:rsidRDefault="00967A6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p>
          <w:p w:rsidR="002339B3" w:rsidRDefault="002339B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Non-violence</w:t>
            </w:r>
          </w:p>
        </w:tc>
      </w:tr>
      <w:tr w:rsidR="00F76B2E" w:rsidTr="00967A6A">
        <w:tc>
          <w:tcPr>
            <w:tcW w:w="3192" w:type="dxa"/>
          </w:tcPr>
          <w:p w:rsidR="002339B3" w:rsidRDefault="002339B3"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Presence</w:t>
            </w:r>
          </w:p>
        </w:tc>
        <w:tc>
          <w:tcPr>
            <w:tcW w:w="3192" w:type="dxa"/>
          </w:tcPr>
          <w:p w:rsidR="002339B3" w:rsidRDefault="002339B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Attendance, pervasion</w:t>
            </w:r>
          </w:p>
        </w:tc>
        <w:tc>
          <w:tcPr>
            <w:tcW w:w="3192" w:type="dxa"/>
          </w:tcPr>
          <w:p w:rsidR="002339B3" w:rsidRDefault="002339B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Absence</w:t>
            </w:r>
          </w:p>
        </w:tc>
      </w:tr>
      <w:tr w:rsidR="00F76B2E" w:rsidTr="00967A6A">
        <w:tc>
          <w:tcPr>
            <w:tcW w:w="3192" w:type="dxa"/>
          </w:tcPr>
          <w:p w:rsidR="002339B3" w:rsidRDefault="002339B3"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lastRenderedPageBreak/>
              <w:t>Expansion</w:t>
            </w:r>
          </w:p>
        </w:tc>
        <w:tc>
          <w:tcPr>
            <w:tcW w:w="3192" w:type="dxa"/>
          </w:tcPr>
          <w:p w:rsidR="002339B3" w:rsidRDefault="002339B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Enlargement, extension</w:t>
            </w:r>
          </w:p>
        </w:tc>
        <w:tc>
          <w:tcPr>
            <w:tcW w:w="3192" w:type="dxa"/>
          </w:tcPr>
          <w:p w:rsidR="002339B3" w:rsidRDefault="002339B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Contraction</w:t>
            </w:r>
          </w:p>
        </w:tc>
      </w:tr>
      <w:tr w:rsidR="00F76B2E" w:rsidTr="00967A6A">
        <w:tc>
          <w:tcPr>
            <w:tcW w:w="3192" w:type="dxa"/>
          </w:tcPr>
          <w:p w:rsidR="002339B3" w:rsidRDefault="002339B3"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Depth</w:t>
            </w:r>
          </w:p>
        </w:tc>
        <w:tc>
          <w:tcPr>
            <w:tcW w:w="3192" w:type="dxa"/>
          </w:tcPr>
          <w:p w:rsidR="002339B3" w:rsidRDefault="002339B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Profundity, deepness</w:t>
            </w:r>
          </w:p>
        </w:tc>
        <w:tc>
          <w:tcPr>
            <w:tcW w:w="3192" w:type="dxa"/>
          </w:tcPr>
          <w:p w:rsidR="002339B3" w:rsidRDefault="002339B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Shallowness, height</w:t>
            </w:r>
          </w:p>
        </w:tc>
      </w:tr>
      <w:tr w:rsidR="00F76B2E" w:rsidTr="00967A6A">
        <w:tc>
          <w:tcPr>
            <w:tcW w:w="3192" w:type="dxa"/>
          </w:tcPr>
          <w:p w:rsidR="002339B3" w:rsidRDefault="009245B8"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Summit</w:t>
            </w:r>
          </w:p>
        </w:tc>
        <w:tc>
          <w:tcPr>
            <w:tcW w:w="3192" w:type="dxa"/>
          </w:tcPr>
          <w:p w:rsidR="002339B3"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Top</w:t>
            </w:r>
          </w:p>
        </w:tc>
        <w:tc>
          <w:tcPr>
            <w:tcW w:w="3192" w:type="dxa"/>
          </w:tcPr>
          <w:p w:rsidR="002339B3"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Base</w:t>
            </w:r>
          </w:p>
        </w:tc>
      </w:tr>
      <w:tr w:rsidR="00F76B2E" w:rsidTr="00967A6A">
        <w:tc>
          <w:tcPr>
            <w:tcW w:w="3192" w:type="dxa"/>
          </w:tcPr>
          <w:p w:rsidR="009245B8" w:rsidRDefault="009245B8"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Exterior</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Superficial</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Interior</w:t>
            </w:r>
          </w:p>
        </w:tc>
      </w:tr>
      <w:tr w:rsidR="00F76B2E" w:rsidTr="00967A6A">
        <w:tc>
          <w:tcPr>
            <w:tcW w:w="3192" w:type="dxa"/>
          </w:tcPr>
          <w:p w:rsidR="009245B8" w:rsidRDefault="009245B8"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Front</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Fore, anterior</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Rear</w:t>
            </w:r>
          </w:p>
        </w:tc>
      </w:tr>
      <w:tr w:rsidR="00F76B2E" w:rsidTr="00967A6A">
        <w:tc>
          <w:tcPr>
            <w:tcW w:w="3192" w:type="dxa"/>
          </w:tcPr>
          <w:p w:rsidR="009245B8" w:rsidRDefault="009245B8"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Form</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Shape, design</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Deform</w:t>
            </w:r>
          </w:p>
        </w:tc>
      </w:tr>
      <w:tr w:rsidR="00F76B2E" w:rsidTr="00967A6A">
        <w:tc>
          <w:tcPr>
            <w:tcW w:w="3192" w:type="dxa"/>
          </w:tcPr>
          <w:p w:rsidR="009245B8" w:rsidRDefault="009245B8"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Circular</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Rounded, spherical</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Convoluted</w:t>
            </w:r>
          </w:p>
        </w:tc>
      </w:tr>
      <w:tr w:rsidR="00F76B2E" w:rsidTr="00967A6A">
        <w:tc>
          <w:tcPr>
            <w:tcW w:w="3192" w:type="dxa"/>
          </w:tcPr>
          <w:p w:rsidR="009245B8" w:rsidRDefault="009245B8"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Progress</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Advance, improve</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Regression</w:t>
            </w:r>
          </w:p>
        </w:tc>
      </w:tr>
      <w:tr w:rsidR="00F76B2E" w:rsidTr="00967A6A">
        <w:tc>
          <w:tcPr>
            <w:tcW w:w="3192" w:type="dxa"/>
          </w:tcPr>
          <w:p w:rsidR="009245B8" w:rsidRDefault="009245B8"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Reception</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Admission, ingestion</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Ejection</w:t>
            </w:r>
          </w:p>
        </w:tc>
      </w:tr>
      <w:tr w:rsidR="00F76B2E" w:rsidTr="00967A6A">
        <w:tc>
          <w:tcPr>
            <w:tcW w:w="3192" w:type="dxa"/>
          </w:tcPr>
          <w:p w:rsidR="009245B8" w:rsidRDefault="009245B8"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Ascent</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Rising, acclivity</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Descent</w:t>
            </w:r>
          </w:p>
        </w:tc>
      </w:tr>
      <w:tr w:rsidR="00F76B2E" w:rsidTr="00967A6A">
        <w:tc>
          <w:tcPr>
            <w:tcW w:w="3192" w:type="dxa"/>
          </w:tcPr>
          <w:p w:rsidR="009245B8" w:rsidRDefault="009245B8"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Leap</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Vault, jump</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Plunge</w:t>
            </w:r>
          </w:p>
        </w:tc>
      </w:tr>
      <w:tr w:rsidR="00F76B2E" w:rsidTr="00967A6A">
        <w:tc>
          <w:tcPr>
            <w:tcW w:w="3192" w:type="dxa"/>
          </w:tcPr>
          <w:p w:rsidR="009245B8" w:rsidRDefault="009245B8"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Fragrance</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Perfume, aroma</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Stink</w:t>
            </w:r>
          </w:p>
        </w:tc>
      </w:tr>
      <w:tr w:rsidR="00F76B2E" w:rsidTr="00967A6A">
        <w:tc>
          <w:tcPr>
            <w:tcW w:w="3192" w:type="dxa"/>
          </w:tcPr>
          <w:p w:rsidR="009245B8" w:rsidRDefault="009245B8"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Sound</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Noise, sonority</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Silence</w:t>
            </w:r>
          </w:p>
        </w:tc>
      </w:tr>
      <w:tr w:rsidR="00F76B2E" w:rsidTr="00967A6A">
        <w:tc>
          <w:tcPr>
            <w:tcW w:w="3192" w:type="dxa"/>
          </w:tcPr>
          <w:p w:rsidR="009245B8" w:rsidRDefault="009245B8"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Concord</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Melody, rhyme</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Discord</w:t>
            </w:r>
          </w:p>
        </w:tc>
      </w:tr>
      <w:tr w:rsidR="00F76B2E" w:rsidTr="00967A6A">
        <w:tc>
          <w:tcPr>
            <w:tcW w:w="3192" w:type="dxa"/>
          </w:tcPr>
          <w:p w:rsidR="009245B8" w:rsidRDefault="009245B8"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Transparent</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Clear, diaphanous</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Opaque</w:t>
            </w:r>
          </w:p>
        </w:tc>
      </w:tr>
      <w:tr w:rsidR="00F76B2E" w:rsidTr="00967A6A">
        <w:tc>
          <w:tcPr>
            <w:tcW w:w="3192" w:type="dxa"/>
          </w:tcPr>
          <w:p w:rsidR="009245B8" w:rsidRDefault="009245B8"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Vision</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Sight, look</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Blindness</w:t>
            </w:r>
          </w:p>
        </w:tc>
      </w:tr>
      <w:tr w:rsidR="00F76B2E" w:rsidTr="00967A6A">
        <w:tc>
          <w:tcPr>
            <w:tcW w:w="3192" w:type="dxa"/>
          </w:tcPr>
          <w:p w:rsidR="009245B8" w:rsidRDefault="009245B8"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Appearance</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View, perspective</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Disappearance</w:t>
            </w:r>
          </w:p>
        </w:tc>
      </w:tr>
      <w:tr w:rsidR="009245B8" w:rsidTr="00967A6A">
        <w:tc>
          <w:tcPr>
            <w:tcW w:w="3192" w:type="dxa"/>
          </w:tcPr>
          <w:p w:rsidR="009245B8" w:rsidRDefault="009245B8"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Discrimination</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Distinction, difference</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Indiscrimination</w:t>
            </w:r>
          </w:p>
        </w:tc>
      </w:tr>
      <w:tr w:rsidR="009245B8" w:rsidTr="00967A6A">
        <w:tc>
          <w:tcPr>
            <w:tcW w:w="3192" w:type="dxa"/>
          </w:tcPr>
          <w:p w:rsidR="009245B8" w:rsidRDefault="009245B8"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Possibility</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Potentiality, feasibility</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Impossibility</w:t>
            </w:r>
          </w:p>
        </w:tc>
      </w:tr>
      <w:tr w:rsidR="009245B8" w:rsidTr="00967A6A">
        <w:tc>
          <w:tcPr>
            <w:tcW w:w="3192" w:type="dxa"/>
          </w:tcPr>
          <w:p w:rsidR="009245B8" w:rsidRDefault="009245B8"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Probability</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Likelihood</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Improbability</w:t>
            </w:r>
          </w:p>
        </w:tc>
      </w:tr>
      <w:tr w:rsidR="009245B8" w:rsidTr="00967A6A">
        <w:tc>
          <w:tcPr>
            <w:tcW w:w="3192" w:type="dxa"/>
          </w:tcPr>
          <w:p w:rsidR="009245B8" w:rsidRDefault="009245B8"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Credulous</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Simple</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Incredulous</w:t>
            </w:r>
          </w:p>
        </w:tc>
      </w:tr>
      <w:tr w:rsidR="009245B8" w:rsidTr="00967A6A">
        <w:tc>
          <w:tcPr>
            <w:tcW w:w="3192" w:type="dxa"/>
          </w:tcPr>
          <w:p w:rsidR="009245B8" w:rsidRDefault="009245B8"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Assent</w:t>
            </w:r>
          </w:p>
        </w:tc>
        <w:tc>
          <w:tcPr>
            <w:tcW w:w="3192" w:type="dxa"/>
          </w:tcPr>
          <w:p w:rsidR="009245B8" w:rsidRDefault="009245B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Agreement, acquiescence</w:t>
            </w:r>
          </w:p>
        </w:tc>
        <w:tc>
          <w:tcPr>
            <w:tcW w:w="3192" w:type="dxa"/>
          </w:tcPr>
          <w:p w:rsidR="009245B8" w:rsidRDefault="00B1318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Dissent</w:t>
            </w:r>
          </w:p>
        </w:tc>
      </w:tr>
      <w:tr w:rsidR="00B13183" w:rsidTr="00967A6A">
        <w:tc>
          <w:tcPr>
            <w:tcW w:w="3192" w:type="dxa"/>
          </w:tcPr>
          <w:p w:rsidR="00B13183" w:rsidRDefault="00B13183"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Knowledge</w:t>
            </w:r>
          </w:p>
        </w:tc>
        <w:tc>
          <w:tcPr>
            <w:tcW w:w="3192" w:type="dxa"/>
          </w:tcPr>
          <w:p w:rsidR="00B13183" w:rsidRDefault="00B1318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Enlightenment, learning</w:t>
            </w:r>
          </w:p>
        </w:tc>
        <w:tc>
          <w:tcPr>
            <w:tcW w:w="3192" w:type="dxa"/>
          </w:tcPr>
          <w:p w:rsidR="00B13183" w:rsidRDefault="00B1318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Ignorance</w:t>
            </w:r>
          </w:p>
        </w:tc>
      </w:tr>
      <w:tr w:rsidR="00B13183" w:rsidTr="00967A6A">
        <w:tc>
          <w:tcPr>
            <w:tcW w:w="3192" w:type="dxa"/>
          </w:tcPr>
          <w:p w:rsidR="00B13183" w:rsidRDefault="00B13183"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Scholar</w:t>
            </w:r>
          </w:p>
        </w:tc>
        <w:tc>
          <w:tcPr>
            <w:tcW w:w="3192" w:type="dxa"/>
          </w:tcPr>
          <w:p w:rsidR="00B13183" w:rsidRDefault="00B1318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Pundit, learned person</w:t>
            </w:r>
          </w:p>
        </w:tc>
        <w:tc>
          <w:tcPr>
            <w:tcW w:w="3192" w:type="dxa"/>
          </w:tcPr>
          <w:p w:rsidR="00B13183" w:rsidRDefault="00B1318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Ignoramus</w:t>
            </w:r>
          </w:p>
        </w:tc>
      </w:tr>
      <w:tr w:rsidR="00B13183" w:rsidTr="00967A6A">
        <w:tc>
          <w:tcPr>
            <w:tcW w:w="3192" w:type="dxa"/>
          </w:tcPr>
          <w:p w:rsidR="00B13183" w:rsidRDefault="00B13183"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Memory</w:t>
            </w:r>
          </w:p>
        </w:tc>
        <w:tc>
          <w:tcPr>
            <w:tcW w:w="3192" w:type="dxa"/>
          </w:tcPr>
          <w:p w:rsidR="00B13183" w:rsidRDefault="00B1318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Retentiveness, tenacity</w:t>
            </w:r>
          </w:p>
        </w:tc>
        <w:tc>
          <w:tcPr>
            <w:tcW w:w="3192" w:type="dxa"/>
          </w:tcPr>
          <w:p w:rsidR="00B13183" w:rsidRDefault="00B1318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Oblivion</w:t>
            </w:r>
          </w:p>
        </w:tc>
      </w:tr>
      <w:tr w:rsidR="00B13183" w:rsidTr="00967A6A">
        <w:tc>
          <w:tcPr>
            <w:tcW w:w="3192" w:type="dxa"/>
          </w:tcPr>
          <w:p w:rsidR="00B13183" w:rsidRDefault="00B13183"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Intelligible</w:t>
            </w:r>
          </w:p>
        </w:tc>
        <w:tc>
          <w:tcPr>
            <w:tcW w:w="3192" w:type="dxa"/>
          </w:tcPr>
          <w:p w:rsidR="00B13183" w:rsidRDefault="00B1318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Lucid, comprehensible</w:t>
            </w:r>
          </w:p>
        </w:tc>
        <w:tc>
          <w:tcPr>
            <w:tcW w:w="3192" w:type="dxa"/>
          </w:tcPr>
          <w:p w:rsidR="00B13183" w:rsidRDefault="00B1318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Unintelligible</w:t>
            </w:r>
          </w:p>
        </w:tc>
      </w:tr>
      <w:tr w:rsidR="00B13183" w:rsidTr="00967A6A">
        <w:tc>
          <w:tcPr>
            <w:tcW w:w="3192" w:type="dxa"/>
          </w:tcPr>
          <w:p w:rsidR="00B13183" w:rsidRDefault="00B13183"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Affirmation</w:t>
            </w:r>
          </w:p>
        </w:tc>
        <w:tc>
          <w:tcPr>
            <w:tcW w:w="3192" w:type="dxa"/>
          </w:tcPr>
          <w:p w:rsidR="00B13183" w:rsidRDefault="00B1318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Assertion, assurance</w:t>
            </w:r>
          </w:p>
        </w:tc>
        <w:tc>
          <w:tcPr>
            <w:tcW w:w="3192" w:type="dxa"/>
          </w:tcPr>
          <w:p w:rsidR="00B13183" w:rsidRDefault="00B1318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Negation</w:t>
            </w:r>
          </w:p>
        </w:tc>
      </w:tr>
      <w:tr w:rsidR="00B13183" w:rsidTr="00967A6A">
        <w:tc>
          <w:tcPr>
            <w:tcW w:w="3192" w:type="dxa"/>
          </w:tcPr>
          <w:p w:rsidR="00B13183" w:rsidRDefault="00B13183"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Veracity</w:t>
            </w:r>
          </w:p>
        </w:tc>
        <w:tc>
          <w:tcPr>
            <w:tcW w:w="3192" w:type="dxa"/>
          </w:tcPr>
          <w:p w:rsidR="00B13183" w:rsidRDefault="00B1318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Truthfulness,</w:t>
            </w:r>
            <w:r w:rsidR="00961082">
              <w:rPr>
                <w:rFonts w:ascii="inherit" w:eastAsia="Times New Roman" w:hAnsi="inherit" w:cs="Arial"/>
                <w:color w:val="333333"/>
                <w:sz w:val="24"/>
                <w:szCs w:val="24"/>
                <w:lang w:bidi="hi-IN"/>
              </w:rPr>
              <w:t xml:space="preserve"> candor</w:t>
            </w:r>
          </w:p>
        </w:tc>
        <w:tc>
          <w:tcPr>
            <w:tcW w:w="3192" w:type="dxa"/>
          </w:tcPr>
          <w:p w:rsidR="00B13183" w:rsidRDefault="00B1318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Falsehood</w:t>
            </w:r>
          </w:p>
        </w:tc>
      </w:tr>
      <w:tr w:rsidR="00B13183" w:rsidTr="00967A6A">
        <w:tc>
          <w:tcPr>
            <w:tcW w:w="3192" w:type="dxa"/>
          </w:tcPr>
          <w:p w:rsidR="00B13183" w:rsidRDefault="00961082"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lastRenderedPageBreak/>
              <w:t>Resolution</w:t>
            </w:r>
          </w:p>
        </w:tc>
        <w:tc>
          <w:tcPr>
            <w:tcW w:w="3192" w:type="dxa"/>
          </w:tcPr>
          <w:p w:rsidR="00B13183"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Determination, firmness</w:t>
            </w:r>
          </w:p>
        </w:tc>
        <w:tc>
          <w:tcPr>
            <w:tcW w:w="3192" w:type="dxa"/>
          </w:tcPr>
          <w:p w:rsidR="00B13183"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Irresolution, hesitation</w:t>
            </w:r>
          </w:p>
        </w:tc>
      </w:tr>
      <w:tr w:rsidR="00961082" w:rsidTr="00967A6A">
        <w:tc>
          <w:tcPr>
            <w:tcW w:w="3192" w:type="dxa"/>
          </w:tcPr>
          <w:p w:rsidR="00961082" w:rsidRDefault="00961082"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Health</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Vigor, bloom</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Disease</w:t>
            </w:r>
          </w:p>
        </w:tc>
      </w:tr>
      <w:tr w:rsidR="00961082" w:rsidTr="00967A6A">
        <w:tc>
          <w:tcPr>
            <w:tcW w:w="3192" w:type="dxa"/>
          </w:tcPr>
          <w:p w:rsidR="00961082" w:rsidRDefault="00961082"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Improvement</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Betterment, reform</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Deterioration</w:t>
            </w:r>
          </w:p>
        </w:tc>
      </w:tr>
      <w:tr w:rsidR="00961082" w:rsidTr="00967A6A">
        <w:tc>
          <w:tcPr>
            <w:tcW w:w="3192" w:type="dxa"/>
          </w:tcPr>
          <w:p w:rsidR="00961082" w:rsidRDefault="00961082"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Restoration</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Replacement, revival</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Relapse</w:t>
            </w:r>
          </w:p>
        </w:tc>
      </w:tr>
      <w:tr w:rsidR="00961082" w:rsidTr="00967A6A">
        <w:tc>
          <w:tcPr>
            <w:tcW w:w="3192" w:type="dxa"/>
          </w:tcPr>
          <w:p w:rsidR="00961082" w:rsidRDefault="00961082"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Haste</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Urgency spurt</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Leisure</w:t>
            </w:r>
          </w:p>
        </w:tc>
      </w:tr>
      <w:tr w:rsidR="00961082" w:rsidTr="00967A6A">
        <w:tc>
          <w:tcPr>
            <w:tcW w:w="3192" w:type="dxa"/>
          </w:tcPr>
          <w:p w:rsidR="00961082" w:rsidRDefault="00961082"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Hindrance</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Obstruction, stoppage</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Aid</w:t>
            </w:r>
          </w:p>
        </w:tc>
      </w:tr>
      <w:tr w:rsidR="00961082" w:rsidTr="00967A6A">
        <w:tc>
          <w:tcPr>
            <w:tcW w:w="3192" w:type="dxa"/>
          </w:tcPr>
          <w:p w:rsidR="00961082" w:rsidRDefault="00961082"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Attack</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Assault, raid</w:t>
            </w:r>
          </w:p>
        </w:tc>
        <w:tc>
          <w:tcPr>
            <w:tcW w:w="3192" w:type="dxa"/>
          </w:tcPr>
          <w:p w:rsidR="00961082" w:rsidRDefault="0079422D"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Defens</w:t>
            </w:r>
            <w:r w:rsidR="00961082">
              <w:rPr>
                <w:rFonts w:ascii="inherit" w:eastAsia="Times New Roman" w:hAnsi="inherit" w:cs="Arial"/>
                <w:color w:val="333333"/>
                <w:sz w:val="24"/>
                <w:szCs w:val="24"/>
                <w:lang w:bidi="hi-IN"/>
              </w:rPr>
              <w:t>e</w:t>
            </w:r>
          </w:p>
        </w:tc>
      </w:tr>
      <w:tr w:rsidR="00961082" w:rsidTr="00967A6A">
        <w:tc>
          <w:tcPr>
            <w:tcW w:w="3192" w:type="dxa"/>
          </w:tcPr>
          <w:p w:rsidR="00961082" w:rsidRDefault="00961082"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Success</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Triumph, ascendency </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Failure</w:t>
            </w:r>
          </w:p>
        </w:tc>
      </w:tr>
      <w:tr w:rsidR="00961082" w:rsidTr="00967A6A">
        <w:tc>
          <w:tcPr>
            <w:tcW w:w="3192" w:type="dxa"/>
          </w:tcPr>
          <w:p w:rsidR="00961082" w:rsidRDefault="00961082"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Prosperity</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Affluence, well-being</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Adversity</w:t>
            </w:r>
          </w:p>
        </w:tc>
      </w:tr>
      <w:tr w:rsidR="00961082" w:rsidTr="00967A6A">
        <w:tc>
          <w:tcPr>
            <w:tcW w:w="3192" w:type="dxa"/>
          </w:tcPr>
          <w:p w:rsidR="00961082" w:rsidRDefault="00961082"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Authority</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Power, command</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Laxity</w:t>
            </w:r>
          </w:p>
        </w:tc>
      </w:tr>
      <w:tr w:rsidR="00961082" w:rsidTr="00967A6A">
        <w:tc>
          <w:tcPr>
            <w:tcW w:w="3192" w:type="dxa"/>
          </w:tcPr>
          <w:p w:rsidR="00961082" w:rsidRDefault="00961082"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Disobedience</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Insubordination, revolt</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Obedience</w:t>
            </w:r>
          </w:p>
        </w:tc>
      </w:tr>
      <w:tr w:rsidR="00961082" w:rsidTr="00967A6A">
        <w:tc>
          <w:tcPr>
            <w:tcW w:w="3192" w:type="dxa"/>
          </w:tcPr>
          <w:p w:rsidR="00961082" w:rsidRDefault="00961082"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Master</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Overload, leader</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Servant</w:t>
            </w:r>
          </w:p>
        </w:tc>
      </w:tr>
      <w:tr w:rsidR="00961082" w:rsidTr="00967A6A">
        <w:tc>
          <w:tcPr>
            <w:tcW w:w="3192" w:type="dxa"/>
          </w:tcPr>
          <w:p w:rsidR="00961082" w:rsidRDefault="00961082"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Permission</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Leave, liberty</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Prohibition</w:t>
            </w:r>
          </w:p>
        </w:tc>
      </w:tr>
      <w:tr w:rsidR="00961082" w:rsidTr="00967A6A">
        <w:tc>
          <w:tcPr>
            <w:tcW w:w="3192" w:type="dxa"/>
          </w:tcPr>
          <w:p w:rsidR="00961082" w:rsidRDefault="00961082"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Acquire</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Procure, obtain</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Lose</w:t>
            </w:r>
          </w:p>
        </w:tc>
      </w:tr>
      <w:tr w:rsidR="00961082" w:rsidTr="00967A6A">
        <w:tc>
          <w:tcPr>
            <w:tcW w:w="3192" w:type="dxa"/>
          </w:tcPr>
          <w:p w:rsidR="00961082" w:rsidRDefault="00961082"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Retain</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Keep, hold</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Relinquish</w:t>
            </w:r>
          </w:p>
        </w:tc>
      </w:tr>
      <w:tr w:rsidR="00961082" w:rsidTr="00967A6A">
        <w:tc>
          <w:tcPr>
            <w:tcW w:w="3192" w:type="dxa"/>
          </w:tcPr>
          <w:p w:rsidR="00961082" w:rsidRDefault="00961082"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Giving(n)</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Donation, presentation</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Receiving(n)</w:t>
            </w:r>
          </w:p>
        </w:tc>
      </w:tr>
      <w:tr w:rsidR="00961082" w:rsidTr="00967A6A">
        <w:tc>
          <w:tcPr>
            <w:tcW w:w="3192" w:type="dxa"/>
          </w:tcPr>
          <w:p w:rsidR="00961082" w:rsidRDefault="00961082"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Wealth</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Fortune, opulence</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Poverty</w:t>
            </w:r>
          </w:p>
        </w:tc>
      </w:tr>
      <w:tr w:rsidR="00961082" w:rsidTr="00967A6A">
        <w:tc>
          <w:tcPr>
            <w:tcW w:w="3192" w:type="dxa"/>
          </w:tcPr>
          <w:p w:rsidR="00961082" w:rsidRDefault="00961082"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Sensibility</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Susceptibility, tenderness</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Insensibility, confusion</w:t>
            </w:r>
          </w:p>
        </w:tc>
      </w:tr>
      <w:tr w:rsidR="00961082" w:rsidTr="00967A6A">
        <w:tc>
          <w:tcPr>
            <w:tcW w:w="3192" w:type="dxa"/>
          </w:tcPr>
          <w:p w:rsidR="00961082" w:rsidRDefault="00961082"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Pleasure</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Enjoyment, gratification</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Pain</w:t>
            </w:r>
          </w:p>
        </w:tc>
      </w:tr>
      <w:tr w:rsidR="00961082" w:rsidTr="00967A6A">
        <w:tc>
          <w:tcPr>
            <w:tcW w:w="3192" w:type="dxa"/>
          </w:tcPr>
          <w:p w:rsidR="00961082" w:rsidRDefault="00961082"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Content</w:t>
            </w:r>
          </w:p>
        </w:tc>
        <w:tc>
          <w:tcPr>
            <w:tcW w:w="3192" w:type="dxa"/>
          </w:tcPr>
          <w:p w:rsidR="00961082" w:rsidRDefault="00961082"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Satisfaction, complacency</w:t>
            </w:r>
          </w:p>
        </w:tc>
        <w:tc>
          <w:tcPr>
            <w:tcW w:w="3192" w:type="dxa"/>
          </w:tcPr>
          <w:p w:rsidR="00961082" w:rsidRDefault="00D92071"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Discontent</w:t>
            </w:r>
          </w:p>
        </w:tc>
      </w:tr>
      <w:tr w:rsidR="00D92071" w:rsidTr="00967A6A">
        <w:tc>
          <w:tcPr>
            <w:tcW w:w="3192" w:type="dxa"/>
          </w:tcPr>
          <w:p w:rsidR="00D92071" w:rsidRDefault="00D92071"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Amusement</w:t>
            </w:r>
          </w:p>
        </w:tc>
        <w:tc>
          <w:tcPr>
            <w:tcW w:w="3192" w:type="dxa"/>
          </w:tcPr>
          <w:p w:rsidR="00D92071" w:rsidRDefault="00D92071"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Diversion, entertainment</w:t>
            </w:r>
          </w:p>
        </w:tc>
        <w:tc>
          <w:tcPr>
            <w:tcW w:w="3192" w:type="dxa"/>
          </w:tcPr>
          <w:p w:rsidR="00D92071" w:rsidRDefault="00D92071"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Weariness</w:t>
            </w:r>
          </w:p>
        </w:tc>
      </w:tr>
      <w:tr w:rsidR="00D92071" w:rsidTr="00967A6A">
        <w:tc>
          <w:tcPr>
            <w:tcW w:w="3192" w:type="dxa"/>
          </w:tcPr>
          <w:p w:rsidR="00D92071" w:rsidRDefault="00D92071"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Ornament</w:t>
            </w:r>
          </w:p>
        </w:tc>
        <w:tc>
          <w:tcPr>
            <w:tcW w:w="3192" w:type="dxa"/>
          </w:tcPr>
          <w:p w:rsidR="00D92071" w:rsidRDefault="00D92071"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Decoration, adornment</w:t>
            </w:r>
          </w:p>
        </w:tc>
        <w:tc>
          <w:tcPr>
            <w:tcW w:w="3192" w:type="dxa"/>
          </w:tcPr>
          <w:p w:rsidR="00D92071" w:rsidRDefault="00D92071"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Blemish</w:t>
            </w:r>
          </w:p>
        </w:tc>
      </w:tr>
      <w:tr w:rsidR="00D92071" w:rsidTr="00967A6A">
        <w:tc>
          <w:tcPr>
            <w:tcW w:w="3192" w:type="dxa"/>
          </w:tcPr>
          <w:p w:rsidR="00D92071" w:rsidRDefault="00D92071"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Hope</w:t>
            </w:r>
          </w:p>
        </w:tc>
        <w:tc>
          <w:tcPr>
            <w:tcW w:w="3192" w:type="dxa"/>
          </w:tcPr>
          <w:p w:rsidR="00D92071" w:rsidRDefault="00D92071"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Faith, reliance</w:t>
            </w:r>
          </w:p>
        </w:tc>
        <w:tc>
          <w:tcPr>
            <w:tcW w:w="3192" w:type="dxa"/>
          </w:tcPr>
          <w:p w:rsidR="00D92071" w:rsidRDefault="00D92071"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Hopelessness, disappointment</w:t>
            </w:r>
          </w:p>
        </w:tc>
      </w:tr>
      <w:tr w:rsidR="00D92071" w:rsidTr="00967A6A">
        <w:tc>
          <w:tcPr>
            <w:tcW w:w="3192" w:type="dxa"/>
          </w:tcPr>
          <w:p w:rsidR="00D92071" w:rsidRDefault="00D92071"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Courage</w:t>
            </w:r>
          </w:p>
        </w:tc>
        <w:tc>
          <w:tcPr>
            <w:tcW w:w="3192" w:type="dxa"/>
          </w:tcPr>
          <w:p w:rsidR="00D92071" w:rsidRDefault="00D92071"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Bravery, valor</w:t>
            </w:r>
          </w:p>
        </w:tc>
        <w:tc>
          <w:tcPr>
            <w:tcW w:w="3192" w:type="dxa"/>
          </w:tcPr>
          <w:p w:rsidR="00D92071" w:rsidRDefault="009219CC"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w:t>
            </w:r>
            <w:r w:rsidR="00D92071">
              <w:rPr>
                <w:rFonts w:ascii="inherit" w:eastAsia="Times New Roman" w:hAnsi="inherit" w:cs="Arial"/>
                <w:color w:val="333333"/>
                <w:sz w:val="24"/>
                <w:szCs w:val="24"/>
                <w:lang w:bidi="hi-IN"/>
              </w:rPr>
              <w:t>owardice</w:t>
            </w:r>
          </w:p>
        </w:tc>
      </w:tr>
      <w:tr w:rsidR="00D92071" w:rsidTr="00967A6A">
        <w:tc>
          <w:tcPr>
            <w:tcW w:w="3192" w:type="dxa"/>
          </w:tcPr>
          <w:p w:rsidR="00D92071" w:rsidRDefault="00D92071"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Rashness</w:t>
            </w:r>
          </w:p>
        </w:tc>
        <w:tc>
          <w:tcPr>
            <w:tcW w:w="3192" w:type="dxa"/>
          </w:tcPr>
          <w:p w:rsidR="00D92071" w:rsidRDefault="00D92071"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Audacity, impudence</w:t>
            </w:r>
          </w:p>
        </w:tc>
        <w:tc>
          <w:tcPr>
            <w:tcW w:w="3192" w:type="dxa"/>
          </w:tcPr>
          <w:p w:rsidR="00D92071" w:rsidRDefault="00D92071"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Caution</w:t>
            </w:r>
          </w:p>
        </w:tc>
      </w:tr>
      <w:tr w:rsidR="00D92071" w:rsidTr="00967A6A">
        <w:tc>
          <w:tcPr>
            <w:tcW w:w="3192" w:type="dxa"/>
          </w:tcPr>
          <w:p w:rsidR="00D92071" w:rsidRDefault="00D92071"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Repute</w:t>
            </w:r>
          </w:p>
        </w:tc>
        <w:tc>
          <w:tcPr>
            <w:tcW w:w="3192" w:type="dxa"/>
          </w:tcPr>
          <w:p w:rsidR="00D92071" w:rsidRDefault="00D92071"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Glory, fame</w:t>
            </w:r>
          </w:p>
        </w:tc>
        <w:tc>
          <w:tcPr>
            <w:tcW w:w="3192" w:type="dxa"/>
          </w:tcPr>
          <w:p w:rsidR="00D92071" w:rsidRDefault="00D92071"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Disrepute, </w:t>
            </w:r>
            <w:r w:rsidR="00F76B2E">
              <w:rPr>
                <w:rFonts w:ascii="inherit" w:eastAsia="Times New Roman" w:hAnsi="inherit" w:cs="Arial"/>
                <w:color w:val="333333"/>
                <w:sz w:val="24"/>
                <w:szCs w:val="24"/>
                <w:lang w:bidi="hi-IN"/>
              </w:rPr>
              <w:t>Defame</w:t>
            </w:r>
          </w:p>
        </w:tc>
      </w:tr>
      <w:tr w:rsidR="00F76B2E" w:rsidTr="00967A6A">
        <w:tc>
          <w:tcPr>
            <w:tcW w:w="3192" w:type="dxa"/>
          </w:tcPr>
          <w:p w:rsidR="00F76B2E" w:rsidRDefault="00F76B2E"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lastRenderedPageBreak/>
              <w:t>Pride</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Dignity, haughtiness</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Humility</w:t>
            </w:r>
          </w:p>
        </w:tc>
      </w:tr>
      <w:tr w:rsidR="00F76B2E" w:rsidTr="00967A6A">
        <w:tc>
          <w:tcPr>
            <w:tcW w:w="3192" w:type="dxa"/>
          </w:tcPr>
          <w:p w:rsidR="00F76B2E" w:rsidRDefault="00F76B2E"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Vanity</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Conceit, ostentation</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Modesty</w:t>
            </w:r>
          </w:p>
        </w:tc>
      </w:tr>
      <w:tr w:rsidR="00F76B2E" w:rsidTr="00967A6A">
        <w:tc>
          <w:tcPr>
            <w:tcW w:w="3192" w:type="dxa"/>
          </w:tcPr>
          <w:p w:rsidR="00F76B2E" w:rsidRDefault="00F76B2E"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Insolence</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Arrogance, impertinence</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Servility</w:t>
            </w:r>
          </w:p>
        </w:tc>
      </w:tr>
      <w:tr w:rsidR="00F76B2E" w:rsidTr="00967A6A">
        <w:tc>
          <w:tcPr>
            <w:tcW w:w="3192" w:type="dxa"/>
          </w:tcPr>
          <w:p w:rsidR="00F76B2E" w:rsidRDefault="00F76B2E"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Courtesy</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Politeness, suavity</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Discourtesy</w:t>
            </w:r>
          </w:p>
        </w:tc>
      </w:tr>
      <w:tr w:rsidR="00F76B2E" w:rsidTr="00967A6A">
        <w:tc>
          <w:tcPr>
            <w:tcW w:w="3192" w:type="dxa"/>
          </w:tcPr>
          <w:p w:rsidR="00F76B2E" w:rsidRDefault="00F76B2E"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Benevolence</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Philanthropy, charity</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Malevolence</w:t>
            </w:r>
          </w:p>
        </w:tc>
      </w:tr>
      <w:tr w:rsidR="00F76B2E" w:rsidTr="00967A6A">
        <w:tc>
          <w:tcPr>
            <w:tcW w:w="3192" w:type="dxa"/>
          </w:tcPr>
          <w:p w:rsidR="00F76B2E" w:rsidRDefault="00F76B2E"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Philanthropy</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Altruism, humanity</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Misanthropy</w:t>
            </w:r>
          </w:p>
        </w:tc>
      </w:tr>
      <w:tr w:rsidR="00F76B2E" w:rsidTr="00967A6A">
        <w:tc>
          <w:tcPr>
            <w:tcW w:w="3192" w:type="dxa"/>
          </w:tcPr>
          <w:p w:rsidR="00F76B2E" w:rsidRDefault="00F76B2E"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Forgiveness</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Pardon, </w:t>
            </w:r>
          </w:p>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proofErr w:type="spellStart"/>
            <w:r>
              <w:rPr>
                <w:rFonts w:ascii="inherit" w:eastAsia="Times New Roman" w:hAnsi="inherit" w:cs="Arial"/>
                <w:color w:val="333333"/>
                <w:sz w:val="24"/>
                <w:szCs w:val="24"/>
                <w:lang w:bidi="hi-IN"/>
              </w:rPr>
              <w:t>Condonation</w:t>
            </w:r>
            <w:proofErr w:type="spellEnd"/>
          </w:p>
        </w:tc>
        <w:tc>
          <w:tcPr>
            <w:tcW w:w="3192" w:type="dxa"/>
          </w:tcPr>
          <w:p w:rsidR="00F76B2E" w:rsidRDefault="00EA7296"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w:t>
            </w:r>
            <w:r w:rsidR="00F76B2E">
              <w:rPr>
                <w:rFonts w:ascii="inherit" w:eastAsia="Times New Roman" w:hAnsi="inherit" w:cs="Arial"/>
                <w:color w:val="333333"/>
                <w:sz w:val="24"/>
                <w:szCs w:val="24"/>
                <w:lang w:bidi="hi-IN"/>
              </w:rPr>
              <w:t>evenge</w:t>
            </w:r>
          </w:p>
        </w:tc>
      </w:tr>
      <w:tr w:rsidR="00F76B2E" w:rsidTr="00967A6A">
        <w:tc>
          <w:tcPr>
            <w:tcW w:w="3192" w:type="dxa"/>
          </w:tcPr>
          <w:p w:rsidR="00F76B2E" w:rsidRDefault="00F76B2E"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Flattery</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Adulation, fawning</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Detraction</w:t>
            </w:r>
          </w:p>
        </w:tc>
      </w:tr>
      <w:tr w:rsidR="00F76B2E" w:rsidTr="00967A6A">
        <w:tc>
          <w:tcPr>
            <w:tcW w:w="3192" w:type="dxa"/>
          </w:tcPr>
          <w:p w:rsidR="00F76B2E" w:rsidRDefault="00F76B2E"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Vindication</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Exoneration, excuse</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Accusation</w:t>
            </w:r>
          </w:p>
        </w:tc>
      </w:tr>
      <w:tr w:rsidR="00F76B2E" w:rsidTr="00967A6A">
        <w:tc>
          <w:tcPr>
            <w:tcW w:w="3192" w:type="dxa"/>
          </w:tcPr>
          <w:p w:rsidR="00F76B2E" w:rsidRDefault="00F76B2E"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Virtue</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Morals, rectitude</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Vice</w:t>
            </w:r>
          </w:p>
        </w:tc>
      </w:tr>
      <w:tr w:rsidR="00F76B2E" w:rsidTr="00967A6A">
        <w:tc>
          <w:tcPr>
            <w:tcW w:w="3192" w:type="dxa"/>
          </w:tcPr>
          <w:p w:rsidR="00F76B2E" w:rsidRDefault="00F76B2E"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Temperance</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Moderation, self-control</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Intemperance</w:t>
            </w:r>
          </w:p>
        </w:tc>
      </w:tr>
      <w:tr w:rsidR="00F76B2E" w:rsidTr="00967A6A">
        <w:tc>
          <w:tcPr>
            <w:tcW w:w="3192" w:type="dxa"/>
          </w:tcPr>
          <w:p w:rsidR="00F76B2E" w:rsidRDefault="00F76B2E"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Reward</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Prize, recompense</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Penalty</w:t>
            </w:r>
          </w:p>
        </w:tc>
      </w:tr>
      <w:tr w:rsidR="00F76B2E" w:rsidTr="00967A6A">
        <w:tc>
          <w:tcPr>
            <w:tcW w:w="3192" w:type="dxa"/>
          </w:tcPr>
          <w:p w:rsidR="00F76B2E" w:rsidRDefault="00F76B2E"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Heaven</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Paradise, eternity</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Hell</w:t>
            </w:r>
          </w:p>
        </w:tc>
      </w:tr>
      <w:tr w:rsidR="00F76B2E" w:rsidTr="00967A6A">
        <w:tc>
          <w:tcPr>
            <w:tcW w:w="3192" w:type="dxa"/>
          </w:tcPr>
          <w:p w:rsidR="00F76B2E" w:rsidRDefault="00F76B2E"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Piety</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Holiness, faith</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Impiety</w:t>
            </w:r>
          </w:p>
        </w:tc>
      </w:tr>
      <w:tr w:rsidR="00F76B2E" w:rsidTr="00967A6A">
        <w:tc>
          <w:tcPr>
            <w:tcW w:w="3192" w:type="dxa"/>
          </w:tcPr>
          <w:p w:rsidR="00F76B2E" w:rsidRDefault="00F76B2E"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Clergy man</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Priest, pastor</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Layman</w:t>
            </w:r>
          </w:p>
        </w:tc>
      </w:tr>
      <w:tr w:rsidR="00F76B2E" w:rsidTr="00967A6A">
        <w:tc>
          <w:tcPr>
            <w:tcW w:w="3192" w:type="dxa"/>
          </w:tcPr>
          <w:p w:rsidR="00F76B2E" w:rsidRDefault="00F76B2E"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Fatigue</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Tire, exhaust</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Refresh</w:t>
            </w:r>
          </w:p>
        </w:tc>
      </w:tr>
      <w:tr w:rsidR="00F76B2E" w:rsidTr="00967A6A">
        <w:tc>
          <w:tcPr>
            <w:tcW w:w="3192" w:type="dxa"/>
          </w:tcPr>
          <w:p w:rsidR="00F76B2E" w:rsidRDefault="00F76B2E"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Skillful</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Proficient, talented</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Unskillful</w:t>
            </w:r>
          </w:p>
        </w:tc>
      </w:tr>
      <w:tr w:rsidR="00F76B2E" w:rsidTr="00967A6A">
        <w:tc>
          <w:tcPr>
            <w:tcW w:w="3192" w:type="dxa"/>
          </w:tcPr>
          <w:p w:rsidR="00F76B2E" w:rsidRDefault="00F76B2E"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Severe</w:t>
            </w:r>
          </w:p>
        </w:tc>
        <w:tc>
          <w:tcPr>
            <w:tcW w:w="3192" w:type="dxa"/>
          </w:tcPr>
          <w:p w:rsidR="00F76B2E" w:rsidRDefault="00F76B2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Strict, rigorous</w:t>
            </w:r>
          </w:p>
        </w:tc>
        <w:tc>
          <w:tcPr>
            <w:tcW w:w="3192" w:type="dxa"/>
          </w:tcPr>
          <w:p w:rsidR="00F76B2E" w:rsidRDefault="00EA7296"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Lenient</w:t>
            </w:r>
          </w:p>
        </w:tc>
      </w:tr>
      <w:tr w:rsidR="00EA7296" w:rsidTr="00967A6A">
        <w:tc>
          <w:tcPr>
            <w:tcW w:w="3192" w:type="dxa"/>
          </w:tcPr>
          <w:p w:rsidR="00EA7296" w:rsidRDefault="00EA7296"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Freedom</w:t>
            </w:r>
          </w:p>
        </w:tc>
        <w:tc>
          <w:tcPr>
            <w:tcW w:w="3192" w:type="dxa"/>
          </w:tcPr>
          <w:p w:rsidR="00EA7296" w:rsidRDefault="00EA7296"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License, independence</w:t>
            </w:r>
          </w:p>
        </w:tc>
        <w:tc>
          <w:tcPr>
            <w:tcW w:w="3192" w:type="dxa"/>
          </w:tcPr>
          <w:p w:rsidR="00EA7296" w:rsidRDefault="00EA7296"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Subjection</w:t>
            </w:r>
          </w:p>
        </w:tc>
      </w:tr>
      <w:tr w:rsidR="00EA7296" w:rsidTr="00967A6A">
        <w:tc>
          <w:tcPr>
            <w:tcW w:w="3192" w:type="dxa"/>
          </w:tcPr>
          <w:p w:rsidR="00EA7296" w:rsidRDefault="00EA7296"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Liberate</w:t>
            </w:r>
          </w:p>
        </w:tc>
        <w:tc>
          <w:tcPr>
            <w:tcW w:w="3192" w:type="dxa"/>
          </w:tcPr>
          <w:p w:rsidR="00EA7296" w:rsidRDefault="00EA7296"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Emancipate, set-free</w:t>
            </w:r>
          </w:p>
        </w:tc>
        <w:tc>
          <w:tcPr>
            <w:tcW w:w="3192" w:type="dxa"/>
          </w:tcPr>
          <w:p w:rsidR="00EA7296" w:rsidRDefault="00EA7296"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Restrain</w:t>
            </w:r>
          </w:p>
        </w:tc>
      </w:tr>
      <w:tr w:rsidR="00EA7296" w:rsidTr="00967A6A">
        <w:tc>
          <w:tcPr>
            <w:tcW w:w="3192" w:type="dxa"/>
          </w:tcPr>
          <w:p w:rsidR="00EA7296" w:rsidRDefault="00EA7296"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Lend</w:t>
            </w:r>
          </w:p>
        </w:tc>
        <w:tc>
          <w:tcPr>
            <w:tcW w:w="3192" w:type="dxa"/>
          </w:tcPr>
          <w:p w:rsidR="00EA7296" w:rsidRDefault="00EA7296"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Advance, loan</w:t>
            </w:r>
          </w:p>
        </w:tc>
        <w:tc>
          <w:tcPr>
            <w:tcW w:w="3192" w:type="dxa"/>
          </w:tcPr>
          <w:p w:rsidR="00EA7296" w:rsidRDefault="00EA7296"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Borrow</w:t>
            </w:r>
          </w:p>
        </w:tc>
      </w:tr>
      <w:tr w:rsidR="00EA7296" w:rsidTr="00967A6A">
        <w:tc>
          <w:tcPr>
            <w:tcW w:w="3192" w:type="dxa"/>
          </w:tcPr>
          <w:p w:rsidR="00EA7296" w:rsidRDefault="00A824F4" w:rsidP="00967A6A">
            <w:pPr>
              <w:pStyle w:val="ListParagraph"/>
              <w:numPr>
                <w:ilvl w:val="1"/>
                <w:numId w:val="205"/>
              </w:numPr>
              <w:spacing w:beforeAutospacing="1" w:afterAutospacing="1"/>
              <w:textAlignment w:val="baseline"/>
              <w:rPr>
                <w:rFonts w:ascii="inherit" w:eastAsia="Times New Roman" w:hAnsi="inherit" w:cs="Arial"/>
                <w:color w:val="333333"/>
                <w:sz w:val="24"/>
                <w:szCs w:val="24"/>
                <w:lang w:bidi="hi-IN"/>
              </w:rPr>
            </w:pPr>
            <w:r>
              <w:rPr>
                <w:rFonts w:ascii="Roboto" w:hAnsi="Roboto"/>
                <w:color w:val="333333"/>
                <w:sz w:val="23"/>
                <w:szCs w:val="23"/>
                <w:shd w:val="clear" w:color="auto" w:fill="FFFFFF"/>
              </w:rPr>
              <w:t>Abate</w:t>
            </w:r>
          </w:p>
        </w:tc>
        <w:tc>
          <w:tcPr>
            <w:tcW w:w="3192" w:type="dxa"/>
          </w:tcPr>
          <w:p w:rsidR="00EA7296" w:rsidRDefault="00A824F4"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Roboto" w:hAnsi="Roboto"/>
                <w:color w:val="333333"/>
                <w:sz w:val="23"/>
                <w:szCs w:val="23"/>
                <w:shd w:val="clear" w:color="auto" w:fill="FFFFFF"/>
              </w:rPr>
              <w:t>Moderate, decrease</w:t>
            </w:r>
          </w:p>
        </w:tc>
        <w:tc>
          <w:tcPr>
            <w:tcW w:w="3192" w:type="dxa"/>
          </w:tcPr>
          <w:p w:rsidR="00EA7296" w:rsidRDefault="00A824F4"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Roboto" w:hAnsi="Roboto"/>
                <w:color w:val="333333"/>
                <w:sz w:val="23"/>
                <w:szCs w:val="23"/>
                <w:shd w:val="clear" w:color="auto" w:fill="FFFFFF"/>
              </w:rPr>
              <w:t>Aggravate</w:t>
            </w:r>
          </w:p>
        </w:tc>
      </w:tr>
      <w:tr w:rsidR="00A824F4" w:rsidTr="00967A6A">
        <w:tc>
          <w:tcPr>
            <w:tcW w:w="3192" w:type="dxa"/>
          </w:tcPr>
          <w:p w:rsidR="00A824F4" w:rsidRDefault="00A824F4" w:rsidP="00967A6A">
            <w:pPr>
              <w:pStyle w:val="ListParagraph"/>
              <w:numPr>
                <w:ilvl w:val="1"/>
                <w:numId w:val="205"/>
              </w:numPr>
              <w:spacing w:beforeAutospacing="1" w:afterAutospacing="1"/>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Barbarous</w:t>
            </w:r>
          </w:p>
        </w:tc>
        <w:tc>
          <w:tcPr>
            <w:tcW w:w="3192" w:type="dxa"/>
          </w:tcPr>
          <w:p w:rsidR="00A824F4" w:rsidRDefault="00A824F4"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Frustrate, perplex</w:t>
            </w:r>
          </w:p>
        </w:tc>
        <w:tc>
          <w:tcPr>
            <w:tcW w:w="3192" w:type="dxa"/>
          </w:tcPr>
          <w:p w:rsidR="00A824F4" w:rsidRDefault="00A824F4"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Civilized</w:t>
            </w:r>
          </w:p>
        </w:tc>
      </w:tr>
      <w:tr w:rsidR="00A824F4" w:rsidTr="00967A6A">
        <w:tc>
          <w:tcPr>
            <w:tcW w:w="3192" w:type="dxa"/>
          </w:tcPr>
          <w:p w:rsidR="00A824F4" w:rsidRDefault="00A824F4" w:rsidP="00967A6A">
            <w:pPr>
              <w:pStyle w:val="ListParagraph"/>
              <w:numPr>
                <w:ilvl w:val="1"/>
                <w:numId w:val="205"/>
              </w:numPr>
              <w:spacing w:beforeAutospacing="1" w:afterAutospacing="1"/>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Baroque</w:t>
            </w:r>
          </w:p>
        </w:tc>
        <w:tc>
          <w:tcPr>
            <w:tcW w:w="3192" w:type="dxa"/>
          </w:tcPr>
          <w:p w:rsidR="00A824F4" w:rsidRDefault="00A824F4"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Florid, gilt</w:t>
            </w:r>
          </w:p>
        </w:tc>
        <w:tc>
          <w:tcPr>
            <w:tcW w:w="3192" w:type="dxa"/>
          </w:tcPr>
          <w:p w:rsidR="00A824F4" w:rsidRDefault="00A824F4"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Plain, unadorned</w:t>
            </w:r>
          </w:p>
        </w:tc>
      </w:tr>
      <w:tr w:rsidR="00A824F4" w:rsidTr="00967A6A">
        <w:tc>
          <w:tcPr>
            <w:tcW w:w="3192" w:type="dxa"/>
          </w:tcPr>
          <w:p w:rsidR="00A824F4" w:rsidRDefault="00EE71DC" w:rsidP="00967A6A">
            <w:pPr>
              <w:pStyle w:val="ListParagraph"/>
              <w:numPr>
                <w:ilvl w:val="1"/>
                <w:numId w:val="205"/>
              </w:numPr>
              <w:spacing w:beforeAutospacing="1" w:afterAutospacing="1"/>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Callous</w:t>
            </w:r>
          </w:p>
        </w:tc>
        <w:tc>
          <w:tcPr>
            <w:tcW w:w="3192" w:type="dxa"/>
          </w:tcPr>
          <w:p w:rsidR="00A824F4" w:rsidRDefault="00EE71DC"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obdurate, unfeeling</w:t>
            </w:r>
          </w:p>
        </w:tc>
        <w:tc>
          <w:tcPr>
            <w:tcW w:w="3192" w:type="dxa"/>
          </w:tcPr>
          <w:p w:rsidR="00A824F4" w:rsidRDefault="00EE71DC"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Compassionate, Tender</w:t>
            </w:r>
          </w:p>
        </w:tc>
      </w:tr>
      <w:tr w:rsidR="00EE71DC" w:rsidTr="00967A6A">
        <w:tc>
          <w:tcPr>
            <w:tcW w:w="3192" w:type="dxa"/>
          </w:tcPr>
          <w:p w:rsidR="00EE71DC" w:rsidRDefault="00EE71DC" w:rsidP="00967A6A">
            <w:pPr>
              <w:pStyle w:val="ListParagraph"/>
              <w:numPr>
                <w:ilvl w:val="1"/>
                <w:numId w:val="205"/>
              </w:numPr>
              <w:spacing w:beforeAutospacing="1" w:afterAutospacing="1"/>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Callous</w:t>
            </w:r>
          </w:p>
        </w:tc>
        <w:tc>
          <w:tcPr>
            <w:tcW w:w="3192" w:type="dxa"/>
          </w:tcPr>
          <w:p w:rsidR="00EE71DC" w:rsidRDefault="00EE71DC"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Insensitive, indurated</w:t>
            </w:r>
          </w:p>
        </w:tc>
        <w:tc>
          <w:tcPr>
            <w:tcW w:w="3192" w:type="dxa"/>
          </w:tcPr>
          <w:p w:rsidR="00EE71DC" w:rsidRDefault="00EE71DC"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Kind, merciful</w:t>
            </w:r>
          </w:p>
        </w:tc>
      </w:tr>
      <w:tr w:rsidR="00EE71DC" w:rsidTr="00967A6A">
        <w:tc>
          <w:tcPr>
            <w:tcW w:w="3192" w:type="dxa"/>
          </w:tcPr>
          <w:p w:rsidR="00EE71DC" w:rsidRDefault="0062551C" w:rsidP="00967A6A">
            <w:pPr>
              <w:pStyle w:val="ListParagraph"/>
              <w:numPr>
                <w:ilvl w:val="1"/>
                <w:numId w:val="205"/>
              </w:numPr>
              <w:spacing w:beforeAutospacing="1" w:afterAutospacing="1"/>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lastRenderedPageBreak/>
              <w:t>Carnal</w:t>
            </w:r>
          </w:p>
        </w:tc>
        <w:tc>
          <w:tcPr>
            <w:tcW w:w="3192" w:type="dxa"/>
          </w:tcPr>
          <w:p w:rsidR="00EE71DC" w:rsidRDefault="0062551C"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Earthly, fleshly</w:t>
            </w:r>
          </w:p>
        </w:tc>
        <w:tc>
          <w:tcPr>
            <w:tcW w:w="3192" w:type="dxa"/>
          </w:tcPr>
          <w:p w:rsidR="00EE71DC" w:rsidRDefault="0062551C"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Spiritual</w:t>
            </w:r>
          </w:p>
        </w:tc>
      </w:tr>
      <w:tr w:rsidR="0062551C" w:rsidTr="00967A6A">
        <w:tc>
          <w:tcPr>
            <w:tcW w:w="3192" w:type="dxa"/>
          </w:tcPr>
          <w:p w:rsidR="0062551C" w:rsidRDefault="0062551C" w:rsidP="00967A6A">
            <w:pPr>
              <w:pStyle w:val="ListParagraph"/>
              <w:numPr>
                <w:ilvl w:val="1"/>
                <w:numId w:val="205"/>
              </w:numPr>
              <w:spacing w:beforeAutospacing="1" w:afterAutospacing="1"/>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Defray</w:t>
            </w:r>
          </w:p>
        </w:tc>
        <w:tc>
          <w:tcPr>
            <w:tcW w:w="3192" w:type="dxa"/>
          </w:tcPr>
          <w:p w:rsidR="0062551C" w:rsidRDefault="0062551C"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spend, pay</w:t>
            </w:r>
          </w:p>
        </w:tc>
        <w:tc>
          <w:tcPr>
            <w:tcW w:w="3192" w:type="dxa"/>
          </w:tcPr>
          <w:p w:rsidR="0062551C" w:rsidRDefault="0062551C"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Disclaim, Repudiate</w:t>
            </w:r>
          </w:p>
        </w:tc>
      </w:tr>
      <w:tr w:rsidR="0062551C" w:rsidTr="00967A6A">
        <w:tc>
          <w:tcPr>
            <w:tcW w:w="3192" w:type="dxa"/>
          </w:tcPr>
          <w:p w:rsidR="0062551C" w:rsidRDefault="0062551C" w:rsidP="00967A6A">
            <w:pPr>
              <w:pStyle w:val="ListParagraph"/>
              <w:numPr>
                <w:ilvl w:val="1"/>
                <w:numId w:val="205"/>
              </w:numPr>
              <w:spacing w:beforeAutospacing="1" w:afterAutospacing="1"/>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Denounce</w:t>
            </w:r>
          </w:p>
        </w:tc>
        <w:tc>
          <w:tcPr>
            <w:tcW w:w="3192" w:type="dxa"/>
          </w:tcPr>
          <w:p w:rsidR="0062551C" w:rsidRDefault="001E0571"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Blame, boycott</w:t>
            </w:r>
          </w:p>
        </w:tc>
        <w:tc>
          <w:tcPr>
            <w:tcW w:w="3192" w:type="dxa"/>
          </w:tcPr>
          <w:p w:rsidR="0062551C" w:rsidRDefault="001E0571"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Defend</w:t>
            </w:r>
          </w:p>
        </w:tc>
      </w:tr>
      <w:tr w:rsidR="001E0571" w:rsidTr="00967A6A">
        <w:tc>
          <w:tcPr>
            <w:tcW w:w="3192" w:type="dxa"/>
          </w:tcPr>
          <w:p w:rsidR="001E0571" w:rsidRDefault="001E0571" w:rsidP="00967A6A">
            <w:pPr>
              <w:pStyle w:val="ListParagraph"/>
              <w:numPr>
                <w:ilvl w:val="1"/>
                <w:numId w:val="205"/>
              </w:numPr>
              <w:spacing w:beforeAutospacing="1" w:afterAutospacing="1"/>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Endeavour</w:t>
            </w:r>
          </w:p>
        </w:tc>
        <w:tc>
          <w:tcPr>
            <w:tcW w:w="3192" w:type="dxa"/>
          </w:tcPr>
          <w:p w:rsidR="001E0571" w:rsidRDefault="001E0571"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undertake, aspire</w:t>
            </w:r>
          </w:p>
        </w:tc>
        <w:tc>
          <w:tcPr>
            <w:tcW w:w="3192" w:type="dxa"/>
          </w:tcPr>
          <w:p w:rsidR="001E0571" w:rsidRDefault="001E0571"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Cease, quit</w:t>
            </w:r>
          </w:p>
        </w:tc>
      </w:tr>
      <w:tr w:rsidR="001E0571" w:rsidTr="00967A6A">
        <w:tc>
          <w:tcPr>
            <w:tcW w:w="3192" w:type="dxa"/>
          </w:tcPr>
          <w:p w:rsidR="001E0571" w:rsidRDefault="001E0571" w:rsidP="00967A6A">
            <w:pPr>
              <w:pStyle w:val="ListParagraph"/>
              <w:numPr>
                <w:ilvl w:val="1"/>
                <w:numId w:val="205"/>
              </w:numPr>
              <w:spacing w:beforeAutospacing="1" w:afterAutospacing="1"/>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Feud</w:t>
            </w:r>
          </w:p>
        </w:tc>
        <w:tc>
          <w:tcPr>
            <w:tcW w:w="3192" w:type="dxa"/>
          </w:tcPr>
          <w:p w:rsidR="001E0571" w:rsidRDefault="001E0571"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strife, quarrel</w:t>
            </w:r>
          </w:p>
        </w:tc>
        <w:tc>
          <w:tcPr>
            <w:tcW w:w="3192" w:type="dxa"/>
          </w:tcPr>
          <w:p w:rsidR="001E0571" w:rsidRDefault="001E0571"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Harmony, fraternity</w:t>
            </w:r>
          </w:p>
        </w:tc>
      </w:tr>
      <w:tr w:rsidR="001E0571" w:rsidTr="00967A6A">
        <w:tc>
          <w:tcPr>
            <w:tcW w:w="3192" w:type="dxa"/>
          </w:tcPr>
          <w:p w:rsidR="001E0571" w:rsidRDefault="001E0571" w:rsidP="00967A6A">
            <w:pPr>
              <w:pStyle w:val="ListParagraph"/>
              <w:numPr>
                <w:ilvl w:val="1"/>
                <w:numId w:val="205"/>
              </w:numPr>
              <w:spacing w:beforeAutospacing="1" w:afterAutospacing="1"/>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Guile</w:t>
            </w:r>
          </w:p>
        </w:tc>
        <w:tc>
          <w:tcPr>
            <w:tcW w:w="3192" w:type="dxa"/>
          </w:tcPr>
          <w:p w:rsidR="001E0571" w:rsidRDefault="001E0571"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cunning, deceit</w:t>
            </w:r>
          </w:p>
        </w:tc>
        <w:tc>
          <w:tcPr>
            <w:tcW w:w="3192" w:type="dxa"/>
          </w:tcPr>
          <w:p w:rsidR="001E0571" w:rsidRDefault="001E0571"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Honesty, frankness</w:t>
            </w:r>
          </w:p>
        </w:tc>
      </w:tr>
      <w:tr w:rsidR="001E0571" w:rsidTr="00967A6A">
        <w:tc>
          <w:tcPr>
            <w:tcW w:w="3192" w:type="dxa"/>
          </w:tcPr>
          <w:p w:rsidR="001E0571" w:rsidRDefault="00DE08A2" w:rsidP="00DE08A2">
            <w:pPr>
              <w:pStyle w:val="ListParagraph"/>
              <w:spacing w:beforeAutospacing="1" w:afterAutospacing="1"/>
              <w:ind w:left="144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100.</w:t>
            </w:r>
            <w:r w:rsidR="001E0571">
              <w:rPr>
                <w:rFonts w:ascii="Roboto" w:hAnsi="Roboto"/>
                <w:color w:val="333333"/>
                <w:sz w:val="23"/>
                <w:szCs w:val="23"/>
                <w:shd w:val="clear" w:color="auto" w:fill="FFFFFF"/>
              </w:rPr>
              <w:t>Hamper</w:t>
            </w:r>
          </w:p>
        </w:tc>
        <w:tc>
          <w:tcPr>
            <w:tcW w:w="3192" w:type="dxa"/>
          </w:tcPr>
          <w:p w:rsidR="001E0571" w:rsidRDefault="001E0571"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retard, prevent</w:t>
            </w:r>
          </w:p>
        </w:tc>
        <w:tc>
          <w:tcPr>
            <w:tcW w:w="3192" w:type="dxa"/>
          </w:tcPr>
          <w:p w:rsidR="001E0571" w:rsidRDefault="001E0571" w:rsidP="00967A6A">
            <w:pPr>
              <w:pStyle w:val="ListParagraph"/>
              <w:spacing w:beforeAutospacing="1" w:afterAutospacing="1"/>
              <w:ind w:left="0"/>
              <w:textAlignment w:val="baseline"/>
              <w:rPr>
                <w:rFonts w:ascii="Roboto" w:hAnsi="Roboto"/>
                <w:color w:val="333333"/>
                <w:sz w:val="23"/>
                <w:szCs w:val="23"/>
                <w:shd w:val="clear" w:color="auto" w:fill="FFFFFF"/>
              </w:rPr>
            </w:pPr>
            <w:r>
              <w:rPr>
                <w:rFonts w:ascii="Roboto" w:hAnsi="Roboto"/>
                <w:color w:val="333333"/>
                <w:sz w:val="23"/>
                <w:szCs w:val="23"/>
                <w:shd w:val="clear" w:color="auto" w:fill="FFFFFF"/>
              </w:rPr>
              <w:t>Promote, facilitate</w:t>
            </w:r>
          </w:p>
        </w:tc>
      </w:tr>
    </w:tbl>
    <w:p w:rsidR="00967A6A" w:rsidRDefault="00DD1500" w:rsidP="00967A6A">
      <w:pPr>
        <w:pStyle w:val="ListParagraph"/>
        <w:shd w:val="clear" w:color="auto" w:fill="FFFFFF"/>
        <w:spacing w:beforeAutospacing="1" w:after="0" w:afterAutospacing="1" w:line="240" w:lineRule="auto"/>
        <w:ind w:left="186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Words Often Confused</w:t>
      </w:r>
    </w:p>
    <w:p w:rsidR="00967A6A" w:rsidRDefault="00967A6A" w:rsidP="00967A6A">
      <w:pPr>
        <w:pStyle w:val="ListParagraph"/>
        <w:shd w:val="clear" w:color="auto" w:fill="FFFFFF"/>
        <w:spacing w:beforeAutospacing="1" w:after="0" w:afterAutospacing="1" w:line="240" w:lineRule="auto"/>
        <w:ind w:left="1860"/>
        <w:textAlignment w:val="baseline"/>
        <w:rPr>
          <w:rFonts w:ascii="inherit" w:eastAsia="Times New Roman" w:hAnsi="inherit" w:cs="Arial"/>
          <w:color w:val="333333"/>
          <w:sz w:val="24"/>
          <w:szCs w:val="24"/>
          <w:lang w:bidi="hi-IN"/>
        </w:rPr>
      </w:pPr>
    </w:p>
    <w:tbl>
      <w:tblPr>
        <w:tblStyle w:val="TableGrid"/>
        <w:tblW w:w="0" w:type="auto"/>
        <w:tblInd w:w="1860" w:type="dxa"/>
        <w:tblLook w:val="04A0" w:firstRow="1" w:lastRow="0" w:firstColumn="1" w:lastColumn="0" w:noHBand="0" w:noVBand="1"/>
      </w:tblPr>
      <w:tblGrid>
        <w:gridCol w:w="4039"/>
        <w:gridCol w:w="3677"/>
      </w:tblGrid>
      <w:tr w:rsidR="004260A8" w:rsidTr="00DF60E3">
        <w:tc>
          <w:tcPr>
            <w:tcW w:w="4039" w:type="dxa"/>
          </w:tcPr>
          <w:p w:rsidR="00DD1500" w:rsidRDefault="00DD1500" w:rsidP="00DD1500">
            <w:pPr>
              <w:pStyle w:val="ListParagraph"/>
              <w:numPr>
                <w:ilvl w:val="0"/>
                <w:numId w:val="224"/>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Accede(Verb)</w:t>
            </w:r>
          </w:p>
        </w:tc>
        <w:tc>
          <w:tcPr>
            <w:tcW w:w="3677" w:type="dxa"/>
          </w:tcPr>
          <w:p w:rsidR="00DD1500" w:rsidRDefault="003F1645"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Join, </w:t>
            </w:r>
            <w:r w:rsidR="00DD1500">
              <w:rPr>
                <w:rFonts w:ascii="inherit" w:eastAsia="Times New Roman" w:hAnsi="inherit" w:cs="Arial"/>
                <w:color w:val="333333"/>
                <w:sz w:val="24"/>
                <w:szCs w:val="24"/>
                <w:lang w:bidi="hi-IN"/>
              </w:rPr>
              <w:t>consent</w:t>
            </w:r>
          </w:p>
        </w:tc>
      </w:tr>
      <w:tr w:rsidR="004260A8" w:rsidTr="00DF60E3">
        <w:tc>
          <w:tcPr>
            <w:tcW w:w="4039" w:type="dxa"/>
          </w:tcPr>
          <w:p w:rsidR="00DD1500" w:rsidRDefault="00DD1500"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Exceed(Verb)</w:t>
            </w:r>
          </w:p>
        </w:tc>
        <w:tc>
          <w:tcPr>
            <w:tcW w:w="3677" w:type="dxa"/>
          </w:tcPr>
          <w:p w:rsidR="00DD1500" w:rsidRDefault="00DD1500"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Surpass, exaggerate</w:t>
            </w:r>
          </w:p>
        </w:tc>
      </w:tr>
      <w:tr w:rsidR="00DD1500" w:rsidTr="00DF60E3">
        <w:tc>
          <w:tcPr>
            <w:tcW w:w="4039" w:type="dxa"/>
          </w:tcPr>
          <w:p w:rsidR="00DD1500" w:rsidRDefault="00DD1500" w:rsidP="00DD1500">
            <w:pPr>
              <w:pStyle w:val="ListParagraph"/>
              <w:numPr>
                <w:ilvl w:val="0"/>
                <w:numId w:val="224"/>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Accept(Verb)</w:t>
            </w:r>
          </w:p>
        </w:tc>
        <w:tc>
          <w:tcPr>
            <w:tcW w:w="3677" w:type="dxa"/>
          </w:tcPr>
          <w:p w:rsidR="00DD1500" w:rsidRDefault="00DD1500"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Consent to receive, regard with favor</w:t>
            </w:r>
          </w:p>
        </w:tc>
      </w:tr>
      <w:tr w:rsidR="00DD1500" w:rsidTr="00DF60E3">
        <w:tc>
          <w:tcPr>
            <w:tcW w:w="4039" w:type="dxa"/>
          </w:tcPr>
          <w:p w:rsidR="00DD1500" w:rsidRDefault="00DD1500"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Except(Verb)</w:t>
            </w:r>
          </w:p>
        </w:tc>
        <w:tc>
          <w:tcPr>
            <w:tcW w:w="3677" w:type="dxa"/>
          </w:tcPr>
          <w:p w:rsidR="00DD1500" w:rsidRDefault="00DD1500"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To omit or exclude</w:t>
            </w:r>
          </w:p>
        </w:tc>
      </w:tr>
      <w:tr w:rsidR="00DD1500" w:rsidTr="00DF60E3">
        <w:tc>
          <w:tcPr>
            <w:tcW w:w="4039" w:type="dxa"/>
          </w:tcPr>
          <w:p w:rsidR="00DD1500" w:rsidRDefault="00DD1500" w:rsidP="00DD1500">
            <w:pPr>
              <w:pStyle w:val="ListParagraph"/>
              <w:numPr>
                <w:ilvl w:val="0"/>
                <w:numId w:val="224"/>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Adapt(noun)</w:t>
            </w:r>
          </w:p>
        </w:tc>
        <w:tc>
          <w:tcPr>
            <w:tcW w:w="3677" w:type="dxa"/>
          </w:tcPr>
          <w:p w:rsidR="00DD1500" w:rsidRDefault="00DD1500"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To make suitable, to adjust</w:t>
            </w:r>
          </w:p>
        </w:tc>
      </w:tr>
      <w:tr w:rsidR="00DD1500" w:rsidTr="00DF60E3">
        <w:tc>
          <w:tcPr>
            <w:tcW w:w="4039" w:type="dxa"/>
          </w:tcPr>
          <w:p w:rsidR="00DD1500" w:rsidRDefault="00DD1500"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Adept(noun)</w:t>
            </w:r>
          </w:p>
        </w:tc>
        <w:tc>
          <w:tcPr>
            <w:tcW w:w="3677" w:type="dxa"/>
          </w:tcPr>
          <w:p w:rsidR="00DD1500" w:rsidRDefault="00DD1500"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Proficient</w:t>
            </w:r>
          </w:p>
        </w:tc>
      </w:tr>
      <w:tr w:rsidR="00DD1500" w:rsidTr="00DF60E3">
        <w:tc>
          <w:tcPr>
            <w:tcW w:w="4039" w:type="dxa"/>
          </w:tcPr>
          <w:p w:rsidR="00DD1500" w:rsidRDefault="00DD1500" w:rsidP="00DD1500">
            <w:pPr>
              <w:pStyle w:val="ListParagraph"/>
              <w:numPr>
                <w:ilvl w:val="0"/>
                <w:numId w:val="224"/>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Affect(verb)</w:t>
            </w:r>
          </w:p>
        </w:tc>
        <w:tc>
          <w:tcPr>
            <w:tcW w:w="3677" w:type="dxa"/>
          </w:tcPr>
          <w:p w:rsidR="00DD1500" w:rsidRDefault="00DD1500"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Attach, influence</w:t>
            </w:r>
          </w:p>
        </w:tc>
      </w:tr>
      <w:tr w:rsidR="00DD1500" w:rsidTr="00DF60E3">
        <w:tc>
          <w:tcPr>
            <w:tcW w:w="4039" w:type="dxa"/>
          </w:tcPr>
          <w:p w:rsidR="00DD1500" w:rsidRDefault="00DD1500"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Effect(noun)</w:t>
            </w:r>
          </w:p>
        </w:tc>
        <w:tc>
          <w:tcPr>
            <w:tcW w:w="3677" w:type="dxa"/>
          </w:tcPr>
          <w:p w:rsidR="00DD1500" w:rsidRDefault="00DD1500"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Result, consequence</w:t>
            </w:r>
          </w:p>
        </w:tc>
      </w:tr>
      <w:tr w:rsidR="00DD1500" w:rsidTr="00DF60E3">
        <w:tc>
          <w:tcPr>
            <w:tcW w:w="4039" w:type="dxa"/>
          </w:tcPr>
          <w:p w:rsidR="00DD1500" w:rsidRDefault="00DD1500"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Effect(verb)</w:t>
            </w:r>
          </w:p>
        </w:tc>
        <w:tc>
          <w:tcPr>
            <w:tcW w:w="3677" w:type="dxa"/>
          </w:tcPr>
          <w:p w:rsidR="00DD1500" w:rsidRDefault="00DD1500"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Accomplish, bring about</w:t>
            </w:r>
          </w:p>
        </w:tc>
      </w:tr>
      <w:tr w:rsidR="00DD1500" w:rsidTr="00DF60E3">
        <w:tc>
          <w:tcPr>
            <w:tcW w:w="4039" w:type="dxa"/>
          </w:tcPr>
          <w:p w:rsidR="00DD1500" w:rsidRDefault="00DD1500" w:rsidP="00DD1500">
            <w:pPr>
              <w:pStyle w:val="ListParagraph"/>
              <w:numPr>
                <w:ilvl w:val="0"/>
                <w:numId w:val="224"/>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Allusion</w:t>
            </w:r>
          </w:p>
        </w:tc>
        <w:tc>
          <w:tcPr>
            <w:tcW w:w="3677" w:type="dxa"/>
          </w:tcPr>
          <w:p w:rsidR="00DD1500" w:rsidRDefault="00DD1500"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An indirect reference to</w:t>
            </w:r>
          </w:p>
        </w:tc>
      </w:tr>
      <w:tr w:rsidR="00DD1500" w:rsidTr="00DF60E3">
        <w:tc>
          <w:tcPr>
            <w:tcW w:w="4039" w:type="dxa"/>
          </w:tcPr>
          <w:p w:rsidR="00DD1500" w:rsidRDefault="00667E63" w:rsidP="00DD1500">
            <w:pPr>
              <w:pStyle w:val="ListParagraph"/>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w:t>
            </w:r>
            <w:r w:rsidR="00DD1500">
              <w:rPr>
                <w:rFonts w:ascii="inherit" w:eastAsia="Times New Roman" w:hAnsi="inherit" w:cs="Arial"/>
                <w:color w:val="333333"/>
                <w:sz w:val="24"/>
                <w:szCs w:val="24"/>
                <w:lang w:bidi="hi-IN"/>
              </w:rPr>
              <w:t>llusion</w:t>
            </w:r>
          </w:p>
        </w:tc>
        <w:tc>
          <w:tcPr>
            <w:tcW w:w="3677" w:type="dxa"/>
          </w:tcPr>
          <w:p w:rsidR="00DD1500" w:rsidRDefault="00DD1500"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 deceptive or imaginary appearance</w:t>
            </w:r>
          </w:p>
        </w:tc>
      </w:tr>
      <w:tr w:rsidR="00DD1500" w:rsidTr="00DF60E3">
        <w:tc>
          <w:tcPr>
            <w:tcW w:w="4039" w:type="dxa"/>
          </w:tcPr>
          <w:p w:rsidR="00DD1500" w:rsidRDefault="00DD1500" w:rsidP="00DD1500">
            <w:pPr>
              <w:pStyle w:val="ListParagraph"/>
              <w:numPr>
                <w:ilvl w:val="0"/>
                <w:numId w:val="224"/>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Altar</w:t>
            </w:r>
          </w:p>
        </w:tc>
        <w:tc>
          <w:tcPr>
            <w:tcW w:w="3677" w:type="dxa"/>
          </w:tcPr>
          <w:p w:rsidR="00DD1500" w:rsidRDefault="00DD1500"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An elevated place for worship</w:t>
            </w:r>
          </w:p>
        </w:tc>
      </w:tr>
      <w:tr w:rsidR="00DD1500" w:rsidTr="00DF60E3">
        <w:tc>
          <w:tcPr>
            <w:tcW w:w="4039" w:type="dxa"/>
          </w:tcPr>
          <w:p w:rsidR="00DD1500" w:rsidRDefault="00DD1500" w:rsidP="00DD1500">
            <w:pPr>
              <w:pStyle w:val="ListParagraph"/>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Alter</w:t>
            </w:r>
          </w:p>
        </w:tc>
        <w:tc>
          <w:tcPr>
            <w:tcW w:w="3677" w:type="dxa"/>
          </w:tcPr>
          <w:p w:rsidR="00DD1500" w:rsidRDefault="00DD1500"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To change</w:t>
            </w:r>
          </w:p>
        </w:tc>
      </w:tr>
      <w:tr w:rsidR="00DD1500" w:rsidTr="00DF60E3">
        <w:tc>
          <w:tcPr>
            <w:tcW w:w="4039" w:type="dxa"/>
          </w:tcPr>
          <w:p w:rsidR="00DD1500" w:rsidRPr="00DD1500" w:rsidRDefault="00DD1500" w:rsidP="00DD1500">
            <w:pPr>
              <w:pStyle w:val="ListParagraph"/>
              <w:numPr>
                <w:ilvl w:val="0"/>
                <w:numId w:val="224"/>
              </w:numPr>
              <w:spacing w:beforeAutospacing="1" w:afterAutospacing="1"/>
              <w:textAlignment w:val="baseline"/>
              <w:rPr>
                <w:rFonts w:ascii="inherit" w:eastAsia="Times New Roman" w:hAnsi="inherit" w:cs="Arial"/>
                <w:color w:val="333333"/>
                <w:sz w:val="24"/>
                <w:szCs w:val="24"/>
                <w:lang w:bidi="hi-IN"/>
              </w:rPr>
            </w:pPr>
            <w:r w:rsidRPr="00DD1500">
              <w:rPr>
                <w:rFonts w:ascii="inherit" w:eastAsia="Times New Roman" w:hAnsi="inherit" w:cs="Arial"/>
                <w:color w:val="333333"/>
                <w:sz w:val="24"/>
                <w:szCs w:val="24"/>
                <w:lang w:bidi="hi-IN"/>
              </w:rPr>
              <w:t>Apposite</w:t>
            </w:r>
          </w:p>
        </w:tc>
        <w:tc>
          <w:tcPr>
            <w:tcW w:w="3677" w:type="dxa"/>
          </w:tcPr>
          <w:p w:rsidR="00DD1500" w:rsidRDefault="00DD1500"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Proper</w:t>
            </w:r>
          </w:p>
        </w:tc>
      </w:tr>
      <w:tr w:rsidR="00DD1500" w:rsidTr="00DF60E3">
        <w:tc>
          <w:tcPr>
            <w:tcW w:w="4039" w:type="dxa"/>
          </w:tcPr>
          <w:p w:rsidR="00DD1500" w:rsidRPr="00DD1500" w:rsidRDefault="00DD1500" w:rsidP="00DD1500">
            <w:pPr>
              <w:pStyle w:val="ListParagraph"/>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Opposite</w:t>
            </w:r>
          </w:p>
        </w:tc>
        <w:tc>
          <w:tcPr>
            <w:tcW w:w="3677" w:type="dxa"/>
          </w:tcPr>
          <w:p w:rsidR="00DD1500" w:rsidRDefault="00DD1500"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Standing in front of or contrary to</w:t>
            </w:r>
          </w:p>
        </w:tc>
      </w:tr>
      <w:tr w:rsidR="00DD1500" w:rsidTr="00DF60E3">
        <w:tc>
          <w:tcPr>
            <w:tcW w:w="4039" w:type="dxa"/>
          </w:tcPr>
          <w:p w:rsidR="00DD1500" w:rsidRDefault="00DD1500" w:rsidP="00DD1500">
            <w:pPr>
              <w:pStyle w:val="ListParagraph"/>
              <w:numPr>
                <w:ilvl w:val="0"/>
                <w:numId w:val="224"/>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Aspire</w:t>
            </w:r>
          </w:p>
        </w:tc>
        <w:tc>
          <w:tcPr>
            <w:tcW w:w="3677" w:type="dxa"/>
          </w:tcPr>
          <w:p w:rsidR="00DD1500" w:rsidRDefault="00DD1500"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To desire eagerly</w:t>
            </w:r>
          </w:p>
        </w:tc>
      </w:tr>
      <w:tr w:rsidR="00DD1500" w:rsidTr="00DF60E3">
        <w:tc>
          <w:tcPr>
            <w:tcW w:w="4039" w:type="dxa"/>
          </w:tcPr>
          <w:p w:rsidR="00DD1500" w:rsidRDefault="004260A8" w:rsidP="004260A8">
            <w:pPr>
              <w:pStyle w:val="ListParagraph"/>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Expire</w:t>
            </w:r>
          </w:p>
        </w:tc>
        <w:tc>
          <w:tcPr>
            <w:tcW w:w="3677" w:type="dxa"/>
          </w:tcPr>
          <w:p w:rsidR="00DD1500" w:rsidRDefault="004260A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To die, to come to an end</w:t>
            </w:r>
          </w:p>
        </w:tc>
      </w:tr>
      <w:tr w:rsidR="004260A8" w:rsidTr="00DF60E3">
        <w:tc>
          <w:tcPr>
            <w:tcW w:w="4039" w:type="dxa"/>
          </w:tcPr>
          <w:p w:rsidR="004260A8" w:rsidRDefault="004260A8" w:rsidP="004260A8">
            <w:pPr>
              <w:pStyle w:val="ListParagraph"/>
              <w:numPr>
                <w:ilvl w:val="0"/>
                <w:numId w:val="224"/>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Bare</w:t>
            </w:r>
          </w:p>
          <w:p w:rsidR="004260A8" w:rsidRDefault="004260A8" w:rsidP="004260A8">
            <w:pPr>
              <w:pStyle w:val="ListParagraph"/>
              <w:spacing w:beforeAutospacing="1" w:afterAutospacing="1"/>
              <w:textAlignment w:val="baseline"/>
              <w:rPr>
                <w:rFonts w:ascii="inherit" w:eastAsia="Times New Roman" w:hAnsi="inherit" w:cs="Arial"/>
                <w:color w:val="333333"/>
                <w:sz w:val="24"/>
                <w:szCs w:val="24"/>
                <w:lang w:bidi="hi-IN"/>
              </w:rPr>
            </w:pPr>
          </w:p>
        </w:tc>
        <w:tc>
          <w:tcPr>
            <w:tcW w:w="3677" w:type="dxa"/>
          </w:tcPr>
          <w:p w:rsidR="004260A8" w:rsidRDefault="004260A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Uncovered</w:t>
            </w:r>
          </w:p>
        </w:tc>
      </w:tr>
      <w:tr w:rsidR="004260A8" w:rsidTr="00DF60E3">
        <w:tc>
          <w:tcPr>
            <w:tcW w:w="4039" w:type="dxa"/>
          </w:tcPr>
          <w:p w:rsidR="004260A8" w:rsidRDefault="004260A8" w:rsidP="004260A8">
            <w:pPr>
              <w:pStyle w:val="ListParagraph"/>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Bear(noun)</w:t>
            </w:r>
          </w:p>
        </w:tc>
        <w:tc>
          <w:tcPr>
            <w:tcW w:w="3677" w:type="dxa"/>
          </w:tcPr>
          <w:p w:rsidR="004260A8" w:rsidRDefault="004260A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An animal</w:t>
            </w:r>
          </w:p>
        </w:tc>
      </w:tr>
      <w:tr w:rsidR="004260A8" w:rsidTr="00DF60E3">
        <w:tc>
          <w:tcPr>
            <w:tcW w:w="4039" w:type="dxa"/>
          </w:tcPr>
          <w:p w:rsidR="004260A8" w:rsidRDefault="004260A8" w:rsidP="004260A8">
            <w:pPr>
              <w:pStyle w:val="ListParagraph"/>
              <w:numPr>
                <w:ilvl w:val="0"/>
                <w:numId w:val="224"/>
              </w:num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Beach</w:t>
            </w:r>
          </w:p>
        </w:tc>
        <w:tc>
          <w:tcPr>
            <w:tcW w:w="3677" w:type="dxa"/>
          </w:tcPr>
          <w:p w:rsidR="004260A8" w:rsidRDefault="004260A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The seashore</w:t>
            </w:r>
          </w:p>
        </w:tc>
      </w:tr>
      <w:tr w:rsidR="004260A8" w:rsidTr="00DF60E3">
        <w:tc>
          <w:tcPr>
            <w:tcW w:w="4039" w:type="dxa"/>
          </w:tcPr>
          <w:p w:rsidR="004260A8" w:rsidRPr="004260A8" w:rsidRDefault="004260A8" w:rsidP="004260A8">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Birth</w:t>
            </w:r>
          </w:p>
        </w:tc>
        <w:tc>
          <w:tcPr>
            <w:tcW w:w="3677" w:type="dxa"/>
          </w:tcPr>
          <w:p w:rsidR="004260A8" w:rsidRDefault="004260A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Coming to life</w:t>
            </w:r>
          </w:p>
        </w:tc>
      </w:tr>
      <w:tr w:rsidR="004260A8" w:rsidTr="00DF60E3">
        <w:tc>
          <w:tcPr>
            <w:tcW w:w="4039" w:type="dxa"/>
          </w:tcPr>
          <w:p w:rsidR="004260A8" w:rsidRDefault="00F0764B" w:rsidP="004260A8">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11)</w:t>
            </w:r>
            <w:r w:rsidR="004260A8">
              <w:rPr>
                <w:rFonts w:ascii="inherit" w:eastAsia="Times New Roman" w:hAnsi="inherit" w:cs="Arial"/>
                <w:color w:val="333333"/>
                <w:sz w:val="24"/>
                <w:szCs w:val="24"/>
                <w:lang w:bidi="hi-IN"/>
              </w:rPr>
              <w:t>Berth</w:t>
            </w:r>
          </w:p>
        </w:tc>
        <w:tc>
          <w:tcPr>
            <w:tcW w:w="3677" w:type="dxa"/>
          </w:tcPr>
          <w:p w:rsidR="004260A8" w:rsidRDefault="004260A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 sleeping place in a train or on board ship</w:t>
            </w:r>
          </w:p>
        </w:tc>
      </w:tr>
      <w:tr w:rsidR="004260A8" w:rsidTr="00DF60E3">
        <w:tc>
          <w:tcPr>
            <w:tcW w:w="4039" w:type="dxa"/>
          </w:tcPr>
          <w:p w:rsidR="004260A8" w:rsidRDefault="004260A8" w:rsidP="004260A8">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Birch</w:t>
            </w:r>
          </w:p>
        </w:tc>
        <w:tc>
          <w:tcPr>
            <w:tcW w:w="3677" w:type="dxa"/>
          </w:tcPr>
          <w:p w:rsidR="004260A8" w:rsidRDefault="004260A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 kind of tree</w:t>
            </w:r>
          </w:p>
        </w:tc>
      </w:tr>
      <w:tr w:rsidR="004260A8" w:rsidTr="00DF60E3">
        <w:tc>
          <w:tcPr>
            <w:tcW w:w="4039" w:type="dxa"/>
          </w:tcPr>
          <w:p w:rsidR="004260A8" w:rsidRPr="004260A8" w:rsidRDefault="004260A8" w:rsidP="004260A8">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F0764B">
              <w:rPr>
                <w:rFonts w:ascii="inherit" w:eastAsia="Times New Roman" w:hAnsi="inherit" w:cs="Arial"/>
                <w:color w:val="333333"/>
                <w:sz w:val="24"/>
                <w:szCs w:val="24"/>
                <w:lang w:bidi="hi-IN"/>
              </w:rPr>
              <w:t>12)</w:t>
            </w:r>
            <w:r w:rsidRPr="004260A8">
              <w:rPr>
                <w:rFonts w:ascii="inherit" w:eastAsia="Times New Roman" w:hAnsi="inherit" w:cs="Arial"/>
                <w:color w:val="333333"/>
                <w:sz w:val="24"/>
                <w:szCs w:val="24"/>
                <w:lang w:bidi="hi-IN"/>
              </w:rPr>
              <w:t>Cease</w:t>
            </w:r>
          </w:p>
        </w:tc>
        <w:tc>
          <w:tcPr>
            <w:tcW w:w="3677" w:type="dxa"/>
          </w:tcPr>
          <w:p w:rsidR="004260A8" w:rsidRDefault="004260A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To stop</w:t>
            </w:r>
          </w:p>
        </w:tc>
      </w:tr>
      <w:tr w:rsidR="004260A8" w:rsidTr="00DF60E3">
        <w:tc>
          <w:tcPr>
            <w:tcW w:w="4039" w:type="dxa"/>
          </w:tcPr>
          <w:p w:rsidR="004260A8" w:rsidRDefault="004260A8" w:rsidP="004260A8">
            <w:pPr>
              <w:pStyle w:val="ListParagraph"/>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Seize</w:t>
            </w:r>
          </w:p>
        </w:tc>
        <w:tc>
          <w:tcPr>
            <w:tcW w:w="3677" w:type="dxa"/>
          </w:tcPr>
          <w:p w:rsidR="004260A8" w:rsidRDefault="004260A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To take hold of</w:t>
            </w:r>
          </w:p>
        </w:tc>
      </w:tr>
      <w:tr w:rsidR="004260A8" w:rsidTr="00DF60E3">
        <w:tc>
          <w:tcPr>
            <w:tcW w:w="4039" w:type="dxa"/>
          </w:tcPr>
          <w:p w:rsidR="004260A8" w:rsidRPr="004260A8" w:rsidRDefault="004260A8" w:rsidP="004260A8">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F0764B">
              <w:rPr>
                <w:rFonts w:ascii="inherit" w:eastAsia="Times New Roman" w:hAnsi="inherit" w:cs="Arial"/>
                <w:color w:val="333333"/>
                <w:sz w:val="24"/>
                <w:szCs w:val="24"/>
                <w:lang w:bidi="hi-IN"/>
              </w:rPr>
              <w:t>13)</w:t>
            </w:r>
            <w:r w:rsidRPr="004260A8">
              <w:rPr>
                <w:rFonts w:ascii="inherit" w:eastAsia="Times New Roman" w:hAnsi="inherit" w:cs="Arial"/>
                <w:color w:val="333333"/>
                <w:sz w:val="24"/>
                <w:szCs w:val="24"/>
                <w:lang w:bidi="hi-IN"/>
              </w:rPr>
              <w:t>Cell</w:t>
            </w:r>
          </w:p>
        </w:tc>
        <w:tc>
          <w:tcPr>
            <w:tcW w:w="3677" w:type="dxa"/>
          </w:tcPr>
          <w:p w:rsidR="004260A8" w:rsidRDefault="004260A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Enclosed cavity in an organism, a single room of a prisoner or unit of </w:t>
            </w:r>
            <w:r>
              <w:rPr>
                <w:rFonts w:ascii="inherit" w:eastAsia="Times New Roman" w:hAnsi="inherit" w:cs="Arial"/>
                <w:color w:val="333333"/>
                <w:sz w:val="24"/>
                <w:szCs w:val="24"/>
                <w:lang w:bidi="hi-IN"/>
              </w:rPr>
              <w:lastRenderedPageBreak/>
              <w:t>battery</w:t>
            </w:r>
          </w:p>
        </w:tc>
      </w:tr>
      <w:tr w:rsidR="004260A8" w:rsidTr="00DF60E3">
        <w:tc>
          <w:tcPr>
            <w:tcW w:w="4039" w:type="dxa"/>
          </w:tcPr>
          <w:p w:rsidR="004260A8" w:rsidRDefault="00F0764B" w:rsidP="004260A8">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lastRenderedPageBreak/>
              <w:t xml:space="preserve">        </w:t>
            </w:r>
            <w:r w:rsidR="004260A8">
              <w:rPr>
                <w:rFonts w:ascii="inherit" w:eastAsia="Times New Roman" w:hAnsi="inherit" w:cs="Arial"/>
                <w:color w:val="333333"/>
                <w:sz w:val="24"/>
                <w:szCs w:val="24"/>
                <w:lang w:bidi="hi-IN"/>
              </w:rPr>
              <w:t>Sell</w:t>
            </w:r>
          </w:p>
        </w:tc>
        <w:tc>
          <w:tcPr>
            <w:tcW w:w="3677" w:type="dxa"/>
          </w:tcPr>
          <w:p w:rsidR="004260A8" w:rsidRDefault="004260A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She sells oranges</w:t>
            </w:r>
          </w:p>
        </w:tc>
      </w:tr>
      <w:tr w:rsidR="004260A8" w:rsidTr="00DF60E3">
        <w:tc>
          <w:tcPr>
            <w:tcW w:w="4039" w:type="dxa"/>
          </w:tcPr>
          <w:p w:rsidR="004260A8" w:rsidRDefault="00F0764B" w:rsidP="004260A8">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14)</w:t>
            </w:r>
            <w:r w:rsidR="004260A8">
              <w:rPr>
                <w:rFonts w:ascii="inherit" w:eastAsia="Times New Roman" w:hAnsi="inherit" w:cs="Arial"/>
                <w:color w:val="333333"/>
                <w:sz w:val="24"/>
                <w:szCs w:val="24"/>
                <w:lang w:bidi="hi-IN"/>
              </w:rPr>
              <w:t>cast(noun)</w:t>
            </w:r>
          </w:p>
        </w:tc>
        <w:tc>
          <w:tcPr>
            <w:tcW w:w="3677" w:type="dxa"/>
          </w:tcPr>
          <w:p w:rsidR="004260A8" w:rsidRDefault="004260A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A list of actors taking part </w:t>
            </w:r>
            <w:r w:rsidR="00402A51">
              <w:rPr>
                <w:rFonts w:ascii="inherit" w:eastAsia="Times New Roman" w:hAnsi="inherit" w:cs="Arial"/>
                <w:color w:val="333333"/>
                <w:sz w:val="24"/>
                <w:szCs w:val="24"/>
                <w:lang w:bidi="hi-IN"/>
              </w:rPr>
              <w:t xml:space="preserve">in a dramatic performance or a </w:t>
            </w:r>
            <w:proofErr w:type="spellStart"/>
            <w:r w:rsidR="00402A51">
              <w:rPr>
                <w:rFonts w:ascii="inherit" w:eastAsia="Times New Roman" w:hAnsi="inherit" w:cs="Arial"/>
                <w:color w:val="333333"/>
                <w:sz w:val="24"/>
                <w:szCs w:val="24"/>
                <w:lang w:bidi="hi-IN"/>
              </w:rPr>
              <w:t>M</w:t>
            </w:r>
            <w:r>
              <w:rPr>
                <w:rFonts w:ascii="inherit" w:eastAsia="Times New Roman" w:hAnsi="inherit" w:cs="Arial"/>
                <w:color w:val="333333"/>
                <w:sz w:val="24"/>
                <w:szCs w:val="24"/>
                <w:lang w:bidi="hi-IN"/>
              </w:rPr>
              <w:t>ould</w:t>
            </w:r>
            <w:proofErr w:type="spellEnd"/>
          </w:p>
        </w:tc>
      </w:tr>
      <w:tr w:rsidR="004260A8" w:rsidTr="00DF60E3">
        <w:tc>
          <w:tcPr>
            <w:tcW w:w="4039" w:type="dxa"/>
          </w:tcPr>
          <w:p w:rsidR="004260A8" w:rsidRDefault="004260A8" w:rsidP="004260A8">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Cast(verb)</w:t>
            </w:r>
          </w:p>
        </w:tc>
        <w:tc>
          <w:tcPr>
            <w:tcW w:w="3677" w:type="dxa"/>
          </w:tcPr>
          <w:p w:rsidR="004260A8" w:rsidRDefault="004260A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To throw or drop</w:t>
            </w:r>
          </w:p>
        </w:tc>
      </w:tr>
      <w:tr w:rsidR="004260A8" w:rsidTr="00DF60E3">
        <w:tc>
          <w:tcPr>
            <w:tcW w:w="4039" w:type="dxa"/>
          </w:tcPr>
          <w:p w:rsidR="004260A8" w:rsidRDefault="00F0764B" w:rsidP="004260A8">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15)</w:t>
            </w:r>
            <w:r w:rsidR="004260A8">
              <w:rPr>
                <w:rFonts w:ascii="inherit" w:eastAsia="Times New Roman" w:hAnsi="inherit" w:cs="Arial"/>
                <w:color w:val="333333"/>
                <w:sz w:val="24"/>
                <w:szCs w:val="24"/>
                <w:lang w:bidi="hi-IN"/>
              </w:rPr>
              <w:t>caste</w:t>
            </w:r>
          </w:p>
        </w:tc>
        <w:tc>
          <w:tcPr>
            <w:tcW w:w="3677" w:type="dxa"/>
          </w:tcPr>
          <w:p w:rsidR="004260A8" w:rsidRDefault="004260A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Caste should not be a basis for admission</w:t>
            </w:r>
          </w:p>
        </w:tc>
      </w:tr>
      <w:tr w:rsidR="004260A8" w:rsidTr="00DF60E3">
        <w:tc>
          <w:tcPr>
            <w:tcW w:w="4039" w:type="dxa"/>
          </w:tcPr>
          <w:p w:rsidR="004260A8" w:rsidRDefault="004260A8" w:rsidP="004260A8">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Caste(noun)</w:t>
            </w:r>
          </w:p>
        </w:tc>
        <w:tc>
          <w:tcPr>
            <w:tcW w:w="3677" w:type="dxa"/>
          </w:tcPr>
          <w:p w:rsidR="004260A8" w:rsidRDefault="00402A51"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An exclusive </w:t>
            </w:r>
            <w:r w:rsidR="004260A8">
              <w:rPr>
                <w:rFonts w:ascii="inherit" w:eastAsia="Times New Roman" w:hAnsi="inherit" w:cs="Arial"/>
                <w:color w:val="333333"/>
                <w:sz w:val="24"/>
                <w:szCs w:val="24"/>
                <w:lang w:bidi="hi-IN"/>
              </w:rPr>
              <w:t>c</w:t>
            </w:r>
            <w:r>
              <w:rPr>
                <w:rFonts w:ascii="inherit" w:eastAsia="Times New Roman" w:hAnsi="inherit" w:cs="Arial"/>
                <w:color w:val="333333"/>
                <w:sz w:val="24"/>
                <w:szCs w:val="24"/>
                <w:lang w:bidi="hi-IN"/>
              </w:rPr>
              <w:t>lass like the castes among the H</w:t>
            </w:r>
            <w:r w:rsidR="004260A8">
              <w:rPr>
                <w:rFonts w:ascii="inherit" w:eastAsia="Times New Roman" w:hAnsi="inherit" w:cs="Arial"/>
                <w:color w:val="333333"/>
                <w:sz w:val="24"/>
                <w:szCs w:val="24"/>
                <w:lang w:bidi="hi-IN"/>
              </w:rPr>
              <w:t>indus.</w:t>
            </w:r>
          </w:p>
        </w:tc>
      </w:tr>
      <w:tr w:rsidR="004260A8" w:rsidTr="00DF60E3">
        <w:tc>
          <w:tcPr>
            <w:tcW w:w="4039" w:type="dxa"/>
          </w:tcPr>
          <w:p w:rsidR="004260A8"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F0764B" w:rsidRPr="00CB3D5E">
              <w:rPr>
                <w:rFonts w:ascii="inherit" w:eastAsia="Times New Roman" w:hAnsi="inherit" w:cs="Arial"/>
                <w:color w:val="333333"/>
                <w:sz w:val="24"/>
                <w:szCs w:val="24"/>
                <w:lang w:bidi="hi-IN"/>
              </w:rPr>
              <w:t>16)</w:t>
            </w:r>
            <w:r w:rsidR="004260A8" w:rsidRPr="00CB3D5E">
              <w:rPr>
                <w:rFonts w:ascii="inherit" w:eastAsia="Times New Roman" w:hAnsi="inherit" w:cs="Arial"/>
                <w:color w:val="333333"/>
                <w:sz w:val="24"/>
                <w:szCs w:val="24"/>
                <w:lang w:bidi="hi-IN"/>
              </w:rPr>
              <w:t>council(noun)</w:t>
            </w:r>
          </w:p>
        </w:tc>
        <w:tc>
          <w:tcPr>
            <w:tcW w:w="3677" w:type="dxa"/>
          </w:tcPr>
          <w:p w:rsidR="004260A8" w:rsidRDefault="004260A8"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Is an assembly or a consulting body like the legislative council the student’s council</w:t>
            </w:r>
          </w:p>
        </w:tc>
      </w:tr>
      <w:tr w:rsidR="000D25AA" w:rsidTr="00DF60E3">
        <w:tc>
          <w:tcPr>
            <w:tcW w:w="4039" w:type="dxa"/>
          </w:tcPr>
          <w:p w:rsidR="000D25AA"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0D25AA" w:rsidRPr="00CB3D5E">
              <w:rPr>
                <w:rFonts w:ascii="inherit" w:eastAsia="Times New Roman" w:hAnsi="inherit" w:cs="Arial"/>
                <w:color w:val="333333"/>
                <w:sz w:val="24"/>
                <w:szCs w:val="24"/>
                <w:lang w:bidi="hi-IN"/>
              </w:rPr>
              <w:t>Counsel(noun)</w:t>
            </w:r>
          </w:p>
        </w:tc>
        <w:tc>
          <w:tcPr>
            <w:tcW w:w="3677" w:type="dxa"/>
          </w:tcPr>
          <w:p w:rsidR="000D25AA" w:rsidRDefault="000D25A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As a noun and verb, means advice, a lawyer engaged in a law court</w:t>
            </w:r>
          </w:p>
        </w:tc>
      </w:tr>
      <w:tr w:rsidR="000D25AA" w:rsidTr="00DF60E3">
        <w:tc>
          <w:tcPr>
            <w:tcW w:w="4039" w:type="dxa"/>
          </w:tcPr>
          <w:p w:rsidR="000D25AA"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F0764B" w:rsidRPr="00CB3D5E">
              <w:rPr>
                <w:rFonts w:ascii="inherit" w:eastAsia="Times New Roman" w:hAnsi="inherit" w:cs="Arial"/>
                <w:color w:val="333333"/>
                <w:sz w:val="24"/>
                <w:szCs w:val="24"/>
                <w:lang w:bidi="hi-IN"/>
              </w:rPr>
              <w:t>17)</w:t>
            </w:r>
            <w:r w:rsidR="00CC2CD7">
              <w:rPr>
                <w:rFonts w:ascii="inherit" w:eastAsia="Times New Roman" w:hAnsi="inherit" w:cs="Arial"/>
                <w:color w:val="333333"/>
                <w:sz w:val="24"/>
                <w:szCs w:val="24"/>
                <w:lang w:bidi="hi-IN"/>
              </w:rPr>
              <w:t xml:space="preserve"> Defens</w:t>
            </w:r>
            <w:r w:rsidR="000D25AA" w:rsidRPr="00CB3D5E">
              <w:rPr>
                <w:rFonts w:ascii="inherit" w:eastAsia="Times New Roman" w:hAnsi="inherit" w:cs="Arial"/>
                <w:color w:val="333333"/>
                <w:sz w:val="24"/>
                <w:szCs w:val="24"/>
                <w:lang w:bidi="hi-IN"/>
              </w:rPr>
              <w:t>e</w:t>
            </w:r>
          </w:p>
        </w:tc>
        <w:tc>
          <w:tcPr>
            <w:tcW w:w="3677" w:type="dxa"/>
          </w:tcPr>
          <w:p w:rsidR="000D25AA" w:rsidRDefault="000D25A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Regard, respect</w:t>
            </w:r>
          </w:p>
        </w:tc>
      </w:tr>
      <w:tr w:rsidR="000D25AA" w:rsidTr="00DF60E3">
        <w:tc>
          <w:tcPr>
            <w:tcW w:w="4039" w:type="dxa"/>
          </w:tcPr>
          <w:p w:rsidR="000D25AA"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0D25AA" w:rsidRPr="00CB3D5E">
              <w:rPr>
                <w:rFonts w:ascii="inherit" w:eastAsia="Times New Roman" w:hAnsi="inherit" w:cs="Arial"/>
                <w:color w:val="333333"/>
                <w:sz w:val="24"/>
                <w:szCs w:val="24"/>
                <w:lang w:bidi="hi-IN"/>
              </w:rPr>
              <w:t>Difference</w:t>
            </w:r>
          </w:p>
        </w:tc>
        <w:tc>
          <w:tcPr>
            <w:tcW w:w="3677" w:type="dxa"/>
          </w:tcPr>
          <w:p w:rsidR="000D25AA" w:rsidRDefault="000D25A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Dissimilarity</w:t>
            </w:r>
          </w:p>
        </w:tc>
      </w:tr>
      <w:tr w:rsidR="000D25AA" w:rsidTr="00DF60E3">
        <w:tc>
          <w:tcPr>
            <w:tcW w:w="4039" w:type="dxa"/>
          </w:tcPr>
          <w:p w:rsidR="000D25AA"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F0764B" w:rsidRPr="00CB3D5E">
              <w:rPr>
                <w:rFonts w:ascii="inherit" w:eastAsia="Times New Roman" w:hAnsi="inherit" w:cs="Arial"/>
                <w:color w:val="333333"/>
                <w:sz w:val="24"/>
                <w:szCs w:val="24"/>
                <w:lang w:bidi="hi-IN"/>
              </w:rPr>
              <w:t>18)</w:t>
            </w:r>
            <w:r w:rsidR="000D25AA" w:rsidRPr="00CB3D5E">
              <w:rPr>
                <w:rFonts w:ascii="inherit" w:eastAsia="Times New Roman" w:hAnsi="inherit" w:cs="Arial"/>
                <w:color w:val="333333"/>
                <w:sz w:val="24"/>
                <w:szCs w:val="24"/>
                <w:lang w:bidi="hi-IN"/>
              </w:rPr>
              <w:t>Elicit</w:t>
            </w:r>
          </w:p>
        </w:tc>
        <w:tc>
          <w:tcPr>
            <w:tcW w:w="3677" w:type="dxa"/>
          </w:tcPr>
          <w:p w:rsidR="000D25AA" w:rsidRDefault="000D25A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To draw out</w:t>
            </w:r>
          </w:p>
        </w:tc>
      </w:tr>
      <w:tr w:rsidR="000D25AA" w:rsidTr="00DF60E3">
        <w:tc>
          <w:tcPr>
            <w:tcW w:w="4039" w:type="dxa"/>
          </w:tcPr>
          <w:p w:rsidR="000D25AA"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0D25AA" w:rsidRPr="00CB3D5E">
              <w:rPr>
                <w:rFonts w:ascii="inherit" w:eastAsia="Times New Roman" w:hAnsi="inherit" w:cs="Arial"/>
                <w:color w:val="333333"/>
                <w:sz w:val="24"/>
                <w:szCs w:val="24"/>
                <w:lang w:bidi="hi-IN"/>
              </w:rPr>
              <w:t>Illicit</w:t>
            </w:r>
          </w:p>
        </w:tc>
        <w:tc>
          <w:tcPr>
            <w:tcW w:w="3677" w:type="dxa"/>
          </w:tcPr>
          <w:p w:rsidR="000D25AA" w:rsidRDefault="000D25A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Illegal, unlawful</w:t>
            </w:r>
          </w:p>
        </w:tc>
      </w:tr>
      <w:tr w:rsidR="000D25AA" w:rsidTr="00DF60E3">
        <w:tc>
          <w:tcPr>
            <w:tcW w:w="4039" w:type="dxa"/>
          </w:tcPr>
          <w:p w:rsidR="000D25AA" w:rsidRPr="000D25AA"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F0764B">
              <w:rPr>
                <w:rFonts w:ascii="inherit" w:eastAsia="Times New Roman" w:hAnsi="inherit" w:cs="Arial"/>
                <w:color w:val="333333"/>
                <w:sz w:val="24"/>
                <w:szCs w:val="24"/>
                <w:lang w:bidi="hi-IN"/>
              </w:rPr>
              <w:t>19)</w:t>
            </w:r>
            <w:r w:rsidR="000D25AA" w:rsidRPr="000D25AA">
              <w:rPr>
                <w:rFonts w:ascii="inherit" w:eastAsia="Times New Roman" w:hAnsi="inherit" w:cs="Arial"/>
                <w:color w:val="333333"/>
                <w:sz w:val="24"/>
                <w:szCs w:val="24"/>
                <w:lang w:bidi="hi-IN"/>
              </w:rPr>
              <w:t>Especially</w:t>
            </w:r>
          </w:p>
        </w:tc>
        <w:tc>
          <w:tcPr>
            <w:tcW w:w="3677" w:type="dxa"/>
          </w:tcPr>
          <w:p w:rsidR="000D25AA" w:rsidRDefault="000D25A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To an exceptional degree</w:t>
            </w:r>
          </w:p>
        </w:tc>
      </w:tr>
      <w:tr w:rsidR="000D25AA" w:rsidTr="00DF60E3">
        <w:tc>
          <w:tcPr>
            <w:tcW w:w="4039" w:type="dxa"/>
          </w:tcPr>
          <w:p w:rsidR="000D25AA"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0D25AA" w:rsidRPr="00CB3D5E">
              <w:rPr>
                <w:rFonts w:ascii="inherit" w:eastAsia="Times New Roman" w:hAnsi="inherit" w:cs="Arial"/>
                <w:color w:val="333333"/>
                <w:sz w:val="24"/>
                <w:szCs w:val="24"/>
                <w:lang w:bidi="hi-IN"/>
              </w:rPr>
              <w:t>Specially</w:t>
            </w:r>
          </w:p>
        </w:tc>
        <w:tc>
          <w:tcPr>
            <w:tcW w:w="3677" w:type="dxa"/>
          </w:tcPr>
          <w:p w:rsidR="000D25AA" w:rsidRDefault="000D25A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For one purpose and no other</w:t>
            </w:r>
          </w:p>
        </w:tc>
      </w:tr>
      <w:tr w:rsidR="000D25AA" w:rsidTr="00DF60E3">
        <w:tc>
          <w:tcPr>
            <w:tcW w:w="4039" w:type="dxa"/>
          </w:tcPr>
          <w:p w:rsidR="000D25AA" w:rsidRPr="00F0764B"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F0764B">
              <w:rPr>
                <w:rFonts w:ascii="inherit" w:eastAsia="Times New Roman" w:hAnsi="inherit" w:cs="Arial"/>
                <w:color w:val="333333"/>
                <w:sz w:val="24"/>
                <w:szCs w:val="24"/>
                <w:lang w:bidi="hi-IN"/>
              </w:rPr>
              <w:t>20)</w:t>
            </w:r>
            <w:r w:rsidR="000D25AA" w:rsidRPr="00F0764B">
              <w:rPr>
                <w:rFonts w:ascii="inherit" w:eastAsia="Times New Roman" w:hAnsi="inherit" w:cs="Arial"/>
                <w:color w:val="333333"/>
                <w:sz w:val="24"/>
                <w:szCs w:val="24"/>
                <w:lang w:bidi="hi-IN"/>
              </w:rPr>
              <w:t>Hew(verb)</w:t>
            </w:r>
          </w:p>
        </w:tc>
        <w:tc>
          <w:tcPr>
            <w:tcW w:w="3677" w:type="dxa"/>
          </w:tcPr>
          <w:p w:rsidR="000D25AA" w:rsidRDefault="000D25A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To cut down</w:t>
            </w:r>
          </w:p>
        </w:tc>
      </w:tr>
      <w:tr w:rsidR="000D25AA" w:rsidTr="00DF60E3">
        <w:tc>
          <w:tcPr>
            <w:tcW w:w="4039" w:type="dxa"/>
          </w:tcPr>
          <w:p w:rsidR="000D25AA"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0D25AA" w:rsidRPr="00CB3D5E">
              <w:rPr>
                <w:rFonts w:ascii="inherit" w:eastAsia="Times New Roman" w:hAnsi="inherit" w:cs="Arial"/>
                <w:color w:val="333333"/>
                <w:sz w:val="24"/>
                <w:szCs w:val="24"/>
                <w:lang w:bidi="hi-IN"/>
              </w:rPr>
              <w:t>Hue</w:t>
            </w:r>
          </w:p>
        </w:tc>
        <w:tc>
          <w:tcPr>
            <w:tcW w:w="3677" w:type="dxa"/>
          </w:tcPr>
          <w:p w:rsidR="000D25AA" w:rsidRDefault="00CB3D5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Colo</w:t>
            </w:r>
            <w:r w:rsidR="000D25AA">
              <w:rPr>
                <w:rFonts w:ascii="inherit" w:eastAsia="Times New Roman" w:hAnsi="inherit" w:cs="Arial"/>
                <w:color w:val="333333"/>
                <w:sz w:val="24"/>
                <w:szCs w:val="24"/>
                <w:lang w:bidi="hi-IN"/>
              </w:rPr>
              <w:t>r</w:t>
            </w:r>
          </w:p>
        </w:tc>
      </w:tr>
      <w:tr w:rsidR="000D25AA" w:rsidTr="00DF60E3">
        <w:tc>
          <w:tcPr>
            <w:tcW w:w="4039" w:type="dxa"/>
          </w:tcPr>
          <w:p w:rsidR="000D25AA"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F0764B" w:rsidRPr="00CB3D5E">
              <w:rPr>
                <w:rFonts w:ascii="inherit" w:eastAsia="Times New Roman" w:hAnsi="inherit" w:cs="Arial"/>
                <w:color w:val="333333"/>
                <w:sz w:val="24"/>
                <w:szCs w:val="24"/>
                <w:lang w:bidi="hi-IN"/>
              </w:rPr>
              <w:t>21)I</w:t>
            </w:r>
            <w:r w:rsidR="000D25AA" w:rsidRPr="00CB3D5E">
              <w:rPr>
                <w:rFonts w:ascii="inherit" w:eastAsia="Times New Roman" w:hAnsi="inherit" w:cs="Arial"/>
                <w:color w:val="333333"/>
                <w:sz w:val="24"/>
                <w:szCs w:val="24"/>
                <w:lang w:bidi="hi-IN"/>
              </w:rPr>
              <w:t>ngenious</w:t>
            </w:r>
          </w:p>
        </w:tc>
        <w:tc>
          <w:tcPr>
            <w:tcW w:w="3677" w:type="dxa"/>
          </w:tcPr>
          <w:p w:rsidR="000D25AA" w:rsidRDefault="000D25A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Skillful, inventive, of objects, clearly constructed</w:t>
            </w:r>
          </w:p>
        </w:tc>
      </w:tr>
      <w:tr w:rsidR="000D25AA" w:rsidTr="00DF60E3">
        <w:tc>
          <w:tcPr>
            <w:tcW w:w="4039" w:type="dxa"/>
          </w:tcPr>
          <w:p w:rsidR="000D25AA"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0D25AA" w:rsidRPr="00CB3D5E">
              <w:rPr>
                <w:rFonts w:ascii="inherit" w:eastAsia="Times New Roman" w:hAnsi="inherit" w:cs="Arial"/>
                <w:color w:val="333333"/>
                <w:sz w:val="24"/>
                <w:szCs w:val="24"/>
                <w:lang w:bidi="hi-IN"/>
              </w:rPr>
              <w:t>Ingenuous</w:t>
            </w:r>
          </w:p>
        </w:tc>
        <w:tc>
          <w:tcPr>
            <w:tcW w:w="3677" w:type="dxa"/>
          </w:tcPr>
          <w:p w:rsidR="000D25AA" w:rsidRDefault="000D25A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Frank and simple, guileless, artless natural</w:t>
            </w:r>
          </w:p>
        </w:tc>
      </w:tr>
      <w:tr w:rsidR="000D25AA" w:rsidTr="00DF60E3">
        <w:tc>
          <w:tcPr>
            <w:tcW w:w="4039" w:type="dxa"/>
          </w:tcPr>
          <w:p w:rsidR="000D25AA"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F0764B" w:rsidRPr="00CB3D5E">
              <w:rPr>
                <w:rFonts w:ascii="inherit" w:eastAsia="Times New Roman" w:hAnsi="inherit" w:cs="Arial"/>
                <w:color w:val="333333"/>
                <w:sz w:val="24"/>
                <w:szCs w:val="24"/>
                <w:lang w:bidi="hi-IN"/>
              </w:rPr>
              <w:t>22)</w:t>
            </w:r>
            <w:r w:rsidR="000D25AA" w:rsidRPr="00CB3D5E">
              <w:rPr>
                <w:rFonts w:ascii="inherit" w:eastAsia="Times New Roman" w:hAnsi="inherit" w:cs="Arial"/>
                <w:color w:val="333333"/>
                <w:sz w:val="24"/>
                <w:szCs w:val="24"/>
                <w:lang w:bidi="hi-IN"/>
              </w:rPr>
              <w:t>Ostensible</w:t>
            </w:r>
          </w:p>
        </w:tc>
        <w:tc>
          <w:tcPr>
            <w:tcW w:w="3677" w:type="dxa"/>
          </w:tcPr>
          <w:p w:rsidR="000D25AA" w:rsidRDefault="000D25A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Opposed to real</w:t>
            </w:r>
          </w:p>
        </w:tc>
      </w:tr>
      <w:tr w:rsidR="000D25AA" w:rsidTr="00DF60E3">
        <w:tc>
          <w:tcPr>
            <w:tcW w:w="4039" w:type="dxa"/>
          </w:tcPr>
          <w:p w:rsidR="000D25AA"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0D25AA" w:rsidRPr="00CB3D5E">
              <w:rPr>
                <w:rFonts w:ascii="inherit" w:eastAsia="Times New Roman" w:hAnsi="inherit" w:cs="Arial"/>
                <w:color w:val="333333"/>
                <w:sz w:val="24"/>
                <w:szCs w:val="24"/>
                <w:lang w:bidi="hi-IN"/>
              </w:rPr>
              <w:t>Ostentatious</w:t>
            </w:r>
          </w:p>
        </w:tc>
        <w:tc>
          <w:tcPr>
            <w:tcW w:w="3677" w:type="dxa"/>
          </w:tcPr>
          <w:p w:rsidR="000D25AA" w:rsidRDefault="000D25AA"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Ceremonious, showy</w:t>
            </w:r>
          </w:p>
        </w:tc>
      </w:tr>
      <w:tr w:rsidR="00247E43" w:rsidTr="00DF60E3">
        <w:tc>
          <w:tcPr>
            <w:tcW w:w="4039" w:type="dxa"/>
          </w:tcPr>
          <w:p w:rsidR="00247E43"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F0764B" w:rsidRPr="00CB3D5E">
              <w:rPr>
                <w:rFonts w:ascii="inherit" w:eastAsia="Times New Roman" w:hAnsi="inherit" w:cs="Arial"/>
                <w:color w:val="333333"/>
                <w:sz w:val="24"/>
                <w:szCs w:val="24"/>
                <w:lang w:bidi="hi-IN"/>
              </w:rPr>
              <w:t>23)</w:t>
            </w:r>
            <w:r w:rsidR="00247E43" w:rsidRPr="00CB3D5E">
              <w:rPr>
                <w:rFonts w:ascii="inherit" w:eastAsia="Times New Roman" w:hAnsi="inherit" w:cs="Arial"/>
                <w:color w:val="333333"/>
                <w:sz w:val="24"/>
                <w:szCs w:val="24"/>
                <w:lang w:bidi="hi-IN"/>
              </w:rPr>
              <w:t>Practice(noun)</w:t>
            </w:r>
          </w:p>
        </w:tc>
        <w:tc>
          <w:tcPr>
            <w:tcW w:w="3677" w:type="dxa"/>
          </w:tcPr>
          <w:p w:rsidR="00247E43" w:rsidRDefault="00247E4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Habit, repeated exercise</w:t>
            </w:r>
          </w:p>
        </w:tc>
      </w:tr>
      <w:tr w:rsidR="00247E43" w:rsidTr="00DF60E3">
        <w:tc>
          <w:tcPr>
            <w:tcW w:w="4039" w:type="dxa"/>
          </w:tcPr>
          <w:p w:rsidR="00247E43"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247E43" w:rsidRPr="00CB3D5E">
              <w:rPr>
                <w:rFonts w:ascii="inherit" w:eastAsia="Times New Roman" w:hAnsi="inherit" w:cs="Arial"/>
                <w:color w:val="333333"/>
                <w:sz w:val="24"/>
                <w:szCs w:val="24"/>
                <w:lang w:bidi="hi-IN"/>
              </w:rPr>
              <w:t>Practice(verb)</w:t>
            </w:r>
          </w:p>
        </w:tc>
        <w:tc>
          <w:tcPr>
            <w:tcW w:w="3677" w:type="dxa"/>
          </w:tcPr>
          <w:p w:rsidR="00247E43" w:rsidRDefault="00247E4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To do frequently, to carry out an action</w:t>
            </w:r>
          </w:p>
        </w:tc>
      </w:tr>
      <w:tr w:rsidR="00247E43" w:rsidTr="00DF60E3">
        <w:tc>
          <w:tcPr>
            <w:tcW w:w="4039" w:type="dxa"/>
          </w:tcPr>
          <w:p w:rsidR="00247E43"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F0764B" w:rsidRPr="00CB3D5E">
              <w:rPr>
                <w:rFonts w:ascii="inherit" w:eastAsia="Times New Roman" w:hAnsi="inherit" w:cs="Arial"/>
                <w:color w:val="333333"/>
                <w:sz w:val="24"/>
                <w:szCs w:val="24"/>
                <w:lang w:bidi="hi-IN"/>
              </w:rPr>
              <w:t>24)</w:t>
            </w:r>
            <w:r w:rsidR="00247E43" w:rsidRPr="00CB3D5E">
              <w:rPr>
                <w:rFonts w:ascii="inherit" w:eastAsia="Times New Roman" w:hAnsi="inherit" w:cs="Arial"/>
                <w:color w:val="333333"/>
                <w:sz w:val="24"/>
                <w:szCs w:val="24"/>
                <w:lang w:bidi="hi-IN"/>
              </w:rPr>
              <w:t>Precede</w:t>
            </w:r>
          </w:p>
        </w:tc>
        <w:tc>
          <w:tcPr>
            <w:tcW w:w="3677" w:type="dxa"/>
          </w:tcPr>
          <w:p w:rsidR="00247E43" w:rsidRDefault="00247E4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Come, before</w:t>
            </w:r>
          </w:p>
        </w:tc>
      </w:tr>
      <w:tr w:rsidR="00247E43" w:rsidTr="00DF60E3">
        <w:tc>
          <w:tcPr>
            <w:tcW w:w="4039" w:type="dxa"/>
          </w:tcPr>
          <w:p w:rsidR="00247E43"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247E43" w:rsidRPr="00CB3D5E">
              <w:rPr>
                <w:rFonts w:ascii="inherit" w:eastAsia="Times New Roman" w:hAnsi="inherit" w:cs="Arial"/>
                <w:color w:val="333333"/>
                <w:sz w:val="24"/>
                <w:szCs w:val="24"/>
                <w:lang w:bidi="hi-IN"/>
              </w:rPr>
              <w:t>Proceed</w:t>
            </w:r>
          </w:p>
        </w:tc>
        <w:tc>
          <w:tcPr>
            <w:tcW w:w="3677" w:type="dxa"/>
          </w:tcPr>
          <w:p w:rsidR="00247E43" w:rsidRDefault="00247E4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To go on</w:t>
            </w:r>
          </w:p>
        </w:tc>
      </w:tr>
      <w:tr w:rsidR="00247E43" w:rsidTr="00DF60E3">
        <w:tc>
          <w:tcPr>
            <w:tcW w:w="4039" w:type="dxa"/>
          </w:tcPr>
          <w:p w:rsidR="00247E43"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25)</w:t>
            </w:r>
            <w:r w:rsidR="00247E43" w:rsidRPr="00CB3D5E">
              <w:rPr>
                <w:rFonts w:ascii="inherit" w:eastAsia="Times New Roman" w:hAnsi="inherit" w:cs="Arial"/>
                <w:color w:val="333333"/>
                <w:sz w:val="24"/>
                <w:szCs w:val="24"/>
                <w:lang w:bidi="hi-IN"/>
              </w:rPr>
              <w:t>Rest(noun + verb)</w:t>
            </w:r>
          </w:p>
        </w:tc>
        <w:tc>
          <w:tcPr>
            <w:tcW w:w="3677" w:type="dxa"/>
          </w:tcPr>
          <w:p w:rsidR="00247E43" w:rsidRDefault="00247E4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Repose</w:t>
            </w:r>
          </w:p>
        </w:tc>
      </w:tr>
      <w:tr w:rsidR="00247E43" w:rsidTr="00DF60E3">
        <w:tc>
          <w:tcPr>
            <w:tcW w:w="4039" w:type="dxa"/>
          </w:tcPr>
          <w:p w:rsidR="00247E43"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247E43" w:rsidRPr="00CB3D5E">
              <w:rPr>
                <w:rFonts w:ascii="inherit" w:eastAsia="Times New Roman" w:hAnsi="inherit" w:cs="Arial"/>
                <w:color w:val="333333"/>
                <w:sz w:val="24"/>
                <w:szCs w:val="24"/>
                <w:lang w:bidi="hi-IN"/>
              </w:rPr>
              <w:t>Wrest</w:t>
            </w:r>
          </w:p>
        </w:tc>
        <w:tc>
          <w:tcPr>
            <w:tcW w:w="3677" w:type="dxa"/>
          </w:tcPr>
          <w:p w:rsidR="00247E43" w:rsidRDefault="00247E4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To snatch, take by force</w:t>
            </w:r>
          </w:p>
        </w:tc>
      </w:tr>
      <w:tr w:rsidR="00247E43" w:rsidTr="00DF60E3">
        <w:tc>
          <w:tcPr>
            <w:tcW w:w="4039" w:type="dxa"/>
          </w:tcPr>
          <w:p w:rsidR="00247E43" w:rsidRPr="00F0764B"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F0764B">
              <w:rPr>
                <w:rFonts w:ascii="inherit" w:eastAsia="Times New Roman" w:hAnsi="inherit" w:cs="Arial"/>
                <w:color w:val="333333"/>
                <w:sz w:val="24"/>
                <w:szCs w:val="24"/>
                <w:lang w:bidi="hi-IN"/>
              </w:rPr>
              <w:t>26)</w:t>
            </w:r>
            <w:r w:rsidR="00247E43" w:rsidRPr="00F0764B">
              <w:rPr>
                <w:rFonts w:ascii="inherit" w:eastAsia="Times New Roman" w:hAnsi="inherit" w:cs="Arial"/>
                <w:color w:val="333333"/>
                <w:sz w:val="24"/>
                <w:szCs w:val="24"/>
                <w:lang w:bidi="hi-IN"/>
              </w:rPr>
              <w:t>Salubrious</w:t>
            </w:r>
          </w:p>
        </w:tc>
        <w:tc>
          <w:tcPr>
            <w:tcW w:w="3677" w:type="dxa"/>
          </w:tcPr>
          <w:p w:rsidR="00247E43" w:rsidRDefault="00FD18A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w:t>
            </w:r>
            <w:r w:rsidR="00247E43">
              <w:rPr>
                <w:rFonts w:ascii="inherit" w:eastAsia="Times New Roman" w:hAnsi="inherit" w:cs="Arial"/>
                <w:color w:val="333333"/>
                <w:sz w:val="24"/>
                <w:szCs w:val="24"/>
                <w:lang w:bidi="hi-IN"/>
              </w:rPr>
              <w:t>ealthy</w:t>
            </w:r>
          </w:p>
        </w:tc>
      </w:tr>
      <w:tr w:rsidR="00FD18A3" w:rsidTr="00DF60E3">
        <w:tc>
          <w:tcPr>
            <w:tcW w:w="4039" w:type="dxa"/>
          </w:tcPr>
          <w:p w:rsidR="00FD18A3"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FD18A3" w:rsidRPr="00CB3D5E">
              <w:rPr>
                <w:rFonts w:ascii="inherit" w:eastAsia="Times New Roman" w:hAnsi="inherit" w:cs="Arial"/>
                <w:color w:val="333333"/>
                <w:sz w:val="24"/>
                <w:szCs w:val="24"/>
                <w:lang w:bidi="hi-IN"/>
              </w:rPr>
              <w:t>Salutary</w:t>
            </w:r>
          </w:p>
        </w:tc>
        <w:tc>
          <w:tcPr>
            <w:tcW w:w="3677" w:type="dxa"/>
          </w:tcPr>
          <w:p w:rsidR="00FD18A3" w:rsidRDefault="00FD18A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Producing good effect</w:t>
            </w:r>
          </w:p>
        </w:tc>
      </w:tr>
      <w:tr w:rsidR="00FD18A3" w:rsidTr="00DF60E3">
        <w:tc>
          <w:tcPr>
            <w:tcW w:w="4039" w:type="dxa"/>
          </w:tcPr>
          <w:p w:rsidR="00FD18A3" w:rsidRPr="00CB3D5E" w:rsidRDefault="00F0764B" w:rsidP="00CB3D5E">
            <w:pPr>
              <w:spacing w:beforeAutospacing="1" w:afterAutospacing="1"/>
              <w:textAlignment w:val="baseline"/>
              <w:rPr>
                <w:rFonts w:ascii="inherit" w:eastAsia="Times New Roman" w:hAnsi="inherit" w:cs="Arial"/>
                <w:color w:val="333333"/>
                <w:sz w:val="24"/>
                <w:szCs w:val="24"/>
                <w:lang w:bidi="hi-IN"/>
              </w:rPr>
            </w:pPr>
            <w:r w:rsidRPr="00CB3D5E">
              <w:rPr>
                <w:rFonts w:ascii="inherit" w:eastAsia="Times New Roman" w:hAnsi="inherit" w:cs="Arial"/>
                <w:color w:val="333333"/>
                <w:sz w:val="24"/>
                <w:szCs w:val="24"/>
                <w:lang w:bidi="hi-IN"/>
              </w:rPr>
              <w:t>27)</w:t>
            </w:r>
            <w:r w:rsidR="00FD18A3" w:rsidRPr="00CB3D5E">
              <w:rPr>
                <w:rFonts w:ascii="inherit" w:eastAsia="Times New Roman" w:hAnsi="inherit" w:cs="Arial"/>
                <w:color w:val="333333"/>
                <w:sz w:val="24"/>
                <w:szCs w:val="24"/>
                <w:lang w:bidi="hi-IN"/>
              </w:rPr>
              <w:t>Sear(verb)</w:t>
            </w:r>
          </w:p>
        </w:tc>
        <w:tc>
          <w:tcPr>
            <w:tcW w:w="3677" w:type="dxa"/>
          </w:tcPr>
          <w:p w:rsidR="00FD18A3" w:rsidRDefault="00FD18A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To burn, scorch</w:t>
            </w:r>
          </w:p>
        </w:tc>
      </w:tr>
      <w:tr w:rsidR="00FD18A3" w:rsidTr="00DF60E3">
        <w:tc>
          <w:tcPr>
            <w:tcW w:w="4039" w:type="dxa"/>
          </w:tcPr>
          <w:p w:rsidR="00FD18A3"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FD18A3" w:rsidRPr="00CB3D5E">
              <w:rPr>
                <w:rFonts w:ascii="inherit" w:eastAsia="Times New Roman" w:hAnsi="inherit" w:cs="Arial"/>
                <w:color w:val="333333"/>
                <w:sz w:val="24"/>
                <w:szCs w:val="24"/>
                <w:lang w:bidi="hi-IN"/>
              </w:rPr>
              <w:t>Seer</w:t>
            </w:r>
          </w:p>
        </w:tc>
        <w:tc>
          <w:tcPr>
            <w:tcW w:w="3677" w:type="dxa"/>
          </w:tcPr>
          <w:p w:rsidR="00FD18A3" w:rsidRDefault="00FD18A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 prophet who sees visions</w:t>
            </w:r>
          </w:p>
        </w:tc>
      </w:tr>
      <w:tr w:rsidR="00FD18A3" w:rsidTr="00DF60E3">
        <w:tc>
          <w:tcPr>
            <w:tcW w:w="4039" w:type="dxa"/>
          </w:tcPr>
          <w:p w:rsidR="00FD18A3"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28)</w:t>
            </w:r>
            <w:r w:rsidR="00FD18A3" w:rsidRPr="00CB3D5E">
              <w:rPr>
                <w:rFonts w:ascii="inherit" w:eastAsia="Times New Roman" w:hAnsi="inherit" w:cs="Arial"/>
                <w:color w:val="333333"/>
                <w:sz w:val="24"/>
                <w:szCs w:val="24"/>
                <w:lang w:bidi="hi-IN"/>
              </w:rPr>
              <w:t>Spacious</w:t>
            </w:r>
          </w:p>
        </w:tc>
        <w:tc>
          <w:tcPr>
            <w:tcW w:w="3677" w:type="dxa"/>
          </w:tcPr>
          <w:p w:rsidR="00FD18A3" w:rsidRDefault="00FD18A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Having ample space or room</w:t>
            </w:r>
          </w:p>
        </w:tc>
      </w:tr>
      <w:tr w:rsidR="00FD18A3" w:rsidTr="00DF60E3">
        <w:tc>
          <w:tcPr>
            <w:tcW w:w="4039" w:type="dxa"/>
          </w:tcPr>
          <w:p w:rsidR="00FD18A3"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FD18A3" w:rsidRPr="00CB3D5E">
              <w:rPr>
                <w:rFonts w:ascii="inherit" w:eastAsia="Times New Roman" w:hAnsi="inherit" w:cs="Arial"/>
                <w:color w:val="333333"/>
                <w:sz w:val="24"/>
                <w:szCs w:val="24"/>
                <w:lang w:bidi="hi-IN"/>
              </w:rPr>
              <w:t>Specious</w:t>
            </w:r>
          </w:p>
        </w:tc>
        <w:tc>
          <w:tcPr>
            <w:tcW w:w="3677" w:type="dxa"/>
          </w:tcPr>
          <w:p w:rsidR="00FD18A3" w:rsidRDefault="00FD18A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Apparently pleasing, attractive or right but not really so</w:t>
            </w:r>
          </w:p>
        </w:tc>
      </w:tr>
      <w:tr w:rsidR="00FD18A3" w:rsidTr="00DF60E3">
        <w:tc>
          <w:tcPr>
            <w:tcW w:w="4039" w:type="dxa"/>
          </w:tcPr>
          <w:p w:rsidR="00FD18A3" w:rsidRPr="00F0764B" w:rsidRDefault="00F0764B"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29)</w:t>
            </w:r>
            <w:r w:rsidR="00FD18A3" w:rsidRPr="00F0764B">
              <w:rPr>
                <w:rFonts w:ascii="inherit" w:eastAsia="Times New Roman" w:hAnsi="inherit" w:cs="Arial"/>
                <w:color w:val="333333"/>
                <w:sz w:val="24"/>
                <w:szCs w:val="24"/>
                <w:lang w:bidi="hi-IN"/>
              </w:rPr>
              <w:t>Urban</w:t>
            </w:r>
          </w:p>
        </w:tc>
        <w:tc>
          <w:tcPr>
            <w:tcW w:w="3677" w:type="dxa"/>
          </w:tcPr>
          <w:p w:rsidR="00FD18A3" w:rsidRDefault="00FD18A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Of or belonging to a city</w:t>
            </w:r>
          </w:p>
        </w:tc>
      </w:tr>
      <w:tr w:rsidR="00FD18A3" w:rsidTr="00DF60E3">
        <w:tc>
          <w:tcPr>
            <w:tcW w:w="4039" w:type="dxa"/>
          </w:tcPr>
          <w:p w:rsidR="00FD18A3"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FD18A3" w:rsidRPr="00CB3D5E">
              <w:rPr>
                <w:rFonts w:ascii="inherit" w:eastAsia="Times New Roman" w:hAnsi="inherit" w:cs="Arial"/>
                <w:color w:val="333333"/>
                <w:sz w:val="24"/>
                <w:szCs w:val="24"/>
                <w:lang w:bidi="hi-IN"/>
              </w:rPr>
              <w:t>Urbane</w:t>
            </w:r>
          </w:p>
        </w:tc>
        <w:tc>
          <w:tcPr>
            <w:tcW w:w="3677" w:type="dxa"/>
          </w:tcPr>
          <w:p w:rsidR="00FD18A3" w:rsidRDefault="00FD18A3"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Civilized, refined, courteous</w:t>
            </w:r>
          </w:p>
        </w:tc>
      </w:tr>
      <w:tr w:rsidR="00FD18A3" w:rsidTr="00DF60E3">
        <w:tc>
          <w:tcPr>
            <w:tcW w:w="4039" w:type="dxa"/>
          </w:tcPr>
          <w:p w:rsidR="00CB3D5E" w:rsidRDefault="003538B4" w:rsidP="00CB3D5E">
            <w:pPr>
              <w:spacing w:beforeAutospacing="1" w:afterAutospacing="1"/>
              <w:textAlignment w:val="baseline"/>
              <w:rPr>
                <w:rFonts w:ascii="inherit" w:eastAsia="Times New Roman" w:hAnsi="inherit" w:cs="Arial"/>
                <w:color w:val="333333"/>
                <w:sz w:val="24"/>
                <w:szCs w:val="24"/>
                <w:lang w:bidi="hi-IN"/>
              </w:rPr>
            </w:pPr>
            <w:r w:rsidRPr="00CB3D5E">
              <w:rPr>
                <w:rFonts w:ascii="inherit" w:eastAsia="Times New Roman" w:hAnsi="inherit" w:cs="Arial"/>
                <w:color w:val="333333"/>
                <w:sz w:val="24"/>
                <w:szCs w:val="24"/>
                <w:lang w:bidi="hi-IN"/>
              </w:rPr>
              <w:lastRenderedPageBreak/>
              <w:t>30)Breathe</w:t>
            </w:r>
            <w:r w:rsidR="00CB3D5E">
              <w:rPr>
                <w:rFonts w:ascii="inherit" w:eastAsia="Times New Roman" w:hAnsi="inherit" w:cs="Arial"/>
                <w:color w:val="333333"/>
                <w:sz w:val="24"/>
                <w:szCs w:val="24"/>
                <w:lang w:bidi="hi-IN"/>
              </w:rPr>
              <w:t>(verb)</w:t>
            </w:r>
          </w:p>
          <w:p w:rsidR="003538B4" w:rsidRPr="00CB3D5E" w:rsidRDefault="003538B4" w:rsidP="00CB3D5E">
            <w:pPr>
              <w:spacing w:beforeAutospacing="1" w:afterAutospacing="1"/>
              <w:textAlignment w:val="baseline"/>
              <w:rPr>
                <w:rFonts w:ascii="inherit" w:eastAsia="Times New Roman" w:hAnsi="inherit" w:cs="Arial"/>
                <w:color w:val="333333"/>
                <w:sz w:val="24"/>
                <w:szCs w:val="24"/>
                <w:lang w:bidi="hi-IN"/>
              </w:rPr>
            </w:pPr>
            <w:r w:rsidRPr="00CB3D5E">
              <w:rPr>
                <w:rFonts w:ascii="inherit" w:eastAsia="Times New Roman" w:hAnsi="inherit" w:cs="Arial"/>
                <w:color w:val="333333"/>
                <w:sz w:val="24"/>
                <w:szCs w:val="24"/>
                <w:lang w:bidi="hi-IN"/>
              </w:rPr>
              <w:t>Breath(noun)</w:t>
            </w:r>
          </w:p>
        </w:tc>
        <w:tc>
          <w:tcPr>
            <w:tcW w:w="3677" w:type="dxa"/>
          </w:tcPr>
          <w:p w:rsidR="003538B4" w:rsidRDefault="003538B4"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Exhale or inhale</w:t>
            </w:r>
          </w:p>
          <w:p w:rsidR="003538B4" w:rsidRDefault="003538B4"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AkkuratPro" w:hAnsi="AkkuratPro"/>
                <w:color w:val="3B3E4D"/>
                <w:sz w:val="27"/>
                <w:szCs w:val="27"/>
              </w:rPr>
              <w:t>It’s the air that goes in and out of your lungs</w:t>
            </w:r>
          </w:p>
        </w:tc>
      </w:tr>
      <w:tr w:rsidR="003538B4" w:rsidTr="00DF60E3">
        <w:tc>
          <w:tcPr>
            <w:tcW w:w="4039" w:type="dxa"/>
          </w:tcPr>
          <w:p w:rsidR="00CB3D5E" w:rsidRDefault="003538B4" w:rsidP="00CB3D5E">
            <w:pPr>
              <w:spacing w:beforeAutospacing="1" w:afterAutospacing="1"/>
              <w:textAlignment w:val="baseline"/>
              <w:rPr>
                <w:rFonts w:ascii="inherit" w:eastAsia="Times New Roman" w:hAnsi="inherit" w:cs="Arial"/>
                <w:color w:val="333333"/>
                <w:sz w:val="24"/>
                <w:szCs w:val="24"/>
                <w:lang w:bidi="hi-IN"/>
              </w:rPr>
            </w:pPr>
            <w:r w:rsidRPr="00CB3D5E">
              <w:rPr>
                <w:rFonts w:ascii="inherit" w:eastAsia="Times New Roman" w:hAnsi="inherit" w:cs="Arial"/>
                <w:color w:val="333333"/>
                <w:sz w:val="24"/>
                <w:szCs w:val="24"/>
                <w:lang w:bidi="hi-IN"/>
              </w:rPr>
              <w:t>31)</w:t>
            </w:r>
            <w:r w:rsidR="00CB3D5E" w:rsidRPr="00CB3D5E">
              <w:rPr>
                <w:rFonts w:ascii="inherit" w:eastAsia="Times New Roman" w:hAnsi="inherit" w:cs="Arial"/>
                <w:color w:val="333333"/>
                <w:sz w:val="24"/>
                <w:szCs w:val="24"/>
                <w:lang w:bidi="hi-IN"/>
              </w:rPr>
              <w:t xml:space="preserve"> </w:t>
            </w:r>
            <w:r w:rsidRPr="00CB3D5E">
              <w:rPr>
                <w:rFonts w:ascii="inherit" w:eastAsia="Times New Roman" w:hAnsi="inherit" w:cs="Arial"/>
                <w:color w:val="333333"/>
                <w:sz w:val="24"/>
                <w:szCs w:val="24"/>
                <w:lang w:bidi="hi-IN"/>
              </w:rPr>
              <w:t>Capital</w:t>
            </w:r>
          </w:p>
          <w:p w:rsidR="003538B4"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3538B4" w:rsidRPr="00CB3D5E">
              <w:rPr>
                <w:rFonts w:ascii="inherit" w:eastAsia="Times New Roman" w:hAnsi="inherit" w:cs="Arial"/>
                <w:color w:val="333333"/>
                <w:sz w:val="24"/>
                <w:szCs w:val="24"/>
                <w:lang w:bidi="hi-IN"/>
              </w:rPr>
              <w:t>Capitol</w:t>
            </w:r>
          </w:p>
        </w:tc>
        <w:tc>
          <w:tcPr>
            <w:tcW w:w="3677" w:type="dxa"/>
          </w:tcPr>
          <w:p w:rsidR="003538B4" w:rsidRDefault="003538B4"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Money or city</w:t>
            </w:r>
          </w:p>
          <w:p w:rsidR="003538B4" w:rsidRDefault="003538B4"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AkkuratPro" w:hAnsi="AkkuratPro"/>
                <w:color w:val="3B3E4D"/>
                <w:sz w:val="27"/>
                <w:szCs w:val="27"/>
              </w:rPr>
              <w:t>the building where a legislature meets</w:t>
            </w:r>
          </w:p>
        </w:tc>
      </w:tr>
      <w:tr w:rsidR="003538B4" w:rsidTr="00DF60E3">
        <w:tc>
          <w:tcPr>
            <w:tcW w:w="4039" w:type="dxa"/>
          </w:tcPr>
          <w:p w:rsidR="003538B4" w:rsidRPr="00CB3D5E" w:rsidRDefault="003538B4" w:rsidP="00CB3D5E">
            <w:pPr>
              <w:spacing w:beforeAutospacing="1" w:afterAutospacing="1"/>
              <w:textAlignment w:val="baseline"/>
              <w:rPr>
                <w:rFonts w:ascii="inherit" w:eastAsia="Times New Roman" w:hAnsi="inherit" w:cs="Arial"/>
                <w:color w:val="333333"/>
                <w:sz w:val="24"/>
                <w:szCs w:val="24"/>
                <w:lang w:bidi="hi-IN"/>
              </w:rPr>
            </w:pPr>
            <w:r w:rsidRPr="00CB3D5E">
              <w:rPr>
                <w:rFonts w:ascii="inherit" w:eastAsia="Times New Roman" w:hAnsi="inherit" w:cs="Arial"/>
                <w:color w:val="333333"/>
                <w:sz w:val="24"/>
                <w:szCs w:val="24"/>
                <w:lang w:bidi="hi-IN"/>
              </w:rPr>
              <w:t>32)Farther</w:t>
            </w:r>
          </w:p>
          <w:p w:rsidR="003538B4"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667E63" w:rsidRPr="00CB3D5E">
              <w:rPr>
                <w:rFonts w:ascii="inherit" w:eastAsia="Times New Roman" w:hAnsi="inherit" w:cs="Arial"/>
                <w:color w:val="333333"/>
                <w:sz w:val="24"/>
                <w:szCs w:val="24"/>
                <w:lang w:bidi="hi-IN"/>
              </w:rPr>
              <w:t>F</w:t>
            </w:r>
            <w:r w:rsidR="003538B4" w:rsidRPr="00CB3D5E">
              <w:rPr>
                <w:rFonts w:ascii="inherit" w:eastAsia="Times New Roman" w:hAnsi="inherit" w:cs="Arial"/>
                <w:color w:val="333333"/>
                <w:sz w:val="24"/>
                <w:szCs w:val="24"/>
                <w:lang w:bidi="hi-IN"/>
              </w:rPr>
              <w:t>urther</w:t>
            </w:r>
          </w:p>
        </w:tc>
        <w:tc>
          <w:tcPr>
            <w:tcW w:w="3677" w:type="dxa"/>
          </w:tcPr>
          <w:p w:rsidR="003538B4" w:rsidRDefault="003538B4"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Physical Distance</w:t>
            </w:r>
          </w:p>
          <w:p w:rsidR="003538B4" w:rsidRDefault="003538B4"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AkkuratPro" w:hAnsi="AkkuratPro"/>
                <w:color w:val="3B3E4D"/>
                <w:sz w:val="27"/>
                <w:szCs w:val="27"/>
              </w:rPr>
              <w:t>metaphorical distance</w:t>
            </w:r>
          </w:p>
        </w:tc>
      </w:tr>
      <w:tr w:rsidR="003538B4" w:rsidTr="00DF60E3">
        <w:tc>
          <w:tcPr>
            <w:tcW w:w="4039" w:type="dxa"/>
          </w:tcPr>
          <w:p w:rsidR="003538B4"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33</w:t>
            </w:r>
            <w:r w:rsidR="003538B4" w:rsidRPr="00CB3D5E">
              <w:rPr>
                <w:rFonts w:ascii="inherit" w:eastAsia="Times New Roman" w:hAnsi="inherit" w:cs="Arial"/>
                <w:color w:val="333333"/>
                <w:sz w:val="24"/>
                <w:szCs w:val="24"/>
                <w:lang w:bidi="hi-IN"/>
              </w:rPr>
              <w:t>)Flaunt</w:t>
            </w:r>
          </w:p>
          <w:p w:rsidR="003538B4"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3538B4" w:rsidRPr="00CB3D5E">
              <w:rPr>
                <w:rFonts w:ascii="inherit" w:eastAsia="Times New Roman" w:hAnsi="inherit" w:cs="Arial"/>
                <w:color w:val="333333"/>
                <w:sz w:val="24"/>
                <w:szCs w:val="24"/>
                <w:lang w:bidi="hi-IN"/>
              </w:rPr>
              <w:t>Flout</w:t>
            </w:r>
          </w:p>
        </w:tc>
        <w:tc>
          <w:tcPr>
            <w:tcW w:w="3677" w:type="dxa"/>
          </w:tcPr>
          <w:p w:rsidR="003538B4" w:rsidRDefault="003538B4"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Show off</w:t>
            </w:r>
          </w:p>
          <w:p w:rsidR="003538B4" w:rsidRDefault="003538B4"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AkkuratPro" w:hAnsi="AkkuratPro"/>
                <w:color w:val="3B3E4D"/>
                <w:sz w:val="27"/>
                <w:szCs w:val="27"/>
              </w:rPr>
              <w:t> to defy</w:t>
            </w:r>
          </w:p>
        </w:tc>
      </w:tr>
      <w:tr w:rsidR="00532F7E" w:rsidTr="00DF60E3">
        <w:tc>
          <w:tcPr>
            <w:tcW w:w="4039" w:type="dxa"/>
          </w:tcPr>
          <w:p w:rsidR="00532F7E"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Pr="00CB3D5E">
              <w:rPr>
                <w:rFonts w:ascii="inherit" w:eastAsia="Times New Roman" w:hAnsi="inherit" w:cs="Arial"/>
                <w:color w:val="333333"/>
                <w:sz w:val="24"/>
                <w:szCs w:val="24"/>
                <w:lang w:bidi="hi-IN"/>
              </w:rPr>
              <w:t>34</w:t>
            </w:r>
            <w:r w:rsidR="00532F7E" w:rsidRPr="00CB3D5E">
              <w:rPr>
                <w:rFonts w:ascii="inherit" w:eastAsia="Times New Roman" w:hAnsi="inherit" w:cs="Arial"/>
                <w:color w:val="333333"/>
                <w:sz w:val="24"/>
                <w:szCs w:val="24"/>
                <w:lang w:bidi="hi-IN"/>
              </w:rPr>
              <w:t>)Gaff</w:t>
            </w:r>
          </w:p>
          <w:p w:rsidR="00532F7E" w:rsidRPr="00CB3D5E" w:rsidRDefault="00CB3D5E" w:rsidP="00CB3D5E">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532F7E" w:rsidRPr="00CB3D5E">
              <w:rPr>
                <w:rFonts w:ascii="inherit" w:eastAsia="Times New Roman" w:hAnsi="inherit" w:cs="Arial"/>
                <w:color w:val="333333"/>
                <w:sz w:val="24"/>
                <w:szCs w:val="24"/>
                <w:lang w:bidi="hi-IN"/>
              </w:rPr>
              <w:t>Gaffe</w:t>
            </w:r>
          </w:p>
        </w:tc>
        <w:tc>
          <w:tcPr>
            <w:tcW w:w="3677" w:type="dxa"/>
          </w:tcPr>
          <w:p w:rsidR="00532F7E" w:rsidRDefault="00532F7E" w:rsidP="00967A6A">
            <w:pPr>
              <w:pStyle w:val="ListParagraph"/>
              <w:spacing w:beforeAutospacing="1" w:afterAutospacing="1"/>
              <w:ind w:left="0"/>
              <w:textAlignment w:val="baseline"/>
              <w:rPr>
                <w:rFonts w:ascii="AkkuratPro" w:hAnsi="AkkuratPro"/>
                <w:color w:val="3B3E4D"/>
                <w:sz w:val="27"/>
                <w:szCs w:val="27"/>
              </w:rPr>
            </w:pPr>
            <w:r>
              <w:rPr>
                <w:rFonts w:ascii="AkkuratPro" w:hAnsi="AkkuratPro"/>
                <w:color w:val="3B3E4D"/>
                <w:sz w:val="27"/>
                <w:szCs w:val="27"/>
              </w:rPr>
              <w:t>type of spear or hook with a long handle</w:t>
            </w:r>
          </w:p>
          <w:p w:rsidR="00532F7E" w:rsidRDefault="00532F7E" w:rsidP="00967A6A">
            <w:pPr>
              <w:pStyle w:val="ListParagraph"/>
              <w:spacing w:beforeAutospacing="1" w:afterAutospacing="1"/>
              <w:ind w:left="0"/>
              <w:textAlignment w:val="baseline"/>
              <w:rPr>
                <w:rFonts w:ascii="inherit" w:eastAsia="Times New Roman" w:hAnsi="inherit" w:cs="Arial"/>
                <w:color w:val="333333"/>
                <w:sz w:val="24"/>
                <w:szCs w:val="24"/>
                <w:lang w:bidi="hi-IN"/>
              </w:rPr>
            </w:pPr>
            <w:r>
              <w:rPr>
                <w:rFonts w:ascii="AkkuratPro" w:hAnsi="AkkuratPro"/>
                <w:color w:val="3B3E4D"/>
                <w:sz w:val="27"/>
                <w:szCs w:val="27"/>
              </w:rPr>
              <w:t>social misstep</w:t>
            </w:r>
          </w:p>
        </w:tc>
      </w:tr>
      <w:tr w:rsidR="00532F7E" w:rsidTr="00DF60E3">
        <w:tc>
          <w:tcPr>
            <w:tcW w:w="4039" w:type="dxa"/>
          </w:tcPr>
          <w:p w:rsidR="00DF60E3" w:rsidRDefault="00DF60E3"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35</w:t>
            </w:r>
            <w:r w:rsidR="00532F7E" w:rsidRPr="00CB3D5E">
              <w:rPr>
                <w:rFonts w:ascii="inherit" w:eastAsia="Times New Roman" w:hAnsi="inherit" w:cs="Arial"/>
                <w:color w:val="333333"/>
                <w:sz w:val="24"/>
                <w:szCs w:val="24"/>
                <w:lang w:bidi="hi-IN"/>
              </w:rPr>
              <w:t>)Loose(adjective)</w:t>
            </w:r>
          </w:p>
          <w:p w:rsidR="00532F7E" w:rsidRPr="00DF60E3" w:rsidRDefault="00DF60E3"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532F7E" w:rsidRPr="00DF60E3">
              <w:rPr>
                <w:rFonts w:ascii="inherit" w:eastAsia="Times New Roman" w:hAnsi="inherit" w:cs="Arial"/>
                <w:color w:val="333333"/>
                <w:sz w:val="24"/>
                <w:szCs w:val="24"/>
                <w:lang w:bidi="hi-IN"/>
              </w:rPr>
              <w:t>Lose(verb)</w:t>
            </w:r>
          </w:p>
        </w:tc>
        <w:tc>
          <w:tcPr>
            <w:tcW w:w="3677" w:type="dxa"/>
          </w:tcPr>
          <w:p w:rsidR="00532F7E" w:rsidRDefault="00532F7E" w:rsidP="00967A6A">
            <w:pPr>
              <w:pStyle w:val="ListParagraph"/>
              <w:spacing w:beforeAutospacing="1" w:afterAutospacing="1"/>
              <w:ind w:left="0"/>
              <w:textAlignment w:val="baseline"/>
              <w:rPr>
                <w:rFonts w:ascii="AkkuratPro" w:hAnsi="AkkuratPro"/>
                <w:color w:val="3B3E4D"/>
                <w:sz w:val="27"/>
                <w:szCs w:val="27"/>
              </w:rPr>
            </w:pPr>
            <w:r>
              <w:rPr>
                <w:rFonts w:ascii="AkkuratPro" w:hAnsi="AkkuratPro"/>
                <w:color w:val="3B3E4D"/>
                <w:sz w:val="27"/>
                <w:szCs w:val="27"/>
              </w:rPr>
              <w:t>Not tight</w:t>
            </w:r>
          </w:p>
          <w:p w:rsidR="003D0A08" w:rsidRDefault="003D0A08" w:rsidP="00967A6A">
            <w:pPr>
              <w:pStyle w:val="ListParagraph"/>
              <w:spacing w:beforeAutospacing="1" w:afterAutospacing="1"/>
              <w:ind w:left="0"/>
              <w:textAlignment w:val="baseline"/>
              <w:rPr>
                <w:rFonts w:ascii="AkkuratPro" w:hAnsi="AkkuratPro"/>
                <w:color w:val="3B3E4D"/>
                <w:sz w:val="27"/>
                <w:szCs w:val="27"/>
              </w:rPr>
            </w:pPr>
            <w:r>
              <w:rPr>
                <w:rFonts w:ascii="AkkuratPro" w:hAnsi="AkkuratPro"/>
                <w:color w:val="3B3E4D"/>
                <w:sz w:val="27"/>
                <w:szCs w:val="27"/>
              </w:rPr>
              <w:t>To fail to win</w:t>
            </w:r>
          </w:p>
        </w:tc>
      </w:tr>
      <w:tr w:rsidR="003D0A08" w:rsidTr="00DF60E3">
        <w:tc>
          <w:tcPr>
            <w:tcW w:w="4039" w:type="dxa"/>
          </w:tcPr>
          <w:p w:rsidR="003D0A08" w:rsidRPr="00DF60E3" w:rsidRDefault="00DF60E3"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36</w:t>
            </w:r>
            <w:r w:rsidR="003D0A08" w:rsidRPr="00DF60E3">
              <w:rPr>
                <w:rFonts w:ascii="inherit" w:eastAsia="Times New Roman" w:hAnsi="inherit" w:cs="Arial"/>
                <w:color w:val="333333"/>
                <w:sz w:val="24"/>
                <w:szCs w:val="24"/>
                <w:lang w:bidi="hi-IN"/>
              </w:rPr>
              <w:t>)Emigrate</w:t>
            </w:r>
          </w:p>
          <w:p w:rsidR="003D0A08" w:rsidRPr="00DF60E3" w:rsidRDefault="00DF60E3"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3D0A08" w:rsidRPr="00DF60E3">
              <w:rPr>
                <w:rFonts w:ascii="inherit" w:eastAsia="Times New Roman" w:hAnsi="inherit" w:cs="Arial"/>
                <w:color w:val="333333"/>
                <w:sz w:val="24"/>
                <w:szCs w:val="24"/>
                <w:lang w:bidi="hi-IN"/>
              </w:rPr>
              <w:t>Immigrate</w:t>
            </w:r>
          </w:p>
        </w:tc>
        <w:tc>
          <w:tcPr>
            <w:tcW w:w="3677" w:type="dxa"/>
          </w:tcPr>
          <w:p w:rsidR="003D0A08" w:rsidRDefault="00CB3D5E" w:rsidP="00967A6A">
            <w:pPr>
              <w:pStyle w:val="ListParagraph"/>
              <w:spacing w:beforeAutospacing="1" w:afterAutospacing="1"/>
              <w:ind w:left="0"/>
              <w:textAlignment w:val="baseline"/>
              <w:rPr>
                <w:rFonts w:ascii="AkkuratPro" w:hAnsi="AkkuratPro"/>
                <w:color w:val="3B3E4D"/>
                <w:sz w:val="27"/>
                <w:szCs w:val="27"/>
              </w:rPr>
            </w:pPr>
            <w:r>
              <w:rPr>
                <w:rFonts w:ascii="AkkuratPro" w:hAnsi="AkkuratPro"/>
                <w:color w:val="3B3E4D"/>
                <w:sz w:val="27"/>
                <w:szCs w:val="27"/>
              </w:rPr>
              <w:t>to move away from a city or country to live</w:t>
            </w:r>
          </w:p>
          <w:p w:rsidR="00CB3D5E" w:rsidRDefault="00CB3D5E" w:rsidP="00967A6A">
            <w:pPr>
              <w:pStyle w:val="ListParagraph"/>
              <w:spacing w:beforeAutospacing="1" w:afterAutospacing="1"/>
              <w:ind w:left="0"/>
              <w:textAlignment w:val="baseline"/>
              <w:rPr>
                <w:rFonts w:ascii="AkkuratPro" w:hAnsi="AkkuratPro"/>
                <w:color w:val="3B3E4D"/>
                <w:sz w:val="27"/>
                <w:szCs w:val="27"/>
              </w:rPr>
            </w:pPr>
            <w:r>
              <w:rPr>
                <w:rFonts w:ascii="AkkuratPro" w:hAnsi="AkkuratPro"/>
                <w:color w:val="3B3E4D"/>
                <w:sz w:val="27"/>
                <w:szCs w:val="27"/>
              </w:rPr>
              <w:t> to move into a country from somewhere else</w:t>
            </w:r>
          </w:p>
        </w:tc>
      </w:tr>
      <w:tr w:rsidR="00CB3D5E" w:rsidTr="00DF60E3">
        <w:tc>
          <w:tcPr>
            <w:tcW w:w="4039" w:type="dxa"/>
          </w:tcPr>
          <w:p w:rsidR="00CB3D5E" w:rsidRPr="00DF60E3" w:rsidRDefault="00DF60E3"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37</w:t>
            </w:r>
            <w:r w:rsidR="00CB3D5E" w:rsidRPr="00DF60E3">
              <w:rPr>
                <w:rFonts w:ascii="inherit" w:eastAsia="Times New Roman" w:hAnsi="inherit" w:cs="Arial"/>
                <w:color w:val="333333"/>
                <w:sz w:val="24"/>
                <w:szCs w:val="24"/>
                <w:lang w:bidi="hi-IN"/>
              </w:rPr>
              <w:t>)</w:t>
            </w:r>
            <w:r>
              <w:rPr>
                <w:rFonts w:ascii="inherit" w:eastAsia="Times New Roman" w:hAnsi="inherit" w:cs="Arial"/>
                <w:color w:val="333333"/>
                <w:sz w:val="24"/>
                <w:szCs w:val="24"/>
                <w:lang w:bidi="hi-IN"/>
              </w:rPr>
              <w:t xml:space="preserve"> Quite(adverb)</w:t>
            </w:r>
          </w:p>
        </w:tc>
        <w:tc>
          <w:tcPr>
            <w:tcW w:w="3677" w:type="dxa"/>
          </w:tcPr>
          <w:p w:rsidR="00CB3D5E" w:rsidRDefault="00DF60E3" w:rsidP="00967A6A">
            <w:pPr>
              <w:pStyle w:val="ListParagraph"/>
              <w:spacing w:beforeAutospacing="1" w:afterAutospacing="1"/>
              <w:ind w:left="0"/>
              <w:textAlignment w:val="baseline"/>
              <w:rPr>
                <w:rFonts w:ascii="AkkuratPro" w:hAnsi="AkkuratPro"/>
                <w:color w:val="3B3E4D"/>
                <w:sz w:val="27"/>
                <w:szCs w:val="27"/>
              </w:rPr>
            </w:pPr>
            <w:r>
              <w:rPr>
                <w:rFonts w:ascii="AkkuratPro" w:hAnsi="AkkuratPro"/>
                <w:color w:val="3B3E4D"/>
                <w:sz w:val="27"/>
                <w:szCs w:val="27"/>
              </w:rPr>
              <w:t>Really or truly</w:t>
            </w:r>
          </w:p>
        </w:tc>
      </w:tr>
      <w:tr w:rsidR="00DF60E3" w:rsidTr="00DF60E3">
        <w:tc>
          <w:tcPr>
            <w:tcW w:w="4039" w:type="dxa"/>
          </w:tcPr>
          <w:p w:rsidR="00DF60E3" w:rsidRDefault="00DF60E3"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Quiet(adjective)</w:t>
            </w:r>
          </w:p>
        </w:tc>
        <w:tc>
          <w:tcPr>
            <w:tcW w:w="3677" w:type="dxa"/>
          </w:tcPr>
          <w:p w:rsidR="00DF60E3" w:rsidRDefault="00DF60E3" w:rsidP="00967A6A">
            <w:pPr>
              <w:pStyle w:val="ListParagraph"/>
              <w:spacing w:beforeAutospacing="1" w:afterAutospacing="1"/>
              <w:ind w:left="0"/>
              <w:textAlignment w:val="baseline"/>
              <w:rPr>
                <w:rFonts w:ascii="AkkuratPro" w:hAnsi="AkkuratPro"/>
                <w:color w:val="3B3E4D"/>
                <w:sz w:val="27"/>
                <w:szCs w:val="27"/>
              </w:rPr>
            </w:pPr>
            <w:r>
              <w:rPr>
                <w:rFonts w:ascii="AkkuratPro" w:hAnsi="AkkuratPro"/>
                <w:color w:val="3B3E4D"/>
                <w:sz w:val="27"/>
                <w:szCs w:val="27"/>
              </w:rPr>
              <w:t>Not loud</w:t>
            </w:r>
          </w:p>
        </w:tc>
      </w:tr>
      <w:tr w:rsidR="00DF60E3" w:rsidTr="00DF60E3">
        <w:tc>
          <w:tcPr>
            <w:tcW w:w="4039" w:type="dxa"/>
          </w:tcPr>
          <w:p w:rsidR="00DF60E3" w:rsidRDefault="00DF60E3"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Quit(verb)</w:t>
            </w:r>
          </w:p>
        </w:tc>
        <w:tc>
          <w:tcPr>
            <w:tcW w:w="3677" w:type="dxa"/>
          </w:tcPr>
          <w:p w:rsidR="00DF60E3" w:rsidRDefault="00DF60E3" w:rsidP="00967A6A">
            <w:pPr>
              <w:pStyle w:val="ListParagraph"/>
              <w:spacing w:beforeAutospacing="1" w:afterAutospacing="1"/>
              <w:ind w:left="0"/>
              <w:textAlignment w:val="baseline"/>
              <w:rPr>
                <w:rFonts w:ascii="AkkuratPro" w:hAnsi="AkkuratPro"/>
                <w:color w:val="3B3E4D"/>
                <w:sz w:val="27"/>
                <w:szCs w:val="27"/>
              </w:rPr>
            </w:pPr>
            <w:r>
              <w:rPr>
                <w:rFonts w:ascii="AkkuratPro" w:hAnsi="AkkuratPro"/>
                <w:color w:val="3B3E4D"/>
                <w:sz w:val="27"/>
                <w:szCs w:val="27"/>
              </w:rPr>
              <w:t>To end</w:t>
            </w:r>
          </w:p>
        </w:tc>
      </w:tr>
      <w:tr w:rsidR="00DF60E3" w:rsidTr="00DF60E3">
        <w:tc>
          <w:tcPr>
            <w:tcW w:w="4039" w:type="dxa"/>
          </w:tcPr>
          <w:p w:rsidR="00DF60E3" w:rsidRDefault="00DF60E3"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38)</w:t>
            </w:r>
            <w:r w:rsidR="00374BB0">
              <w:rPr>
                <w:rFonts w:ascii="inherit" w:eastAsia="Times New Roman" w:hAnsi="inherit" w:cs="Arial"/>
                <w:color w:val="333333"/>
                <w:sz w:val="24"/>
                <w:szCs w:val="24"/>
                <w:lang w:bidi="hi-IN"/>
              </w:rPr>
              <w:t>Awhile(adverb)</w:t>
            </w:r>
          </w:p>
        </w:tc>
        <w:tc>
          <w:tcPr>
            <w:tcW w:w="3677" w:type="dxa"/>
          </w:tcPr>
          <w:p w:rsidR="00DF60E3" w:rsidRDefault="00374BB0" w:rsidP="00967A6A">
            <w:pPr>
              <w:pStyle w:val="ListParagraph"/>
              <w:spacing w:beforeAutospacing="1" w:afterAutospacing="1"/>
              <w:ind w:left="0"/>
              <w:textAlignment w:val="baseline"/>
              <w:rPr>
                <w:rFonts w:ascii="AkkuratPro" w:hAnsi="AkkuratPro"/>
                <w:color w:val="3B3E4D"/>
                <w:sz w:val="27"/>
                <w:szCs w:val="27"/>
              </w:rPr>
            </w:pPr>
            <w:r>
              <w:rPr>
                <w:rFonts w:ascii="Segoe UI" w:hAnsi="Segoe UI" w:cs="Segoe UI"/>
                <w:color w:val="333333"/>
              </w:rPr>
              <w:t>for a short time</w:t>
            </w:r>
          </w:p>
        </w:tc>
      </w:tr>
      <w:tr w:rsidR="00374BB0" w:rsidTr="00DF60E3">
        <w:tc>
          <w:tcPr>
            <w:tcW w:w="4039" w:type="dxa"/>
          </w:tcPr>
          <w:p w:rsidR="00374BB0" w:rsidRDefault="00374BB0"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A while(noun)</w:t>
            </w:r>
          </w:p>
        </w:tc>
        <w:tc>
          <w:tcPr>
            <w:tcW w:w="3677" w:type="dxa"/>
          </w:tcPr>
          <w:p w:rsidR="00374BB0" w:rsidRDefault="00374BB0" w:rsidP="00967A6A">
            <w:pPr>
              <w:pStyle w:val="ListParagraph"/>
              <w:spacing w:beforeAutospacing="1" w:afterAutospacing="1"/>
              <w:ind w:left="0"/>
              <w:textAlignment w:val="baseline"/>
              <w:rPr>
                <w:rFonts w:ascii="Segoe UI" w:hAnsi="Segoe UI" w:cs="Segoe UI"/>
                <w:color w:val="333333"/>
              </w:rPr>
            </w:pPr>
            <w:r>
              <w:rPr>
                <w:rFonts w:ascii="Segoe UI" w:hAnsi="Segoe UI" w:cs="Segoe UI"/>
                <w:color w:val="333333"/>
              </w:rPr>
              <w:t>for a short time</w:t>
            </w:r>
          </w:p>
        </w:tc>
      </w:tr>
      <w:tr w:rsidR="00374BB0" w:rsidTr="00DF60E3">
        <w:tc>
          <w:tcPr>
            <w:tcW w:w="4039" w:type="dxa"/>
          </w:tcPr>
          <w:p w:rsidR="00374BB0" w:rsidRDefault="00374BB0"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39)Resign</w:t>
            </w:r>
          </w:p>
        </w:tc>
        <w:tc>
          <w:tcPr>
            <w:tcW w:w="3677" w:type="dxa"/>
          </w:tcPr>
          <w:p w:rsidR="00374BB0" w:rsidRDefault="00374BB0" w:rsidP="00967A6A">
            <w:pPr>
              <w:pStyle w:val="ListParagraph"/>
              <w:spacing w:beforeAutospacing="1" w:afterAutospacing="1"/>
              <w:ind w:left="0"/>
              <w:textAlignment w:val="baseline"/>
              <w:rPr>
                <w:rFonts w:ascii="Segoe UI" w:hAnsi="Segoe UI" w:cs="Segoe UI"/>
                <w:color w:val="333333"/>
              </w:rPr>
            </w:pPr>
            <w:r>
              <w:rPr>
                <w:rFonts w:ascii="proxima_nova_rgregular" w:hAnsi="proxima_nova_rgregular"/>
                <w:color w:val="555555"/>
                <w:shd w:val="clear" w:color="auto" w:fill="FFFFFF"/>
              </w:rPr>
              <w:t>to quit your job </w:t>
            </w:r>
          </w:p>
        </w:tc>
      </w:tr>
      <w:tr w:rsidR="00374BB0" w:rsidTr="00DF60E3">
        <w:tc>
          <w:tcPr>
            <w:tcW w:w="4039" w:type="dxa"/>
          </w:tcPr>
          <w:p w:rsidR="00374BB0" w:rsidRDefault="00374BB0"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Re sign</w:t>
            </w:r>
          </w:p>
        </w:tc>
        <w:tc>
          <w:tcPr>
            <w:tcW w:w="3677" w:type="dxa"/>
          </w:tcPr>
          <w:p w:rsidR="00374BB0" w:rsidRDefault="00374BB0" w:rsidP="00967A6A">
            <w:pPr>
              <w:pStyle w:val="ListParagraph"/>
              <w:spacing w:beforeAutospacing="1" w:afterAutospacing="1"/>
              <w:ind w:left="0"/>
              <w:textAlignment w:val="baseline"/>
              <w:rPr>
                <w:rFonts w:ascii="proxima_nova_rgregular" w:hAnsi="proxima_nova_rgregular"/>
                <w:color w:val="555555"/>
                <w:shd w:val="clear" w:color="auto" w:fill="FFFFFF"/>
              </w:rPr>
            </w:pPr>
            <w:r>
              <w:rPr>
                <w:rFonts w:ascii="proxima_nova_rgregular" w:hAnsi="proxima_nova_rgregular"/>
                <w:color w:val="555555"/>
                <w:shd w:val="clear" w:color="auto" w:fill="FFFFFF"/>
              </w:rPr>
              <w:t>to sign a contract again</w:t>
            </w:r>
          </w:p>
        </w:tc>
      </w:tr>
      <w:tr w:rsidR="00374BB0" w:rsidTr="00DF60E3">
        <w:tc>
          <w:tcPr>
            <w:tcW w:w="4039" w:type="dxa"/>
          </w:tcPr>
          <w:p w:rsidR="00374BB0" w:rsidRDefault="00374BB0"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40)compliment</w:t>
            </w:r>
          </w:p>
        </w:tc>
        <w:tc>
          <w:tcPr>
            <w:tcW w:w="3677" w:type="dxa"/>
          </w:tcPr>
          <w:p w:rsidR="00374BB0" w:rsidRDefault="00374BB0" w:rsidP="00967A6A">
            <w:pPr>
              <w:pStyle w:val="ListParagraph"/>
              <w:spacing w:beforeAutospacing="1" w:afterAutospacing="1"/>
              <w:ind w:left="0"/>
              <w:textAlignment w:val="baseline"/>
              <w:rPr>
                <w:rFonts w:ascii="proxima_nova_rgregular" w:hAnsi="proxima_nova_rgregular"/>
                <w:color w:val="555555"/>
                <w:shd w:val="clear" w:color="auto" w:fill="FFFFFF"/>
              </w:rPr>
            </w:pPr>
            <w:r>
              <w:rPr>
                <w:rFonts w:ascii="proxima_nova_rgregular" w:hAnsi="proxima_nova_rgregular"/>
                <w:color w:val="555555"/>
                <w:shd w:val="clear" w:color="auto" w:fill="FFFFFF"/>
              </w:rPr>
              <w:t>saying something nice about someone</w:t>
            </w:r>
          </w:p>
        </w:tc>
      </w:tr>
      <w:tr w:rsidR="00374BB0" w:rsidTr="00DF60E3">
        <w:tc>
          <w:tcPr>
            <w:tcW w:w="4039" w:type="dxa"/>
          </w:tcPr>
          <w:p w:rsidR="00374BB0" w:rsidRDefault="00793376"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Complement</w:t>
            </w:r>
          </w:p>
        </w:tc>
        <w:tc>
          <w:tcPr>
            <w:tcW w:w="3677" w:type="dxa"/>
          </w:tcPr>
          <w:p w:rsidR="00374BB0" w:rsidRDefault="00793376" w:rsidP="00967A6A">
            <w:pPr>
              <w:pStyle w:val="ListParagraph"/>
              <w:spacing w:beforeAutospacing="1" w:afterAutospacing="1"/>
              <w:ind w:left="0"/>
              <w:textAlignment w:val="baseline"/>
              <w:rPr>
                <w:rFonts w:ascii="proxima_nova_rgregular" w:hAnsi="proxima_nova_rgregular"/>
                <w:color w:val="555555"/>
                <w:shd w:val="clear" w:color="auto" w:fill="FFFFFF"/>
              </w:rPr>
            </w:pPr>
            <w:r>
              <w:rPr>
                <w:rFonts w:ascii="proxima_nova_rgregular" w:hAnsi="proxima_nova_rgregular"/>
                <w:color w:val="555555"/>
                <w:shd w:val="clear" w:color="auto" w:fill="FFFFFF"/>
              </w:rPr>
              <w:t>is when two things go well together</w:t>
            </w:r>
          </w:p>
        </w:tc>
      </w:tr>
      <w:tr w:rsidR="00793376" w:rsidTr="00DF60E3">
        <w:tc>
          <w:tcPr>
            <w:tcW w:w="4039" w:type="dxa"/>
          </w:tcPr>
          <w:p w:rsidR="00793376" w:rsidRDefault="00793376"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41)Bear(verb)</w:t>
            </w:r>
          </w:p>
        </w:tc>
        <w:tc>
          <w:tcPr>
            <w:tcW w:w="3677" w:type="dxa"/>
          </w:tcPr>
          <w:p w:rsidR="00793376" w:rsidRDefault="00793376" w:rsidP="00967A6A">
            <w:pPr>
              <w:pStyle w:val="ListParagraph"/>
              <w:spacing w:beforeAutospacing="1" w:afterAutospacing="1"/>
              <w:ind w:left="0"/>
              <w:textAlignment w:val="baseline"/>
              <w:rPr>
                <w:rFonts w:ascii="proxima_nova_rgregular" w:hAnsi="proxima_nova_rgregular"/>
                <w:color w:val="555555"/>
                <w:shd w:val="clear" w:color="auto" w:fill="FFFFFF"/>
              </w:rPr>
            </w:pPr>
            <w:r>
              <w:rPr>
                <w:rFonts w:ascii="proxima_nova_rgregular" w:hAnsi="proxima_nova_rgregular"/>
                <w:color w:val="555555"/>
                <w:shd w:val="clear" w:color="auto" w:fill="FFFFFF"/>
              </w:rPr>
              <w:t>to hold up </w:t>
            </w:r>
          </w:p>
        </w:tc>
      </w:tr>
      <w:tr w:rsidR="00793376" w:rsidTr="00DF60E3">
        <w:tc>
          <w:tcPr>
            <w:tcW w:w="4039" w:type="dxa"/>
          </w:tcPr>
          <w:p w:rsidR="00793376" w:rsidRDefault="00793376"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Bare(adjective)</w:t>
            </w:r>
          </w:p>
        </w:tc>
        <w:tc>
          <w:tcPr>
            <w:tcW w:w="3677" w:type="dxa"/>
          </w:tcPr>
          <w:p w:rsidR="00793376" w:rsidRDefault="00793376" w:rsidP="00967A6A">
            <w:pPr>
              <w:pStyle w:val="ListParagraph"/>
              <w:spacing w:beforeAutospacing="1" w:afterAutospacing="1"/>
              <w:ind w:left="0"/>
              <w:textAlignment w:val="baseline"/>
              <w:rPr>
                <w:rFonts w:ascii="proxima_nova_rgregular" w:hAnsi="proxima_nova_rgregular"/>
                <w:color w:val="555555"/>
                <w:shd w:val="clear" w:color="auto" w:fill="FFFFFF"/>
              </w:rPr>
            </w:pPr>
            <w:r>
              <w:rPr>
                <w:rFonts w:ascii="proxima_nova_rgregular" w:hAnsi="proxima_nova_rgregular"/>
                <w:color w:val="555555"/>
                <w:shd w:val="clear" w:color="auto" w:fill="FFFFFF"/>
              </w:rPr>
              <w:t>naked or uncovered</w:t>
            </w:r>
          </w:p>
        </w:tc>
      </w:tr>
      <w:tr w:rsidR="00793376" w:rsidTr="00DF60E3">
        <w:tc>
          <w:tcPr>
            <w:tcW w:w="4039" w:type="dxa"/>
          </w:tcPr>
          <w:p w:rsidR="00793376" w:rsidRDefault="00793376"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42)canvas</w:t>
            </w:r>
          </w:p>
        </w:tc>
        <w:tc>
          <w:tcPr>
            <w:tcW w:w="3677" w:type="dxa"/>
          </w:tcPr>
          <w:p w:rsidR="00793376" w:rsidRDefault="00793376" w:rsidP="00967A6A">
            <w:pPr>
              <w:pStyle w:val="ListParagraph"/>
              <w:spacing w:beforeAutospacing="1" w:afterAutospacing="1"/>
              <w:ind w:left="0"/>
              <w:textAlignment w:val="baseline"/>
              <w:rPr>
                <w:rFonts w:ascii="proxima_nova_rgregular" w:hAnsi="proxima_nova_rgregular"/>
                <w:color w:val="555555"/>
                <w:shd w:val="clear" w:color="auto" w:fill="FFFFFF"/>
              </w:rPr>
            </w:pPr>
            <w:r>
              <w:rPr>
                <w:rFonts w:ascii="Helvetica" w:hAnsi="Helvetica" w:cs="Helvetica"/>
                <w:color w:val="000000"/>
                <w:shd w:val="clear" w:color="auto" w:fill="FFFFFF"/>
              </w:rPr>
              <w:t>a type of strong cloth</w:t>
            </w:r>
          </w:p>
        </w:tc>
      </w:tr>
      <w:tr w:rsidR="00793376" w:rsidTr="00DF60E3">
        <w:tc>
          <w:tcPr>
            <w:tcW w:w="4039" w:type="dxa"/>
          </w:tcPr>
          <w:p w:rsidR="00793376" w:rsidRDefault="00793376"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Canvass</w:t>
            </w:r>
          </w:p>
        </w:tc>
        <w:tc>
          <w:tcPr>
            <w:tcW w:w="3677" w:type="dxa"/>
          </w:tcPr>
          <w:p w:rsidR="00793376" w:rsidRDefault="00793376" w:rsidP="00967A6A">
            <w:pPr>
              <w:pStyle w:val="ListParagraph"/>
              <w:spacing w:beforeAutospacing="1" w:afterAutospacing="1"/>
              <w:ind w:left="0"/>
              <w:textAlignment w:val="baseline"/>
              <w:rPr>
                <w:rFonts w:ascii="proxima_nova_rgregular" w:hAnsi="proxima_nova_rgregular"/>
                <w:color w:val="555555"/>
                <w:shd w:val="clear" w:color="auto" w:fill="FFFFFF"/>
              </w:rPr>
            </w:pPr>
            <w:r>
              <w:rPr>
                <w:rFonts w:ascii="Helvetica" w:hAnsi="Helvetica" w:cs="Helvetica"/>
                <w:color w:val="000000"/>
                <w:shd w:val="clear" w:color="auto" w:fill="FFFFFF"/>
              </w:rPr>
              <w:t>to seek people’s votes</w:t>
            </w:r>
          </w:p>
        </w:tc>
      </w:tr>
      <w:tr w:rsidR="00793376" w:rsidTr="00DF60E3">
        <w:tc>
          <w:tcPr>
            <w:tcW w:w="4039" w:type="dxa"/>
          </w:tcPr>
          <w:p w:rsidR="00793376" w:rsidRDefault="00793376"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43)</w:t>
            </w:r>
            <w:r>
              <w:t xml:space="preserve"> </w:t>
            </w:r>
            <w:r>
              <w:rPr>
                <w:rFonts w:ascii="Helvetica" w:hAnsi="Helvetica" w:cs="Helvetica"/>
                <w:shd w:val="clear" w:color="auto" w:fill="FFFFFF"/>
              </w:rPr>
              <w:t>chord</w:t>
            </w:r>
          </w:p>
        </w:tc>
        <w:tc>
          <w:tcPr>
            <w:tcW w:w="3677" w:type="dxa"/>
          </w:tcPr>
          <w:p w:rsidR="00793376" w:rsidRDefault="00793376"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 group of musical notes</w:t>
            </w:r>
          </w:p>
        </w:tc>
      </w:tr>
      <w:tr w:rsidR="00793376" w:rsidTr="00DF60E3">
        <w:tc>
          <w:tcPr>
            <w:tcW w:w="4039" w:type="dxa"/>
          </w:tcPr>
          <w:p w:rsidR="00793376" w:rsidRDefault="00D11DA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w:t>
            </w:r>
            <w:r w:rsidR="00793376">
              <w:rPr>
                <w:rFonts w:ascii="inherit" w:eastAsia="Times New Roman" w:hAnsi="inherit" w:cs="Arial"/>
                <w:color w:val="333333"/>
                <w:sz w:val="24"/>
                <w:szCs w:val="24"/>
                <w:lang w:bidi="hi-IN"/>
              </w:rPr>
              <w:t>Cord</w:t>
            </w:r>
          </w:p>
        </w:tc>
        <w:tc>
          <w:tcPr>
            <w:tcW w:w="3677" w:type="dxa"/>
          </w:tcPr>
          <w:p w:rsidR="00793376" w:rsidRDefault="00793376"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 length of string; a cord-like body part</w:t>
            </w:r>
          </w:p>
        </w:tc>
      </w:tr>
      <w:tr w:rsidR="00793376" w:rsidTr="00DF60E3">
        <w:tc>
          <w:tcPr>
            <w:tcW w:w="4039" w:type="dxa"/>
          </w:tcPr>
          <w:p w:rsidR="00793376" w:rsidRDefault="00D11DA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44)D</w:t>
            </w:r>
            <w:r w:rsidR="00793376">
              <w:rPr>
                <w:rFonts w:ascii="inherit" w:eastAsia="Times New Roman" w:hAnsi="inherit" w:cs="Arial"/>
                <w:color w:val="333333"/>
                <w:sz w:val="24"/>
                <w:szCs w:val="24"/>
                <w:lang w:bidi="hi-IN"/>
              </w:rPr>
              <w:t>esert</w:t>
            </w:r>
          </w:p>
        </w:tc>
        <w:tc>
          <w:tcPr>
            <w:tcW w:w="3677" w:type="dxa"/>
          </w:tcPr>
          <w:p w:rsidR="00793376" w:rsidRDefault="00793376"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 waterless, empty area; to abandon someone</w:t>
            </w:r>
          </w:p>
        </w:tc>
      </w:tr>
      <w:tr w:rsidR="00793376" w:rsidTr="00DF60E3">
        <w:tc>
          <w:tcPr>
            <w:tcW w:w="4039" w:type="dxa"/>
          </w:tcPr>
          <w:p w:rsidR="00793376" w:rsidRDefault="00793376"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Dessert</w:t>
            </w:r>
          </w:p>
        </w:tc>
        <w:tc>
          <w:tcPr>
            <w:tcW w:w="3677" w:type="dxa"/>
          </w:tcPr>
          <w:p w:rsidR="00793376" w:rsidRDefault="00793376"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the sweet course of a meal</w:t>
            </w:r>
          </w:p>
        </w:tc>
      </w:tr>
      <w:tr w:rsidR="00793376" w:rsidTr="00DF60E3">
        <w:tc>
          <w:tcPr>
            <w:tcW w:w="4039" w:type="dxa"/>
          </w:tcPr>
          <w:p w:rsidR="00793376" w:rsidRDefault="00793376"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45)</w:t>
            </w:r>
            <w:r w:rsidR="00D11DAF">
              <w:rPr>
                <w:rFonts w:ascii="inherit" w:eastAsia="Times New Roman" w:hAnsi="inherit" w:cs="Arial"/>
                <w:color w:val="333333"/>
                <w:sz w:val="24"/>
                <w:szCs w:val="24"/>
                <w:lang w:bidi="hi-IN"/>
              </w:rPr>
              <w:t>Stationary</w:t>
            </w:r>
          </w:p>
        </w:tc>
        <w:tc>
          <w:tcPr>
            <w:tcW w:w="3677" w:type="dxa"/>
          </w:tcPr>
          <w:p w:rsidR="00793376" w:rsidRDefault="00D11DAF"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Standing still</w:t>
            </w:r>
          </w:p>
        </w:tc>
      </w:tr>
      <w:tr w:rsidR="00D11DAF" w:rsidTr="00DF60E3">
        <w:tc>
          <w:tcPr>
            <w:tcW w:w="4039" w:type="dxa"/>
          </w:tcPr>
          <w:p w:rsidR="00D11DAF" w:rsidRDefault="00D11DA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Stationery</w:t>
            </w:r>
          </w:p>
        </w:tc>
        <w:tc>
          <w:tcPr>
            <w:tcW w:w="3677" w:type="dxa"/>
          </w:tcPr>
          <w:p w:rsidR="00D11DAF" w:rsidRDefault="00D11DAF"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Writing paper</w:t>
            </w:r>
          </w:p>
        </w:tc>
      </w:tr>
      <w:tr w:rsidR="00D11DAF" w:rsidTr="00DF60E3">
        <w:tc>
          <w:tcPr>
            <w:tcW w:w="4039" w:type="dxa"/>
          </w:tcPr>
          <w:p w:rsidR="00D11DAF" w:rsidRDefault="0059610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46)T</w:t>
            </w:r>
            <w:r w:rsidR="00D11DAF">
              <w:rPr>
                <w:rFonts w:ascii="inherit" w:eastAsia="Times New Roman" w:hAnsi="inherit" w:cs="Arial"/>
                <w:color w:val="333333"/>
                <w:sz w:val="24"/>
                <w:szCs w:val="24"/>
                <w:lang w:bidi="hi-IN"/>
              </w:rPr>
              <w:t>hrough</w:t>
            </w:r>
          </w:p>
        </w:tc>
        <w:tc>
          <w:tcPr>
            <w:tcW w:w="3677" w:type="dxa"/>
          </w:tcPr>
          <w:p w:rsidR="00D11DAF" w:rsidRDefault="00D11DAF"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By means of</w:t>
            </w:r>
          </w:p>
        </w:tc>
      </w:tr>
      <w:tr w:rsidR="00D11DAF" w:rsidTr="00DF60E3">
        <w:tc>
          <w:tcPr>
            <w:tcW w:w="4039" w:type="dxa"/>
          </w:tcPr>
          <w:p w:rsidR="00D11DAF" w:rsidRDefault="00D11DA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lastRenderedPageBreak/>
              <w:t xml:space="preserve">      Threw</w:t>
            </w:r>
          </w:p>
        </w:tc>
        <w:tc>
          <w:tcPr>
            <w:tcW w:w="3677" w:type="dxa"/>
          </w:tcPr>
          <w:p w:rsidR="00D11DAF" w:rsidRDefault="00D11DAF"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Past tense of throw</w:t>
            </w:r>
          </w:p>
        </w:tc>
      </w:tr>
      <w:tr w:rsidR="00D11DAF" w:rsidTr="00DF60E3">
        <w:tc>
          <w:tcPr>
            <w:tcW w:w="4039" w:type="dxa"/>
          </w:tcPr>
          <w:p w:rsidR="00D11DAF" w:rsidRDefault="0059610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T</w:t>
            </w:r>
            <w:r w:rsidR="00D11DAF">
              <w:rPr>
                <w:rFonts w:ascii="inherit" w:eastAsia="Times New Roman" w:hAnsi="inherit" w:cs="Arial"/>
                <w:color w:val="333333"/>
                <w:sz w:val="24"/>
                <w:szCs w:val="24"/>
                <w:lang w:bidi="hi-IN"/>
              </w:rPr>
              <w:t>horough</w:t>
            </w:r>
          </w:p>
        </w:tc>
        <w:tc>
          <w:tcPr>
            <w:tcW w:w="3677" w:type="dxa"/>
          </w:tcPr>
          <w:p w:rsidR="00D11DAF" w:rsidRDefault="00D11DAF"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Complete or careful</w:t>
            </w:r>
          </w:p>
        </w:tc>
      </w:tr>
      <w:tr w:rsidR="00D11DAF" w:rsidTr="00DF60E3">
        <w:tc>
          <w:tcPr>
            <w:tcW w:w="4039" w:type="dxa"/>
          </w:tcPr>
          <w:p w:rsidR="00D11DAF" w:rsidRDefault="00D11DA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Though</w:t>
            </w:r>
          </w:p>
        </w:tc>
        <w:tc>
          <w:tcPr>
            <w:tcW w:w="3677" w:type="dxa"/>
          </w:tcPr>
          <w:p w:rsidR="00D11DAF" w:rsidRDefault="00D11DAF"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Nevertheless,</w:t>
            </w:r>
            <w:r w:rsidR="003F1645">
              <w:rPr>
                <w:rFonts w:ascii="Helvetica" w:hAnsi="Helvetica" w:cs="Helvetica"/>
                <w:color w:val="000000"/>
                <w:shd w:val="clear" w:color="auto" w:fill="FFFFFF"/>
              </w:rPr>
              <w:t xml:space="preserve"> </w:t>
            </w:r>
            <w:r>
              <w:rPr>
                <w:rFonts w:ascii="Helvetica" w:hAnsi="Helvetica" w:cs="Helvetica"/>
                <w:color w:val="000000"/>
                <w:shd w:val="clear" w:color="auto" w:fill="FFFFFF"/>
              </w:rPr>
              <w:t>however</w:t>
            </w:r>
          </w:p>
        </w:tc>
      </w:tr>
      <w:tr w:rsidR="00D11DAF" w:rsidTr="00DF60E3">
        <w:tc>
          <w:tcPr>
            <w:tcW w:w="4039" w:type="dxa"/>
          </w:tcPr>
          <w:p w:rsidR="00D11DAF" w:rsidRDefault="009D6F93"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47)To</w:t>
            </w:r>
          </w:p>
        </w:tc>
        <w:tc>
          <w:tcPr>
            <w:tcW w:w="3677" w:type="dxa"/>
          </w:tcPr>
          <w:p w:rsidR="00D11DAF" w:rsidRDefault="009D6F93"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Toward</w:t>
            </w:r>
          </w:p>
        </w:tc>
      </w:tr>
      <w:tr w:rsidR="009D6F93" w:rsidTr="00DF60E3">
        <w:tc>
          <w:tcPr>
            <w:tcW w:w="4039" w:type="dxa"/>
          </w:tcPr>
          <w:p w:rsidR="009D6F93" w:rsidRDefault="009D6F93"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Too</w:t>
            </w:r>
          </w:p>
        </w:tc>
        <w:tc>
          <w:tcPr>
            <w:tcW w:w="3677" w:type="dxa"/>
          </w:tcPr>
          <w:p w:rsidR="009D6F93" w:rsidRDefault="0059610F"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E</w:t>
            </w:r>
            <w:r w:rsidR="009D6F93">
              <w:rPr>
                <w:rFonts w:ascii="Helvetica" w:hAnsi="Helvetica" w:cs="Helvetica"/>
                <w:color w:val="000000"/>
                <w:shd w:val="clear" w:color="auto" w:fill="FFFFFF"/>
              </w:rPr>
              <w:t>xcessively</w:t>
            </w:r>
          </w:p>
        </w:tc>
      </w:tr>
      <w:tr w:rsidR="0059610F" w:rsidTr="00DF60E3">
        <w:tc>
          <w:tcPr>
            <w:tcW w:w="4039" w:type="dxa"/>
          </w:tcPr>
          <w:p w:rsidR="0059610F" w:rsidRDefault="0059610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48)</w:t>
            </w:r>
            <w:r w:rsidR="00F03F74">
              <w:rPr>
                <w:rFonts w:ascii="inherit" w:eastAsia="Times New Roman" w:hAnsi="inherit" w:cs="Arial"/>
                <w:color w:val="333333"/>
                <w:sz w:val="24"/>
                <w:szCs w:val="24"/>
                <w:lang w:bidi="hi-IN"/>
              </w:rPr>
              <w:t>Eminent</w:t>
            </w:r>
          </w:p>
        </w:tc>
        <w:tc>
          <w:tcPr>
            <w:tcW w:w="3677" w:type="dxa"/>
          </w:tcPr>
          <w:p w:rsidR="0059610F" w:rsidRDefault="00F03F74"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Famous,</w:t>
            </w:r>
            <w:r w:rsidR="003F1645">
              <w:rPr>
                <w:rFonts w:ascii="Helvetica" w:hAnsi="Helvetica" w:cs="Helvetica"/>
                <w:color w:val="000000"/>
                <w:shd w:val="clear" w:color="auto" w:fill="FFFFFF"/>
              </w:rPr>
              <w:t xml:space="preserve"> </w:t>
            </w:r>
            <w:r>
              <w:rPr>
                <w:rFonts w:ascii="Helvetica" w:hAnsi="Helvetica" w:cs="Helvetica"/>
                <w:color w:val="000000"/>
                <w:shd w:val="clear" w:color="auto" w:fill="FFFFFF"/>
              </w:rPr>
              <w:t>respected</w:t>
            </w:r>
          </w:p>
        </w:tc>
      </w:tr>
      <w:tr w:rsidR="00F03F74" w:rsidTr="00DF60E3">
        <w:tc>
          <w:tcPr>
            <w:tcW w:w="4039" w:type="dxa"/>
          </w:tcPr>
          <w:p w:rsidR="00F03F74" w:rsidRDefault="00F03F74"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Immanent</w:t>
            </w:r>
          </w:p>
        </w:tc>
        <w:tc>
          <w:tcPr>
            <w:tcW w:w="3677" w:type="dxa"/>
          </w:tcPr>
          <w:p w:rsidR="00F03F74" w:rsidRDefault="00F03F74"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Inherent or intrinsic</w:t>
            </w:r>
          </w:p>
        </w:tc>
      </w:tr>
      <w:tr w:rsidR="00F03F74" w:rsidTr="00DF60E3">
        <w:tc>
          <w:tcPr>
            <w:tcW w:w="4039" w:type="dxa"/>
          </w:tcPr>
          <w:p w:rsidR="00F03F74" w:rsidRDefault="00F03F74"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Imminent</w:t>
            </w:r>
          </w:p>
        </w:tc>
        <w:tc>
          <w:tcPr>
            <w:tcW w:w="3677" w:type="dxa"/>
          </w:tcPr>
          <w:p w:rsidR="00F03F74" w:rsidRDefault="00F03F74"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Ready to take place</w:t>
            </w:r>
          </w:p>
        </w:tc>
      </w:tr>
      <w:tr w:rsidR="00F03F74" w:rsidTr="00DF60E3">
        <w:tc>
          <w:tcPr>
            <w:tcW w:w="4039" w:type="dxa"/>
          </w:tcPr>
          <w:p w:rsidR="00F03F74" w:rsidRDefault="00F03F74"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49)Elicit</w:t>
            </w:r>
          </w:p>
        </w:tc>
        <w:tc>
          <w:tcPr>
            <w:tcW w:w="3677" w:type="dxa"/>
          </w:tcPr>
          <w:p w:rsidR="00F03F74" w:rsidRDefault="00F03F74"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To draw or bring out</w:t>
            </w:r>
          </w:p>
        </w:tc>
      </w:tr>
      <w:tr w:rsidR="00F03F74" w:rsidTr="00DF60E3">
        <w:tc>
          <w:tcPr>
            <w:tcW w:w="4039" w:type="dxa"/>
          </w:tcPr>
          <w:p w:rsidR="00F03F74" w:rsidRDefault="00F03F74"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Illicit</w:t>
            </w:r>
          </w:p>
        </w:tc>
        <w:tc>
          <w:tcPr>
            <w:tcW w:w="3677" w:type="dxa"/>
          </w:tcPr>
          <w:p w:rsidR="00F03F74" w:rsidRDefault="00F03F74"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Illegal</w:t>
            </w:r>
          </w:p>
        </w:tc>
      </w:tr>
      <w:tr w:rsidR="00F03F74" w:rsidTr="00DF60E3">
        <w:tc>
          <w:tcPr>
            <w:tcW w:w="4039" w:type="dxa"/>
          </w:tcPr>
          <w:p w:rsidR="00F03F74" w:rsidRDefault="00F03F74"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50)Cite</w:t>
            </w:r>
          </w:p>
        </w:tc>
        <w:tc>
          <w:tcPr>
            <w:tcW w:w="3677" w:type="dxa"/>
          </w:tcPr>
          <w:p w:rsidR="00F03F74" w:rsidRDefault="00F03F74"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To quote or document</w:t>
            </w:r>
          </w:p>
        </w:tc>
      </w:tr>
      <w:tr w:rsidR="00F03F74" w:rsidTr="00DF60E3">
        <w:tc>
          <w:tcPr>
            <w:tcW w:w="4039" w:type="dxa"/>
          </w:tcPr>
          <w:p w:rsidR="00F03F74" w:rsidRDefault="00F03F74"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Sight</w:t>
            </w:r>
          </w:p>
        </w:tc>
        <w:tc>
          <w:tcPr>
            <w:tcW w:w="3677" w:type="dxa"/>
          </w:tcPr>
          <w:p w:rsidR="00F03F74" w:rsidRDefault="00F03F74"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Vision</w:t>
            </w:r>
          </w:p>
        </w:tc>
      </w:tr>
      <w:tr w:rsidR="00F03F74" w:rsidTr="00DF60E3">
        <w:tc>
          <w:tcPr>
            <w:tcW w:w="4039" w:type="dxa"/>
          </w:tcPr>
          <w:p w:rsidR="00F03F74" w:rsidRDefault="00F03F74"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Site</w:t>
            </w:r>
          </w:p>
        </w:tc>
        <w:tc>
          <w:tcPr>
            <w:tcW w:w="3677" w:type="dxa"/>
          </w:tcPr>
          <w:p w:rsidR="00F03F74" w:rsidRDefault="00F03F74"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Position or place</w:t>
            </w:r>
          </w:p>
        </w:tc>
      </w:tr>
      <w:tr w:rsidR="003F1645" w:rsidTr="00DF60E3">
        <w:tc>
          <w:tcPr>
            <w:tcW w:w="4039" w:type="dxa"/>
          </w:tcPr>
          <w:p w:rsidR="003F1645" w:rsidRDefault="003F1645"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51)Angel</w:t>
            </w:r>
          </w:p>
        </w:tc>
        <w:tc>
          <w:tcPr>
            <w:tcW w:w="3677" w:type="dxa"/>
          </w:tcPr>
          <w:p w:rsidR="003F1645" w:rsidRDefault="003F1645"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 spiritual or heavenly being</w:t>
            </w:r>
          </w:p>
        </w:tc>
      </w:tr>
      <w:tr w:rsidR="003F1645" w:rsidTr="00DF60E3">
        <w:tc>
          <w:tcPr>
            <w:tcW w:w="4039" w:type="dxa"/>
          </w:tcPr>
          <w:p w:rsidR="003F1645" w:rsidRDefault="003F1645"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Angle</w:t>
            </w:r>
          </w:p>
        </w:tc>
        <w:tc>
          <w:tcPr>
            <w:tcW w:w="3677" w:type="dxa"/>
          </w:tcPr>
          <w:p w:rsidR="003F1645" w:rsidRDefault="003F1645" w:rsidP="00967A6A">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 figure formed by two lines meeting at a common point.</w:t>
            </w:r>
          </w:p>
        </w:tc>
      </w:tr>
      <w:tr w:rsidR="003F1645" w:rsidTr="00DF60E3">
        <w:tc>
          <w:tcPr>
            <w:tcW w:w="4039" w:type="dxa"/>
          </w:tcPr>
          <w:p w:rsidR="003F1645" w:rsidRDefault="003F1645"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52) Beneficial</w:t>
            </w:r>
          </w:p>
          <w:p w:rsidR="003F1645" w:rsidRDefault="003F1645" w:rsidP="00DF60E3">
            <w:pPr>
              <w:spacing w:beforeAutospacing="1" w:afterAutospacing="1"/>
              <w:textAlignment w:val="baseline"/>
              <w:rPr>
                <w:rFonts w:ascii="inherit" w:eastAsia="Times New Roman" w:hAnsi="inherit" w:cs="Arial"/>
                <w:color w:val="333333"/>
                <w:sz w:val="24"/>
                <w:szCs w:val="24"/>
                <w:lang w:bidi="hi-IN"/>
              </w:rPr>
            </w:pPr>
          </w:p>
        </w:tc>
        <w:tc>
          <w:tcPr>
            <w:tcW w:w="3677" w:type="dxa"/>
          </w:tcPr>
          <w:p w:rsidR="003F1645" w:rsidRDefault="003F1645"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Useful</w:t>
            </w:r>
          </w:p>
        </w:tc>
      </w:tr>
      <w:tr w:rsidR="003F1645" w:rsidTr="00DF60E3">
        <w:tc>
          <w:tcPr>
            <w:tcW w:w="4039" w:type="dxa"/>
          </w:tcPr>
          <w:p w:rsidR="003F1645" w:rsidRDefault="003F1645"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Beneficent</w:t>
            </w:r>
          </w:p>
        </w:tc>
        <w:tc>
          <w:tcPr>
            <w:tcW w:w="3677" w:type="dxa"/>
          </w:tcPr>
          <w:p w:rsidR="003F1645" w:rsidRDefault="003F1645"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Kind and good</w:t>
            </w:r>
          </w:p>
        </w:tc>
      </w:tr>
      <w:tr w:rsidR="003F1645" w:rsidTr="00DF60E3">
        <w:tc>
          <w:tcPr>
            <w:tcW w:w="4039" w:type="dxa"/>
          </w:tcPr>
          <w:p w:rsidR="003F1645" w:rsidRDefault="003F1645"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53) Brake</w:t>
            </w:r>
          </w:p>
        </w:tc>
        <w:tc>
          <w:tcPr>
            <w:tcW w:w="3677" w:type="dxa"/>
          </w:tcPr>
          <w:p w:rsidR="003F1645" w:rsidRDefault="003F1645"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Lever to stop wheel</w:t>
            </w:r>
          </w:p>
        </w:tc>
      </w:tr>
      <w:tr w:rsidR="003F1645" w:rsidTr="00DF60E3">
        <w:tc>
          <w:tcPr>
            <w:tcW w:w="4039" w:type="dxa"/>
          </w:tcPr>
          <w:p w:rsidR="003F1645" w:rsidRDefault="003F1645"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Break</w:t>
            </w:r>
          </w:p>
        </w:tc>
        <w:tc>
          <w:tcPr>
            <w:tcW w:w="3677" w:type="dxa"/>
          </w:tcPr>
          <w:p w:rsidR="003F1645" w:rsidRDefault="003F1645"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Make apart</w:t>
            </w:r>
          </w:p>
        </w:tc>
      </w:tr>
      <w:tr w:rsidR="003F1645" w:rsidTr="00DF60E3">
        <w:tc>
          <w:tcPr>
            <w:tcW w:w="4039" w:type="dxa"/>
          </w:tcPr>
          <w:p w:rsidR="003F1645" w:rsidRDefault="003F1645"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54)Childlike</w:t>
            </w:r>
          </w:p>
        </w:tc>
        <w:tc>
          <w:tcPr>
            <w:tcW w:w="3677" w:type="dxa"/>
          </w:tcPr>
          <w:p w:rsidR="003F1645" w:rsidRDefault="003F1645"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Like a child</w:t>
            </w:r>
          </w:p>
        </w:tc>
      </w:tr>
      <w:tr w:rsidR="003F1645" w:rsidTr="00DF60E3">
        <w:tc>
          <w:tcPr>
            <w:tcW w:w="4039" w:type="dxa"/>
          </w:tcPr>
          <w:p w:rsidR="003F1645" w:rsidRDefault="003F1645"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Childish</w:t>
            </w:r>
          </w:p>
        </w:tc>
        <w:tc>
          <w:tcPr>
            <w:tcW w:w="3677" w:type="dxa"/>
          </w:tcPr>
          <w:p w:rsidR="003F1645" w:rsidRDefault="003F1645"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Immature</w:t>
            </w:r>
          </w:p>
        </w:tc>
      </w:tr>
      <w:tr w:rsidR="003F1645" w:rsidTr="00DF60E3">
        <w:tc>
          <w:tcPr>
            <w:tcW w:w="4039" w:type="dxa"/>
          </w:tcPr>
          <w:p w:rsidR="003F1645" w:rsidRDefault="003F1645"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55)Coma</w:t>
            </w:r>
          </w:p>
        </w:tc>
        <w:tc>
          <w:tcPr>
            <w:tcW w:w="3677" w:type="dxa"/>
          </w:tcPr>
          <w:p w:rsidR="003F1645" w:rsidRDefault="003F1645"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Unconsciousness</w:t>
            </w:r>
          </w:p>
        </w:tc>
      </w:tr>
      <w:tr w:rsidR="003F1645" w:rsidTr="00DF60E3">
        <w:tc>
          <w:tcPr>
            <w:tcW w:w="4039" w:type="dxa"/>
          </w:tcPr>
          <w:p w:rsidR="003F1645" w:rsidRDefault="003F1645"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Comma</w:t>
            </w:r>
          </w:p>
        </w:tc>
        <w:tc>
          <w:tcPr>
            <w:tcW w:w="3677" w:type="dxa"/>
          </w:tcPr>
          <w:p w:rsidR="003F1645" w:rsidRDefault="003F1645"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 mark of punctuation</w:t>
            </w:r>
          </w:p>
          <w:p w:rsidR="003F1645" w:rsidRDefault="003F1645" w:rsidP="003F1645">
            <w:pPr>
              <w:pStyle w:val="ListParagraph"/>
              <w:spacing w:beforeAutospacing="1" w:afterAutospacing="1"/>
              <w:ind w:left="0"/>
              <w:textAlignment w:val="baseline"/>
              <w:rPr>
                <w:rFonts w:ascii="Helvetica" w:hAnsi="Helvetica" w:cs="Helvetica"/>
                <w:color w:val="000000"/>
                <w:shd w:val="clear" w:color="auto" w:fill="FFFFFF"/>
              </w:rPr>
            </w:pPr>
          </w:p>
        </w:tc>
      </w:tr>
      <w:tr w:rsidR="003F1645" w:rsidTr="00DF60E3">
        <w:tc>
          <w:tcPr>
            <w:tcW w:w="4039" w:type="dxa"/>
          </w:tcPr>
          <w:p w:rsidR="003F1645" w:rsidRDefault="0088583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56)Capture</w:t>
            </w:r>
          </w:p>
        </w:tc>
        <w:tc>
          <w:tcPr>
            <w:tcW w:w="3677" w:type="dxa"/>
          </w:tcPr>
          <w:p w:rsidR="003F1645" w:rsidRDefault="0088583F"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Arrest</w:t>
            </w:r>
          </w:p>
        </w:tc>
      </w:tr>
      <w:tr w:rsidR="0088583F" w:rsidTr="00DF60E3">
        <w:tc>
          <w:tcPr>
            <w:tcW w:w="4039" w:type="dxa"/>
          </w:tcPr>
          <w:p w:rsidR="0088583F" w:rsidRDefault="0088583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Captivate</w:t>
            </w:r>
          </w:p>
        </w:tc>
        <w:tc>
          <w:tcPr>
            <w:tcW w:w="3677" w:type="dxa"/>
          </w:tcPr>
          <w:p w:rsidR="0088583F" w:rsidRDefault="0088583F"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Attract</w:t>
            </w:r>
          </w:p>
        </w:tc>
      </w:tr>
      <w:tr w:rsidR="0088583F" w:rsidTr="00DF60E3">
        <w:tc>
          <w:tcPr>
            <w:tcW w:w="4039" w:type="dxa"/>
          </w:tcPr>
          <w:p w:rsidR="0088583F" w:rsidRDefault="0088583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57)Career</w:t>
            </w:r>
          </w:p>
        </w:tc>
        <w:tc>
          <w:tcPr>
            <w:tcW w:w="3677" w:type="dxa"/>
          </w:tcPr>
          <w:p w:rsidR="0088583F" w:rsidRDefault="0088583F"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Profession</w:t>
            </w:r>
          </w:p>
        </w:tc>
      </w:tr>
      <w:tr w:rsidR="0088583F" w:rsidTr="00DF60E3">
        <w:tc>
          <w:tcPr>
            <w:tcW w:w="4039" w:type="dxa"/>
          </w:tcPr>
          <w:p w:rsidR="0088583F" w:rsidRDefault="0088583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Carrier</w:t>
            </w:r>
          </w:p>
        </w:tc>
        <w:tc>
          <w:tcPr>
            <w:tcW w:w="3677" w:type="dxa"/>
          </w:tcPr>
          <w:p w:rsidR="0088583F" w:rsidRDefault="0088583F"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One who carries</w:t>
            </w:r>
          </w:p>
        </w:tc>
      </w:tr>
      <w:tr w:rsidR="0088583F" w:rsidTr="00DF60E3">
        <w:tc>
          <w:tcPr>
            <w:tcW w:w="4039" w:type="dxa"/>
          </w:tcPr>
          <w:p w:rsidR="0088583F" w:rsidRDefault="0088583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58)Coma</w:t>
            </w:r>
          </w:p>
        </w:tc>
        <w:tc>
          <w:tcPr>
            <w:tcW w:w="3677" w:type="dxa"/>
          </w:tcPr>
          <w:p w:rsidR="0088583F" w:rsidRDefault="0088583F"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Unconsciousness</w:t>
            </w:r>
          </w:p>
        </w:tc>
      </w:tr>
      <w:tr w:rsidR="0088583F" w:rsidTr="00DF60E3">
        <w:tc>
          <w:tcPr>
            <w:tcW w:w="4039" w:type="dxa"/>
          </w:tcPr>
          <w:p w:rsidR="0088583F" w:rsidRDefault="0088583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Comma</w:t>
            </w:r>
          </w:p>
        </w:tc>
        <w:tc>
          <w:tcPr>
            <w:tcW w:w="3677" w:type="dxa"/>
          </w:tcPr>
          <w:p w:rsidR="0088583F" w:rsidRDefault="0088583F"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 mark of punctuation</w:t>
            </w:r>
          </w:p>
        </w:tc>
      </w:tr>
      <w:tr w:rsidR="0088583F" w:rsidTr="00DF60E3">
        <w:tc>
          <w:tcPr>
            <w:tcW w:w="4039" w:type="dxa"/>
          </w:tcPr>
          <w:p w:rsidR="0088583F" w:rsidRDefault="0088583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59) Congenial</w:t>
            </w:r>
          </w:p>
        </w:tc>
        <w:tc>
          <w:tcPr>
            <w:tcW w:w="3677" w:type="dxa"/>
          </w:tcPr>
          <w:p w:rsidR="0088583F" w:rsidRDefault="0088583F"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Agreeable</w:t>
            </w:r>
          </w:p>
        </w:tc>
      </w:tr>
      <w:tr w:rsidR="0088583F" w:rsidTr="00DF60E3">
        <w:tc>
          <w:tcPr>
            <w:tcW w:w="4039" w:type="dxa"/>
          </w:tcPr>
          <w:p w:rsidR="0088583F" w:rsidRDefault="0088583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Congenital</w:t>
            </w:r>
          </w:p>
        </w:tc>
        <w:tc>
          <w:tcPr>
            <w:tcW w:w="3677" w:type="dxa"/>
          </w:tcPr>
          <w:p w:rsidR="0088583F" w:rsidRDefault="0088583F"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From birth</w:t>
            </w:r>
          </w:p>
        </w:tc>
      </w:tr>
      <w:tr w:rsidR="0088583F" w:rsidTr="00DF60E3">
        <w:tc>
          <w:tcPr>
            <w:tcW w:w="4039" w:type="dxa"/>
          </w:tcPr>
          <w:p w:rsidR="0088583F" w:rsidRDefault="0088583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60)Comprehensive</w:t>
            </w:r>
          </w:p>
        </w:tc>
        <w:tc>
          <w:tcPr>
            <w:tcW w:w="3677" w:type="dxa"/>
          </w:tcPr>
          <w:p w:rsidR="0088583F" w:rsidRDefault="0088583F"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Detailed</w:t>
            </w:r>
          </w:p>
        </w:tc>
      </w:tr>
      <w:tr w:rsidR="0088583F" w:rsidTr="00DF60E3">
        <w:tc>
          <w:tcPr>
            <w:tcW w:w="4039" w:type="dxa"/>
          </w:tcPr>
          <w:p w:rsidR="0088583F" w:rsidRDefault="0088583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Comprehensible</w:t>
            </w:r>
          </w:p>
        </w:tc>
        <w:tc>
          <w:tcPr>
            <w:tcW w:w="3677" w:type="dxa"/>
          </w:tcPr>
          <w:p w:rsidR="0088583F" w:rsidRDefault="0088583F"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That can be understood fully</w:t>
            </w:r>
          </w:p>
        </w:tc>
      </w:tr>
      <w:tr w:rsidR="0088583F" w:rsidTr="00DF60E3">
        <w:tc>
          <w:tcPr>
            <w:tcW w:w="4039" w:type="dxa"/>
          </w:tcPr>
          <w:p w:rsidR="0088583F" w:rsidRDefault="0088583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61) Congenial</w:t>
            </w:r>
          </w:p>
        </w:tc>
        <w:tc>
          <w:tcPr>
            <w:tcW w:w="3677" w:type="dxa"/>
          </w:tcPr>
          <w:p w:rsidR="0088583F" w:rsidRDefault="0088583F"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Agreeable</w:t>
            </w:r>
          </w:p>
        </w:tc>
      </w:tr>
      <w:tr w:rsidR="0088583F" w:rsidTr="00DF60E3">
        <w:tc>
          <w:tcPr>
            <w:tcW w:w="4039" w:type="dxa"/>
          </w:tcPr>
          <w:p w:rsidR="0088583F" w:rsidRDefault="0088583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Congenital</w:t>
            </w:r>
          </w:p>
        </w:tc>
        <w:tc>
          <w:tcPr>
            <w:tcW w:w="3677" w:type="dxa"/>
          </w:tcPr>
          <w:p w:rsidR="0088583F" w:rsidRDefault="0088583F"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From birth</w:t>
            </w:r>
          </w:p>
        </w:tc>
      </w:tr>
      <w:tr w:rsidR="0088583F" w:rsidTr="00DF60E3">
        <w:tc>
          <w:tcPr>
            <w:tcW w:w="4039" w:type="dxa"/>
          </w:tcPr>
          <w:p w:rsidR="0088583F" w:rsidRDefault="008B7F0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62)C</w:t>
            </w:r>
            <w:r w:rsidR="0088583F">
              <w:rPr>
                <w:rFonts w:ascii="inherit" w:eastAsia="Times New Roman" w:hAnsi="inherit" w:cs="Arial"/>
                <w:color w:val="333333"/>
                <w:sz w:val="24"/>
                <w:szCs w:val="24"/>
                <w:lang w:bidi="hi-IN"/>
              </w:rPr>
              <w:t>omprehensive</w:t>
            </w:r>
          </w:p>
        </w:tc>
        <w:tc>
          <w:tcPr>
            <w:tcW w:w="3677" w:type="dxa"/>
          </w:tcPr>
          <w:p w:rsidR="0088583F" w:rsidRDefault="008B7F0F"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Detailed</w:t>
            </w:r>
          </w:p>
        </w:tc>
      </w:tr>
      <w:tr w:rsidR="008B7F0F" w:rsidTr="00DF60E3">
        <w:tc>
          <w:tcPr>
            <w:tcW w:w="4039" w:type="dxa"/>
          </w:tcPr>
          <w:p w:rsidR="008B7F0F" w:rsidRDefault="008B7F0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Comprehensible</w:t>
            </w:r>
          </w:p>
        </w:tc>
        <w:tc>
          <w:tcPr>
            <w:tcW w:w="3677" w:type="dxa"/>
          </w:tcPr>
          <w:p w:rsidR="008B7F0F" w:rsidRDefault="008B7F0F"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That can be understood fully</w:t>
            </w:r>
          </w:p>
        </w:tc>
      </w:tr>
      <w:tr w:rsidR="008B7F0F" w:rsidTr="00DF60E3">
        <w:tc>
          <w:tcPr>
            <w:tcW w:w="4039" w:type="dxa"/>
          </w:tcPr>
          <w:p w:rsidR="008B7F0F" w:rsidRDefault="008B7F0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63)Convenience</w:t>
            </w:r>
          </w:p>
        </w:tc>
        <w:tc>
          <w:tcPr>
            <w:tcW w:w="3677" w:type="dxa"/>
          </w:tcPr>
          <w:p w:rsidR="008B7F0F" w:rsidRDefault="008B7F0F"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Comfortably</w:t>
            </w:r>
          </w:p>
        </w:tc>
      </w:tr>
      <w:tr w:rsidR="008B7F0F" w:rsidTr="00DF60E3">
        <w:tc>
          <w:tcPr>
            <w:tcW w:w="4039" w:type="dxa"/>
          </w:tcPr>
          <w:p w:rsidR="008B7F0F" w:rsidRDefault="008B7F0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Conveyance</w:t>
            </w:r>
          </w:p>
        </w:tc>
        <w:tc>
          <w:tcPr>
            <w:tcW w:w="3677" w:type="dxa"/>
          </w:tcPr>
          <w:p w:rsidR="008B7F0F" w:rsidRDefault="008B7F0F"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Means of travelling</w:t>
            </w:r>
          </w:p>
        </w:tc>
      </w:tr>
      <w:tr w:rsidR="008B7F0F" w:rsidTr="00DF60E3">
        <w:tc>
          <w:tcPr>
            <w:tcW w:w="4039" w:type="dxa"/>
          </w:tcPr>
          <w:p w:rsidR="008B7F0F" w:rsidRDefault="008B7F0F"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64)Censor</w:t>
            </w:r>
          </w:p>
        </w:tc>
        <w:tc>
          <w:tcPr>
            <w:tcW w:w="3677" w:type="dxa"/>
          </w:tcPr>
          <w:p w:rsidR="008B7F0F" w:rsidRDefault="008B7F0F"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An official body to check</w:t>
            </w:r>
          </w:p>
        </w:tc>
      </w:tr>
      <w:tr w:rsidR="008B7F0F" w:rsidTr="00DF60E3">
        <w:tc>
          <w:tcPr>
            <w:tcW w:w="4039" w:type="dxa"/>
          </w:tcPr>
          <w:p w:rsidR="008B7F0F" w:rsidRDefault="00236B9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w:t>
            </w:r>
            <w:r w:rsidR="008B7F0F">
              <w:rPr>
                <w:rFonts w:ascii="inherit" w:eastAsia="Times New Roman" w:hAnsi="inherit" w:cs="Arial"/>
                <w:color w:val="333333"/>
                <w:sz w:val="24"/>
                <w:szCs w:val="24"/>
                <w:lang w:bidi="hi-IN"/>
              </w:rPr>
              <w:t>ensure</w:t>
            </w:r>
          </w:p>
        </w:tc>
        <w:tc>
          <w:tcPr>
            <w:tcW w:w="3677" w:type="dxa"/>
          </w:tcPr>
          <w:p w:rsidR="008B7F0F" w:rsidRDefault="00236B9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Disapprove, criticize</w:t>
            </w:r>
          </w:p>
        </w:tc>
      </w:tr>
      <w:tr w:rsidR="00236B97" w:rsidTr="00DF60E3">
        <w:tc>
          <w:tcPr>
            <w:tcW w:w="4039" w:type="dxa"/>
          </w:tcPr>
          <w:p w:rsidR="00236B97" w:rsidRDefault="00236B9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lastRenderedPageBreak/>
              <w:t>65) Coarse</w:t>
            </w:r>
          </w:p>
        </w:tc>
        <w:tc>
          <w:tcPr>
            <w:tcW w:w="3677" w:type="dxa"/>
          </w:tcPr>
          <w:p w:rsidR="00236B97" w:rsidRDefault="00236B9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Rough</w:t>
            </w:r>
          </w:p>
        </w:tc>
      </w:tr>
      <w:tr w:rsidR="00236B97" w:rsidTr="00DF60E3">
        <w:tc>
          <w:tcPr>
            <w:tcW w:w="4039" w:type="dxa"/>
          </w:tcPr>
          <w:p w:rsidR="00236B97" w:rsidRDefault="00236B9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Course</w:t>
            </w:r>
          </w:p>
        </w:tc>
        <w:tc>
          <w:tcPr>
            <w:tcW w:w="3677" w:type="dxa"/>
          </w:tcPr>
          <w:p w:rsidR="00236B97" w:rsidRDefault="00236B9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Way, syllabus of subject</w:t>
            </w:r>
          </w:p>
        </w:tc>
      </w:tr>
      <w:tr w:rsidR="00236B97" w:rsidTr="00DF60E3">
        <w:tc>
          <w:tcPr>
            <w:tcW w:w="4039" w:type="dxa"/>
          </w:tcPr>
          <w:p w:rsidR="00236B97" w:rsidRDefault="00236B9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66)Costume</w:t>
            </w:r>
          </w:p>
        </w:tc>
        <w:tc>
          <w:tcPr>
            <w:tcW w:w="3677" w:type="dxa"/>
          </w:tcPr>
          <w:p w:rsidR="00236B97" w:rsidRDefault="00236B9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Clothing</w:t>
            </w:r>
          </w:p>
        </w:tc>
      </w:tr>
      <w:tr w:rsidR="00236B97" w:rsidTr="00DF60E3">
        <w:tc>
          <w:tcPr>
            <w:tcW w:w="4039" w:type="dxa"/>
          </w:tcPr>
          <w:p w:rsidR="00236B97" w:rsidRDefault="00236B9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Custom</w:t>
            </w:r>
          </w:p>
        </w:tc>
        <w:tc>
          <w:tcPr>
            <w:tcW w:w="3677" w:type="dxa"/>
          </w:tcPr>
          <w:p w:rsidR="00236B97" w:rsidRDefault="00236B9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 Practice that is traditionally followed by a particular group of people</w:t>
            </w:r>
          </w:p>
        </w:tc>
      </w:tr>
      <w:tr w:rsidR="00236B97" w:rsidTr="00DF60E3">
        <w:tc>
          <w:tcPr>
            <w:tcW w:w="4039" w:type="dxa"/>
          </w:tcPr>
          <w:p w:rsidR="00236B97" w:rsidRDefault="00236B9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67)Collision</w:t>
            </w:r>
          </w:p>
        </w:tc>
        <w:tc>
          <w:tcPr>
            <w:tcW w:w="3677" w:type="dxa"/>
          </w:tcPr>
          <w:p w:rsidR="00236B97" w:rsidRDefault="00236B9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Clashing</w:t>
            </w:r>
          </w:p>
        </w:tc>
      </w:tr>
      <w:tr w:rsidR="00236B97" w:rsidTr="00DF60E3">
        <w:tc>
          <w:tcPr>
            <w:tcW w:w="4039" w:type="dxa"/>
          </w:tcPr>
          <w:p w:rsidR="00236B97" w:rsidRDefault="00236B9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Collusion</w:t>
            </w:r>
          </w:p>
        </w:tc>
        <w:tc>
          <w:tcPr>
            <w:tcW w:w="3677" w:type="dxa"/>
          </w:tcPr>
          <w:p w:rsidR="00236B97" w:rsidRDefault="00236B9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Secret agreement for an evil purpose</w:t>
            </w:r>
          </w:p>
        </w:tc>
      </w:tr>
      <w:tr w:rsidR="00703DFB" w:rsidTr="00DF60E3">
        <w:tc>
          <w:tcPr>
            <w:tcW w:w="4039" w:type="dxa"/>
          </w:tcPr>
          <w:p w:rsidR="00703DFB" w:rsidRDefault="00703DFB"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68)Decent</w:t>
            </w:r>
          </w:p>
        </w:tc>
        <w:tc>
          <w:tcPr>
            <w:tcW w:w="3677" w:type="dxa"/>
          </w:tcPr>
          <w:p w:rsidR="00703DFB" w:rsidRDefault="00703DFB"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Respectable or suitable</w:t>
            </w:r>
          </w:p>
        </w:tc>
      </w:tr>
      <w:tr w:rsidR="00703DFB" w:rsidTr="00DF60E3">
        <w:tc>
          <w:tcPr>
            <w:tcW w:w="4039" w:type="dxa"/>
          </w:tcPr>
          <w:p w:rsidR="00703DFB" w:rsidRDefault="00703DFB"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Descent</w:t>
            </w:r>
          </w:p>
        </w:tc>
        <w:tc>
          <w:tcPr>
            <w:tcW w:w="3677" w:type="dxa"/>
          </w:tcPr>
          <w:p w:rsidR="00703DFB" w:rsidRDefault="00703DFB"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Downward motion</w:t>
            </w:r>
          </w:p>
        </w:tc>
      </w:tr>
      <w:tr w:rsidR="00703DFB" w:rsidTr="00DF60E3">
        <w:tc>
          <w:tcPr>
            <w:tcW w:w="4039" w:type="dxa"/>
          </w:tcPr>
          <w:p w:rsidR="00703DFB" w:rsidRDefault="00703DFB"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69)Device</w:t>
            </w:r>
          </w:p>
        </w:tc>
        <w:tc>
          <w:tcPr>
            <w:tcW w:w="3677" w:type="dxa"/>
          </w:tcPr>
          <w:p w:rsidR="00703DFB" w:rsidRDefault="00703DFB"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 plan/ implement</w:t>
            </w:r>
          </w:p>
        </w:tc>
      </w:tr>
      <w:tr w:rsidR="00703DFB" w:rsidTr="00DF60E3">
        <w:tc>
          <w:tcPr>
            <w:tcW w:w="4039" w:type="dxa"/>
          </w:tcPr>
          <w:p w:rsidR="00703DFB" w:rsidRDefault="00703DFB"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Devise</w:t>
            </w:r>
          </w:p>
        </w:tc>
        <w:tc>
          <w:tcPr>
            <w:tcW w:w="3677" w:type="dxa"/>
          </w:tcPr>
          <w:p w:rsidR="00703DFB" w:rsidRDefault="00703DFB"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To find a plan or method</w:t>
            </w:r>
          </w:p>
        </w:tc>
      </w:tr>
      <w:tr w:rsidR="00703DFB" w:rsidTr="00DF60E3">
        <w:tc>
          <w:tcPr>
            <w:tcW w:w="4039" w:type="dxa"/>
          </w:tcPr>
          <w:p w:rsidR="00703DFB" w:rsidRDefault="00703DFB"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70) Differ</w:t>
            </w:r>
          </w:p>
        </w:tc>
        <w:tc>
          <w:tcPr>
            <w:tcW w:w="3677" w:type="dxa"/>
          </w:tcPr>
          <w:p w:rsidR="00703DFB" w:rsidRDefault="00703DFB"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Disagree</w:t>
            </w:r>
          </w:p>
        </w:tc>
      </w:tr>
      <w:tr w:rsidR="00703DFB" w:rsidTr="00DF60E3">
        <w:tc>
          <w:tcPr>
            <w:tcW w:w="4039" w:type="dxa"/>
          </w:tcPr>
          <w:p w:rsidR="00703DFB" w:rsidRDefault="00703DFB"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Defer</w:t>
            </w:r>
          </w:p>
        </w:tc>
        <w:tc>
          <w:tcPr>
            <w:tcW w:w="3677" w:type="dxa"/>
          </w:tcPr>
          <w:p w:rsidR="00703DFB" w:rsidRDefault="00703DFB"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Postpone</w:t>
            </w:r>
          </w:p>
        </w:tc>
      </w:tr>
      <w:tr w:rsidR="00703DFB" w:rsidTr="00DF60E3">
        <w:tc>
          <w:tcPr>
            <w:tcW w:w="4039" w:type="dxa"/>
          </w:tcPr>
          <w:p w:rsidR="00703DFB" w:rsidRDefault="00703DFB"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71)Dual</w:t>
            </w:r>
          </w:p>
        </w:tc>
        <w:tc>
          <w:tcPr>
            <w:tcW w:w="3677" w:type="dxa"/>
          </w:tcPr>
          <w:p w:rsidR="00703DFB" w:rsidRDefault="00703DFB"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Double</w:t>
            </w:r>
          </w:p>
        </w:tc>
      </w:tr>
      <w:tr w:rsidR="00703DFB" w:rsidTr="00DF60E3">
        <w:tc>
          <w:tcPr>
            <w:tcW w:w="4039" w:type="dxa"/>
          </w:tcPr>
          <w:p w:rsidR="00703DFB" w:rsidRDefault="00703DFB"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Duel</w:t>
            </w:r>
          </w:p>
        </w:tc>
        <w:tc>
          <w:tcPr>
            <w:tcW w:w="3677" w:type="dxa"/>
          </w:tcPr>
          <w:p w:rsidR="00703DFB" w:rsidRDefault="00703DFB"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 fight between two persons</w:t>
            </w:r>
          </w:p>
        </w:tc>
      </w:tr>
      <w:tr w:rsidR="00703DFB" w:rsidTr="00DF60E3">
        <w:tc>
          <w:tcPr>
            <w:tcW w:w="4039" w:type="dxa"/>
          </w:tcPr>
          <w:p w:rsidR="00703DFB" w:rsidRDefault="00703DFB"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72)Decease</w:t>
            </w:r>
          </w:p>
        </w:tc>
        <w:tc>
          <w:tcPr>
            <w:tcW w:w="3677" w:type="dxa"/>
          </w:tcPr>
          <w:p w:rsidR="00703DFB" w:rsidRDefault="00703DFB"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Death</w:t>
            </w:r>
          </w:p>
        </w:tc>
      </w:tr>
      <w:tr w:rsidR="00703DFB" w:rsidTr="00DF60E3">
        <w:tc>
          <w:tcPr>
            <w:tcW w:w="4039" w:type="dxa"/>
          </w:tcPr>
          <w:p w:rsidR="00703DFB" w:rsidRDefault="00703DFB"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Disease</w:t>
            </w:r>
          </w:p>
        </w:tc>
        <w:tc>
          <w:tcPr>
            <w:tcW w:w="3677" w:type="dxa"/>
          </w:tcPr>
          <w:p w:rsidR="00703DFB" w:rsidRDefault="00703DFB"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Illness</w:t>
            </w:r>
          </w:p>
        </w:tc>
      </w:tr>
      <w:tr w:rsidR="00703DFB" w:rsidTr="00DF60E3">
        <w:tc>
          <w:tcPr>
            <w:tcW w:w="4039" w:type="dxa"/>
          </w:tcPr>
          <w:p w:rsidR="00703DFB" w:rsidRDefault="00703DFB"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73)Dose</w:t>
            </w:r>
          </w:p>
        </w:tc>
        <w:tc>
          <w:tcPr>
            <w:tcW w:w="3677" w:type="dxa"/>
          </w:tcPr>
          <w:p w:rsidR="00703DFB" w:rsidRDefault="00703DFB"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Quantity taken at a time</w:t>
            </w:r>
          </w:p>
        </w:tc>
      </w:tr>
      <w:tr w:rsidR="00703DFB" w:rsidTr="00DF60E3">
        <w:tc>
          <w:tcPr>
            <w:tcW w:w="4039" w:type="dxa"/>
          </w:tcPr>
          <w:p w:rsidR="00703DFB" w:rsidRDefault="00703DFB"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Doze</w:t>
            </w:r>
          </w:p>
        </w:tc>
        <w:tc>
          <w:tcPr>
            <w:tcW w:w="3677" w:type="dxa"/>
          </w:tcPr>
          <w:p w:rsidR="00703DFB" w:rsidRDefault="00703DFB"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Sleep lightly</w:t>
            </w:r>
          </w:p>
        </w:tc>
      </w:tr>
      <w:tr w:rsidR="00703DFB" w:rsidTr="00DF60E3">
        <w:tc>
          <w:tcPr>
            <w:tcW w:w="4039" w:type="dxa"/>
          </w:tcPr>
          <w:p w:rsidR="00703DFB" w:rsidRDefault="00703DFB"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74)</w:t>
            </w:r>
            <w:r w:rsidR="00A565A9">
              <w:rPr>
                <w:rFonts w:ascii="inherit" w:eastAsia="Times New Roman" w:hAnsi="inherit" w:cs="Arial"/>
                <w:color w:val="333333"/>
                <w:sz w:val="24"/>
                <w:szCs w:val="24"/>
                <w:lang w:bidi="hi-IN"/>
              </w:rPr>
              <w:t>Eligible</w:t>
            </w:r>
          </w:p>
        </w:tc>
        <w:tc>
          <w:tcPr>
            <w:tcW w:w="3677" w:type="dxa"/>
          </w:tcPr>
          <w:p w:rsidR="00703DFB" w:rsidRDefault="00A565A9"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Having required qualifications</w:t>
            </w:r>
          </w:p>
        </w:tc>
      </w:tr>
      <w:tr w:rsidR="00A565A9" w:rsidTr="00DF60E3">
        <w:tc>
          <w:tcPr>
            <w:tcW w:w="4039" w:type="dxa"/>
          </w:tcPr>
          <w:p w:rsidR="00A565A9" w:rsidRDefault="00A565A9"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Illegible</w:t>
            </w:r>
          </w:p>
        </w:tc>
        <w:tc>
          <w:tcPr>
            <w:tcW w:w="3677" w:type="dxa"/>
          </w:tcPr>
          <w:p w:rsidR="00A565A9" w:rsidRDefault="00A565A9"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Which cannot be read easily</w:t>
            </w:r>
          </w:p>
        </w:tc>
      </w:tr>
      <w:tr w:rsidR="00A565A9" w:rsidTr="00DF60E3">
        <w:tc>
          <w:tcPr>
            <w:tcW w:w="4039" w:type="dxa"/>
          </w:tcPr>
          <w:p w:rsidR="00A565A9" w:rsidRDefault="00A565A9"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75)Elusive</w:t>
            </w:r>
          </w:p>
        </w:tc>
        <w:tc>
          <w:tcPr>
            <w:tcW w:w="3677" w:type="dxa"/>
          </w:tcPr>
          <w:p w:rsidR="00A565A9" w:rsidRDefault="00A565A9"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Baffling, not clear</w:t>
            </w:r>
          </w:p>
        </w:tc>
      </w:tr>
      <w:tr w:rsidR="00A565A9" w:rsidTr="00DF60E3">
        <w:tc>
          <w:tcPr>
            <w:tcW w:w="4039" w:type="dxa"/>
          </w:tcPr>
          <w:p w:rsidR="00A565A9" w:rsidRDefault="00A565A9"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Illusive</w:t>
            </w:r>
          </w:p>
        </w:tc>
        <w:tc>
          <w:tcPr>
            <w:tcW w:w="3677" w:type="dxa"/>
          </w:tcPr>
          <w:p w:rsidR="00A565A9" w:rsidRDefault="00A565A9"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Deceptive, false</w:t>
            </w:r>
          </w:p>
        </w:tc>
      </w:tr>
      <w:tr w:rsidR="00A565A9" w:rsidTr="00DF60E3">
        <w:tc>
          <w:tcPr>
            <w:tcW w:w="4039" w:type="dxa"/>
          </w:tcPr>
          <w:p w:rsidR="00A565A9" w:rsidRDefault="00A565A9"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76)Emerge</w:t>
            </w:r>
          </w:p>
        </w:tc>
        <w:tc>
          <w:tcPr>
            <w:tcW w:w="3677" w:type="dxa"/>
          </w:tcPr>
          <w:p w:rsidR="00A565A9" w:rsidRDefault="00A565A9"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Come out suddenly</w:t>
            </w:r>
          </w:p>
        </w:tc>
      </w:tr>
      <w:tr w:rsidR="00A565A9" w:rsidTr="00DF60E3">
        <w:tc>
          <w:tcPr>
            <w:tcW w:w="4039" w:type="dxa"/>
          </w:tcPr>
          <w:p w:rsidR="00A565A9" w:rsidRDefault="00A565A9"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Immerge</w:t>
            </w:r>
          </w:p>
        </w:tc>
        <w:tc>
          <w:tcPr>
            <w:tcW w:w="3677" w:type="dxa"/>
          </w:tcPr>
          <w:p w:rsidR="00A565A9" w:rsidRDefault="00A565A9"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To immense oneself</w:t>
            </w:r>
          </w:p>
        </w:tc>
      </w:tr>
      <w:tr w:rsidR="00A565A9" w:rsidTr="00DF60E3">
        <w:tc>
          <w:tcPr>
            <w:tcW w:w="4039" w:type="dxa"/>
          </w:tcPr>
          <w:p w:rsidR="00A565A9" w:rsidRDefault="00A565A9"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77)Eminent</w:t>
            </w:r>
          </w:p>
        </w:tc>
        <w:tc>
          <w:tcPr>
            <w:tcW w:w="3677" w:type="dxa"/>
          </w:tcPr>
          <w:p w:rsidR="00A565A9" w:rsidRDefault="00A565A9"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Distinguished</w:t>
            </w:r>
          </w:p>
        </w:tc>
      </w:tr>
      <w:tr w:rsidR="00A565A9" w:rsidTr="00DF60E3">
        <w:tc>
          <w:tcPr>
            <w:tcW w:w="4039" w:type="dxa"/>
          </w:tcPr>
          <w:p w:rsidR="00A565A9" w:rsidRDefault="00A565A9"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Imminent</w:t>
            </w:r>
          </w:p>
        </w:tc>
        <w:tc>
          <w:tcPr>
            <w:tcW w:w="3677" w:type="dxa"/>
          </w:tcPr>
          <w:p w:rsidR="00A565A9" w:rsidRDefault="00A565A9"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Approaching</w:t>
            </w:r>
          </w:p>
        </w:tc>
      </w:tr>
      <w:tr w:rsidR="00A565A9" w:rsidTr="00DF60E3">
        <w:tc>
          <w:tcPr>
            <w:tcW w:w="4039" w:type="dxa"/>
          </w:tcPr>
          <w:p w:rsidR="00A565A9" w:rsidRDefault="00A565A9"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78)Especial</w:t>
            </w:r>
          </w:p>
        </w:tc>
        <w:tc>
          <w:tcPr>
            <w:tcW w:w="3677" w:type="dxa"/>
          </w:tcPr>
          <w:p w:rsidR="00A565A9" w:rsidRDefault="00A565A9"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Pre-eminent, exceptional</w:t>
            </w:r>
          </w:p>
          <w:p w:rsidR="00A565A9" w:rsidRDefault="00A565A9" w:rsidP="003F1645">
            <w:pPr>
              <w:pStyle w:val="ListParagraph"/>
              <w:spacing w:beforeAutospacing="1" w:afterAutospacing="1"/>
              <w:ind w:left="0"/>
              <w:textAlignment w:val="baseline"/>
              <w:rPr>
                <w:rFonts w:ascii="Helvetica" w:hAnsi="Helvetica" w:cs="Helvetica"/>
                <w:color w:val="000000"/>
                <w:shd w:val="clear" w:color="auto" w:fill="FFFFFF"/>
              </w:rPr>
            </w:pPr>
          </w:p>
        </w:tc>
      </w:tr>
      <w:tr w:rsidR="00A565A9" w:rsidTr="00DF60E3">
        <w:tc>
          <w:tcPr>
            <w:tcW w:w="4039" w:type="dxa"/>
          </w:tcPr>
          <w:p w:rsidR="00A565A9" w:rsidRDefault="00A565A9"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Special</w:t>
            </w:r>
          </w:p>
        </w:tc>
        <w:tc>
          <w:tcPr>
            <w:tcW w:w="3677" w:type="dxa"/>
          </w:tcPr>
          <w:p w:rsidR="00A565A9" w:rsidRDefault="00A565A9"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Of a particular kind, peculiar not general</w:t>
            </w:r>
          </w:p>
        </w:tc>
      </w:tr>
      <w:tr w:rsidR="00A565A9" w:rsidTr="00DF60E3">
        <w:tc>
          <w:tcPr>
            <w:tcW w:w="4039" w:type="dxa"/>
          </w:tcPr>
          <w:p w:rsidR="00A565A9" w:rsidRDefault="00A565A9"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79)Exhausting</w:t>
            </w:r>
          </w:p>
        </w:tc>
        <w:tc>
          <w:tcPr>
            <w:tcW w:w="3677" w:type="dxa"/>
          </w:tcPr>
          <w:p w:rsidR="00A565A9" w:rsidRDefault="00A565A9"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Which tires</w:t>
            </w:r>
          </w:p>
        </w:tc>
      </w:tr>
      <w:tr w:rsidR="00A565A9" w:rsidTr="00DF60E3">
        <w:tc>
          <w:tcPr>
            <w:tcW w:w="4039" w:type="dxa"/>
          </w:tcPr>
          <w:p w:rsidR="00A565A9" w:rsidRDefault="00A565A9"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Exhaustive</w:t>
            </w:r>
          </w:p>
        </w:tc>
        <w:tc>
          <w:tcPr>
            <w:tcW w:w="3677" w:type="dxa"/>
          </w:tcPr>
          <w:p w:rsidR="00A565A9" w:rsidRDefault="00A565A9"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Comprehensive, detailed</w:t>
            </w:r>
          </w:p>
        </w:tc>
      </w:tr>
      <w:tr w:rsidR="00A565A9" w:rsidTr="00DF60E3">
        <w:tc>
          <w:tcPr>
            <w:tcW w:w="4039" w:type="dxa"/>
          </w:tcPr>
          <w:p w:rsidR="00A565A9" w:rsidRDefault="00A565A9"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80)</w:t>
            </w:r>
            <w:r w:rsidR="004A7ADD">
              <w:rPr>
                <w:rFonts w:ascii="inherit" w:eastAsia="Times New Roman" w:hAnsi="inherit" w:cs="Arial"/>
                <w:color w:val="333333"/>
                <w:sz w:val="24"/>
                <w:szCs w:val="24"/>
                <w:lang w:bidi="hi-IN"/>
              </w:rPr>
              <w:t>Fair</w:t>
            </w:r>
          </w:p>
        </w:tc>
        <w:tc>
          <w:tcPr>
            <w:tcW w:w="3677" w:type="dxa"/>
          </w:tcPr>
          <w:p w:rsidR="00A565A9" w:rsidRDefault="004A7ADD"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 gathering for fun</w:t>
            </w:r>
          </w:p>
        </w:tc>
      </w:tr>
      <w:tr w:rsidR="004A7ADD" w:rsidTr="00DF60E3">
        <w:tc>
          <w:tcPr>
            <w:tcW w:w="4039" w:type="dxa"/>
          </w:tcPr>
          <w:p w:rsidR="004A7ADD" w:rsidRDefault="004A7ADD"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Fare</w:t>
            </w:r>
          </w:p>
        </w:tc>
        <w:tc>
          <w:tcPr>
            <w:tcW w:w="3677" w:type="dxa"/>
          </w:tcPr>
          <w:p w:rsidR="004A7ADD" w:rsidRDefault="004A7ADD"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Money paid for a journey</w:t>
            </w:r>
          </w:p>
        </w:tc>
      </w:tr>
      <w:tr w:rsidR="004A7ADD" w:rsidTr="00DF60E3">
        <w:tc>
          <w:tcPr>
            <w:tcW w:w="4039" w:type="dxa"/>
          </w:tcPr>
          <w:p w:rsidR="004A7ADD" w:rsidRDefault="004A7ADD"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81)Feat</w:t>
            </w:r>
          </w:p>
        </w:tc>
        <w:tc>
          <w:tcPr>
            <w:tcW w:w="3677" w:type="dxa"/>
          </w:tcPr>
          <w:p w:rsidR="004A7ADD" w:rsidRDefault="004A7ADD"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Surprising Trick</w:t>
            </w:r>
          </w:p>
        </w:tc>
      </w:tr>
      <w:tr w:rsidR="004A7ADD" w:rsidTr="00DF60E3">
        <w:tc>
          <w:tcPr>
            <w:tcW w:w="4039" w:type="dxa"/>
          </w:tcPr>
          <w:p w:rsidR="004A7ADD" w:rsidRDefault="004A7ADD"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Feet</w:t>
            </w:r>
          </w:p>
        </w:tc>
        <w:tc>
          <w:tcPr>
            <w:tcW w:w="3677" w:type="dxa"/>
          </w:tcPr>
          <w:p w:rsidR="004A7ADD" w:rsidRDefault="004A7ADD"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Plural of foot</w:t>
            </w:r>
          </w:p>
        </w:tc>
      </w:tr>
      <w:tr w:rsidR="004A7ADD" w:rsidTr="00DF60E3">
        <w:tc>
          <w:tcPr>
            <w:tcW w:w="4039" w:type="dxa"/>
          </w:tcPr>
          <w:p w:rsidR="004A7ADD" w:rsidRDefault="004A7ADD"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82)Flagrant</w:t>
            </w:r>
          </w:p>
        </w:tc>
        <w:tc>
          <w:tcPr>
            <w:tcW w:w="3677" w:type="dxa"/>
          </w:tcPr>
          <w:p w:rsidR="004A7ADD" w:rsidRDefault="004A7ADD"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Scandalous</w:t>
            </w:r>
          </w:p>
        </w:tc>
      </w:tr>
      <w:tr w:rsidR="004A7ADD" w:rsidTr="00DF60E3">
        <w:tc>
          <w:tcPr>
            <w:tcW w:w="4039" w:type="dxa"/>
          </w:tcPr>
          <w:p w:rsidR="004A7ADD" w:rsidRDefault="004A7ADD"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Fragrant</w:t>
            </w:r>
          </w:p>
        </w:tc>
        <w:tc>
          <w:tcPr>
            <w:tcW w:w="3677" w:type="dxa"/>
          </w:tcPr>
          <w:p w:rsidR="004A7ADD" w:rsidRDefault="004A7ADD"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Sweet smelling</w:t>
            </w:r>
          </w:p>
          <w:p w:rsidR="004A7ADD" w:rsidRDefault="004A7ADD" w:rsidP="003F1645">
            <w:pPr>
              <w:pStyle w:val="ListParagraph"/>
              <w:spacing w:beforeAutospacing="1" w:afterAutospacing="1"/>
              <w:ind w:left="0"/>
              <w:textAlignment w:val="baseline"/>
              <w:rPr>
                <w:rFonts w:ascii="Helvetica" w:hAnsi="Helvetica" w:cs="Helvetica"/>
                <w:color w:val="000000"/>
                <w:shd w:val="clear" w:color="auto" w:fill="FFFFFF"/>
              </w:rPr>
            </w:pPr>
          </w:p>
        </w:tc>
      </w:tr>
      <w:tr w:rsidR="004A7ADD" w:rsidTr="00DF60E3">
        <w:tc>
          <w:tcPr>
            <w:tcW w:w="4039" w:type="dxa"/>
          </w:tcPr>
          <w:p w:rsidR="004A7ADD" w:rsidRDefault="004A7ADD"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83)Forceful</w:t>
            </w:r>
          </w:p>
        </w:tc>
        <w:tc>
          <w:tcPr>
            <w:tcW w:w="3677" w:type="dxa"/>
          </w:tcPr>
          <w:p w:rsidR="004A7ADD" w:rsidRDefault="004A7ADD"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Full of force</w:t>
            </w:r>
          </w:p>
        </w:tc>
      </w:tr>
      <w:tr w:rsidR="004A7ADD" w:rsidTr="00DF60E3">
        <w:tc>
          <w:tcPr>
            <w:tcW w:w="4039" w:type="dxa"/>
          </w:tcPr>
          <w:p w:rsidR="004A7ADD" w:rsidRDefault="004A7ADD"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Forcible</w:t>
            </w:r>
          </w:p>
        </w:tc>
        <w:tc>
          <w:tcPr>
            <w:tcW w:w="3677" w:type="dxa"/>
          </w:tcPr>
          <w:p w:rsidR="004A7ADD" w:rsidRDefault="004A7ADD"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By force of compulsion</w:t>
            </w:r>
          </w:p>
        </w:tc>
      </w:tr>
      <w:tr w:rsidR="004A7ADD" w:rsidTr="00DF60E3">
        <w:tc>
          <w:tcPr>
            <w:tcW w:w="4039" w:type="dxa"/>
          </w:tcPr>
          <w:p w:rsidR="004A7ADD" w:rsidRDefault="004A7ADD"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84)Formerly</w:t>
            </w:r>
          </w:p>
        </w:tc>
        <w:tc>
          <w:tcPr>
            <w:tcW w:w="3677" w:type="dxa"/>
          </w:tcPr>
          <w:p w:rsidR="004A7ADD" w:rsidRDefault="004A7ADD"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Previously</w:t>
            </w:r>
          </w:p>
        </w:tc>
      </w:tr>
      <w:tr w:rsidR="004A7ADD" w:rsidTr="00DF60E3">
        <w:tc>
          <w:tcPr>
            <w:tcW w:w="4039" w:type="dxa"/>
          </w:tcPr>
          <w:p w:rsidR="004A7ADD" w:rsidRDefault="004A7ADD"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Formally</w:t>
            </w:r>
          </w:p>
        </w:tc>
        <w:tc>
          <w:tcPr>
            <w:tcW w:w="3677" w:type="dxa"/>
          </w:tcPr>
          <w:p w:rsidR="004A7ADD" w:rsidRDefault="004A7ADD"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Concerned with outward form</w:t>
            </w:r>
          </w:p>
        </w:tc>
      </w:tr>
      <w:tr w:rsidR="004A7ADD" w:rsidTr="00DF60E3">
        <w:tc>
          <w:tcPr>
            <w:tcW w:w="4039" w:type="dxa"/>
          </w:tcPr>
          <w:p w:rsidR="004A7ADD" w:rsidRDefault="004A7ADD"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lastRenderedPageBreak/>
              <w:t>85)Graceful</w:t>
            </w:r>
          </w:p>
        </w:tc>
        <w:tc>
          <w:tcPr>
            <w:tcW w:w="3677" w:type="dxa"/>
          </w:tcPr>
          <w:p w:rsidR="004A7ADD" w:rsidRDefault="004A7ADD"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Having grace of beauty movement or expression</w:t>
            </w:r>
          </w:p>
        </w:tc>
      </w:tr>
      <w:tr w:rsidR="004A7ADD" w:rsidTr="00DF60E3">
        <w:tc>
          <w:tcPr>
            <w:tcW w:w="4039" w:type="dxa"/>
          </w:tcPr>
          <w:p w:rsidR="004A7ADD" w:rsidRDefault="004A7ADD"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Gracious</w:t>
            </w:r>
          </w:p>
        </w:tc>
        <w:tc>
          <w:tcPr>
            <w:tcW w:w="3677" w:type="dxa"/>
          </w:tcPr>
          <w:p w:rsidR="004A7ADD" w:rsidRDefault="004A7ADD"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Showing kindness,</w:t>
            </w:r>
            <w:r w:rsidR="00B363CC">
              <w:rPr>
                <w:rFonts w:ascii="Helvetica" w:hAnsi="Helvetica" w:cs="Helvetica"/>
                <w:color w:val="000000"/>
                <w:shd w:val="clear" w:color="auto" w:fill="FFFFFF"/>
              </w:rPr>
              <w:t xml:space="preserve"> </w:t>
            </w:r>
            <w:r>
              <w:rPr>
                <w:rFonts w:ascii="Helvetica" w:hAnsi="Helvetica" w:cs="Helvetica"/>
                <w:color w:val="000000"/>
                <w:shd w:val="clear" w:color="auto" w:fill="FFFFFF"/>
              </w:rPr>
              <w:t>courtesy</w:t>
            </w:r>
          </w:p>
        </w:tc>
      </w:tr>
      <w:tr w:rsidR="004A7ADD" w:rsidTr="00DF60E3">
        <w:tc>
          <w:tcPr>
            <w:tcW w:w="4039" w:type="dxa"/>
          </w:tcPr>
          <w:p w:rsidR="004A7ADD" w:rsidRDefault="004A7ADD"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86)</w:t>
            </w:r>
            <w:r w:rsidR="00B363CC">
              <w:rPr>
                <w:rFonts w:ascii="inherit" w:eastAsia="Times New Roman" w:hAnsi="inherit" w:cs="Arial"/>
                <w:color w:val="333333"/>
                <w:sz w:val="24"/>
                <w:szCs w:val="24"/>
                <w:lang w:bidi="hi-IN"/>
              </w:rPr>
              <w:t>Hair</w:t>
            </w:r>
          </w:p>
        </w:tc>
        <w:tc>
          <w:tcPr>
            <w:tcW w:w="3677" w:type="dxa"/>
          </w:tcPr>
          <w:p w:rsidR="004A7ADD" w:rsidRDefault="00B363CC"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Thread like growth on skin</w:t>
            </w:r>
          </w:p>
        </w:tc>
      </w:tr>
      <w:tr w:rsidR="00B363CC" w:rsidTr="00DF60E3">
        <w:tc>
          <w:tcPr>
            <w:tcW w:w="4039" w:type="dxa"/>
          </w:tcPr>
          <w:p w:rsidR="00B363CC" w:rsidRDefault="00B363CC"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Heir</w:t>
            </w:r>
          </w:p>
        </w:tc>
        <w:tc>
          <w:tcPr>
            <w:tcW w:w="3677" w:type="dxa"/>
          </w:tcPr>
          <w:p w:rsidR="00B363CC" w:rsidRDefault="00B363CC"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One having legal right to inherit property</w:t>
            </w:r>
          </w:p>
        </w:tc>
      </w:tr>
      <w:tr w:rsidR="00B363CC" w:rsidTr="00DF60E3">
        <w:tc>
          <w:tcPr>
            <w:tcW w:w="4039" w:type="dxa"/>
          </w:tcPr>
          <w:p w:rsidR="00B363CC" w:rsidRDefault="00B363CC"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Hare</w:t>
            </w:r>
          </w:p>
        </w:tc>
        <w:tc>
          <w:tcPr>
            <w:tcW w:w="3677" w:type="dxa"/>
          </w:tcPr>
          <w:p w:rsidR="00B363CC" w:rsidRDefault="00B363CC"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 fast running animal</w:t>
            </w:r>
          </w:p>
        </w:tc>
      </w:tr>
      <w:tr w:rsidR="00B363CC" w:rsidTr="00DF60E3">
        <w:tc>
          <w:tcPr>
            <w:tcW w:w="4039" w:type="dxa"/>
          </w:tcPr>
          <w:p w:rsidR="00B363CC" w:rsidRDefault="00B363CC"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87)Industrious</w:t>
            </w:r>
          </w:p>
        </w:tc>
        <w:tc>
          <w:tcPr>
            <w:tcW w:w="3677" w:type="dxa"/>
          </w:tcPr>
          <w:p w:rsidR="00B363CC" w:rsidRDefault="00B363CC"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Laborious</w:t>
            </w:r>
          </w:p>
        </w:tc>
      </w:tr>
      <w:tr w:rsidR="00B363CC" w:rsidTr="00DF60E3">
        <w:tc>
          <w:tcPr>
            <w:tcW w:w="4039" w:type="dxa"/>
          </w:tcPr>
          <w:p w:rsidR="00B363CC" w:rsidRDefault="00B363CC"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Industrial</w:t>
            </w:r>
          </w:p>
        </w:tc>
        <w:tc>
          <w:tcPr>
            <w:tcW w:w="3677" w:type="dxa"/>
          </w:tcPr>
          <w:p w:rsidR="00B363CC" w:rsidRDefault="00B363CC"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Pertaining to industries</w:t>
            </w:r>
          </w:p>
        </w:tc>
      </w:tr>
      <w:tr w:rsidR="00B363CC" w:rsidTr="00DF60E3">
        <w:tc>
          <w:tcPr>
            <w:tcW w:w="4039" w:type="dxa"/>
          </w:tcPr>
          <w:p w:rsidR="00B363CC" w:rsidRDefault="00B363CC"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88)Ingenious</w:t>
            </w:r>
          </w:p>
        </w:tc>
        <w:tc>
          <w:tcPr>
            <w:tcW w:w="3677" w:type="dxa"/>
          </w:tcPr>
          <w:p w:rsidR="00B363CC" w:rsidRDefault="00B363CC"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Clever and skillful</w:t>
            </w:r>
          </w:p>
        </w:tc>
      </w:tr>
      <w:tr w:rsidR="00B363CC" w:rsidTr="00DF60E3">
        <w:tc>
          <w:tcPr>
            <w:tcW w:w="4039" w:type="dxa"/>
          </w:tcPr>
          <w:p w:rsidR="00B363CC" w:rsidRDefault="00B363CC"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Ingenuous</w:t>
            </w:r>
          </w:p>
        </w:tc>
        <w:tc>
          <w:tcPr>
            <w:tcW w:w="3677" w:type="dxa"/>
          </w:tcPr>
          <w:p w:rsidR="00B363CC" w:rsidRDefault="00B363CC"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Frank, simple</w:t>
            </w:r>
          </w:p>
        </w:tc>
      </w:tr>
      <w:tr w:rsidR="00B363CC" w:rsidTr="00DF60E3">
        <w:tc>
          <w:tcPr>
            <w:tcW w:w="4039" w:type="dxa"/>
          </w:tcPr>
          <w:p w:rsidR="00B363CC" w:rsidRDefault="00B363CC"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89)Intelligent</w:t>
            </w:r>
          </w:p>
        </w:tc>
        <w:tc>
          <w:tcPr>
            <w:tcW w:w="3677" w:type="dxa"/>
          </w:tcPr>
          <w:p w:rsidR="00B363CC" w:rsidRDefault="00B363CC"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Wise</w:t>
            </w:r>
          </w:p>
        </w:tc>
      </w:tr>
      <w:tr w:rsidR="00B363CC" w:rsidTr="00DF60E3">
        <w:tc>
          <w:tcPr>
            <w:tcW w:w="4039" w:type="dxa"/>
          </w:tcPr>
          <w:p w:rsidR="00B363CC" w:rsidRDefault="00B363CC"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Intelligible</w:t>
            </w:r>
          </w:p>
        </w:tc>
        <w:tc>
          <w:tcPr>
            <w:tcW w:w="3677" w:type="dxa"/>
          </w:tcPr>
          <w:p w:rsidR="00B363CC"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Which can be easily followed</w:t>
            </w:r>
          </w:p>
        </w:tc>
      </w:tr>
      <w:tr w:rsidR="00CC2CD7" w:rsidTr="00DF60E3">
        <w:tc>
          <w:tcPr>
            <w:tcW w:w="4039" w:type="dxa"/>
          </w:tcPr>
          <w:p w:rsidR="00CC2CD7" w:rsidRDefault="00CC2CD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90) Intensive</w:t>
            </w:r>
          </w:p>
        </w:tc>
        <w:tc>
          <w:tcPr>
            <w:tcW w:w="3677" w:type="dxa"/>
          </w:tcPr>
          <w:p w:rsidR="00CC2CD7"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Deep</w:t>
            </w:r>
          </w:p>
        </w:tc>
      </w:tr>
      <w:tr w:rsidR="00CC2CD7" w:rsidTr="00DF60E3">
        <w:tc>
          <w:tcPr>
            <w:tcW w:w="4039" w:type="dxa"/>
          </w:tcPr>
          <w:p w:rsidR="00CC2CD7" w:rsidRDefault="00CC2CD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Extensive</w:t>
            </w:r>
          </w:p>
        </w:tc>
        <w:tc>
          <w:tcPr>
            <w:tcW w:w="3677" w:type="dxa"/>
          </w:tcPr>
          <w:p w:rsidR="00CC2CD7"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Wide</w:t>
            </w:r>
          </w:p>
        </w:tc>
      </w:tr>
      <w:tr w:rsidR="00CC2CD7" w:rsidTr="00DF60E3">
        <w:tc>
          <w:tcPr>
            <w:tcW w:w="4039" w:type="dxa"/>
          </w:tcPr>
          <w:p w:rsidR="00CC2CD7" w:rsidRDefault="00CC2CD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91)Late</w:t>
            </w:r>
          </w:p>
        </w:tc>
        <w:tc>
          <w:tcPr>
            <w:tcW w:w="3677" w:type="dxa"/>
          </w:tcPr>
          <w:p w:rsidR="00CC2CD7"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Not punctual</w:t>
            </w:r>
          </w:p>
        </w:tc>
      </w:tr>
      <w:tr w:rsidR="00CC2CD7" w:rsidTr="00DF60E3">
        <w:tc>
          <w:tcPr>
            <w:tcW w:w="4039" w:type="dxa"/>
          </w:tcPr>
          <w:p w:rsidR="00CC2CD7" w:rsidRDefault="00CC2CD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Lately</w:t>
            </w:r>
          </w:p>
        </w:tc>
        <w:tc>
          <w:tcPr>
            <w:tcW w:w="3677" w:type="dxa"/>
          </w:tcPr>
          <w:p w:rsidR="00CC2CD7"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Recently</w:t>
            </w:r>
          </w:p>
        </w:tc>
      </w:tr>
      <w:tr w:rsidR="00CC2CD7" w:rsidTr="00DF60E3">
        <w:tc>
          <w:tcPr>
            <w:tcW w:w="4039" w:type="dxa"/>
          </w:tcPr>
          <w:p w:rsidR="00CC2CD7" w:rsidRDefault="00CC2CD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92)Later</w:t>
            </w:r>
          </w:p>
        </w:tc>
        <w:tc>
          <w:tcPr>
            <w:tcW w:w="3677" w:type="dxa"/>
          </w:tcPr>
          <w:p w:rsidR="00CC2CD7"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Afterwards in time</w:t>
            </w:r>
          </w:p>
        </w:tc>
      </w:tr>
      <w:tr w:rsidR="00CC2CD7" w:rsidTr="00DF60E3">
        <w:tc>
          <w:tcPr>
            <w:tcW w:w="4039" w:type="dxa"/>
          </w:tcPr>
          <w:p w:rsidR="00CC2CD7" w:rsidRDefault="00CC2CD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Latter</w:t>
            </w:r>
          </w:p>
        </w:tc>
        <w:tc>
          <w:tcPr>
            <w:tcW w:w="3677" w:type="dxa"/>
          </w:tcPr>
          <w:p w:rsidR="00CC2CD7"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The second one</w:t>
            </w:r>
          </w:p>
        </w:tc>
      </w:tr>
      <w:tr w:rsidR="00CC2CD7" w:rsidTr="00DF60E3">
        <w:tc>
          <w:tcPr>
            <w:tcW w:w="4039" w:type="dxa"/>
          </w:tcPr>
          <w:p w:rsidR="00CC2CD7" w:rsidRDefault="00CC2CD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93)Lightening</w:t>
            </w:r>
          </w:p>
        </w:tc>
        <w:tc>
          <w:tcPr>
            <w:tcW w:w="3677" w:type="dxa"/>
          </w:tcPr>
          <w:p w:rsidR="00CC2CD7"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Decreasing</w:t>
            </w:r>
          </w:p>
        </w:tc>
      </w:tr>
      <w:tr w:rsidR="00CC2CD7" w:rsidTr="00DF60E3">
        <w:tc>
          <w:tcPr>
            <w:tcW w:w="4039" w:type="dxa"/>
          </w:tcPr>
          <w:p w:rsidR="00CC2CD7" w:rsidRDefault="00CC2CD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Lightning</w:t>
            </w:r>
          </w:p>
        </w:tc>
        <w:tc>
          <w:tcPr>
            <w:tcW w:w="3677" w:type="dxa"/>
          </w:tcPr>
          <w:p w:rsidR="00CC2CD7"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Flash in the cloud</w:t>
            </w:r>
          </w:p>
        </w:tc>
      </w:tr>
      <w:tr w:rsidR="00CC2CD7" w:rsidTr="00DF60E3">
        <w:tc>
          <w:tcPr>
            <w:tcW w:w="4039" w:type="dxa"/>
          </w:tcPr>
          <w:p w:rsidR="00CC2CD7" w:rsidRDefault="00CC2CD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94)Lovable</w:t>
            </w:r>
          </w:p>
        </w:tc>
        <w:tc>
          <w:tcPr>
            <w:tcW w:w="3677" w:type="dxa"/>
          </w:tcPr>
          <w:p w:rsidR="00CC2CD7"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Worthy of Love</w:t>
            </w:r>
          </w:p>
        </w:tc>
      </w:tr>
      <w:tr w:rsidR="00CC2CD7" w:rsidTr="00DF60E3">
        <w:tc>
          <w:tcPr>
            <w:tcW w:w="4039" w:type="dxa"/>
          </w:tcPr>
          <w:p w:rsidR="00CC2CD7" w:rsidRDefault="00CC2CD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Lovely</w:t>
            </w:r>
          </w:p>
        </w:tc>
        <w:tc>
          <w:tcPr>
            <w:tcW w:w="3677" w:type="dxa"/>
          </w:tcPr>
          <w:p w:rsidR="00CC2CD7"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Charming</w:t>
            </w:r>
          </w:p>
        </w:tc>
      </w:tr>
      <w:tr w:rsidR="00CC2CD7" w:rsidTr="00DF60E3">
        <w:tc>
          <w:tcPr>
            <w:tcW w:w="4039" w:type="dxa"/>
          </w:tcPr>
          <w:p w:rsidR="00CC2CD7" w:rsidRDefault="00CC2CD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95)Social</w:t>
            </w:r>
          </w:p>
        </w:tc>
        <w:tc>
          <w:tcPr>
            <w:tcW w:w="3677" w:type="dxa"/>
          </w:tcPr>
          <w:p w:rsidR="00CC2CD7"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Pertaining to society</w:t>
            </w:r>
          </w:p>
        </w:tc>
      </w:tr>
      <w:tr w:rsidR="00CC2CD7" w:rsidTr="00DF60E3">
        <w:tc>
          <w:tcPr>
            <w:tcW w:w="4039" w:type="dxa"/>
          </w:tcPr>
          <w:p w:rsidR="00CC2CD7" w:rsidRDefault="00CC2CD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Sociable</w:t>
            </w:r>
          </w:p>
        </w:tc>
        <w:tc>
          <w:tcPr>
            <w:tcW w:w="3677" w:type="dxa"/>
          </w:tcPr>
          <w:p w:rsidR="00CC2CD7"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Having a tendency to mix with others</w:t>
            </w:r>
          </w:p>
        </w:tc>
      </w:tr>
      <w:tr w:rsidR="00CC2CD7" w:rsidTr="00DF60E3">
        <w:tc>
          <w:tcPr>
            <w:tcW w:w="4039" w:type="dxa"/>
          </w:tcPr>
          <w:p w:rsidR="00CC2CD7" w:rsidRDefault="00CC2CD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96)Use</w:t>
            </w:r>
          </w:p>
        </w:tc>
        <w:tc>
          <w:tcPr>
            <w:tcW w:w="3677" w:type="dxa"/>
          </w:tcPr>
          <w:p w:rsidR="00CC2CD7"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 xml:space="preserve">Act of putting into service </w:t>
            </w:r>
          </w:p>
        </w:tc>
      </w:tr>
      <w:tr w:rsidR="00CC2CD7" w:rsidTr="00DF60E3">
        <w:tc>
          <w:tcPr>
            <w:tcW w:w="4039" w:type="dxa"/>
          </w:tcPr>
          <w:p w:rsidR="00CC2CD7" w:rsidRDefault="00CC2CD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Usage</w:t>
            </w:r>
          </w:p>
        </w:tc>
        <w:tc>
          <w:tcPr>
            <w:tcW w:w="3677" w:type="dxa"/>
          </w:tcPr>
          <w:p w:rsidR="00CC2CD7"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Way in which something is used</w:t>
            </w:r>
          </w:p>
        </w:tc>
      </w:tr>
      <w:tr w:rsidR="00CC2CD7" w:rsidTr="00DF60E3">
        <w:tc>
          <w:tcPr>
            <w:tcW w:w="4039" w:type="dxa"/>
          </w:tcPr>
          <w:p w:rsidR="00CC2CD7" w:rsidRDefault="00CC2CD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97)Yarn</w:t>
            </w:r>
          </w:p>
        </w:tc>
        <w:tc>
          <w:tcPr>
            <w:tcW w:w="3677" w:type="dxa"/>
          </w:tcPr>
          <w:p w:rsidR="00CC2CD7"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Any fiber spun for cloth</w:t>
            </w:r>
          </w:p>
          <w:p w:rsidR="00901987" w:rsidRDefault="00901987" w:rsidP="003F1645">
            <w:pPr>
              <w:pStyle w:val="ListParagraph"/>
              <w:spacing w:beforeAutospacing="1" w:afterAutospacing="1"/>
              <w:ind w:left="0"/>
              <w:textAlignment w:val="baseline"/>
              <w:rPr>
                <w:rFonts w:ascii="Helvetica" w:hAnsi="Helvetica" w:cs="Helvetica"/>
                <w:color w:val="000000"/>
                <w:shd w:val="clear" w:color="auto" w:fill="FFFFFF"/>
              </w:rPr>
            </w:pPr>
          </w:p>
        </w:tc>
      </w:tr>
      <w:tr w:rsidR="00CC2CD7" w:rsidTr="00DF60E3">
        <w:tc>
          <w:tcPr>
            <w:tcW w:w="4039" w:type="dxa"/>
          </w:tcPr>
          <w:p w:rsidR="00CC2CD7" w:rsidRDefault="00CC2CD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Yearn</w:t>
            </w:r>
          </w:p>
        </w:tc>
        <w:tc>
          <w:tcPr>
            <w:tcW w:w="3677" w:type="dxa"/>
          </w:tcPr>
          <w:p w:rsidR="00CC2CD7"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To be filled with longing or desire</w:t>
            </w:r>
          </w:p>
        </w:tc>
      </w:tr>
      <w:tr w:rsidR="00CC2CD7" w:rsidTr="00DF60E3">
        <w:tc>
          <w:tcPr>
            <w:tcW w:w="4039" w:type="dxa"/>
          </w:tcPr>
          <w:p w:rsidR="00CC2CD7" w:rsidRDefault="00CC2CD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98)Your</w:t>
            </w:r>
          </w:p>
        </w:tc>
        <w:tc>
          <w:tcPr>
            <w:tcW w:w="3677" w:type="dxa"/>
          </w:tcPr>
          <w:p w:rsidR="00CC2CD7"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Possessive of you</w:t>
            </w:r>
          </w:p>
        </w:tc>
      </w:tr>
      <w:tr w:rsidR="00CC2CD7" w:rsidTr="00DF60E3">
        <w:tc>
          <w:tcPr>
            <w:tcW w:w="4039" w:type="dxa"/>
          </w:tcPr>
          <w:p w:rsidR="00CC2CD7" w:rsidRDefault="00CC2CD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You’re</w:t>
            </w:r>
          </w:p>
        </w:tc>
        <w:tc>
          <w:tcPr>
            <w:tcW w:w="3677" w:type="dxa"/>
          </w:tcPr>
          <w:p w:rsidR="00CC2CD7"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Contraction of you + are</w:t>
            </w:r>
          </w:p>
        </w:tc>
      </w:tr>
      <w:tr w:rsidR="00CC2CD7" w:rsidTr="00DF60E3">
        <w:tc>
          <w:tcPr>
            <w:tcW w:w="4039" w:type="dxa"/>
          </w:tcPr>
          <w:p w:rsidR="00CC2CD7" w:rsidRDefault="00CC2CD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99)Yoke</w:t>
            </w:r>
          </w:p>
        </w:tc>
        <w:tc>
          <w:tcPr>
            <w:tcW w:w="3677" w:type="dxa"/>
          </w:tcPr>
          <w:p w:rsidR="00CC2CD7"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Mark or bondage</w:t>
            </w:r>
          </w:p>
        </w:tc>
      </w:tr>
      <w:tr w:rsidR="00CC2CD7" w:rsidTr="00DF60E3">
        <w:tc>
          <w:tcPr>
            <w:tcW w:w="4039" w:type="dxa"/>
          </w:tcPr>
          <w:p w:rsidR="00CC2CD7" w:rsidRDefault="00CC2CD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 xml:space="preserve">  Yolk</w:t>
            </w:r>
          </w:p>
        </w:tc>
        <w:tc>
          <w:tcPr>
            <w:tcW w:w="3677" w:type="dxa"/>
          </w:tcPr>
          <w:p w:rsidR="00CC2CD7" w:rsidRDefault="00CC2CD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 xml:space="preserve">The </w:t>
            </w:r>
            <w:r w:rsidR="00901987">
              <w:rPr>
                <w:rFonts w:ascii="Helvetica" w:hAnsi="Helvetica" w:cs="Helvetica"/>
                <w:color w:val="000000"/>
                <w:shd w:val="clear" w:color="auto" w:fill="FFFFFF"/>
              </w:rPr>
              <w:t>yellow portion of an egg</w:t>
            </w:r>
          </w:p>
        </w:tc>
      </w:tr>
      <w:tr w:rsidR="00901987" w:rsidTr="00DF60E3">
        <w:tc>
          <w:tcPr>
            <w:tcW w:w="4039" w:type="dxa"/>
          </w:tcPr>
          <w:p w:rsidR="00901987" w:rsidRDefault="0090198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100)statue</w:t>
            </w:r>
          </w:p>
        </w:tc>
        <w:tc>
          <w:tcPr>
            <w:tcW w:w="3677" w:type="dxa"/>
          </w:tcPr>
          <w:p w:rsidR="00901987" w:rsidRDefault="0090198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An image in stone</w:t>
            </w:r>
          </w:p>
        </w:tc>
      </w:tr>
      <w:tr w:rsidR="00901987" w:rsidTr="00DF60E3">
        <w:tc>
          <w:tcPr>
            <w:tcW w:w="4039" w:type="dxa"/>
          </w:tcPr>
          <w:p w:rsidR="00901987" w:rsidRDefault="00901987" w:rsidP="00DF60E3">
            <w:pPr>
              <w:spacing w:beforeAutospacing="1" w:afterAutospacing="1"/>
              <w:textAlignment w:val="baseline"/>
              <w:rPr>
                <w:rFonts w:ascii="inherit" w:eastAsia="Times New Roman" w:hAnsi="inherit" w:cs="Arial"/>
                <w:color w:val="333333"/>
                <w:sz w:val="24"/>
                <w:szCs w:val="24"/>
                <w:lang w:bidi="hi-IN"/>
              </w:rPr>
            </w:pPr>
            <w:r>
              <w:rPr>
                <w:rFonts w:ascii="inherit" w:eastAsia="Times New Roman" w:hAnsi="inherit" w:cs="Arial"/>
                <w:color w:val="333333"/>
                <w:sz w:val="24"/>
                <w:szCs w:val="24"/>
                <w:lang w:bidi="hi-IN"/>
              </w:rPr>
              <w:t>Statute</w:t>
            </w:r>
          </w:p>
        </w:tc>
        <w:tc>
          <w:tcPr>
            <w:tcW w:w="3677" w:type="dxa"/>
          </w:tcPr>
          <w:p w:rsidR="00901987" w:rsidRDefault="00901987" w:rsidP="003F1645">
            <w:pPr>
              <w:pStyle w:val="ListParagraph"/>
              <w:spacing w:beforeAutospacing="1" w:afterAutospacing="1"/>
              <w:ind w:left="0"/>
              <w:textAlignment w:val="baseline"/>
              <w:rPr>
                <w:rFonts w:ascii="Helvetica" w:hAnsi="Helvetica" w:cs="Helvetica"/>
                <w:color w:val="000000"/>
                <w:shd w:val="clear" w:color="auto" w:fill="FFFFFF"/>
              </w:rPr>
            </w:pPr>
            <w:r>
              <w:rPr>
                <w:rFonts w:ascii="Helvetica" w:hAnsi="Helvetica" w:cs="Helvetica"/>
                <w:color w:val="000000"/>
                <w:shd w:val="clear" w:color="auto" w:fill="FFFFFF"/>
              </w:rPr>
              <w:t>A law or rules and regulations of an organization</w:t>
            </w:r>
          </w:p>
        </w:tc>
      </w:tr>
    </w:tbl>
    <w:p w:rsidR="00E0189A" w:rsidRDefault="00E0189A" w:rsidP="00D75D4E"/>
    <w:p w:rsidR="00D75D4E" w:rsidRDefault="00E0189A" w:rsidP="00D75D4E">
      <w:r>
        <w:t xml:space="preserve">                                    INTERCHANGE OF PARTS OF SPEECH</w:t>
      </w:r>
      <w:r w:rsidR="00D75D4E">
        <w:t xml:space="preserve"> </w:t>
      </w:r>
    </w:p>
    <w:tbl>
      <w:tblPr>
        <w:tblStyle w:val="TableGrid"/>
        <w:tblW w:w="0" w:type="auto"/>
        <w:tblLook w:val="04A0" w:firstRow="1" w:lastRow="0" w:firstColumn="1" w:lastColumn="0" w:noHBand="0" w:noVBand="1"/>
      </w:tblPr>
      <w:tblGrid>
        <w:gridCol w:w="1915"/>
        <w:gridCol w:w="1915"/>
        <w:gridCol w:w="1915"/>
        <w:gridCol w:w="1915"/>
        <w:gridCol w:w="1916"/>
      </w:tblGrid>
      <w:tr w:rsidR="00E0189A" w:rsidTr="00E0189A">
        <w:tc>
          <w:tcPr>
            <w:tcW w:w="1915" w:type="dxa"/>
          </w:tcPr>
          <w:p w:rsidR="00E0189A" w:rsidRDefault="00E0189A" w:rsidP="00D75D4E">
            <w:r>
              <w:t>S.NO.</w:t>
            </w:r>
          </w:p>
        </w:tc>
        <w:tc>
          <w:tcPr>
            <w:tcW w:w="1915" w:type="dxa"/>
          </w:tcPr>
          <w:p w:rsidR="00E0189A" w:rsidRDefault="00E0189A" w:rsidP="00D75D4E">
            <w:r>
              <w:t>NOUN</w:t>
            </w:r>
          </w:p>
        </w:tc>
        <w:tc>
          <w:tcPr>
            <w:tcW w:w="1915" w:type="dxa"/>
          </w:tcPr>
          <w:p w:rsidR="00E0189A" w:rsidRDefault="00E0189A" w:rsidP="00D75D4E">
            <w:r>
              <w:t>ADJECTIVE</w:t>
            </w:r>
          </w:p>
        </w:tc>
        <w:tc>
          <w:tcPr>
            <w:tcW w:w="1915" w:type="dxa"/>
          </w:tcPr>
          <w:p w:rsidR="00E0189A" w:rsidRDefault="00E0189A" w:rsidP="00D75D4E">
            <w:r>
              <w:t>VERB</w:t>
            </w:r>
          </w:p>
        </w:tc>
        <w:tc>
          <w:tcPr>
            <w:tcW w:w="1916" w:type="dxa"/>
          </w:tcPr>
          <w:p w:rsidR="00E0189A" w:rsidRDefault="00E0189A" w:rsidP="00D75D4E">
            <w:r>
              <w:t>ADVERB</w:t>
            </w:r>
          </w:p>
        </w:tc>
      </w:tr>
      <w:tr w:rsidR="00E0189A" w:rsidTr="00E0189A">
        <w:tc>
          <w:tcPr>
            <w:tcW w:w="1915" w:type="dxa"/>
          </w:tcPr>
          <w:p w:rsidR="00E0189A" w:rsidRDefault="00E0189A" w:rsidP="00D75D4E">
            <w:r>
              <w:t>1</w:t>
            </w:r>
          </w:p>
        </w:tc>
        <w:tc>
          <w:tcPr>
            <w:tcW w:w="1915" w:type="dxa"/>
          </w:tcPr>
          <w:p w:rsidR="00E0189A" w:rsidRDefault="00E0189A" w:rsidP="00D75D4E">
            <w:r>
              <w:t>Ability</w:t>
            </w:r>
          </w:p>
        </w:tc>
        <w:tc>
          <w:tcPr>
            <w:tcW w:w="1915" w:type="dxa"/>
          </w:tcPr>
          <w:p w:rsidR="00E0189A" w:rsidRDefault="00E0189A" w:rsidP="00D75D4E">
            <w:r>
              <w:t>Able</w:t>
            </w:r>
          </w:p>
        </w:tc>
        <w:tc>
          <w:tcPr>
            <w:tcW w:w="1915" w:type="dxa"/>
          </w:tcPr>
          <w:p w:rsidR="00E0189A" w:rsidRDefault="00E0189A" w:rsidP="00D75D4E">
            <w:r>
              <w:t>Enable</w:t>
            </w:r>
          </w:p>
        </w:tc>
        <w:tc>
          <w:tcPr>
            <w:tcW w:w="1916" w:type="dxa"/>
          </w:tcPr>
          <w:p w:rsidR="00E0189A" w:rsidRDefault="00E0189A" w:rsidP="00D75D4E">
            <w:r>
              <w:t>Ably</w:t>
            </w:r>
          </w:p>
        </w:tc>
      </w:tr>
      <w:tr w:rsidR="00E0189A" w:rsidTr="00E0189A">
        <w:tc>
          <w:tcPr>
            <w:tcW w:w="1915" w:type="dxa"/>
          </w:tcPr>
          <w:p w:rsidR="00E0189A" w:rsidRDefault="00E0189A" w:rsidP="00D75D4E">
            <w:r>
              <w:t>2</w:t>
            </w:r>
          </w:p>
        </w:tc>
        <w:tc>
          <w:tcPr>
            <w:tcW w:w="1915" w:type="dxa"/>
          </w:tcPr>
          <w:p w:rsidR="00E0189A" w:rsidRDefault="00E0189A" w:rsidP="00D75D4E">
            <w:r>
              <w:t>Abundance</w:t>
            </w:r>
          </w:p>
        </w:tc>
        <w:tc>
          <w:tcPr>
            <w:tcW w:w="1915" w:type="dxa"/>
          </w:tcPr>
          <w:p w:rsidR="00E0189A" w:rsidRDefault="00E0189A" w:rsidP="00D75D4E">
            <w:r>
              <w:t>Abundant</w:t>
            </w:r>
          </w:p>
        </w:tc>
        <w:tc>
          <w:tcPr>
            <w:tcW w:w="1915" w:type="dxa"/>
          </w:tcPr>
          <w:p w:rsidR="00E0189A" w:rsidRDefault="00E0189A" w:rsidP="00D75D4E">
            <w:r>
              <w:t>Abound</w:t>
            </w:r>
          </w:p>
        </w:tc>
        <w:tc>
          <w:tcPr>
            <w:tcW w:w="1916" w:type="dxa"/>
          </w:tcPr>
          <w:p w:rsidR="00E0189A" w:rsidRDefault="00E0189A" w:rsidP="00D75D4E">
            <w:r>
              <w:t>Abundantly</w:t>
            </w:r>
          </w:p>
        </w:tc>
      </w:tr>
      <w:tr w:rsidR="00E0189A" w:rsidTr="00E0189A">
        <w:tc>
          <w:tcPr>
            <w:tcW w:w="1915" w:type="dxa"/>
          </w:tcPr>
          <w:p w:rsidR="00E0189A" w:rsidRDefault="00E0189A" w:rsidP="00D75D4E">
            <w:r>
              <w:t>3</w:t>
            </w:r>
          </w:p>
        </w:tc>
        <w:tc>
          <w:tcPr>
            <w:tcW w:w="1915" w:type="dxa"/>
          </w:tcPr>
          <w:p w:rsidR="00E0189A" w:rsidRDefault="00E0189A" w:rsidP="00D75D4E">
            <w:r>
              <w:t>Advice</w:t>
            </w:r>
          </w:p>
        </w:tc>
        <w:tc>
          <w:tcPr>
            <w:tcW w:w="1915" w:type="dxa"/>
          </w:tcPr>
          <w:p w:rsidR="00E0189A" w:rsidRDefault="00E0189A" w:rsidP="00D75D4E">
            <w:r>
              <w:t>Advisable</w:t>
            </w:r>
          </w:p>
        </w:tc>
        <w:tc>
          <w:tcPr>
            <w:tcW w:w="1915" w:type="dxa"/>
          </w:tcPr>
          <w:p w:rsidR="00E0189A" w:rsidRDefault="00E0189A" w:rsidP="00D75D4E">
            <w:r>
              <w:t>Advise</w:t>
            </w:r>
          </w:p>
        </w:tc>
        <w:tc>
          <w:tcPr>
            <w:tcW w:w="1916" w:type="dxa"/>
          </w:tcPr>
          <w:p w:rsidR="00E0189A" w:rsidRDefault="00E0189A" w:rsidP="00D75D4E">
            <w:r>
              <w:t>Advisably</w:t>
            </w:r>
          </w:p>
        </w:tc>
      </w:tr>
      <w:tr w:rsidR="00E0189A" w:rsidTr="00E0189A">
        <w:tc>
          <w:tcPr>
            <w:tcW w:w="1915" w:type="dxa"/>
          </w:tcPr>
          <w:p w:rsidR="00E0189A" w:rsidRDefault="00E0189A" w:rsidP="00D75D4E">
            <w:r>
              <w:lastRenderedPageBreak/>
              <w:t>4</w:t>
            </w:r>
          </w:p>
        </w:tc>
        <w:tc>
          <w:tcPr>
            <w:tcW w:w="1915" w:type="dxa"/>
          </w:tcPr>
          <w:p w:rsidR="00E0189A" w:rsidRDefault="00E0189A" w:rsidP="00D75D4E">
            <w:r>
              <w:t>Alternation</w:t>
            </w:r>
          </w:p>
        </w:tc>
        <w:tc>
          <w:tcPr>
            <w:tcW w:w="1915" w:type="dxa"/>
          </w:tcPr>
          <w:p w:rsidR="00E0189A" w:rsidRDefault="00E0189A" w:rsidP="00D75D4E">
            <w:r>
              <w:t>Alternative</w:t>
            </w:r>
          </w:p>
        </w:tc>
        <w:tc>
          <w:tcPr>
            <w:tcW w:w="1915" w:type="dxa"/>
          </w:tcPr>
          <w:p w:rsidR="00E0189A" w:rsidRDefault="00E0189A" w:rsidP="00D75D4E">
            <w:r>
              <w:t>Alternate</w:t>
            </w:r>
          </w:p>
        </w:tc>
        <w:tc>
          <w:tcPr>
            <w:tcW w:w="1916" w:type="dxa"/>
          </w:tcPr>
          <w:p w:rsidR="00E0189A" w:rsidRDefault="00E0189A" w:rsidP="00D75D4E">
            <w:r>
              <w:t>Alternately</w:t>
            </w:r>
          </w:p>
        </w:tc>
      </w:tr>
      <w:tr w:rsidR="00E0189A" w:rsidTr="00E0189A">
        <w:tc>
          <w:tcPr>
            <w:tcW w:w="1915" w:type="dxa"/>
          </w:tcPr>
          <w:p w:rsidR="00E0189A" w:rsidRDefault="00E0189A" w:rsidP="00D75D4E">
            <w:r>
              <w:t>5</w:t>
            </w:r>
          </w:p>
        </w:tc>
        <w:tc>
          <w:tcPr>
            <w:tcW w:w="1915" w:type="dxa"/>
          </w:tcPr>
          <w:p w:rsidR="00E0189A" w:rsidRDefault="00E0189A" w:rsidP="00D75D4E">
            <w:r>
              <w:t>Analysis</w:t>
            </w:r>
          </w:p>
        </w:tc>
        <w:tc>
          <w:tcPr>
            <w:tcW w:w="1915" w:type="dxa"/>
          </w:tcPr>
          <w:p w:rsidR="00E0189A" w:rsidRDefault="00E0189A" w:rsidP="00D75D4E">
            <w:r>
              <w:t>Analytical</w:t>
            </w:r>
          </w:p>
        </w:tc>
        <w:tc>
          <w:tcPr>
            <w:tcW w:w="1915" w:type="dxa"/>
          </w:tcPr>
          <w:p w:rsidR="00E0189A" w:rsidRDefault="00114BA8" w:rsidP="00D75D4E">
            <w:r>
              <w:t>Analyze</w:t>
            </w:r>
          </w:p>
        </w:tc>
        <w:tc>
          <w:tcPr>
            <w:tcW w:w="1916" w:type="dxa"/>
          </w:tcPr>
          <w:p w:rsidR="00E0189A" w:rsidRDefault="00E0189A" w:rsidP="00D75D4E">
            <w:r>
              <w:t>Analytically</w:t>
            </w:r>
          </w:p>
        </w:tc>
      </w:tr>
      <w:tr w:rsidR="00E0189A" w:rsidTr="00E0189A">
        <w:tc>
          <w:tcPr>
            <w:tcW w:w="1915" w:type="dxa"/>
          </w:tcPr>
          <w:p w:rsidR="00E0189A" w:rsidRDefault="00E0189A" w:rsidP="00D75D4E">
            <w:r>
              <w:t>6</w:t>
            </w:r>
          </w:p>
        </w:tc>
        <w:tc>
          <w:tcPr>
            <w:tcW w:w="1915" w:type="dxa"/>
          </w:tcPr>
          <w:p w:rsidR="00E0189A" w:rsidRDefault="00E0189A" w:rsidP="00D75D4E">
            <w:r>
              <w:t>Angle</w:t>
            </w:r>
          </w:p>
        </w:tc>
        <w:tc>
          <w:tcPr>
            <w:tcW w:w="1915" w:type="dxa"/>
          </w:tcPr>
          <w:p w:rsidR="00E0189A" w:rsidRDefault="00E0189A" w:rsidP="00D75D4E">
            <w:r>
              <w:t>Angular</w:t>
            </w:r>
          </w:p>
        </w:tc>
        <w:tc>
          <w:tcPr>
            <w:tcW w:w="1915" w:type="dxa"/>
          </w:tcPr>
          <w:p w:rsidR="00E0189A" w:rsidRDefault="00E0189A" w:rsidP="00D75D4E">
            <w:r>
              <w:t>Angle</w:t>
            </w:r>
          </w:p>
        </w:tc>
        <w:tc>
          <w:tcPr>
            <w:tcW w:w="1916" w:type="dxa"/>
          </w:tcPr>
          <w:p w:rsidR="00E0189A" w:rsidRDefault="00E0189A" w:rsidP="00D75D4E">
            <w:r>
              <w:t>Angularly</w:t>
            </w:r>
          </w:p>
        </w:tc>
      </w:tr>
      <w:tr w:rsidR="00E0189A" w:rsidTr="00E0189A">
        <w:tc>
          <w:tcPr>
            <w:tcW w:w="1915" w:type="dxa"/>
          </w:tcPr>
          <w:p w:rsidR="00E0189A" w:rsidRDefault="00E0189A" w:rsidP="00D75D4E">
            <w:r>
              <w:t>7</w:t>
            </w:r>
          </w:p>
        </w:tc>
        <w:tc>
          <w:tcPr>
            <w:tcW w:w="1915" w:type="dxa"/>
          </w:tcPr>
          <w:p w:rsidR="00E0189A" w:rsidRDefault="00E0189A" w:rsidP="00D75D4E">
            <w:r>
              <w:t>Application</w:t>
            </w:r>
          </w:p>
        </w:tc>
        <w:tc>
          <w:tcPr>
            <w:tcW w:w="1915" w:type="dxa"/>
          </w:tcPr>
          <w:p w:rsidR="00E0189A" w:rsidRDefault="00E0189A" w:rsidP="00D75D4E">
            <w:r>
              <w:t>Applicable</w:t>
            </w:r>
          </w:p>
        </w:tc>
        <w:tc>
          <w:tcPr>
            <w:tcW w:w="1915" w:type="dxa"/>
          </w:tcPr>
          <w:p w:rsidR="00E0189A" w:rsidRDefault="00E0189A" w:rsidP="00D75D4E">
            <w:r>
              <w:t>Apply</w:t>
            </w:r>
          </w:p>
        </w:tc>
        <w:tc>
          <w:tcPr>
            <w:tcW w:w="1916" w:type="dxa"/>
          </w:tcPr>
          <w:p w:rsidR="00E0189A" w:rsidRDefault="00E0189A" w:rsidP="00D75D4E">
            <w:r>
              <w:t>Applicably</w:t>
            </w:r>
          </w:p>
        </w:tc>
      </w:tr>
      <w:tr w:rsidR="00E0189A" w:rsidTr="00E0189A">
        <w:tc>
          <w:tcPr>
            <w:tcW w:w="1915" w:type="dxa"/>
          </w:tcPr>
          <w:p w:rsidR="00E0189A" w:rsidRDefault="00E0189A" w:rsidP="00D75D4E">
            <w:r>
              <w:t>8</w:t>
            </w:r>
          </w:p>
        </w:tc>
        <w:tc>
          <w:tcPr>
            <w:tcW w:w="1915" w:type="dxa"/>
          </w:tcPr>
          <w:p w:rsidR="00E0189A" w:rsidRDefault="00E0189A" w:rsidP="00D75D4E">
            <w:r>
              <w:t>Apology</w:t>
            </w:r>
          </w:p>
        </w:tc>
        <w:tc>
          <w:tcPr>
            <w:tcW w:w="1915" w:type="dxa"/>
          </w:tcPr>
          <w:p w:rsidR="00E0189A" w:rsidRDefault="00114BA8" w:rsidP="00D75D4E">
            <w:proofErr w:type="spellStart"/>
            <w:r>
              <w:t>Apolog</w:t>
            </w:r>
            <w:r w:rsidR="00E0189A">
              <w:t>etical</w:t>
            </w:r>
            <w:proofErr w:type="spellEnd"/>
          </w:p>
        </w:tc>
        <w:tc>
          <w:tcPr>
            <w:tcW w:w="1915" w:type="dxa"/>
          </w:tcPr>
          <w:p w:rsidR="00E0189A" w:rsidRDefault="00114BA8" w:rsidP="00D75D4E">
            <w:r>
              <w:t>Apologiz</w:t>
            </w:r>
            <w:r w:rsidR="00E0189A">
              <w:t>e</w:t>
            </w:r>
          </w:p>
        </w:tc>
        <w:tc>
          <w:tcPr>
            <w:tcW w:w="1916" w:type="dxa"/>
          </w:tcPr>
          <w:p w:rsidR="00E0189A" w:rsidRDefault="00E0189A" w:rsidP="00D75D4E">
            <w:r>
              <w:t>Apologetically</w:t>
            </w:r>
          </w:p>
        </w:tc>
      </w:tr>
      <w:tr w:rsidR="00E0189A" w:rsidTr="00E0189A">
        <w:tc>
          <w:tcPr>
            <w:tcW w:w="1915" w:type="dxa"/>
          </w:tcPr>
          <w:p w:rsidR="00E0189A" w:rsidRDefault="00E0189A" w:rsidP="00D75D4E">
            <w:r>
              <w:t>9</w:t>
            </w:r>
          </w:p>
        </w:tc>
        <w:tc>
          <w:tcPr>
            <w:tcW w:w="1915" w:type="dxa"/>
          </w:tcPr>
          <w:p w:rsidR="00E0189A" w:rsidRDefault="00E0189A" w:rsidP="00D75D4E">
            <w:r>
              <w:t>Appreciation</w:t>
            </w:r>
          </w:p>
        </w:tc>
        <w:tc>
          <w:tcPr>
            <w:tcW w:w="1915" w:type="dxa"/>
          </w:tcPr>
          <w:p w:rsidR="00E0189A" w:rsidRDefault="00E0189A" w:rsidP="00D75D4E">
            <w:r>
              <w:t>Appreciative</w:t>
            </w:r>
          </w:p>
        </w:tc>
        <w:tc>
          <w:tcPr>
            <w:tcW w:w="1915" w:type="dxa"/>
          </w:tcPr>
          <w:p w:rsidR="00E0189A" w:rsidRDefault="00E0189A" w:rsidP="00D75D4E">
            <w:r>
              <w:t>Appreciate</w:t>
            </w:r>
          </w:p>
        </w:tc>
        <w:tc>
          <w:tcPr>
            <w:tcW w:w="1916" w:type="dxa"/>
          </w:tcPr>
          <w:p w:rsidR="00E0189A" w:rsidRDefault="00E0189A" w:rsidP="00D75D4E">
            <w:r>
              <w:t>Appreciatively</w:t>
            </w:r>
          </w:p>
        </w:tc>
      </w:tr>
      <w:tr w:rsidR="00E0189A" w:rsidTr="00E0189A">
        <w:tc>
          <w:tcPr>
            <w:tcW w:w="1915" w:type="dxa"/>
          </w:tcPr>
          <w:p w:rsidR="00E0189A" w:rsidRDefault="00E0189A" w:rsidP="00D75D4E">
            <w:r>
              <w:t>10</w:t>
            </w:r>
          </w:p>
        </w:tc>
        <w:tc>
          <w:tcPr>
            <w:tcW w:w="1915" w:type="dxa"/>
          </w:tcPr>
          <w:p w:rsidR="00E0189A" w:rsidRDefault="00E0189A" w:rsidP="00D75D4E">
            <w:r>
              <w:t>Argument</w:t>
            </w:r>
          </w:p>
        </w:tc>
        <w:tc>
          <w:tcPr>
            <w:tcW w:w="1915" w:type="dxa"/>
          </w:tcPr>
          <w:p w:rsidR="00E0189A" w:rsidRDefault="00E0189A" w:rsidP="00D75D4E">
            <w:r>
              <w:t>Arguable</w:t>
            </w:r>
          </w:p>
        </w:tc>
        <w:tc>
          <w:tcPr>
            <w:tcW w:w="1915" w:type="dxa"/>
          </w:tcPr>
          <w:p w:rsidR="00E0189A" w:rsidRDefault="00E0189A" w:rsidP="00D75D4E">
            <w:r>
              <w:t>Argue</w:t>
            </w:r>
          </w:p>
        </w:tc>
        <w:tc>
          <w:tcPr>
            <w:tcW w:w="1916" w:type="dxa"/>
          </w:tcPr>
          <w:p w:rsidR="00E0189A" w:rsidRDefault="00E0189A" w:rsidP="00D75D4E">
            <w:r>
              <w:t>Argumentatively</w:t>
            </w:r>
          </w:p>
        </w:tc>
      </w:tr>
      <w:tr w:rsidR="00E0189A" w:rsidTr="00E0189A">
        <w:tc>
          <w:tcPr>
            <w:tcW w:w="1915" w:type="dxa"/>
          </w:tcPr>
          <w:p w:rsidR="00E0189A" w:rsidRDefault="000615DB" w:rsidP="00D75D4E">
            <w:r>
              <w:t>11</w:t>
            </w:r>
          </w:p>
        </w:tc>
        <w:tc>
          <w:tcPr>
            <w:tcW w:w="1915" w:type="dxa"/>
          </w:tcPr>
          <w:p w:rsidR="00E0189A" w:rsidRDefault="000615DB" w:rsidP="00D75D4E">
            <w:r>
              <w:t>Assertion</w:t>
            </w:r>
          </w:p>
        </w:tc>
        <w:tc>
          <w:tcPr>
            <w:tcW w:w="1915" w:type="dxa"/>
          </w:tcPr>
          <w:p w:rsidR="00E0189A" w:rsidRDefault="000615DB" w:rsidP="00D75D4E">
            <w:r>
              <w:t>Assertive</w:t>
            </w:r>
          </w:p>
        </w:tc>
        <w:tc>
          <w:tcPr>
            <w:tcW w:w="1915" w:type="dxa"/>
          </w:tcPr>
          <w:p w:rsidR="00E0189A" w:rsidRDefault="000615DB" w:rsidP="00D75D4E">
            <w:r>
              <w:t>Assert</w:t>
            </w:r>
          </w:p>
        </w:tc>
        <w:tc>
          <w:tcPr>
            <w:tcW w:w="1916" w:type="dxa"/>
          </w:tcPr>
          <w:p w:rsidR="00E0189A" w:rsidRDefault="000615DB" w:rsidP="00D75D4E">
            <w:r>
              <w:t>Assertively</w:t>
            </w:r>
          </w:p>
        </w:tc>
      </w:tr>
      <w:tr w:rsidR="000615DB" w:rsidTr="00E0189A">
        <w:tc>
          <w:tcPr>
            <w:tcW w:w="1915" w:type="dxa"/>
          </w:tcPr>
          <w:p w:rsidR="000615DB" w:rsidRDefault="000615DB" w:rsidP="00D75D4E">
            <w:r>
              <w:t>12</w:t>
            </w:r>
          </w:p>
        </w:tc>
        <w:tc>
          <w:tcPr>
            <w:tcW w:w="1915" w:type="dxa"/>
          </w:tcPr>
          <w:p w:rsidR="000615DB" w:rsidRDefault="000615DB" w:rsidP="00D75D4E">
            <w:r>
              <w:t>Attraction</w:t>
            </w:r>
          </w:p>
        </w:tc>
        <w:tc>
          <w:tcPr>
            <w:tcW w:w="1915" w:type="dxa"/>
          </w:tcPr>
          <w:p w:rsidR="000615DB" w:rsidRDefault="000615DB" w:rsidP="00D75D4E">
            <w:r>
              <w:t>Attractive</w:t>
            </w:r>
          </w:p>
        </w:tc>
        <w:tc>
          <w:tcPr>
            <w:tcW w:w="1915" w:type="dxa"/>
          </w:tcPr>
          <w:p w:rsidR="000615DB" w:rsidRDefault="000615DB" w:rsidP="00D75D4E">
            <w:r>
              <w:t>Attract</w:t>
            </w:r>
          </w:p>
        </w:tc>
        <w:tc>
          <w:tcPr>
            <w:tcW w:w="1916" w:type="dxa"/>
          </w:tcPr>
          <w:p w:rsidR="000615DB" w:rsidRDefault="000615DB" w:rsidP="00D75D4E">
            <w:r>
              <w:t>Attractively</w:t>
            </w:r>
          </w:p>
        </w:tc>
      </w:tr>
      <w:tr w:rsidR="000615DB" w:rsidTr="00E0189A">
        <w:tc>
          <w:tcPr>
            <w:tcW w:w="1915" w:type="dxa"/>
          </w:tcPr>
          <w:p w:rsidR="000615DB" w:rsidRDefault="000615DB" w:rsidP="00D75D4E">
            <w:r>
              <w:t>13</w:t>
            </w:r>
          </w:p>
        </w:tc>
        <w:tc>
          <w:tcPr>
            <w:tcW w:w="1915" w:type="dxa"/>
          </w:tcPr>
          <w:p w:rsidR="000615DB" w:rsidRDefault="000615DB" w:rsidP="00D75D4E">
            <w:r>
              <w:t>Basis</w:t>
            </w:r>
          </w:p>
        </w:tc>
        <w:tc>
          <w:tcPr>
            <w:tcW w:w="1915" w:type="dxa"/>
          </w:tcPr>
          <w:p w:rsidR="000615DB" w:rsidRDefault="000615DB" w:rsidP="00D75D4E">
            <w:r>
              <w:t>Basic</w:t>
            </w:r>
          </w:p>
        </w:tc>
        <w:tc>
          <w:tcPr>
            <w:tcW w:w="1915" w:type="dxa"/>
          </w:tcPr>
          <w:p w:rsidR="000615DB" w:rsidRDefault="000615DB" w:rsidP="00D75D4E">
            <w:r>
              <w:t>Base</w:t>
            </w:r>
          </w:p>
        </w:tc>
        <w:tc>
          <w:tcPr>
            <w:tcW w:w="1916" w:type="dxa"/>
          </w:tcPr>
          <w:p w:rsidR="000615DB" w:rsidRDefault="000615DB" w:rsidP="00D75D4E">
            <w:r>
              <w:t>Basically</w:t>
            </w:r>
          </w:p>
        </w:tc>
      </w:tr>
      <w:tr w:rsidR="000615DB" w:rsidTr="00E0189A">
        <w:tc>
          <w:tcPr>
            <w:tcW w:w="1915" w:type="dxa"/>
          </w:tcPr>
          <w:p w:rsidR="000615DB" w:rsidRDefault="000615DB" w:rsidP="00D75D4E">
            <w:r>
              <w:t>14</w:t>
            </w:r>
          </w:p>
        </w:tc>
        <w:tc>
          <w:tcPr>
            <w:tcW w:w="1915" w:type="dxa"/>
          </w:tcPr>
          <w:p w:rsidR="000615DB" w:rsidRDefault="000615DB" w:rsidP="00D75D4E">
            <w:r>
              <w:t>Boldness</w:t>
            </w:r>
          </w:p>
        </w:tc>
        <w:tc>
          <w:tcPr>
            <w:tcW w:w="1915" w:type="dxa"/>
          </w:tcPr>
          <w:p w:rsidR="000615DB" w:rsidRDefault="000615DB" w:rsidP="00D75D4E">
            <w:r>
              <w:t>Bold</w:t>
            </w:r>
          </w:p>
        </w:tc>
        <w:tc>
          <w:tcPr>
            <w:tcW w:w="1915" w:type="dxa"/>
          </w:tcPr>
          <w:p w:rsidR="000615DB" w:rsidRDefault="000615DB" w:rsidP="00D75D4E">
            <w:r>
              <w:t>Embolden</w:t>
            </w:r>
          </w:p>
        </w:tc>
        <w:tc>
          <w:tcPr>
            <w:tcW w:w="1916" w:type="dxa"/>
          </w:tcPr>
          <w:p w:rsidR="000615DB" w:rsidRDefault="000615DB" w:rsidP="00D75D4E">
            <w:r>
              <w:t>Boldly</w:t>
            </w:r>
          </w:p>
        </w:tc>
      </w:tr>
      <w:tr w:rsidR="000615DB" w:rsidTr="00E0189A">
        <w:tc>
          <w:tcPr>
            <w:tcW w:w="1915" w:type="dxa"/>
          </w:tcPr>
          <w:p w:rsidR="000615DB" w:rsidRDefault="000615DB" w:rsidP="00D75D4E">
            <w:r>
              <w:t>15</w:t>
            </w:r>
          </w:p>
        </w:tc>
        <w:tc>
          <w:tcPr>
            <w:tcW w:w="1915" w:type="dxa"/>
          </w:tcPr>
          <w:p w:rsidR="000615DB" w:rsidRDefault="000615DB" w:rsidP="00D75D4E">
            <w:r>
              <w:t>Benefit</w:t>
            </w:r>
          </w:p>
        </w:tc>
        <w:tc>
          <w:tcPr>
            <w:tcW w:w="1915" w:type="dxa"/>
          </w:tcPr>
          <w:p w:rsidR="000615DB" w:rsidRDefault="000615DB" w:rsidP="00D75D4E">
            <w:r>
              <w:t>Beneficial</w:t>
            </w:r>
          </w:p>
        </w:tc>
        <w:tc>
          <w:tcPr>
            <w:tcW w:w="1915" w:type="dxa"/>
          </w:tcPr>
          <w:p w:rsidR="000615DB" w:rsidRDefault="000615DB" w:rsidP="00D75D4E">
            <w:r>
              <w:t>Benefit</w:t>
            </w:r>
          </w:p>
        </w:tc>
        <w:tc>
          <w:tcPr>
            <w:tcW w:w="1916" w:type="dxa"/>
          </w:tcPr>
          <w:p w:rsidR="000615DB" w:rsidRDefault="000615DB" w:rsidP="00D75D4E">
            <w:r>
              <w:t>Beneficially</w:t>
            </w:r>
          </w:p>
        </w:tc>
      </w:tr>
      <w:tr w:rsidR="000615DB" w:rsidTr="00E0189A">
        <w:tc>
          <w:tcPr>
            <w:tcW w:w="1915" w:type="dxa"/>
          </w:tcPr>
          <w:p w:rsidR="000615DB" w:rsidRDefault="000615DB" w:rsidP="00D75D4E">
            <w:r>
              <w:t>16</w:t>
            </w:r>
          </w:p>
        </w:tc>
        <w:tc>
          <w:tcPr>
            <w:tcW w:w="1915" w:type="dxa"/>
          </w:tcPr>
          <w:p w:rsidR="000615DB" w:rsidRDefault="000615DB" w:rsidP="00D75D4E">
            <w:r>
              <w:t>Blindness</w:t>
            </w:r>
          </w:p>
        </w:tc>
        <w:tc>
          <w:tcPr>
            <w:tcW w:w="1915" w:type="dxa"/>
          </w:tcPr>
          <w:p w:rsidR="000615DB" w:rsidRDefault="000615DB" w:rsidP="00D75D4E">
            <w:r>
              <w:t>Blind</w:t>
            </w:r>
          </w:p>
        </w:tc>
        <w:tc>
          <w:tcPr>
            <w:tcW w:w="1915" w:type="dxa"/>
          </w:tcPr>
          <w:p w:rsidR="000615DB" w:rsidRDefault="000615DB" w:rsidP="00D75D4E">
            <w:r>
              <w:t>Blind</w:t>
            </w:r>
          </w:p>
        </w:tc>
        <w:tc>
          <w:tcPr>
            <w:tcW w:w="1916" w:type="dxa"/>
          </w:tcPr>
          <w:p w:rsidR="000615DB" w:rsidRDefault="000615DB" w:rsidP="00D75D4E">
            <w:r>
              <w:t>Blindly`</w:t>
            </w:r>
          </w:p>
        </w:tc>
      </w:tr>
      <w:tr w:rsidR="000615DB" w:rsidTr="00E0189A">
        <w:tc>
          <w:tcPr>
            <w:tcW w:w="1915" w:type="dxa"/>
          </w:tcPr>
          <w:p w:rsidR="000615DB" w:rsidRDefault="000615DB" w:rsidP="00D75D4E">
            <w:r>
              <w:t>17</w:t>
            </w:r>
          </w:p>
        </w:tc>
        <w:tc>
          <w:tcPr>
            <w:tcW w:w="1915" w:type="dxa"/>
          </w:tcPr>
          <w:p w:rsidR="000615DB" w:rsidRDefault="000615DB" w:rsidP="00D75D4E">
            <w:r>
              <w:t>Calmness</w:t>
            </w:r>
          </w:p>
        </w:tc>
        <w:tc>
          <w:tcPr>
            <w:tcW w:w="1915" w:type="dxa"/>
          </w:tcPr>
          <w:p w:rsidR="000615DB" w:rsidRDefault="000615DB" w:rsidP="00D75D4E">
            <w:r>
              <w:t>Calm</w:t>
            </w:r>
          </w:p>
        </w:tc>
        <w:tc>
          <w:tcPr>
            <w:tcW w:w="1915" w:type="dxa"/>
          </w:tcPr>
          <w:p w:rsidR="000615DB" w:rsidRDefault="000615DB" w:rsidP="00D75D4E">
            <w:r>
              <w:t>Be calm</w:t>
            </w:r>
          </w:p>
        </w:tc>
        <w:tc>
          <w:tcPr>
            <w:tcW w:w="1916" w:type="dxa"/>
          </w:tcPr>
          <w:p w:rsidR="000615DB" w:rsidRDefault="000615DB" w:rsidP="00D75D4E">
            <w:r>
              <w:t>Calmly</w:t>
            </w:r>
          </w:p>
        </w:tc>
      </w:tr>
      <w:tr w:rsidR="000615DB" w:rsidTr="00E0189A">
        <w:tc>
          <w:tcPr>
            <w:tcW w:w="1915" w:type="dxa"/>
          </w:tcPr>
          <w:p w:rsidR="000615DB" w:rsidRDefault="000615DB" w:rsidP="00D75D4E">
            <w:r>
              <w:t>18</w:t>
            </w:r>
          </w:p>
        </w:tc>
        <w:tc>
          <w:tcPr>
            <w:tcW w:w="1915" w:type="dxa"/>
          </w:tcPr>
          <w:p w:rsidR="000615DB" w:rsidRDefault="000615DB" w:rsidP="00D75D4E">
            <w:r>
              <w:t>Caution</w:t>
            </w:r>
          </w:p>
        </w:tc>
        <w:tc>
          <w:tcPr>
            <w:tcW w:w="1915" w:type="dxa"/>
          </w:tcPr>
          <w:p w:rsidR="000615DB" w:rsidRDefault="000615DB" w:rsidP="00D75D4E">
            <w:r>
              <w:t>Cautious</w:t>
            </w:r>
          </w:p>
        </w:tc>
        <w:tc>
          <w:tcPr>
            <w:tcW w:w="1915" w:type="dxa"/>
          </w:tcPr>
          <w:p w:rsidR="000615DB" w:rsidRDefault="000615DB" w:rsidP="00D75D4E">
            <w:r>
              <w:t>Caution</w:t>
            </w:r>
          </w:p>
        </w:tc>
        <w:tc>
          <w:tcPr>
            <w:tcW w:w="1916" w:type="dxa"/>
          </w:tcPr>
          <w:p w:rsidR="000615DB" w:rsidRDefault="000615DB" w:rsidP="00D75D4E">
            <w:r>
              <w:t>Cautiously</w:t>
            </w:r>
          </w:p>
        </w:tc>
      </w:tr>
      <w:tr w:rsidR="000615DB" w:rsidTr="00E0189A">
        <w:tc>
          <w:tcPr>
            <w:tcW w:w="1915" w:type="dxa"/>
          </w:tcPr>
          <w:p w:rsidR="000615DB" w:rsidRDefault="000615DB" w:rsidP="00D75D4E">
            <w:r>
              <w:t>19</w:t>
            </w:r>
          </w:p>
        </w:tc>
        <w:tc>
          <w:tcPr>
            <w:tcW w:w="1915" w:type="dxa"/>
          </w:tcPr>
          <w:p w:rsidR="000615DB" w:rsidRDefault="000615DB" w:rsidP="00D75D4E">
            <w:r>
              <w:t>Character</w:t>
            </w:r>
          </w:p>
        </w:tc>
        <w:tc>
          <w:tcPr>
            <w:tcW w:w="1915" w:type="dxa"/>
          </w:tcPr>
          <w:p w:rsidR="000615DB" w:rsidRDefault="002B3384" w:rsidP="00D75D4E">
            <w:r>
              <w:t>C</w:t>
            </w:r>
            <w:r w:rsidR="000615DB">
              <w:t>haract</w:t>
            </w:r>
            <w:r>
              <w:t>eristic</w:t>
            </w:r>
          </w:p>
        </w:tc>
        <w:tc>
          <w:tcPr>
            <w:tcW w:w="1915" w:type="dxa"/>
          </w:tcPr>
          <w:p w:rsidR="000615DB" w:rsidRDefault="002B3384" w:rsidP="00D75D4E">
            <w:r>
              <w:t>Characterize</w:t>
            </w:r>
          </w:p>
        </w:tc>
        <w:tc>
          <w:tcPr>
            <w:tcW w:w="1916" w:type="dxa"/>
          </w:tcPr>
          <w:p w:rsidR="000615DB" w:rsidRDefault="002B3384" w:rsidP="00D75D4E">
            <w:r>
              <w:t>Characteristically</w:t>
            </w:r>
          </w:p>
        </w:tc>
      </w:tr>
      <w:tr w:rsidR="002B3384" w:rsidTr="00E0189A">
        <w:tc>
          <w:tcPr>
            <w:tcW w:w="1915" w:type="dxa"/>
          </w:tcPr>
          <w:p w:rsidR="002B3384" w:rsidRDefault="002B3384" w:rsidP="00D75D4E">
            <w:r>
              <w:t>20</w:t>
            </w:r>
          </w:p>
        </w:tc>
        <w:tc>
          <w:tcPr>
            <w:tcW w:w="1915" w:type="dxa"/>
          </w:tcPr>
          <w:p w:rsidR="002B3384" w:rsidRDefault="002B3384" w:rsidP="00D75D4E">
            <w:r>
              <w:t>Class</w:t>
            </w:r>
          </w:p>
        </w:tc>
        <w:tc>
          <w:tcPr>
            <w:tcW w:w="1915" w:type="dxa"/>
          </w:tcPr>
          <w:p w:rsidR="002B3384" w:rsidRDefault="002B3384" w:rsidP="00D75D4E">
            <w:r>
              <w:t>Classical</w:t>
            </w:r>
          </w:p>
        </w:tc>
        <w:tc>
          <w:tcPr>
            <w:tcW w:w="1915" w:type="dxa"/>
          </w:tcPr>
          <w:p w:rsidR="002B3384" w:rsidRDefault="002B3384" w:rsidP="00D75D4E">
            <w:r>
              <w:t>Classify</w:t>
            </w:r>
          </w:p>
        </w:tc>
        <w:tc>
          <w:tcPr>
            <w:tcW w:w="1916" w:type="dxa"/>
          </w:tcPr>
          <w:p w:rsidR="002B3384" w:rsidRDefault="002B3384" w:rsidP="00D75D4E">
            <w:r>
              <w:t>Classically</w:t>
            </w:r>
          </w:p>
        </w:tc>
      </w:tr>
      <w:tr w:rsidR="002B3384" w:rsidTr="00E0189A">
        <w:tc>
          <w:tcPr>
            <w:tcW w:w="1915" w:type="dxa"/>
          </w:tcPr>
          <w:p w:rsidR="002B3384" w:rsidRDefault="002B3384" w:rsidP="00D75D4E">
            <w:r>
              <w:t>21</w:t>
            </w:r>
          </w:p>
        </w:tc>
        <w:tc>
          <w:tcPr>
            <w:tcW w:w="1915" w:type="dxa"/>
          </w:tcPr>
          <w:p w:rsidR="002B3384" w:rsidRDefault="002B3384" w:rsidP="00D75D4E">
            <w:r>
              <w:t>Comprehension</w:t>
            </w:r>
          </w:p>
        </w:tc>
        <w:tc>
          <w:tcPr>
            <w:tcW w:w="1915" w:type="dxa"/>
          </w:tcPr>
          <w:p w:rsidR="002B3384" w:rsidRDefault="002B3384" w:rsidP="00D75D4E">
            <w:r>
              <w:t>Comprehensive</w:t>
            </w:r>
          </w:p>
        </w:tc>
        <w:tc>
          <w:tcPr>
            <w:tcW w:w="1915" w:type="dxa"/>
          </w:tcPr>
          <w:p w:rsidR="002B3384" w:rsidRDefault="002B3384" w:rsidP="00D75D4E">
            <w:r>
              <w:t>Comprehend</w:t>
            </w:r>
          </w:p>
        </w:tc>
        <w:tc>
          <w:tcPr>
            <w:tcW w:w="1916" w:type="dxa"/>
          </w:tcPr>
          <w:p w:rsidR="002B3384" w:rsidRDefault="002B3384" w:rsidP="00D75D4E">
            <w:r>
              <w:t>Comprehensibly</w:t>
            </w:r>
          </w:p>
        </w:tc>
      </w:tr>
      <w:tr w:rsidR="002B3384" w:rsidTr="00E0189A">
        <w:tc>
          <w:tcPr>
            <w:tcW w:w="1915" w:type="dxa"/>
          </w:tcPr>
          <w:p w:rsidR="002B3384" w:rsidRDefault="002B3384" w:rsidP="00D75D4E">
            <w:r>
              <w:t>22</w:t>
            </w:r>
          </w:p>
        </w:tc>
        <w:tc>
          <w:tcPr>
            <w:tcW w:w="1915" w:type="dxa"/>
          </w:tcPr>
          <w:p w:rsidR="002B3384" w:rsidRDefault="002B3384" w:rsidP="00D75D4E">
            <w:r>
              <w:t>Density</w:t>
            </w:r>
          </w:p>
        </w:tc>
        <w:tc>
          <w:tcPr>
            <w:tcW w:w="1915" w:type="dxa"/>
          </w:tcPr>
          <w:p w:rsidR="002B3384" w:rsidRDefault="002B3384" w:rsidP="00D75D4E">
            <w:r>
              <w:t>Dense</w:t>
            </w:r>
          </w:p>
        </w:tc>
        <w:tc>
          <w:tcPr>
            <w:tcW w:w="1915" w:type="dxa"/>
          </w:tcPr>
          <w:p w:rsidR="002B3384" w:rsidRDefault="002B3384" w:rsidP="00D75D4E">
            <w:r>
              <w:t>Condense</w:t>
            </w:r>
          </w:p>
        </w:tc>
        <w:tc>
          <w:tcPr>
            <w:tcW w:w="1916" w:type="dxa"/>
          </w:tcPr>
          <w:p w:rsidR="002B3384" w:rsidRDefault="002B3384" w:rsidP="00D75D4E">
            <w:r>
              <w:t>Densely</w:t>
            </w:r>
          </w:p>
        </w:tc>
      </w:tr>
      <w:tr w:rsidR="002B3384" w:rsidTr="00E0189A">
        <w:tc>
          <w:tcPr>
            <w:tcW w:w="1915" w:type="dxa"/>
          </w:tcPr>
          <w:p w:rsidR="002B3384" w:rsidRDefault="002B3384" w:rsidP="00D75D4E">
            <w:r>
              <w:t>23</w:t>
            </w:r>
          </w:p>
        </w:tc>
        <w:tc>
          <w:tcPr>
            <w:tcW w:w="1915" w:type="dxa"/>
          </w:tcPr>
          <w:p w:rsidR="002B3384" w:rsidRDefault="002B3384" w:rsidP="00D75D4E">
            <w:r>
              <w:t>Division</w:t>
            </w:r>
          </w:p>
        </w:tc>
        <w:tc>
          <w:tcPr>
            <w:tcW w:w="1915" w:type="dxa"/>
          </w:tcPr>
          <w:p w:rsidR="002B3384" w:rsidRDefault="002B3384" w:rsidP="00D75D4E">
            <w:r>
              <w:t>Divisible</w:t>
            </w:r>
          </w:p>
        </w:tc>
        <w:tc>
          <w:tcPr>
            <w:tcW w:w="1915" w:type="dxa"/>
          </w:tcPr>
          <w:p w:rsidR="002B3384" w:rsidRDefault="002B3384" w:rsidP="00D75D4E">
            <w:r>
              <w:t>Divide</w:t>
            </w:r>
          </w:p>
        </w:tc>
        <w:tc>
          <w:tcPr>
            <w:tcW w:w="1916" w:type="dxa"/>
          </w:tcPr>
          <w:p w:rsidR="002B3384" w:rsidRDefault="002B3384" w:rsidP="00D75D4E">
            <w:r>
              <w:t>Divisibly</w:t>
            </w:r>
          </w:p>
        </w:tc>
      </w:tr>
      <w:tr w:rsidR="002B3384" w:rsidTr="00E0189A">
        <w:tc>
          <w:tcPr>
            <w:tcW w:w="1915" w:type="dxa"/>
          </w:tcPr>
          <w:p w:rsidR="002B3384" w:rsidRDefault="002B3384" w:rsidP="00D75D4E">
            <w:r>
              <w:t>24</w:t>
            </w:r>
          </w:p>
        </w:tc>
        <w:tc>
          <w:tcPr>
            <w:tcW w:w="1915" w:type="dxa"/>
          </w:tcPr>
          <w:p w:rsidR="002B3384" w:rsidRDefault="002B3384" w:rsidP="00D75D4E">
            <w:r>
              <w:t>Drama</w:t>
            </w:r>
          </w:p>
        </w:tc>
        <w:tc>
          <w:tcPr>
            <w:tcW w:w="1915" w:type="dxa"/>
          </w:tcPr>
          <w:p w:rsidR="002B3384" w:rsidRDefault="002B3384" w:rsidP="00D75D4E">
            <w:r>
              <w:t>Dramatic</w:t>
            </w:r>
          </w:p>
        </w:tc>
        <w:tc>
          <w:tcPr>
            <w:tcW w:w="1915" w:type="dxa"/>
          </w:tcPr>
          <w:p w:rsidR="002B3384" w:rsidRDefault="0073688B" w:rsidP="00D75D4E">
            <w:r>
              <w:t>Dramatiz</w:t>
            </w:r>
            <w:r w:rsidR="00473FD9">
              <w:t>e</w:t>
            </w:r>
          </w:p>
        </w:tc>
        <w:tc>
          <w:tcPr>
            <w:tcW w:w="1916" w:type="dxa"/>
          </w:tcPr>
          <w:p w:rsidR="002B3384" w:rsidRDefault="00473FD9" w:rsidP="00D75D4E">
            <w:r>
              <w:t>Dramatically</w:t>
            </w:r>
          </w:p>
        </w:tc>
      </w:tr>
      <w:tr w:rsidR="00473FD9" w:rsidTr="00E0189A">
        <w:tc>
          <w:tcPr>
            <w:tcW w:w="1915" w:type="dxa"/>
          </w:tcPr>
          <w:p w:rsidR="00473FD9" w:rsidRDefault="00473FD9" w:rsidP="00D75D4E">
            <w:r>
              <w:t>25</w:t>
            </w:r>
          </w:p>
        </w:tc>
        <w:tc>
          <w:tcPr>
            <w:tcW w:w="1915" w:type="dxa"/>
          </w:tcPr>
          <w:p w:rsidR="00473FD9" w:rsidRDefault="00473FD9" w:rsidP="00D75D4E">
            <w:r>
              <w:t>Economy</w:t>
            </w:r>
          </w:p>
        </w:tc>
        <w:tc>
          <w:tcPr>
            <w:tcW w:w="1915" w:type="dxa"/>
          </w:tcPr>
          <w:p w:rsidR="00473FD9" w:rsidRDefault="00473FD9" w:rsidP="00D75D4E">
            <w:r>
              <w:t>Economic</w:t>
            </w:r>
          </w:p>
        </w:tc>
        <w:tc>
          <w:tcPr>
            <w:tcW w:w="1915" w:type="dxa"/>
          </w:tcPr>
          <w:p w:rsidR="00473FD9" w:rsidRDefault="0073688B" w:rsidP="00D75D4E">
            <w:r>
              <w:t>Economiz</w:t>
            </w:r>
            <w:r w:rsidR="00473FD9">
              <w:t>e</w:t>
            </w:r>
          </w:p>
        </w:tc>
        <w:tc>
          <w:tcPr>
            <w:tcW w:w="1916" w:type="dxa"/>
          </w:tcPr>
          <w:p w:rsidR="00473FD9" w:rsidRDefault="00473FD9" w:rsidP="00D75D4E">
            <w:r>
              <w:t>Economically</w:t>
            </w:r>
          </w:p>
        </w:tc>
      </w:tr>
      <w:tr w:rsidR="00473FD9" w:rsidTr="00E0189A">
        <w:tc>
          <w:tcPr>
            <w:tcW w:w="1915" w:type="dxa"/>
          </w:tcPr>
          <w:p w:rsidR="00473FD9" w:rsidRDefault="00473FD9" w:rsidP="00D75D4E">
            <w:r>
              <w:t>26</w:t>
            </w:r>
          </w:p>
        </w:tc>
        <w:tc>
          <w:tcPr>
            <w:tcW w:w="1915" w:type="dxa"/>
          </w:tcPr>
          <w:p w:rsidR="00473FD9" w:rsidRDefault="00473FD9" w:rsidP="00D75D4E">
            <w:r>
              <w:t>Emphasis</w:t>
            </w:r>
          </w:p>
        </w:tc>
        <w:tc>
          <w:tcPr>
            <w:tcW w:w="1915" w:type="dxa"/>
          </w:tcPr>
          <w:p w:rsidR="00473FD9" w:rsidRDefault="00473FD9" w:rsidP="00D75D4E">
            <w:r>
              <w:t>Emphatic</w:t>
            </w:r>
          </w:p>
        </w:tc>
        <w:tc>
          <w:tcPr>
            <w:tcW w:w="1915" w:type="dxa"/>
          </w:tcPr>
          <w:p w:rsidR="00473FD9" w:rsidRDefault="0073688B" w:rsidP="00D75D4E">
            <w:r>
              <w:t>Emphasiz</w:t>
            </w:r>
            <w:r w:rsidR="00473FD9">
              <w:t>e</w:t>
            </w:r>
          </w:p>
        </w:tc>
        <w:tc>
          <w:tcPr>
            <w:tcW w:w="1916" w:type="dxa"/>
          </w:tcPr>
          <w:p w:rsidR="00473FD9" w:rsidRDefault="00473FD9" w:rsidP="00D75D4E">
            <w:r>
              <w:t>Emphatically</w:t>
            </w:r>
          </w:p>
        </w:tc>
      </w:tr>
      <w:tr w:rsidR="00473FD9" w:rsidTr="00E0189A">
        <w:tc>
          <w:tcPr>
            <w:tcW w:w="1915" w:type="dxa"/>
          </w:tcPr>
          <w:p w:rsidR="00473FD9" w:rsidRDefault="00473FD9" w:rsidP="00D75D4E">
            <w:r>
              <w:t>27</w:t>
            </w:r>
          </w:p>
        </w:tc>
        <w:tc>
          <w:tcPr>
            <w:tcW w:w="1915" w:type="dxa"/>
          </w:tcPr>
          <w:p w:rsidR="00473FD9" w:rsidRDefault="00473FD9" w:rsidP="00D75D4E">
            <w:r>
              <w:t>Function</w:t>
            </w:r>
          </w:p>
        </w:tc>
        <w:tc>
          <w:tcPr>
            <w:tcW w:w="1915" w:type="dxa"/>
          </w:tcPr>
          <w:p w:rsidR="00473FD9" w:rsidRDefault="00473FD9" w:rsidP="00D75D4E">
            <w:r>
              <w:t>Functional</w:t>
            </w:r>
          </w:p>
        </w:tc>
        <w:tc>
          <w:tcPr>
            <w:tcW w:w="1915" w:type="dxa"/>
          </w:tcPr>
          <w:p w:rsidR="00473FD9" w:rsidRDefault="00473FD9" w:rsidP="00D75D4E">
            <w:r>
              <w:t>Function</w:t>
            </w:r>
          </w:p>
        </w:tc>
        <w:tc>
          <w:tcPr>
            <w:tcW w:w="1916" w:type="dxa"/>
          </w:tcPr>
          <w:p w:rsidR="00473FD9" w:rsidRDefault="00473FD9" w:rsidP="00D75D4E">
            <w:r>
              <w:t>Functionally</w:t>
            </w:r>
          </w:p>
        </w:tc>
      </w:tr>
      <w:tr w:rsidR="00473FD9" w:rsidTr="00E0189A">
        <w:tc>
          <w:tcPr>
            <w:tcW w:w="1915" w:type="dxa"/>
          </w:tcPr>
          <w:p w:rsidR="00473FD9" w:rsidRDefault="00473FD9" w:rsidP="00D75D4E">
            <w:r>
              <w:t>28</w:t>
            </w:r>
          </w:p>
        </w:tc>
        <w:tc>
          <w:tcPr>
            <w:tcW w:w="1915" w:type="dxa"/>
          </w:tcPr>
          <w:p w:rsidR="00473FD9" w:rsidRDefault="00473FD9" w:rsidP="00D75D4E">
            <w:r>
              <w:t>Fury</w:t>
            </w:r>
          </w:p>
        </w:tc>
        <w:tc>
          <w:tcPr>
            <w:tcW w:w="1915" w:type="dxa"/>
          </w:tcPr>
          <w:p w:rsidR="00473FD9" w:rsidRDefault="00473FD9" w:rsidP="00D75D4E">
            <w:r>
              <w:t>Furious</w:t>
            </w:r>
          </w:p>
        </w:tc>
        <w:tc>
          <w:tcPr>
            <w:tcW w:w="1915" w:type="dxa"/>
          </w:tcPr>
          <w:p w:rsidR="00473FD9" w:rsidRDefault="00473FD9" w:rsidP="00D75D4E">
            <w:r>
              <w:t>Infuriate</w:t>
            </w:r>
          </w:p>
        </w:tc>
        <w:tc>
          <w:tcPr>
            <w:tcW w:w="1916" w:type="dxa"/>
          </w:tcPr>
          <w:p w:rsidR="00473FD9" w:rsidRDefault="00473FD9" w:rsidP="00D75D4E">
            <w:r>
              <w:t>Furiously</w:t>
            </w:r>
          </w:p>
        </w:tc>
      </w:tr>
      <w:tr w:rsidR="00473FD9" w:rsidTr="00E0189A">
        <w:tc>
          <w:tcPr>
            <w:tcW w:w="1915" w:type="dxa"/>
          </w:tcPr>
          <w:p w:rsidR="00473FD9" w:rsidRDefault="00473FD9" w:rsidP="00D75D4E">
            <w:r>
              <w:t>29</w:t>
            </w:r>
          </w:p>
        </w:tc>
        <w:tc>
          <w:tcPr>
            <w:tcW w:w="1915" w:type="dxa"/>
          </w:tcPr>
          <w:p w:rsidR="00473FD9" w:rsidRDefault="00473FD9" w:rsidP="00D75D4E">
            <w:r>
              <w:t>Habit</w:t>
            </w:r>
          </w:p>
        </w:tc>
        <w:tc>
          <w:tcPr>
            <w:tcW w:w="1915" w:type="dxa"/>
          </w:tcPr>
          <w:p w:rsidR="00473FD9" w:rsidRDefault="00473FD9" w:rsidP="00D75D4E">
            <w:r>
              <w:t>Habitual</w:t>
            </w:r>
          </w:p>
        </w:tc>
        <w:tc>
          <w:tcPr>
            <w:tcW w:w="1915" w:type="dxa"/>
          </w:tcPr>
          <w:p w:rsidR="00473FD9" w:rsidRDefault="00473FD9" w:rsidP="00D75D4E">
            <w:r>
              <w:t>Habituate</w:t>
            </w:r>
          </w:p>
        </w:tc>
        <w:tc>
          <w:tcPr>
            <w:tcW w:w="1916" w:type="dxa"/>
          </w:tcPr>
          <w:p w:rsidR="00473FD9" w:rsidRDefault="00473FD9" w:rsidP="00D75D4E">
            <w:r>
              <w:t>Habitually</w:t>
            </w:r>
          </w:p>
        </w:tc>
      </w:tr>
      <w:tr w:rsidR="00473FD9" w:rsidTr="00E0189A">
        <w:tc>
          <w:tcPr>
            <w:tcW w:w="1915" w:type="dxa"/>
          </w:tcPr>
          <w:p w:rsidR="00473FD9" w:rsidRDefault="00473FD9" w:rsidP="00D75D4E">
            <w:r>
              <w:t>30</w:t>
            </w:r>
          </w:p>
        </w:tc>
        <w:tc>
          <w:tcPr>
            <w:tcW w:w="1915" w:type="dxa"/>
          </w:tcPr>
          <w:p w:rsidR="00473FD9" w:rsidRDefault="00473FD9" w:rsidP="00D75D4E">
            <w:r>
              <w:t>Ignorance</w:t>
            </w:r>
          </w:p>
        </w:tc>
        <w:tc>
          <w:tcPr>
            <w:tcW w:w="1915" w:type="dxa"/>
          </w:tcPr>
          <w:p w:rsidR="00473FD9" w:rsidRDefault="00473FD9" w:rsidP="00D75D4E">
            <w:r>
              <w:t>Ignorant</w:t>
            </w:r>
          </w:p>
        </w:tc>
        <w:tc>
          <w:tcPr>
            <w:tcW w:w="1915" w:type="dxa"/>
          </w:tcPr>
          <w:p w:rsidR="00473FD9" w:rsidRDefault="00473FD9" w:rsidP="00D75D4E">
            <w:r>
              <w:t>Ignore</w:t>
            </w:r>
          </w:p>
        </w:tc>
        <w:tc>
          <w:tcPr>
            <w:tcW w:w="1916" w:type="dxa"/>
          </w:tcPr>
          <w:p w:rsidR="00473FD9" w:rsidRDefault="00473FD9" w:rsidP="00D75D4E">
            <w:r>
              <w:t>Ignorantly</w:t>
            </w:r>
          </w:p>
        </w:tc>
      </w:tr>
      <w:tr w:rsidR="00473FD9" w:rsidTr="00E0189A">
        <w:tc>
          <w:tcPr>
            <w:tcW w:w="1915" w:type="dxa"/>
          </w:tcPr>
          <w:p w:rsidR="00473FD9" w:rsidRDefault="00473FD9" w:rsidP="00D75D4E">
            <w:r>
              <w:t>31</w:t>
            </w:r>
          </w:p>
        </w:tc>
        <w:tc>
          <w:tcPr>
            <w:tcW w:w="1915" w:type="dxa"/>
          </w:tcPr>
          <w:p w:rsidR="00473FD9" w:rsidRDefault="00473FD9" w:rsidP="00D75D4E">
            <w:r>
              <w:t>Life</w:t>
            </w:r>
          </w:p>
        </w:tc>
        <w:tc>
          <w:tcPr>
            <w:tcW w:w="1915" w:type="dxa"/>
          </w:tcPr>
          <w:p w:rsidR="00473FD9" w:rsidRDefault="00473FD9" w:rsidP="00D75D4E">
            <w:r>
              <w:t>Lively</w:t>
            </w:r>
          </w:p>
        </w:tc>
        <w:tc>
          <w:tcPr>
            <w:tcW w:w="1915" w:type="dxa"/>
          </w:tcPr>
          <w:p w:rsidR="00473FD9" w:rsidRDefault="00473FD9" w:rsidP="00D75D4E">
            <w:r>
              <w:t>Life</w:t>
            </w:r>
          </w:p>
        </w:tc>
        <w:tc>
          <w:tcPr>
            <w:tcW w:w="1916" w:type="dxa"/>
          </w:tcPr>
          <w:p w:rsidR="00473FD9" w:rsidRDefault="009E3081" w:rsidP="00D75D4E">
            <w:proofErr w:type="spellStart"/>
            <w:r>
              <w:t>Lifely</w:t>
            </w:r>
            <w:proofErr w:type="spellEnd"/>
          </w:p>
        </w:tc>
      </w:tr>
      <w:tr w:rsidR="00473FD9" w:rsidTr="00E0189A">
        <w:tc>
          <w:tcPr>
            <w:tcW w:w="1915" w:type="dxa"/>
          </w:tcPr>
          <w:p w:rsidR="00473FD9" w:rsidRDefault="00473FD9" w:rsidP="00D75D4E">
            <w:r>
              <w:t>32</w:t>
            </w:r>
          </w:p>
        </w:tc>
        <w:tc>
          <w:tcPr>
            <w:tcW w:w="1915" w:type="dxa"/>
          </w:tcPr>
          <w:p w:rsidR="00473FD9" w:rsidRDefault="00473FD9" w:rsidP="00D75D4E">
            <w:r>
              <w:t>Machine</w:t>
            </w:r>
          </w:p>
        </w:tc>
        <w:tc>
          <w:tcPr>
            <w:tcW w:w="1915" w:type="dxa"/>
          </w:tcPr>
          <w:p w:rsidR="00473FD9" w:rsidRDefault="00473FD9" w:rsidP="00D75D4E">
            <w:r>
              <w:t>Mechanical</w:t>
            </w:r>
          </w:p>
        </w:tc>
        <w:tc>
          <w:tcPr>
            <w:tcW w:w="1915" w:type="dxa"/>
          </w:tcPr>
          <w:p w:rsidR="00473FD9" w:rsidRDefault="00473FD9" w:rsidP="00D75D4E">
            <w:r>
              <w:t>Mec</w:t>
            </w:r>
            <w:r w:rsidR="005E72C3">
              <w:t>haniz</w:t>
            </w:r>
            <w:r>
              <w:t>e</w:t>
            </w:r>
          </w:p>
        </w:tc>
        <w:tc>
          <w:tcPr>
            <w:tcW w:w="1916" w:type="dxa"/>
          </w:tcPr>
          <w:p w:rsidR="00473FD9" w:rsidRDefault="00473FD9" w:rsidP="00D75D4E">
            <w:r>
              <w:t>Mechanically</w:t>
            </w:r>
          </w:p>
        </w:tc>
      </w:tr>
      <w:tr w:rsidR="00473FD9" w:rsidTr="00E0189A">
        <w:tc>
          <w:tcPr>
            <w:tcW w:w="1915" w:type="dxa"/>
          </w:tcPr>
          <w:p w:rsidR="00473FD9" w:rsidRDefault="00473FD9" w:rsidP="00D75D4E">
            <w:r>
              <w:t>33</w:t>
            </w:r>
          </w:p>
        </w:tc>
        <w:tc>
          <w:tcPr>
            <w:tcW w:w="1915" w:type="dxa"/>
          </w:tcPr>
          <w:p w:rsidR="00473FD9" w:rsidRDefault="00473FD9" w:rsidP="00D75D4E">
            <w:r>
              <w:t>Nature</w:t>
            </w:r>
          </w:p>
        </w:tc>
        <w:tc>
          <w:tcPr>
            <w:tcW w:w="1915" w:type="dxa"/>
          </w:tcPr>
          <w:p w:rsidR="00473FD9" w:rsidRDefault="00473FD9" w:rsidP="00D75D4E">
            <w:r>
              <w:t>Natural</w:t>
            </w:r>
          </w:p>
        </w:tc>
        <w:tc>
          <w:tcPr>
            <w:tcW w:w="1915" w:type="dxa"/>
          </w:tcPr>
          <w:p w:rsidR="00473FD9" w:rsidRDefault="005E72C3" w:rsidP="00D75D4E">
            <w:r>
              <w:t>Naturaliz</w:t>
            </w:r>
            <w:r w:rsidR="00473FD9">
              <w:t>e</w:t>
            </w:r>
          </w:p>
        </w:tc>
        <w:tc>
          <w:tcPr>
            <w:tcW w:w="1916" w:type="dxa"/>
          </w:tcPr>
          <w:p w:rsidR="00473FD9" w:rsidRDefault="00473FD9" w:rsidP="00D75D4E">
            <w:r>
              <w:t>Naturally</w:t>
            </w:r>
          </w:p>
        </w:tc>
      </w:tr>
      <w:tr w:rsidR="00473FD9" w:rsidTr="00E0189A">
        <w:tc>
          <w:tcPr>
            <w:tcW w:w="1915" w:type="dxa"/>
          </w:tcPr>
          <w:p w:rsidR="00473FD9" w:rsidRDefault="00473FD9" w:rsidP="00D75D4E">
            <w:r>
              <w:t>34</w:t>
            </w:r>
          </w:p>
        </w:tc>
        <w:tc>
          <w:tcPr>
            <w:tcW w:w="1915" w:type="dxa"/>
          </w:tcPr>
          <w:p w:rsidR="00473FD9" w:rsidRDefault="00473FD9" w:rsidP="00D75D4E">
            <w:r>
              <w:t>Nobility</w:t>
            </w:r>
          </w:p>
        </w:tc>
        <w:tc>
          <w:tcPr>
            <w:tcW w:w="1915" w:type="dxa"/>
          </w:tcPr>
          <w:p w:rsidR="00473FD9" w:rsidRDefault="00473FD9" w:rsidP="00D75D4E">
            <w:r>
              <w:t>Noble</w:t>
            </w:r>
          </w:p>
        </w:tc>
        <w:tc>
          <w:tcPr>
            <w:tcW w:w="1915" w:type="dxa"/>
          </w:tcPr>
          <w:p w:rsidR="00473FD9" w:rsidRDefault="00473FD9" w:rsidP="00D75D4E">
            <w:r>
              <w:t>Ennoble</w:t>
            </w:r>
          </w:p>
        </w:tc>
        <w:tc>
          <w:tcPr>
            <w:tcW w:w="1916" w:type="dxa"/>
          </w:tcPr>
          <w:p w:rsidR="00473FD9" w:rsidRDefault="00473FD9" w:rsidP="00D75D4E">
            <w:r>
              <w:t>Nobly</w:t>
            </w:r>
          </w:p>
        </w:tc>
      </w:tr>
      <w:tr w:rsidR="00473FD9" w:rsidTr="00E0189A">
        <w:tc>
          <w:tcPr>
            <w:tcW w:w="1915" w:type="dxa"/>
          </w:tcPr>
          <w:p w:rsidR="00473FD9" w:rsidRDefault="00473FD9" w:rsidP="00D75D4E">
            <w:r>
              <w:t>35</w:t>
            </w:r>
          </w:p>
        </w:tc>
        <w:tc>
          <w:tcPr>
            <w:tcW w:w="1915" w:type="dxa"/>
          </w:tcPr>
          <w:p w:rsidR="00473FD9" w:rsidRDefault="00473FD9" w:rsidP="00D75D4E">
            <w:r>
              <w:t>Occasion</w:t>
            </w:r>
          </w:p>
        </w:tc>
        <w:tc>
          <w:tcPr>
            <w:tcW w:w="1915" w:type="dxa"/>
          </w:tcPr>
          <w:p w:rsidR="00473FD9" w:rsidRDefault="00473FD9" w:rsidP="00D75D4E">
            <w:r>
              <w:t>Occasional</w:t>
            </w:r>
          </w:p>
        </w:tc>
        <w:tc>
          <w:tcPr>
            <w:tcW w:w="1915" w:type="dxa"/>
          </w:tcPr>
          <w:p w:rsidR="00473FD9" w:rsidRDefault="00473FD9" w:rsidP="00D75D4E">
            <w:r>
              <w:t>Occasion</w:t>
            </w:r>
          </w:p>
        </w:tc>
        <w:tc>
          <w:tcPr>
            <w:tcW w:w="1916" w:type="dxa"/>
          </w:tcPr>
          <w:p w:rsidR="00473FD9" w:rsidRDefault="00473FD9" w:rsidP="00D75D4E">
            <w:r>
              <w:t>Occasionally</w:t>
            </w:r>
          </w:p>
        </w:tc>
      </w:tr>
      <w:tr w:rsidR="00473FD9" w:rsidTr="00E0189A">
        <w:tc>
          <w:tcPr>
            <w:tcW w:w="1915" w:type="dxa"/>
          </w:tcPr>
          <w:p w:rsidR="00473FD9" w:rsidRDefault="00473FD9" w:rsidP="00D75D4E">
            <w:r>
              <w:t>36</w:t>
            </w:r>
          </w:p>
        </w:tc>
        <w:tc>
          <w:tcPr>
            <w:tcW w:w="1915" w:type="dxa"/>
          </w:tcPr>
          <w:p w:rsidR="00473FD9" w:rsidRDefault="00473FD9" w:rsidP="00D75D4E">
            <w:r>
              <w:t>Order</w:t>
            </w:r>
            <w:r w:rsidR="000F0C0B">
              <w:t xml:space="preserve"> </w:t>
            </w:r>
            <w:r>
              <w:t>ness</w:t>
            </w:r>
          </w:p>
        </w:tc>
        <w:tc>
          <w:tcPr>
            <w:tcW w:w="1915" w:type="dxa"/>
          </w:tcPr>
          <w:p w:rsidR="00473FD9" w:rsidRDefault="00473FD9" w:rsidP="00D75D4E">
            <w:r>
              <w:t>Orderly</w:t>
            </w:r>
          </w:p>
        </w:tc>
        <w:tc>
          <w:tcPr>
            <w:tcW w:w="1915" w:type="dxa"/>
          </w:tcPr>
          <w:p w:rsidR="00473FD9" w:rsidRDefault="00473FD9" w:rsidP="00D75D4E">
            <w:r>
              <w:t>Order</w:t>
            </w:r>
          </w:p>
        </w:tc>
        <w:tc>
          <w:tcPr>
            <w:tcW w:w="1916" w:type="dxa"/>
          </w:tcPr>
          <w:p w:rsidR="00473FD9" w:rsidRDefault="00A0442D" w:rsidP="00D75D4E">
            <w:r>
              <w:t>O</w:t>
            </w:r>
            <w:r w:rsidR="00153AAD">
              <w:t>rderliness</w:t>
            </w:r>
          </w:p>
        </w:tc>
      </w:tr>
      <w:tr w:rsidR="00473FD9" w:rsidTr="00E0189A">
        <w:tc>
          <w:tcPr>
            <w:tcW w:w="1915" w:type="dxa"/>
          </w:tcPr>
          <w:p w:rsidR="00473FD9" w:rsidRDefault="00473FD9" w:rsidP="00D75D4E">
            <w:r>
              <w:t>37</w:t>
            </w:r>
          </w:p>
        </w:tc>
        <w:tc>
          <w:tcPr>
            <w:tcW w:w="1915" w:type="dxa"/>
          </w:tcPr>
          <w:p w:rsidR="00473FD9" w:rsidRDefault="00473FD9" w:rsidP="00D75D4E">
            <w:r>
              <w:t>Popularity</w:t>
            </w:r>
          </w:p>
        </w:tc>
        <w:tc>
          <w:tcPr>
            <w:tcW w:w="1915" w:type="dxa"/>
          </w:tcPr>
          <w:p w:rsidR="00473FD9" w:rsidRDefault="00473FD9" w:rsidP="00D75D4E">
            <w:r>
              <w:t>Popular</w:t>
            </w:r>
          </w:p>
        </w:tc>
        <w:tc>
          <w:tcPr>
            <w:tcW w:w="1915" w:type="dxa"/>
          </w:tcPr>
          <w:p w:rsidR="00473FD9" w:rsidRDefault="00473FD9" w:rsidP="00D75D4E">
            <w:r>
              <w:t>Popularize</w:t>
            </w:r>
          </w:p>
        </w:tc>
        <w:tc>
          <w:tcPr>
            <w:tcW w:w="1916" w:type="dxa"/>
          </w:tcPr>
          <w:p w:rsidR="00473FD9" w:rsidRDefault="00473FD9" w:rsidP="00D75D4E">
            <w:r>
              <w:t>Popularly</w:t>
            </w:r>
          </w:p>
        </w:tc>
      </w:tr>
      <w:tr w:rsidR="00473FD9" w:rsidTr="00E0189A">
        <w:tc>
          <w:tcPr>
            <w:tcW w:w="1915" w:type="dxa"/>
          </w:tcPr>
          <w:p w:rsidR="00473FD9" w:rsidRDefault="00473FD9" w:rsidP="00D75D4E">
            <w:r>
              <w:t>38</w:t>
            </w:r>
          </w:p>
        </w:tc>
        <w:tc>
          <w:tcPr>
            <w:tcW w:w="1915" w:type="dxa"/>
          </w:tcPr>
          <w:p w:rsidR="00473FD9" w:rsidRDefault="00473FD9" w:rsidP="00D75D4E">
            <w:r>
              <w:t>Quickness</w:t>
            </w:r>
          </w:p>
        </w:tc>
        <w:tc>
          <w:tcPr>
            <w:tcW w:w="1915" w:type="dxa"/>
          </w:tcPr>
          <w:p w:rsidR="00473FD9" w:rsidRDefault="00473FD9" w:rsidP="00D75D4E">
            <w:r>
              <w:t>Quick</w:t>
            </w:r>
          </w:p>
        </w:tc>
        <w:tc>
          <w:tcPr>
            <w:tcW w:w="1915" w:type="dxa"/>
          </w:tcPr>
          <w:p w:rsidR="00473FD9" w:rsidRDefault="00473FD9" w:rsidP="00D75D4E">
            <w:r>
              <w:t>Quicken</w:t>
            </w:r>
          </w:p>
        </w:tc>
        <w:tc>
          <w:tcPr>
            <w:tcW w:w="1916" w:type="dxa"/>
          </w:tcPr>
          <w:p w:rsidR="00473FD9" w:rsidRDefault="00473FD9" w:rsidP="00D75D4E">
            <w:r>
              <w:t>Quickly</w:t>
            </w:r>
          </w:p>
        </w:tc>
      </w:tr>
      <w:tr w:rsidR="00473FD9" w:rsidTr="00E0189A">
        <w:tc>
          <w:tcPr>
            <w:tcW w:w="1915" w:type="dxa"/>
          </w:tcPr>
          <w:p w:rsidR="00473FD9" w:rsidRDefault="00473FD9" w:rsidP="00D75D4E">
            <w:r>
              <w:t>39</w:t>
            </w:r>
          </w:p>
        </w:tc>
        <w:tc>
          <w:tcPr>
            <w:tcW w:w="1915" w:type="dxa"/>
          </w:tcPr>
          <w:p w:rsidR="00473FD9" w:rsidRDefault="00473FD9" w:rsidP="00D75D4E">
            <w:r>
              <w:t>Reception</w:t>
            </w:r>
          </w:p>
        </w:tc>
        <w:tc>
          <w:tcPr>
            <w:tcW w:w="1915" w:type="dxa"/>
          </w:tcPr>
          <w:p w:rsidR="00473FD9" w:rsidRDefault="00473FD9" w:rsidP="00D75D4E">
            <w:r>
              <w:t>Receptive</w:t>
            </w:r>
          </w:p>
        </w:tc>
        <w:tc>
          <w:tcPr>
            <w:tcW w:w="1915" w:type="dxa"/>
          </w:tcPr>
          <w:p w:rsidR="00473FD9" w:rsidRDefault="00473FD9" w:rsidP="00D75D4E">
            <w:r>
              <w:t>Receive</w:t>
            </w:r>
          </w:p>
        </w:tc>
        <w:tc>
          <w:tcPr>
            <w:tcW w:w="1916" w:type="dxa"/>
          </w:tcPr>
          <w:p w:rsidR="00473FD9" w:rsidRDefault="00473FD9" w:rsidP="00D75D4E">
            <w:r>
              <w:t>Receptively</w:t>
            </w:r>
          </w:p>
        </w:tc>
      </w:tr>
      <w:tr w:rsidR="00473FD9" w:rsidTr="00E0189A">
        <w:tc>
          <w:tcPr>
            <w:tcW w:w="1915" w:type="dxa"/>
          </w:tcPr>
          <w:p w:rsidR="00473FD9" w:rsidRDefault="00473FD9" w:rsidP="00D75D4E">
            <w:r>
              <w:t>40</w:t>
            </w:r>
          </w:p>
        </w:tc>
        <w:tc>
          <w:tcPr>
            <w:tcW w:w="1915" w:type="dxa"/>
          </w:tcPr>
          <w:p w:rsidR="00473FD9" w:rsidRDefault="00473FD9" w:rsidP="00D75D4E">
            <w:r>
              <w:t>Suspicion</w:t>
            </w:r>
          </w:p>
        </w:tc>
        <w:tc>
          <w:tcPr>
            <w:tcW w:w="1915" w:type="dxa"/>
          </w:tcPr>
          <w:p w:rsidR="00473FD9" w:rsidRDefault="00473FD9" w:rsidP="00D75D4E">
            <w:r>
              <w:t>Suspicious</w:t>
            </w:r>
          </w:p>
        </w:tc>
        <w:tc>
          <w:tcPr>
            <w:tcW w:w="1915" w:type="dxa"/>
          </w:tcPr>
          <w:p w:rsidR="00473FD9" w:rsidRDefault="00473FD9" w:rsidP="00D75D4E">
            <w:r>
              <w:t>Suspect</w:t>
            </w:r>
          </w:p>
        </w:tc>
        <w:tc>
          <w:tcPr>
            <w:tcW w:w="1916" w:type="dxa"/>
          </w:tcPr>
          <w:p w:rsidR="00473FD9" w:rsidRDefault="00473FD9" w:rsidP="00D75D4E">
            <w:r>
              <w:t>Suspiciously</w:t>
            </w:r>
          </w:p>
        </w:tc>
      </w:tr>
      <w:tr w:rsidR="00473FD9" w:rsidTr="00E0189A">
        <w:tc>
          <w:tcPr>
            <w:tcW w:w="1915" w:type="dxa"/>
          </w:tcPr>
          <w:p w:rsidR="00473FD9" w:rsidRDefault="00473FD9" w:rsidP="00D75D4E">
            <w:r>
              <w:t>41</w:t>
            </w:r>
          </w:p>
        </w:tc>
        <w:tc>
          <w:tcPr>
            <w:tcW w:w="1915" w:type="dxa"/>
          </w:tcPr>
          <w:p w:rsidR="00473FD9" w:rsidRDefault="00473FD9" w:rsidP="00D75D4E">
            <w:r>
              <w:t>Thought</w:t>
            </w:r>
          </w:p>
        </w:tc>
        <w:tc>
          <w:tcPr>
            <w:tcW w:w="1915" w:type="dxa"/>
          </w:tcPr>
          <w:p w:rsidR="00473FD9" w:rsidRDefault="00473FD9" w:rsidP="00D75D4E">
            <w:r>
              <w:t>Thoughtful</w:t>
            </w:r>
          </w:p>
        </w:tc>
        <w:tc>
          <w:tcPr>
            <w:tcW w:w="1915" w:type="dxa"/>
          </w:tcPr>
          <w:p w:rsidR="00473FD9" w:rsidRDefault="00473FD9" w:rsidP="00D75D4E">
            <w:r>
              <w:t>Think</w:t>
            </w:r>
          </w:p>
        </w:tc>
        <w:tc>
          <w:tcPr>
            <w:tcW w:w="1916" w:type="dxa"/>
          </w:tcPr>
          <w:p w:rsidR="00473FD9" w:rsidRDefault="00473FD9" w:rsidP="00D75D4E">
            <w:r>
              <w:t>Thoughtfully</w:t>
            </w:r>
          </w:p>
        </w:tc>
      </w:tr>
      <w:tr w:rsidR="00473FD9" w:rsidTr="00E0189A">
        <w:tc>
          <w:tcPr>
            <w:tcW w:w="1915" w:type="dxa"/>
          </w:tcPr>
          <w:p w:rsidR="00473FD9" w:rsidRDefault="002C33BC" w:rsidP="00D75D4E">
            <w:r>
              <w:t>42</w:t>
            </w:r>
          </w:p>
        </w:tc>
        <w:tc>
          <w:tcPr>
            <w:tcW w:w="1915" w:type="dxa"/>
          </w:tcPr>
          <w:p w:rsidR="00473FD9" w:rsidRDefault="00423399" w:rsidP="00D75D4E">
            <w:r>
              <w:t>Addition</w:t>
            </w:r>
          </w:p>
        </w:tc>
        <w:tc>
          <w:tcPr>
            <w:tcW w:w="1915" w:type="dxa"/>
          </w:tcPr>
          <w:p w:rsidR="00473FD9" w:rsidRDefault="0057470C" w:rsidP="00D75D4E">
            <w:r>
              <w:t>Additional</w:t>
            </w:r>
          </w:p>
        </w:tc>
        <w:tc>
          <w:tcPr>
            <w:tcW w:w="1915" w:type="dxa"/>
          </w:tcPr>
          <w:p w:rsidR="00473FD9" w:rsidRDefault="00423399" w:rsidP="00D75D4E">
            <w:r>
              <w:t>Add</w:t>
            </w:r>
          </w:p>
        </w:tc>
        <w:tc>
          <w:tcPr>
            <w:tcW w:w="1916" w:type="dxa"/>
          </w:tcPr>
          <w:p w:rsidR="00473FD9" w:rsidRDefault="00423399" w:rsidP="00D75D4E">
            <w:r>
              <w:t>Additionally</w:t>
            </w:r>
          </w:p>
        </w:tc>
      </w:tr>
      <w:tr w:rsidR="00423399" w:rsidTr="00E0189A">
        <w:tc>
          <w:tcPr>
            <w:tcW w:w="1915" w:type="dxa"/>
          </w:tcPr>
          <w:p w:rsidR="00423399" w:rsidRDefault="00423399" w:rsidP="00D75D4E">
            <w:r>
              <w:t>43</w:t>
            </w:r>
          </w:p>
        </w:tc>
        <w:tc>
          <w:tcPr>
            <w:tcW w:w="1915" w:type="dxa"/>
          </w:tcPr>
          <w:p w:rsidR="00423399" w:rsidRDefault="00423399" w:rsidP="00D75D4E">
            <w:r>
              <w:t>Danger</w:t>
            </w:r>
          </w:p>
        </w:tc>
        <w:tc>
          <w:tcPr>
            <w:tcW w:w="1915" w:type="dxa"/>
          </w:tcPr>
          <w:p w:rsidR="00423399" w:rsidRDefault="00423399" w:rsidP="00D75D4E">
            <w:r>
              <w:t>Dangerous</w:t>
            </w:r>
          </w:p>
        </w:tc>
        <w:tc>
          <w:tcPr>
            <w:tcW w:w="1915" w:type="dxa"/>
          </w:tcPr>
          <w:p w:rsidR="00423399" w:rsidRDefault="00423399" w:rsidP="00D75D4E">
            <w:r>
              <w:t>Endanger</w:t>
            </w:r>
          </w:p>
        </w:tc>
        <w:tc>
          <w:tcPr>
            <w:tcW w:w="1916" w:type="dxa"/>
          </w:tcPr>
          <w:p w:rsidR="00423399" w:rsidRDefault="00423399" w:rsidP="00D75D4E">
            <w:r>
              <w:t>Dangerously</w:t>
            </w:r>
          </w:p>
        </w:tc>
      </w:tr>
      <w:tr w:rsidR="00423399" w:rsidTr="00E0189A">
        <w:tc>
          <w:tcPr>
            <w:tcW w:w="1915" w:type="dxa"/>
          </w:tcPr>
          <w:p w:rsidR="00423399" w:rsidRDefault="00423399" w:rsidP="00D75D4E">
            <w:r>
              <w:t>44</w:t>
            </w:r>
          </w:p>
        </w:tc>
        <w:tc>
          <w:tcPr>
            <w:tcW w:w="1915" w:type="dxa"/>
          </w:tcPr>
          <w:p w:rsidR="00423399" w:rsidRDefault="00423399" w:rsidP="00D75D4E">
            <w:r>
              <w:t>Love</w:t>
            </w:r>
          </w:p>
        </w:tc>
        <w:tc>
          <w:tcPr>
            <w:tcW w:w="1915" w:type="dxa"/>
          </w:tcPr>
          <w:p w:rsidR="00423399" w:rsidRDefault="00423399" w:rsidP="00D75D4E">
            <w:r>
              <w:t>Lovely</w:t>
            </w:r>
          </w:p>
        </w:tc>
        <w:tc>
          <w:tcPr>
            <w:tcW w:w="1915" w:type="dxa"/>
          </w:tcPr>
          <w:p w:rsidR="00423399" w:rsidRDefault="005E72C3" w:rsidP="00D75D4E">
            <w:r>
              <w:t>L</w:t>
            </w:r>
            <w:r w:rsidR="00423399">
              <w:t>ove</w:t>
            </w:r>
          </w:p>
        </w:tc>
        <w:tc>
          <w:tcPr>
            <w:tcW w:w="1916" w:type="dxa"/>
          </w:tcPr>
          <w:p w:rsidR="00423399" w:rsidRDefault="00423399" w:rsidP="00D75D4E">
            <w:r>
              <w:t>Lovingly</w:t>
            </w:r>
          </w:p>
        </w:tc>
      </w:tr>
      <w:tr w:rsidR="00423399" w:rsidTr="00E0189A">
        <w:tc>
          <w:tcPr>
            <w:tcW w:w="1915" w:type="dxa"/>
          </w:tcPr>
          <w:p w:rsidR="00423399" w:rsidRDefault="00423399" w:rsidP="00D75D4E">
            <w:r>
              <w:t>45</w:t>
            </w:r>
          </w:p>
        </w:tc>
        <w:tc>
          <w:tcPr>
            <w:tcW w:w="1915" w:type="dxa"/>
          </w:tcPr>
          <w:p w:rsidR="00423399" w:rsidRDefault="00423399" w:rsidP="00D75D4E">
            <w:r>
              <w:t>Interest</w:t>
            </w:r>
          </w:p>
        </w:tc>
        <w:tc>
          <w:tcPr>
            <w:tcW w:w="1915" w:type="dxa"/>
          </w:tcPr>
          <w:p w:rsidR="00423399" w:rsidRDefault="00423399" w:rsidP="00D75D4E">
            <w:r>
              <w:t>Interesting</w:t>
            </w:r>
          </w:p>
        </w:tc>
        <w:tc>
          <w:tcPr>
            <w:tcW w:w="1915" w:type="dxa"/>
          </w:tcPr>
          <w:p w:rsidR="00423399" w:rsidRDefault="00154D4D" w:rsidP="00D75D4E">
            <w:r>
              <w:t>I</w:t>
            </w:r>
            <w:r w:rsidR="00423399">
              <w:t>nt</w:t>
            </w:r>
            <w:r w:rsidR="00493326">
              <w:t>e</w:t>
            </w:r>
            <w:r w:rsidR="003229E6">
              <w:t>rest</w:t>
            </w:r>
          </w:p>
        </w:tc>
        <w:tc>
          <w:tcPr>
            <w:tcW w:w="1916" w:type="dxa"/>
          </w:tcPr>
          <w:p w:rsidR="00423399" w:rsidRDefault="00423399" w:rsidP="00D75D4E">
            <w:r>
              <w:t>Interestingly</w:t>
            </w:r>
          </w:p>
        </w:tc>
      </w:tr>
      <w:tr w:rsidR="00423399" w:rsidTr="00E0189A">
        <w:tc>
          <w:tcPr>
            <w:tcW w:w="1915" w:type="dxa"/>
          </w:tcPr>
          <w:p w:rsidR="00423399" w:rsidRDefault="00423399" w:rsidP="00D75D4E">
            <w:r>
              <w:t>46</w:t>
            </w:r>
          </w:p>
        </w:tc>
        <w:tc>
          <w:tcPr>
            <w:tcW w:w="1915" w:type="dxa"/>
          </w:tcPr>
          <w:p w:rsidR="00423399" w:rsidRDefault="00423399" w:rsidP="00D75D4E">
            <w:r>
              <w:t>Ease</w:t>
            </w:r>
          </w:p>
        </w:tc>
        <w:tc>
          <w:tcPr>
            <w:tcW w:w="1915" w:type="dxa"/>
          </w:tcPr>
          <w:p w:rsidR="00423399" w:rsidRDefault="00667E63" w:rsidP="00D75D4E">
            <w:r>
              <w:t>E</w:t>
            </w:r>
            <w:r w:rsidR="00423399">
              <w:t>asy</w:t>
            </w:r>
          </w:p>
        </w:tc>
        <w:tc>
          <w:tcPr>
            <w:tcW w:w="1915" w:type="dxa"/>
          </w:tcPr>
          <w:p w:rsidR="00423399" w:rsidRDefault="00423399" w:rsidP="00D75D4E">
            <w:r>
              <w:t>Ease</w:t>
            </w:r>
          </w:p>
        </w:tc>
        <w:tc>
          <w:tcPr>
            <w:tcW w:w="1916" w:type="dxa"/>
          </w:tcPr>
          <w:p w:rsidR="00423399" w:rsidRDefault="00423399" w:rsidP="00D75D4E">
            <w:r>
              <w:t>Easily</w:t>
            </w:r>
          </w:p>
        </w:tc>
      </w:tr>
      <w:tr w:rsidR="00423399" w:rsidTr="00E0189A">
        <w:tc>
          <w:tcPr>
            <w:tcW w:w="1915" w:type="dxa"/>
          </w:tcPr>
          <w:p w:rsidR="00423399" w:rsidRDefault="00423399" w:rsidP="00D75D4E">
            <w:r>
              <w:t>47</w:t>
            </w:r>
          </w:p>
        </w:tc>
        <w:tc>
          <w:tcPr>
            <w:tcW w:w="1915" w:type="dxa"/>
          </w:tcPr>
          <w:p w:rsidR="00423399" w:rsidRDefault="00423399" w:rsidP="00D75D4E">
            <w:r>
              <w:t>Grief</w:t>
            </w:r>
          </w:p>
        </w:tc>
        <w:tc>
          <w:tcPr>
            <w:tcW w:w="1915" w:type="dxa"/>
          </w:tcPr>
          <w:p w:rsidR="00423399" w:rsidRDefault="00423399" w:rsidP="00D75D4E">
            <w:r>
              <w:t>Grievous</w:t>
            </w:r>
          </w:p>
        </w:tc>
        <w:tc>
          <w:tcPr>
            <w:tcW w:w="1915" w:type="dxa"/>
          </w:tcPr>
          <w:p w:rsidR="00423399" w:rsidRDefault="00423399" w:rsidP="00D75D4E">
            <w:r>
              <w:t>Grieve</w:t>
            </w:r>
          </w:p>
        </w:tc>
        <w:tc>
          <w:tcPr>
            <w:tcW w:w="1916" w:type="dxa"/>
          </w:tcPr>
          <w:p w:rsidR="00423399" w:rsidRDefault="00423399" w:rsidP="00D75D4E">
            <w:r>
              <w:t>Grievously</w:t>
            </w:r>
          </w:p>
        </w:tc>
      </w:tr>
      <w:tr w:rsidR="00423399" w:rsidTr="00E0189A">
        <w:tc>
          <w:tcPr>
            <w:tcW w:w="1915" w:type="dxa"/>
          </w:tcPr>
          <w:p w:rsidR="00423399" w:rsidRDefault="00423399" w:rsidP="00D75D4E">
            <w:r>
              <w:t>48</w:t>
            </w:r>
          </w:p>
        </w:tc>
        <w:tc>
          <w:tcPr>
            <w:tcW w:w="1915" w:type="dxa"/>
          </w:tcPr>
          <w:p w:rsidR="00423399" w:rsidRDefault="0078723F" w:rsidP="00D75D4E">
            <w:r>
              <w:t>E</w:t>
            </w:r>
            <w:r w:rsidR="00423399">
              <w:t>ase</w:t>
            </w:r>
          </w:p>
        </w:tc>
        <w:tc>
          <w:tcPr>
            <w:tcW w:w="1915" w:type="dxa"/>
          </w:tcPr>
          <w:p w:rsidR="00423399" w:rsidRDefault="00423399" w:rsidP="00D75D4E">
            <w:r>
              <w:t>Easy</w:t>
            </w:r>
          </w:p>
        </w:tc>
        <w:tc>
          <w:tcPr>
            <w:tcW w:w="1915" w:type="dxa"/>
          </w:tcPr>
          <w:p w:rsidR="00423399" w:rsidRDefault="00423399" w:rsidP="00D75D4E">
            <w:r>
              <w:t>Ease</w:t>
            </w:r>
          </w:p>
        </w:tc>
        <w:tc>
          <w:tcPr>
            <w:tcW w:w="1916" w:type="dxa"/>
          </w:tcPr>
          <w:p w:rsidR="00423399" w:rsidRDefault="00423399" w:rsidP="00D75D4E">
            <w:r>
              <w:t>Easily</w:t>
            </w:r>
          </w:p>
        </w:tc>
      </w:tr>
      <w:tr w:rsidR="00423399" w:rsidTr="00E0189A">
        <w:tc>
          <w:tcPr>
            <w:tcW w:w="1915" w:type="dxa"/>
          </w:tcPr>
          <w:p w:rsidR="00423399" w:rsidRDefault="00423399" w:rsidP="00D75D4E">
            <w:r>
              <w:t>49</w:t>
            </w:r>
          </w:p>
        </w:tc>
        <w:tc>
          <w:tcPr>
            <w:tcW w:w="1915" w:type="dxa"/>
          </w:tcPr>
          <w:p w:rsidR="00423399" w:rsidRDefault="00423399" w:rsidP="00D75D4E">
            <w:r>
              <w:t>Heart</w:t>
            </w:r>
          </w:p>
        </w:tc>
        <w:tc>
          <w:tcPr>
            <w:tcW w:w="1915" w:type="dxa"/>
          </w:tcPr>
          <w:p w:rsidR="00423399" w:rsidRDefault="00667E63" w:rsidP="00D75D4E">
            <w:r>
              <w:t>H</w:t>
            </w:r>
            <w:r w:rsidR="00423399">
              <w:t>earty</w:t>
            </w:r>
          </w:p>
        </w:tc>
        <w:tc>
          <w:tcPr>
            <w:tcW w:w="1915" w:type="dxa"/>
          </w:tcPr>
          <w:p w:rsidR="00423399" w:rsidRDefault="00423399" w:rsidP="00D75D4E">
            <w:r>
              <w:t>Hearten</w:t>
            </w:r>
          </w:p>
        </w:tc>
        <w:tc>
          <w:tcPr>
            <w:tcW w:w="1916" w:type="dxa"/>
          </w:tcPr>
          <w:p w:rsidR="00423399" w:rsidRDefault="00423399" w:rsidP="00D75D4E">
            <w:r>
              <w:t>Heartily</w:t>
            </w:r>
          </w:p>
        </w:tc>
      </w:tr>
      <w:tr w:rsidR="00423399" w:rsidTr="00E0189A">
        <w:tc>
          <w:tcPr>
            <w:tcW w:w="1915" w:type="dxa"/>
          </w:tcPr>
          <w:p w:rsidR="00423399" w:rsidRDefault="00423399" w:rsidP="00D75D4E">
            <w:r>
              <w:lastRenderedPageBreak/>
              <w:t>50</w:t>
            </w:r>
          </w:p>
        </w:tc>
        <w:tc>
          <w:tcPr>
            <w:tcW w:w="1915" w:type="dxa"/>
          </w:tcPr>
          <w:p w:rsidR="00423399" w:rsidRDefault="00423399" w:rsidP="00D75D4E">
            <w:r>
              <w:t>Peace</w:t>
            </w:r>
          </w:p>
        </w:tc>
        <w:tc>
          <w:tcPr>
            <w:tcW w:w="1915" w:type="dxa"/>
          </w:tcPr>
          <w:p w:rsidR="00423399" w:rsidRDefault="00423399" w:rsidP="00D75D4E">
            <w:r>
              <w:t>Peaceful</w:t>
            </w:r>
          </w:p>
        </w:tc>
        <w:tc>
          <w:tcPr>
            <w:tcW w:w="1915" w:type="dxa"/>
          </w:tcPr>
          <w:p w:rsidR="00423399" w:rsidRDefault="00423399" w:rsidP="00D75D4E">
            <w:r>
              <w:t>Pacify</w:t>
            </w:r>
          </w:p>
        </w:tc>
        <w:tc>
          <w:tcPr>
            <w:tcW w:w="1916" w:type="dxa"/>
          </w:tcPr>
          <w:p w:rsidR="0003205B" w:rsidRDefault="00493326" w:rsidP="0003205B">
            <w:r>
              <w:t>P</w:t>
            </w:r>
            <w:r w:rsidR="00423399">
              <w:t>eacefully</w:t>
            </w:r>
          </w:p>
        </w:tc>
      </w:tr>
      <w:tr w:rsidR="0003205B" w:rsidTr="00E0189A">
        <w:tc>
          <w:tcPr>
            <w:tcW w:w="1915" w:type="dxa"/>
          </w:tcPr>
          <w:p w:rsidR="0003205B" w:rsidRDefault="0003205B" w:rsidP="00D75D4E">
            <w:r>
              <w:t>51</w:t>
            </w:r>
          </w:p>
        </w:tc>
        <w:tc>
          <w:tcPr>
            <w:tcW w:w="1915" w:type="dxa"/>
          </w:tcPr>
          <w:p w:rsidR="0003205B" w:rsidRDefault="0003205B" w:rsidP="00D75D4E">
            <w:r>
              <w:t>Acceptance</w:t>
            </w:r>
          </w:p>
        </w:tc>
        <w:tc>
          <w:tcPr>
            <w:tcW w:w="1915" w:type="dxa"/>
          </w:tcPr>
          <w:p w:rsidR="0003205B" w:rsidRDefault="0003205B" w:rsidP="00D75D4E">
            <w:r>
              <w:t>Accept</w:t>
            </w:r>
          </w:p>
        </w:tc>
        <w:tc>
          <w:tcPr>
            <w:tcW w:w="1915" w:type="dxa"/>
          </w:tcPr>
          <w:p w:rsidR="0003205B" w:rsidRDefault="0003205B" w:rsidP="00D75D4E">
            <w:r>
              <w:t>Acceptable</w:t>
            </w:r>
          </w:p>
        </w:tc>
        <w:tc>
          <w:tcPr>
            <w:tcW w:w="1916" w:type="dxa"/>
          </w:tcPr>
          <w:p w:rsidR="0003205B" w:rsidRDefault="0003205B" w:rsidP="0003205B">
            <w:r>
              <w:t>Acceptably</w:t>
            </w:r>
          </w:p>
        </w:tc>
      </w:tr>
      <w:tr w:rsidR="0003205B" w:rsidTr="00E0189A">
        <w:tc>
          <w:tcPr>
            <w:tcW w:w="1915" w:type="dxa"/>
          </w:tcPr>
          <w:p w:rsidR="0003205B" w:rsidRDefault="0003205B" w:rsidP="00D75D4E">
            <w:r>
              <w:t>52</w:t>
            </w:r>
          </w:p>
        </w:tc>
        <w:tc>
          <w:tcPr>
            <w:tcW w:w="1915" w:type="dxa"/>
          </w:tcPr>
          <w:p w:rsidR="0003205B" w:rsidRDefault="0003205B" w:rsidP="00D75D4E">
            <w:r>
              <w:t>Accountancy</w:t>
            </w:r>
          </w:p>
        </w:tc>
        <w:tc>
          <w:tcPr>
            <w:tcW w:w="1915" w:type="dxa"/>
          </w:tcPr>
          <w:p w:rsidR="0003205B" w:rsidRDefault="0003205B" w:rsidP="00D75D4E">
            <w:r>
              <w:t>Accountable</w:t>
            </w:r>
          </w:p>
        </w:tc>
        <w:tc>
          <w:tcPr>
            <w:tcW w:w="1915" w:type="dxa"/>
          </w:tcPr>
          <w:p w:rsidR="0003205B" w:rsidRDefault="0003205B" w:rsidP="00D75D4E">
            <w:r>
              <w:t>Account</w:t>
            </w:r>
          </w:p>
        </w:tc>
        <w:tc>
          <w:tcPr>
            <w:tcW w:w="1916" w:type="dxa"/>
          </w:tcPr>
          <w:p w:rsidR="0003205B" w:rsidRDefault="0003205B" w:rsidP="0003205B">
            <w:r>
              <w:t>Accountably</w:t>
            </w:r>
          </w:p>
        </w:tc>
      </w:tr>
      <w:tr w:rsidR="0003205B" w:rsidTr="00E0189A">
        <w:tc>
          <w:tcPr>
            <w:tcW w:w="1915" w:type="dxa"/>
          </w:tcPr>
          <w:p w:rsidR="0003205B" w:rsidRDefault="0003205B" w:rsidP="00D75D4E">
            <w:r>
              <w:t>53</w:t>
            </w:r>
          </w:p>
        </w:tc>
        <w:tc>
          <w:tcPr>
            <w:tcW w:w="1915" w:type="dxa"/>
          </w:tcPr>
          <w:p w:rsidR="0003205B" w:rsidRDefault="0073688B" w:rsidP="00D75D4E">
            <w:r>
              <w:t>Administration</w:t>
            </w:r>
          </w:p>
        </w:tc>
        <w:tc>
          <w:tcPr>
            <w:tcW w:w="1915" w:type="dxa"/>
          </w:tcPr>
          <w:p w:rsidR="0003205B" w:rsidRDefault="0073688B" w:rsidP="00D75D4E">
            <w:r>
              <w:t>Administrative</w:t>
            </w:r>
          </w:p>
        </w:tc>
        <w:tc>
          <w:tcPr>
            <w:tcW w:w="1915" w:type="dxa"/>
          </w:tcPr>
          <w:p w:rsidR="0003205B" w:rsidRDefault="0073688B" w:rsidP="00D75D4E">
            <w:r>
              <w:t>Administer</w:t>
            </w:r>
          </w:p>
        </w:tc>
        <w:tc>
          <w:tcPr>
            <w:tcW w:w="1916" w:type="dxa"/>
          </w:tcPr>
          <w:p w:rsidR="0003205B" w:rsidRDefault="0073688B" w:rsidP="0003205B">
            <w:r>
              <w:t>Administratively</w:t>
            </w:r>
          </w:p>
        </w:tc>
      </w:tr>
      <w:tr w:rsidR="0073688B" w:rsidTr="00E0189A">
        <w:tc>
          <w:tcPr>
            <w:tcW w:w="1915" w:type="dxa"/>
          </w:tcPr>
          <w:p w:rsidR="0073688B" w:rsidRDefault="0073688B" w:rsidP="00D75D4E">
            <w:r>
              <w:t>54</w:t>
            </w:r>
          </w:p>
        </w:tc>
        <w:tc>
          <w:tcPr>
            <w:tcW w:w="1915" w:type="dxa"/>
          </w:tcPr>
          <w:p w:rsidR="0073688B" w:rsidRDefault="0073688B" w:rsidP="00D75D4E">
            <w:r>
              <w:t>Authority</w:t>
            </w:r>
          </w:p>
        </w:tc>
        <w:tc>
          <w:tcPr>
            <w:tcW w:w="1915" w:type="dxa"/>
          </w:tcPr>
          <w:p w:rsidR="0073688B" w:rsidRDefault="0073688B" w:rsidP="00D75D4E">
            <w:r>
              <w:t>Authoritative</w:t>
            </w:r>
          </w:p>
        </w:tc>
        <w:tc>
          <w:tcPr>
            <w:tcW w:w="1915" w:type="dxa"/>
          </w:tcPr>
          <w:p w:rsidR="0073688B" w:rsidRDefault="0073688B" w:rsidP="00D75D4E">
            <w:r>
              <w:t>Authorize</w:t>
            </w:r>
          </w:p>
        </w:tc>
        <w:tc>
          <w:tcPr>
            <w:tcW w:w="1916" w:type="dxa"/>
          </w:tcPr>
          <w:p w:rsidR="0073688B" w:rsidRDefault="0073688B" w:rsidP="0003205B">
            <w:r>
              <w:t>Authoritatively</w:t>
            </w:r>
          </w:p>
        </w:tc>
      </w:tr>
      <w:tr w:rsidR="0073688B" w:rsidTr="00E0189A">
        <w:tc>
          <w:tcPr>
            <w:tcW w:w="1915" w:type="dxa"/>
          </w:tcPr>
          <w:p w:rsidR="0073688B" w:rsidRDefault="0073688B" w:rsidP="00D75D4E">
            <w:r>
              <w:t>55</w:t>
            </w:r>
          </w:p>
        </w:tc>
        <w:tc>
          <w:tcPr>
            <w:tcW w:w="1915" w:type="dxa"/>
          </w:tcPr>
          <w:p w:rsidR="0073688B" w:rsidRDefault="0073688B" w:rsidP="00D75D4E">
            <w:r>
              <w:t>Beauty</w:t>
            </w:r>
          </w:p>
        </w:tc>
        <w:tc>
          <w:tcPr>
            <w:tcW w:w="1915" w:type="dxa"/>
          </w:tcPr>
          <w:p w:rsidR="0073688B" w:rsidRDefault="0073688B" w:rsidP="00D75D4E">
            <w:r>
              <w:t>Beautiful</w:t>
            </w:r>
          </w:p>
        </w:tc>
        <w:tc>
          <w:tcPr>
            <w:tcW w:w="1915" w:type="dxa"/>
          </w:tcPr>
          <w:p w:rsidR="0073688B" w:rsidRDefault="0073688B" w:rsidP="00D75D4E">
            <w:r>
              <w:t>Beautify</w:t>
            </w:r>
          </w:p>
        </w:tc>
        <w:tc>
          <w:tcPr>
            <w:tcW w:w="1916" w:type="dxa"/>
          </w:tcPr>
          <w:p w:rsidR="0073688B" w:rsidRDefault="0073688B" w:rsidP="0003205B">
            <w:r>
              <w:t>Beautifully</w:t>
            </w:r>
          </w:p>
        </w:tc>
      </w:tr>
      <w:tr w:rsidR="0073688B" w:rsidTr="00E0189A">
        <w:tc>
          <w:tcPr>
            <w:tcW w:w="1915" w:type="dxa"/>
          </w:tcPr>
          <w:p w:rsidR="0073688B" w:rsidRDefault="0073688B" w:rsidP="00D75D4E">
            <w:r>
              <w:t>56</w:t>
            </w:r>
          </w:p>
        </w:tc>
        <w:tc>
          <w:tcPr>
            <w:tcW w:w="1915" w:type="dxa"/>
          </w:tcPr>
          <w:p w:rsidR="0073688B" w:rsidRDefault="0073688B" w:rsidP="00D75D4E">
            <w:r>
              <w:t>Collection</w:t>
            </w:r>
          </w:p>
        </w:tc>
        <w:tc>
          <w:tcPr>
            <w:tcW w:w="1915" w:type="dxa"/>
          </w:tcPr>
          <w:p w:rsidR="0073688B" w:rsidRDefault="0073688B" w:rsidP="00D75D4E">
            <w:r>
              <w:t>Collective</w:t>
            </w:r>
          </w:p>
        </w:tc>
        <w:tc>
          <w:tcPr>
            <w:tcW w:w="1915" w:type="dxa"/>
          </w:tcPr>
          <w:p w:rsidR="0073688B" w:rsidRDefault="0073688B" w:rsidP="00D75D4E">
            <w:r>
              <w:t>Collect</w:t>
            </w:r>
          </w:p>
        </w:tc>
        <w:tc>
          <w:tcPr>
            <w:tcW w:w="1916" w:type="dxa"/>
          </w:tcPr>
          <w:p w:rsidR="0073688B" w:rsidRDefault="0073688B" w:rsidP="0003205B">
            <w:r>
              <w:t>Collectively</w:t>
            </w:r>
          </w:p>
        </w:tc>
      </w:tr>
      <w:tr w:rsidR="0073688B" w:rsidTr="00E0189A">
        <w:tc>
          <w:tcPr>
            <w:tcW w:w="1915" w:type="dxa"/>
          </w:tcPr>
          <w:p w:rsidR="0073688B" w:rsidRDefault="0073688B" w:rsidP="00D75D4E">
            <w:r>
              <w:t>57</w:t>
            </w:r>
          </w:p>
        </w:tc>
        <w:tc>
          <w:tcPr>
            <w:tcW w:w="1915" w:type="dxa"/>
          </w:tcPr>
          <w:p w:rsidR="0073688B" w:rsidRDefault="0073688B" w:rsidP="00D75D4E">
            <w:r>
              <w:t>Characteristic</w:t>
            </w:r>
          </w:p>
        </w:tc>
        <w:tc>
          <w:tcPr>
            <w:tcW w:w="1915" w:type="dxa"/>
          </w:tcPr>
          <w:p w:rsidR="0073688B" w:rsidRDefault="0073688B" w:rsidP="00D75D4E">
            <w:r>
              <w:t>Characteristic</w:t>
            </w:r>
          </w:p>
        </w:tc>
        <w:tc>
          <w:tcPr>
            <w:tcW w:w="1915" w:type="dxa"/>
          </w:tcPr>
          <w:p w:rsidR="0073688B" w:rsidRDefault="0073688B" w:rsidP="00D75D4E">
            <w:r>
              <w:t>Characterize</w:t>
            </w:r>
          </w:p>
        </w:tc>
        <w:tc>
          <w:tcPr>
            <w:tcW w:w="1916" w:type="dxa"/>
          </w:tcPr>
          <w:p w:rsidR="0073688B" w:rsidRDefault="0073688B" w:rsidP="0003205B">
            <w:r>
              <w:t>Characteristically</w:t>
            </w:r>
          </w:p>
        </w:tc>
      </w:tr>
      <w:tr w:rsidR="0073688B" w:rsidTr="00E0189A">
        <w:tc>
          <w:tcPr>
            <w:tcW w:w="1915" w:type="dxa"/>
          </w:tcPr>
          <w:p w:rsidR="0073688B" w:rsidRDefault="0073688B" w:rsidP="00D75D4E">
            <w:r>
              <w:t>58</w:t>
            </w:r>
          </w:p>
        </w:tc>
        <w:tc>
          <w:tcPr>
            <w:tcW w:w="1915" w:type="dxa"/>
          </w:tcPr>
          <w:p w:rsidR="0073688B" w:rsidRDefault="0073688B" w:rsidP="00D75D4E">
            <w:r>
              <w:t>Commerce</w:t>
            </w:r>
          </w:p>
        </w:tc>
        <w:tc>
          <w:tcPr>
            <w:tcW w:w="1915" w:type="dxa"/>
          </w:tcPr>
          <w:p w:rsidR="0073688B" w:rsidRDefault="0073688B" w:rsidP="00D75D4E">
            <w:r>
              <w:t>Commercial</w:t>
            </w:r>
          </w:p>
        </w:tc>
        <w:tc>
          <w:tcPr>
            <w:tcW w:w="1915" w:type="dxa"/>
          </w:tcPr>
          <w:p w:rsidR="0073688B" w:rsidRDefault="0073688B" w:rsidP="00D75D4E">
            <w:r>
              <w:t>Commercialize</w:t>
            </w:r>
          </w:p>
        </w:tc>
        <w:tc>
          <w:tcPr>
            <w:tcW w:w="1916" w:type="dxa"/>
          </w:tcPr>
          <w:p w:rsidR="0073688B" w:rsidRDefault="0073688B" w:rsidP="0003205B">
            <w:r>
              <w:t>Commercially</w:t>
            </w:r>
          </w:p>
        </w:tc>
      </w:tr>
      <w:tr w:rsidR="0073688B" w:rsidTr="00E0189A">
        <w:tc>
          <w:tcPr>
            <w:tcW w:w="1915" w:type="dxa"/>
          </w:tcPr>
          <w:p w:rsidR="0073688B" w:rsidRDefault="0073688B" w:rsidP="00D75D4E">
            <w:r>
              <w:t>59</w:t>
            </w:r>
          </w:p>
        </w:tc>
        <w:tc>
          <w:tcPr>
            <w:tcW w:w="1915" w:type="dxa"/>
          </w:tcPr>
          <w:p w:rsidR="0073688B" w:rsidRDefault="005E72C3" w:rsidP="00D75D4E">
            <w:r>
              <w:t>Elaboration</w:t>
            </w:r>
          </w:p>
        </w:tc>
        <w:tc>
          <w:tcPr>
            <w:tcW w:w="1915" w:type="dxa"/>
          </w:tcPr>
          <w:p w:rsidR="0073688B" w:rsidRDefault="005E72C3" w:rsidP="00D75D4E">
            <w:r>
              <w:t>Elaborative</w:t>
            </w:r>
          </w:p>
        </w:tc>
        <w:tc>
          <w:tcPr>
            <w:tcW w:w="1915" w:type="dxa"/>
          </w:tcPr>
          <w:p w:rsidR="0073688B" w:rsidRDefault="005E72C3" w:rsidP="00D75D4E">
            <w:r>
              <w:t>Elaborate</w:t>
            </w:r>
          </w:p>
        </w:tc>
        <w:tc>
          <w:tcPr>
            <w:tcW w:w="1916" w:type="dxa"/>
          </w:tcPr>
          <w:p w:rsidR="0073688B" w:rsidRDefault="005E72C3" w:rsidP="0003205B">
            <w:r>
              <w:t>E</w:t>
            </w:r>
            <w:r w:rsidR="00EC5FA6">
              <w:t>laborate</w:t>
            </w:r>
            <w:r>
              <w:t>ly</w:t>
            </w:r>
          </w:p>
        </w:tc>
      </w:tr>
      <w:tr w:rsidR="005E72C3" w:rsidTr="00E0189A">
        <w:tc>
          <w:tcPr>
            <w:tcW w:w="1915" w:type="dxa"/>
          </w:tcPr>
          <w:p w:rsidR="005E72C3" w:rsidRDefault="005E72C3" w:rsidP="00D75D4E">
            <w:r>
              <w:t>60</w:t>
            </w:r>
          </w:p>
        </w:tc>
        <w:tc>
          <w:tcPr>
            <w:tcW w:w="1915" w:type="dxa"/>
          </w:tcPr>
          <w:p w:rsidR="005E72C3" w:rsidRDefault="005E72C3" w:rsidP="00D75D4E">
            <w:r>
              <w:t>Experiment</w:t>
            </w:r>
          </w:p>
        </w:tc>
        <w:tc>
          <w:tcPr>
            <w:tcW w:w="1915" w:type="dxa"/>
          </w:tcPr>
          <w:p w:rsidR="005E72C3" w:rsidRDefault="005E72C3" w:rsidP="00D75D4E">
            <w:r>
              <w:t>Experimental</w:t>
            </w:r>
          </w:p>
        </w:tc>
        <w:tc>
          <w:tcPr>
            <w:tcW w:w="1915" w:type="dxa"/>
          </w:tcPr>
          <w:p w:rsidR="005E72C3" w:rsidRDefault="00EC5FA6" w:rsidP="00D75D4E">
            <w:r>
              <w:t>Experiment</w:t>
            </w:r>
          </w:p>
        </w:tc>
        <w:tc>
          <w:tcPr>
            <w:tcW w:w="1916" w:type="dxa"/>
          </w:tcPr>
          <w:p w:rsidR="005E72C3" w:rsidRDefault="00EC5FA6" w:rsidP="0003205B">
            <w:r>
              <w:t>Experimentally</w:t>
            </w:r>
          </w:p>
        </w:tc>
      </w:tr>
      <w:tr w:rsidR="00EC5FA6" w:rsidTr="00E0189A">
        <w:tc>
          <w:tcPr>
            <w:tcW w:w="1915" w:type="dxa"/>
          </w:tcPr>
          <w:p w:rsidR="00EC5FA6" w:rsidRDefault="00EC5FA6" w:rsidP="00D75D4E">
            <w:r>
              <w:t>61</w:t>
            </w:r>
          </w:p>
        </w:tc>
        <w:tc>
          <w:tcPr>
            <w:tcW w:w="1915" w:type="dxa"/>
          </w:tcPr>
          <w:p w:rsidR="00EC5FA6" w:rsidRDefault="00EC5FA6" w:rsidP="00D75D4E">
            <w:r>
              <w:t>Frequency</w:t>
            </w:r>
          </w:p>
        </w:tc>
        <w:tc>
          <w:tcPr>
            <w:tcW w:w="1915" w:type="dxa"/>
          </w:tcPr>
          <w:p w:rsidR="00EC5FA6" w:rsidRDefault="00EC5FA6" w:rsidP="00D75D4E">
            <w:r>
              <w:t>Frequent</w:t>
            </w:r>
          </w:p>
        </w:tc>
        <w:tc>
          <w:tcPr>
            <w:tcW w:w="1915" w:type="dxa"/>
          </w:tcPr>
          <w:p w:rsidR="00EC5FA6" w:rsidRDefault="00EC5FA6" w:rsidP="00D75D4E">
            <w:r>
              <w:t>Frequent</w:t>
            </w:r>
          </w:p>
        </w:tc>
        <w:tc>
          <w:tcPr>
            <w:tcW w:w="1916" w:type="dxa"/>
          </w:tcPr>
          <w:p w:rsidR="00EC5FA6" w:rsidRDefault="00EC5FA6" w:rsidP="0003205B">
            <w:r>
              <w:t>Frequently</w:t>
            </w:r>
          </w:p>
        </w:tc>
      </w:tr>
      <w:tr w:rsidR="00EC5FA6" w:rsidTr="00E0189A">
        <w:tc>
          <w:tcPr>
            <w:tcW w:w="1915" w:type="dxa"/>
          </w:tcPr>
          <w:p w:rsidR="00EC5FA6" w:rsidRDefault="00EC5FA6" w:rsidP="00D75D4E">
            <w:r>
              <w:t>62</w:t>
            </w:r>
          </w:p>
        </w:tc>
        <w:tc>
          <w:tcPr>
            <w:tcW w:w="1915" w:type="dxa"/>
          </w:tcPr>
          <w:p w:rsidR="00EC5FA6" w:rsidRDefault="00EC5FA6" w:rsidP="00D75D4E">
            <w:r>
              <w:t>Favorite</w:t>
            </w:r>
          </w:p>
        </w:tc>
        <w:tc>
          <w:tcPr>
            <w:tcW w:w="1915" w:type="dxa"/>
          </w:tcPr>
          <w:p w:rsidR="00EC5FA6" w:rsidRDefault="00EC5FA6" w:rsidP="00D75D4E">
            <w:r>
              <w:t>Favorable</w:t>
            </w:r>
          </w:p>
        </w:tc>
        <w:tc>
          <w:tcPr>
            <w:tcW w:w="1915" w:type="dxa"/>
          </w:tcPr>
          <w:p w:rsidR="00EC5FA6" w:rsidRDefault="00EC5FA6" w:rsidP="00D75D4E">
            <w:r>
              <w:t>Favor</w:t>
            </w:r>
          </w:p>
        </w:tc>
        <w:tc>
          <w:tcPr>
            <w:tcW w:w="1916" w:type="dxa"/>
          </w:tcPr>
          <w:p w:rsidR="00EC5FA6" w:rsidRDefault="00EC5FA6" w:rsidP="0003205B">
            <w:r>
              <w:t>Favorably</w:t>
            </w:r>
          </w:p>
        </w:tc>
      </w:tr>
      <w:tr w:rsidR="00EC5FA6" w:rsidTr="00E0189A">
        <w:tc>
          <w:tcPr>
            <w:tcW w:w="1915" w:type="dxa"/>
          </w:tcPr>
          <w:p w:rsidR="00EC5FA6" w:rsidRDefault="00EC5FA6" w:rsidP="00D75D4E">
            <w:r>
              <w:t>63</w:t>
            </w:r>
          </w:p>
        </w:tc>
        <w:tc>
          <w:tcPr>
            <w:tcW w:w="1915" w:type="dxa"/>
          </w:tcPr>
          <w:p w:rsidR="00EC5FA6" w:rsidRDefault="00EC5FA6" w:rsidP="00D75D4E">
            <w:r>
              <w:t>Humanism</w:t>
            </w:r>
          </w:p>
        </w:tc>
        <w:tc>
          <w:tcPr>
            <w:tcW w:w="1915" w:type="dxa"/>
          </w:tcPr>
          <w:p w:rsidR="00EC5FA6" w:rsidRDefault="00EC5FA6" w:rsidP="00D75D4E">
            <w:r>
              <w:t>Humane</w:t>
            </w:r>
          </w:p>
        </w:tc>
        <w:tc>
          <w:tcPr>
            <w:tcW w:w="1915" w:type="dxa"/>
          </w:tcPr>
          <w:p w:rsidR="00EC5FA6" w:rsidRDefault="00EC5FA6" w:rsidP="00D75D4E">
            <w:r>
              <w:t>Humanize</w:t>
            </w:r>
          </w:p>
        </w:tc>
        <w:tc>
          <w:tcPr>
            <w:tcW w:w="1916" w:type="dxa"/>
          </w:tcPr>
          <w:p w:rsidR="00EC5FA6" w:rsidRDefault="00EC5FA6" w:rsidP="0003205B">
            <w:r>
              <w:t>Humanly</w:t>
            </w:r>
          </w:p>
        </w:tc>
      </w:tr>
      <w:tr w:rsidR="00EC5FA6" w:rsidTr="00E0189A">
        <w:tc>
          <w:tcPr>
            <w:tcW w:w="1915" w:type="dxa"/>
          </w:tcPr>
          <w:p w:rsidR="00EC5FA6" w:rsidRDefault="00EC5FA6" w:rsidP="00D75D4E">
            <w:r>
              <w:t>64</w:t>
            </w:r>
          </w:p>
        </w:tc>
        <w:tc>
          <w:tcPr>
            <w:tcW w:w="1915" w:type="dxa"/>
          </w:tcPr>
          <w:p w:rsidR="00EC5FA6" w:rsidRDefault="00EC5FA6" w:rsidP="00D75D4E">
            <w:r>
              <w:t>Idealization</w:t>
            </w:r>
          </w:p>
        </w:tc>
        <w:tc>
          <w:tcPr>
            <w:tcW w:w="1915" w:type="dxa"/>
          </w:tcPr>
          <w:p w:rsidR="00EC5FA6" w:rsidRDefault="00EC5FA6" w:rsidP="00D75D4E">
            <w:r>
              <w:t>Ideal</w:t>
            </w:r>
          </w:p>
        </w:tc>
        <w:tc>
          <w:tcPr>
            <w:tcW w:w="1915" w:type="dxa"/>
          </w:tcPr>
          <w:p w:rsidR="00EC5FA6" w:rsidRDefault="00EC5FA6" w:rsidP="00D75D4E">
            <w:r>
              <w:t>Idealize</w:t>
            </w:r>
          </w:p>
        </w:tc>
        <w:tc>
          <w:tcPr>
            <w:tcW w:w="1916" w:type="dxa"/>
          </w:tcPr>
          <w:p w:rsidR="00EC5FA6" w:rsidRDefault="00EC5FA6" w:rsidP="0003205B">
            <w:r>
              <w:t>Ideally</w:t>
            </w:r>
          </w:p>
        </w:tc>
      </w:tr>
      <w:tr w:rsidR="00EC5FA6" w:rsidTr="00E0189A">
        <w:tc>
          <w:tcPr>
            <w:tcW w:w="1915" w:type="dxa"/>
          </w:tcPr>
          <w:p w:rsidR="00EC5FA6" w:rsidRDefault="00EC5FA6" w:rsidP="00D75D4E">
            <w:r>
              <w:t>65</w:t>
            </w:r>
          </w:p>
        </w:tc>
        <w:tc>
          <w:tcPr>
            <w:tcW w:w="1915" w:type="dxa"/>
          </w:tcPr>
          <w:p w:rsidR="00EC5FA6" w:rsidRDefault="00EC5FA6" w:rsidP="00D75D4E">
            <w:r>
              <w:t>Illustration</w:t>
            </w:r>
          </w:p>
        </w:tc>
        <w:tc>
          <w:tcPr>
            <w:tcW w:w="1915" w:type="dxa"/>
          </w:tcPr>
          <w:p w:rsidR="00EC5FA6" w:rsidRDefault="00EC5FA6" w:rsidP="00D75D4E">
            <w:r>
              <w:t>Illustrative</w:t>
            </w:r>
          </w:p>
        </w:tc>
        <w:tc>
          <w:tcPr>
            <w:tcW w:w="1915" w:type="dxa"/>
          </w:tcPr>
          <w:p w:rsidR="00EC5FA6" w:rsidRDefault="00EC5FA6" w:rsidP="00D75D4E">
            <w:r>
              <w:t>Illustrate</w:t>
            </w:r>
          </w:p>
        </w:tc>
        <w:tc>
          <w:tcPr>
            <w:tcW w:w="1916" w:type="dxa"/>
          </w:tcPr>
          <w:p w:rsidR="00EC5FA6" w:rsidRDefault="00EC5FA6" w:rsidP="0003205B">
            <w:r>
              <w:t>Illustratively</w:t>
            </w:r>
          </w:p>
        </w:tc>
      </w:tr>
      <w:tr w:rsidR="00EC5FA6" w:rsidTr="00E0189A">
        <w:tc>
          <w:tcPr>
            <w:tcW w:w="1915" w:type="dxa"/>
          </w:tcPr>
          <w:p w:rsidR="00EC5FA6" w:rsidRDefault="00EC5FA6" w:rsidP="00D75D4E">
            <w:r>
              <w:t>66</w:t>
            </w:r>
          </w:p>
        </w:tc>
        <w:tc>
          <w:tcPr>
            <w:tcW w:w="1915" w:type="dxa"/>
          </w:tcPr>
          <w:p w:rsidR="00EC5FA6" w:rsidRDefault="00EC5FA6" w:rsidP="00D75D4E">
            <w:r>
              <w:t>Industrialization</w:t>
            </w:r>
          </w:p>
        </w:tc>
        <w:tc>
          <w:tcPr>
            <w:tcW w:w="1915" w:type="dxa"/>
          </w:tcPr>
          <w:p w:rsidR="00EC5FA6" w:rsidRDefault="00EC5FA6" w:rsidP="00D75D4E">
            <w:r>
              <w:t>Industrial</w:t>
            </w:r>
          </w:p>
        </w:tc>
        <w:tc>
          <w:tcPr>
            <w:tcW w:w="1915" w:type="dxa"/>
          </w:tcPr>
          <w:p w:rsidR="00EC5FA6" w:rsidRDefault="00EC5FA6" w:rsidP="00D75D4E">
            <w:r>
              <w:t>Industrialize</w:t>
            </w:r>
          </w:p>
        </w:tc>
        <w:tc>
          <w:tcPr>
            <w:tcW w:w="1916" w:type="dxa"/>
          </w:tcPr>
          <w:p w:rsidR="00EC5FA6" w:rsidRDefault="00EC5FA6" w:rsidP="0003205B">
            <w:r>
              <w:t>Industrially</w:t>
            </w:r>
          </w:p>
        </w:tc>
      </w:tr>
      <w:tr w:rsidR="00EC5FA6" w:rsidTr="00E0189A">
        <w:tc>
          <w:tcPr>
            <w:tcW w:w="1915" w:type="dxa"/>
          </w:tcPr>
          <w:p w:rsidR="00EC5FA6" w:rsidRDefault="00EC5FA6" w:rsidP="00D75D4E">
            <w:r>
              <w:t>67</w:t>
            </w:r>
          </w:p>
        </w:tc>
        <w:tc>
          <w:tcPr>
            <w:tcW w:w="1915" w:type="dxa"/>
          </w:tcPr>
          <w:p w:rsidR="00EC5FA6" w:rsidRDefault="00EC5FA6" w:rsidP="00D75D4E">
            <w:r>
              <w:t>Intention</w:t>
            </w:r>
          </w:p>
        </w:tc>
        <w:tc>
          <w:tcPr>
            <w:tcW w:w="1915" w:type="dxa"/>
          </w:tcPr>
          <w:p w:rsidR="00EC5FA6" w:rsidRDefault="00EC5FA6" w:rsidP="00D75D4E">
            <w:r>
              <w:t>Intentional</w:t>
            </w:r>
          </w:p>
        </w:tc>
        <w:tc>
          <w:tcPr>
            <w:tcW w:w="1915" w:type="dxa"/>
          </w:tcPr>
          <w:p w:rsidR="00EC5FA6" w:rsidRDefault="00EC5FA6" w:rsidP="00D75D4E">
            <w:r>
              <w:t>Intend</w:t>
            </w:r>
          </w:p>
        </w:tc>
        <w:tc>
          <w:tcPr>
            <w:tcW w:w="1916" w:type="dxa"/>
          </w:tcPr>
          <w:p w:rsidR="00EC5FA6" w:rsidRDefault="00EC5FA6" w:rsidP="0003205B">
            <w:r>
              <w:t>Intentionally</w:t>
            </w:r>
          </w:p>
        </w:tc>
      </w:tr>
      <w:tr w:rsidR="00EC5FA6" w:rsidTr="00E0189A">
        <w:tc>
          <w:tcPr>
            <w:tcW w:w="1915" w:type="dxa"/>
          </w:tcPr>
          <w:p w:rsidR="00EC5FA6" w:rsidRDefault="00EC5FA6" w:rsidP="00D75D4E">
            <w:r>
              <w:t>68</w:t>
            </w:r>
          </w:p>
        </w:tc>
        <w:tc>
          <w:tcPr>
            <w:tcW w:w="1915" w:type="dxa"/>
          </w:tcPr>
          <w:p w:rsidR="00EC5FA6" w:rsidRDefault="00EC5FA6" w:rsidP="00D75D4E">
            <w:r>
              <w:t>Legalization</w:t>
            </w:r>
          </w:p>
        </w:tc>
        <w:tc>
          <w:tcPr>
            <w:tcW w:w="1915" w:type="dxa"/>
          </w:tcPr>
          <w:p w:rsidR="00EC5FA6" w:rsidRDefault="00EC5FA6" w:rsidP="00D75D4E">
            <w:r>
              <w:t>Legal</w:t>
            </w:r>
          </w:p>
        </w:tc>
        <w:tc>
          <w:tcPr>
            <w:tcW w:w="1915" w:type="dxa"/>
          </w:tcPr>
          <w:p w:rsidR="00EC5FA6" w:rsidRDefault="00EC5FA6" w:rsidP="00D75D4E">
            <w:r>
              <w:t>Legalize</w:t>
            </w:r>
          </w:p>
        </w:tc>
        <w:tc>
          <w:tcPr>
            <w:tcW w:w="1916" w:type="dxa"/>
          </w:tcPr>
          <w:p w:rsidR="00EC5FA6" w:rsidRDefault="00EC5FA6" w:rsidP="0003205B">
            <w:r>
              <w:t>Legally</w:t>
            </w:r>
          </w:p>
        </w:tc>
      </w:tr>
      <w:tr w:rsidR="00EC5FA6" w:rsidTr="00E0189A">
        <w:tc>
          <w:tcPr>
            <w:tcW w:w="1915" w:type="dxa"/>
          </w:tcPr>
          <w:p w:rsidR="00EC5FA6" w:rsidRDefault="00EC5FA6" w:rsidP="00D75D4E">
            <w:r>
              <w:t>69</w:t>
            </w:r>
          </w:p>
        </w:tc>
        <w:tc>
          <w:tcPr>
            <w:tcW w:w="1915" w:type="dxa"/>
          </w:tcPr>
          <w:p w:rsidR="00EC5FA6" w:rsidRDefault="00EC5FA6" w:rsidP="00D75D4E">
            <w:r>
              <w:t>Liberty</w:t>
            </w:r>
          </w:p>
        </w:tc>
        <w:tc>
          <w:tcPr>
            <w:tcW w:w="1915" w:type="dxa"/>
          </w:tcPr>
          <w:p w:rsidR="00EC5FA6" w:rsidRDefault="00EC5FA6" w:rsidP="00D75D4E">
            <w:r>
              <w:t>Liberal</w:t>
            </w:r>
          </w:p>
        </w:tc>
        <w:tc>
          <w:tcPr>
            <w:tcW w:w="1915" w:type="dxa"/>
          </w:tcPr>
          <w:p w:rsidR="00EC5FA6" w:rsidRDefault="00EC5FA6" w:rsidP="00D75D4E">
            <w:r>
              <w:t>Liberalize</w:t>
            </w:r>
          </w:p>
        </w:tc>
        <w:tc>
          <w:tcPr>
            <w:tcW w:w="1916" w:type="dxa"/>
          </w:tcPr>
          <w:p w:rsidR="00EC5FA6" w:rsidRDefault="00EC5FA6" w:rsidP="0003205B">
            <w:r>
              <w:t>Liberally</w:t>
            </w:r>
          </w:p>
        </w:tc>
      </w:tr>
      <w:tr w:rsidR="00EC5FA6" w:rsidTr="00E0189A">
        <w:tc>
          <w:tcPr>
            <w:tcW w:w="1915" w:type="dxa"/>
          </w:tcPr>
          <w:p w:rsidR="00EC5FA6" w:rsidRDefault="00EC5FA6" w:rsidP="00D75D4E">
            <w:r>
              <w:t>70</w:t>
            </w:r>
          </w:p>
        </w:tc>
        <w:tc>
          <w:tcPr>
            <w:tcW w:w="1915" w:type="dxa"/>
          </w:tcPr>
          <w:p w:rsidR="00EC5FA6" w:rsidRDefault="00EC5FA6" w:rsidP="00D75D4E">
            <w:r>
              <w:t>Luxury</w:t>
            </w:r>
          </w:p>
        </w:tc>
        <w:tc>
          <w:tcPr>
            <w:tcW w:w="1915" w:type="dxa"/>
          </w:tcPr>
          <w:p w:rsidR="00EC5FA6" w:rsidRDefault="00EC5FA6" w:rsidP="00D75D4E">
            <w:r>
              <w:t>Luxurious</w:t>
            </w:r>
          </w:p>
        </w:tc>
        <w:tc>
          <w:tcPr>
            <w:tcW w:w="1915" w:type="dxa"/>
          </w:tcPr>
          <w:p w:rsidR="00EC5FA6" w:rsidRDefault="00EC5FA6" w:rsidP="00D75D4E">
            <w:r>
              <w:t>Luxuriate</w:t>
            </w:r>
          </w:p>
        </w:tc>
        <w:tc>
          <w:tcPr>
            <w:tcW w:w="1916" w:type="dxa"/>
          </w:tcPr>
          <w:p w:rsidR="00EC5FA6" w:rsidRDefault="00EC5FA6" w:rsidP="0003205B">
            <w:r>
              <w:t>Luxuriously</w:t>
            </w:r>
          </w:p>
        </w:tc>
      </w:tr>
      <w:tr w:rsidR="00EC5FA6" w:rsidTr="00E0189A">
        <w:tc>
          <w:tcPr>
            <w:tcW w:w="1915" w:type="dxa"/>
          </w:tcPr>
          <w:p w:rsidR="00EC5FA6" w:rsidRDefault="00EC5FA6" w:rsidP="00D75D4E">
            <w:r>
              <w:t>71</w:t>
            </w:r>
          </w:p>
        </w:tc>
        <w:tc>
          <w:tcPr>
            <w:tcW w:w="1915" w:type="dxa"/>
          </w:tcPr>
          <w:p w:rsidR="00EC5FA6" w:rsidRDefault="00EC5FA6" w:rsidP="00D75D4E">
            <w:r>
              <w:t>Materialization</w:t>
            </w:r>
          </w:p>
        </w:tc>
        <w:tc>
          <w:tcPr>
            <w:tcW w:w="1915" w:type="dxa"/>
          </w:tcPr>
          <w:p w:rsidR="00EC5FA6" w:rsidRDefault="004D6F87" w:rsidP="00D75D4E">
            <w:r>
              <w:t>Material</w:t>
            </w:r>
          </w:p>
        </w:tc>
        <w:tc>
          <w:tcPr>
            <w:tcW w:w="1915" w:type="dxa"/>
          </w:tcPr>
          <w:p w:rsidR="00EC5FA6" w:rsidRDefault="004D6F87" w:rsidP="00D75D4E">
            <w:r>
              <w:t>Materialize</w:t>
            </w:r>
          </w:p>
        </w:tc>
        <w:tc>
          <w:tcPr>
            <w:tcW w:w="1916" w:type="dxa"/>
          </w:tcPr>
          <w:p w:rsidR="00EC5FA6" w:rsidRDefault="004D6F87" w:rsidP="0003205B">
            <w:r>
              <w:t>Materially</w:t>
            </w:r>
          </w:p>
        </w:tc>
      </w:tr>
      <w:tr w:rsidR="004D6F87" w:rsidTr="00E0189A">
        <w:tc>
          <w:tcPr>
            <w:tcW w:w="1915" w:type="dxa"/>
          </w:tcPr>
          <w:p w:rsidR="004D6F87" w:rsidRDefault="004D6F87" w:rsidP="00D75D4E">
            <w:r>
              <w:t>72</w:t>
            </w:r>
          </w:p>
        </w:tc>
        <w:tc>
          <w:tcPr>
            <w:tcW w:w="1915" w:type="dxa"/>
          </w:tcPr>
          <w:p w:rsidR="004D6F87" w:rsidRDefault="004D6F87" w:rsidP="00D75D4E">
            <w:r>
              <w:t>Nation</w:t>
            </w:r>
          </w:p>
        </w:tc>
        <w:tc>
          <w:tcPr>
            <w:tcW w:w="1915" w:type="dxa"/>
          </w:tcPr>
          <w:p w:rsidR="004D6F87" w:rsidRDefault="004D6F87" w:rsidP="00D75D4E">
            <w:r>
              <w:t>National</w:t>
            </w:r>
          </w:p>
        </w:tc>
        <w:tc>
          <w:tcPr>
            <w:tcW w:w="1915" w:type="dxa"/>
          </w:tcPr>
          <w:p w:rsidR="004D6F87" w:rsidRDefault="004D6F87" w:rsidP="00D75D4E">
            <w:r>
              <w:t>Nationalize</w:t>
            </w:r>
          </w:p>
        </w:tc>
        <w:tc>
          <w:tcPr>
            <w:tcW w:w="1916" w:type="dxa"/>
          </w:tcPr>
          <w:p w:rsidR="004D6F87" w:rsidRDefault="004D6F87" w:rsidP="0003205B">
            <w:r>
              <w:t>Nationally</w:t>
            </w:r>
          </w:p>
        </w:tc>
      </w:tr>
      <w:tr w:rsidR="004D6F87" w:rsidTr="00E0189A">
        <w:tc>
          <w:tcPr>
            <w:tcW w:w="1915" w:type="dxa"/>
          </w:tcPr>
          <w:p w:rsidR="004D6F87" w:rsidRDefault="004D6F87" w:rsidP="00D75D4E">
            <w:r>
              <w:t>73</w:t>
            </w:r>
          </w:p>
        </w:tc>
        <w:tc>
          <w:tcPr>
            <w:tcW w:w="1915" w:type="dxa"/>
          </w:tcPr>
          <w:p w:rsidR="004D6F87" w:rsidRDefault="004D6F87" w:rsidP="00D75D4E">
            <w:r>
              <w:t>Neutral</w:t>
            </w:r>
          </w:p>
        </w:tc>
        <w:tc>
          <w:tcPr>
            <w:tcW w:w="1915" w:type="dxa"/>
          </w:tcPr>
          <w:p w:rsidR="004D6F87" w:rsidRDefault="004D6F87" w:rsidP="00D75D4E">
            <w:r>
              <w:t>Neutral</w:t>
            </w:r>
          </w:p>
        </w:tc>
        <w:tc>
          <w:tcPr>
            <w:tcW w:w="1915" w:type="dxa"/>
          </w:tcPr>
          <w:p w:rsidR="004D6F87" w:rsidRDefault="004D6F87" w:rsidP="00D75D4E">
            <w:r>
              <w:t>Neutralize</w:t>
            </w:r>
          </w:p>
        </w:tc>
        <w:tc>
          <w:tcPr>
            <w:tcW w:w="1916" w:type="dxa"/>
          </w:tcPr>
          <w:p w:rsidR="004D6F87" w:rsidRDefault="004D6F87" w:rsidP="0003205B">
            <w:r>
              <w:t>Neutrally</w:t>
            </w:r>
          </w:p>
        </w:tc>
      </w:tr>
      <w:tr w:rsidR="004D6F87" w:rsidTr="00E0189A">
        <w:tc>
          <w:tcPr>
            <w:tcW w:w="1915" w:type="dxa"/>
          </w:tcPr>
          <w:p w:rsidR="004D6F87" w:rsidRDefault="004D6F87" w:rsidP="00D75D4E">
            <w:r>
              <w:t>74</w:t>
            </w:r>
          </w:p>
        </w:tc>
        <w:tc>
          <w:tcPr>
            <w:tcW w:w="1915" w:type="dxa"/>
          </w:tcPr>
          <w:p w:rsidR="004D6F87" w:rsidRDefault="004D6F87" w:rsidP="00D75D4E">
            <w:r>
              <w:t>Naturalism</w:t>
            </w:r>
          </w:p>
        </w:tc>
        <w:tc>
          <w:tcPr>
            <w:tcW w:w="1915" w:type="dxa"/>
          </w:tcPr>
          <w:p w:rsidR="004D6F87" w:rsidRDefault="004D6F87" w:rsidP="00D75D4E">
            <w:r>
              <w:t>Natural</w:t>
            </w:r>
          </w:p>
        </w:tc>
        <w:tc>
          <w:tcPr>
            <w:tcW w:w="1915" w:type="dxa"/>
          </w:tcPr>
          <w:p w:rsidR="004D6F87" w:rsidRDefault="004D6F87" w:rsidP="00D75D4E">
            <w:r>
              <w:t>Naturalize</w:t>
            </w:r>
          </w:p>
        </w:tc>
        <w:tc>
          <w:tcPr>
            <w:tcW w:w="1916" w:type="dxa"/>
          </w:tcPr>
          <w:p w:rsidR="004D6F87" w:rsidRDefault="004D6F87" w:rsidP="0003205B">
            <w:r>
              <w:t>Naturally</w:t>
            </w:r>
          </w:p>
        </w:tc>
      </w:tr>
      <w:tr w:rsidR="004D6F87" w:rsidTr="00E0189A">
        <w:tc>
          <w:tcPr>
            <w:tcW w:w="1915" w:type="dxa"/>
          </w:tcPr>
          <w:p w:rsidR="004D6F87" w:rsidRDefault="004D6F87" w:rsidP="00D75D4E">
            <w:r>
              <w:t>75</w:t>
            </w:r>
          </w:p>
        </w:tc>
        <w:tc>
          <w:tcPr>
            <w:tcW w:w="1915" w:type="dxa"/>
          </w:tcPr>
          <w:p w:rsidR="004D6F87" w:rsidRDefault="004D6F87" w:rsidP="00D75D4E">
            <w:r>
              <w:t>Normalization</w:t>
            </w:r>
          </w:p>
        </w:tc>
        <w:tc>
          <w:tcPr>
            <w:tcW w:w="1915" w:type="dxa"/>
          </w:tcPr>
          <w:p w:rsidR="004D6F87" w:rsidRDefault="004D6F87" w:rsidP="00D75D4E">
            <w:r>
              <w:t>Normal</w:t>
            </w:r>
          </w:p>
        </w:tc>
        <w:tc>
          <w:tcPr>
            <w:tcW w:w="1915" w:type="dxa"/>
          </w:tcPr>
          <w:p w:rsidR="004D6F87" w:rsidRDefault="004D6F87" w:rsidP="00D75D4E">
            <w:r>
              <w:t>Normalize</w:t>
            </w:r>
          </w:p>
        </w:tc>
        <w:tc>
          <w:tcPr>
            <w:tcW w:w="1916" w:type="dxa"/>
          </w:tcPr>
          <w:p w:rsidR="004D6F87" w:rsidRDefault="004D6F87" w:rsidP="0003205B">
            <w:r>
              <w:t>Normally</w:t>
            </w:r>
          </w:p>
        </w:tc>
      </w:tr>
      <w:tr w:rsidR="004D6F87" w:rsidTr="00E0189A">
        <w:tc>
          <w:tcPr>
            <w:tcW w:w="1915" w:type="dxa"/>
          </w:tcPr>
          <w:p w:rsidR="004D6F87" w:rsidRDefault="004D6F87" w:rsidP="00D75D4E">
            <w:r>
              <w:t>76</w:t>
            </w:r>
          </w:p>
        </w:tc>
        <w:tc>
          <w:tcPr>
            <w:tcW w:w="1915" w:type="dxa"/>
          </w:tcPr>
          <w:p w:rsidR="004D6F87" w:rsidRDefault="0057470C" w:rsidP="00D75D4E">
            <w:r>
              <w:t>Operation</w:t>
            </w:r>
          </w:p>
        </w:tc>
        <w:tc>
          <w:tcPr>
            <w:tcW w:w="1915" w:type="dxa"/>
          </w:tcPr>
          <w:p w:rsidR="004D6F87" w:rsidRDefault="0057470C" w:rsidP="00D75D4E">
            <w:r>
              <w:t>Operative</w:t>
            </w:r>
          </w:p>
        </w:tc>
        <w:tc>
          <w:tcPr>
            <w:tcW w:w="1915" w:type="dxa"/>
          </w:tcPr>
          <w:p w:rsidR="004D6F87" w:rsidRDefault="0057470C" w:rsidP="00D75D4E">
            <w:r>
              <w:t>Operate</w:t>
            </w:r>
          </w:p>
        </w:tc>
        <w:tc>
          <w:tcPr>
            <w:tcW w:w="1916" w:type="dxa"/>
          </w:tcPr>
          <w:p w:rsidR="004D6F87" w:rsidRDefault="0057470C" w:rsidP="0003205B">
            <w:r>
              <w:t>Operatively</w:t>
            </w:r>
          </w:p>
        </w:tc>
      </w:tr>
      <w:tr w:rsidR="0057470C" w:rsidTr="00E0189A">
        <w:tc>
          <w:tcPr>
            <w:tcW w:w="1915" w:type="dxa"/>
          </w:tcPr>
          <w:p w:rsidR="0057470C" w:rsidRDefault="0057470C" w:rsidP="00D75D4E">
            <w:r>
              <w:t>77</w:t>
            </w:r>
          </w:p>
        </w:tc>
        <w:tc>
          <w:tcPr>
            <w:tcW w:w="1915" w:type="dxa"/>
          </w:tcPr>
          <w:p w:rsidR="0057470C" w:rsidRDefault="0057470C" w:rsidP="00D75D4E">
            <w:r>
              <w:t>Perception</w:t>
            </w:r>
          </w:p>
        </w:tc>
        <w:tc>
          <w:tcPr>
            <w:tcW w:w="1915" w:type="dxa"/>
          </w:tcPr>
          <w:p w:rsidR="0057470C" w:rsidRDefault="0057470C" w:rsidP="00D75D4E">
            <w:r>
              <w:t>Perceptive</w:t>
            </w:r>
          </w:p>
        </w:tc>
        <w:tc>
          <w:tcPr>
            <w:tcW w:w="1915" w:type="dxa"/>
          </w:tcPr>
          <w:p w:rsidR="0057470C" w:rsidRDefault="0057470C" w:rsidP="00D75D4E">
            <w:r>
              <w:t>Perceive</w:t>
            </w:r>
          </w:p>
        </w:tc>
        <w:tc>
          <w:tcPr>
            <w:tcW w:w="1916" w:type="dxa"/>
          </w:tcPr>
          <w:p w:rsidR="0057470C" w:rsidRDefault="0057470C" w:rsidP="0003205B">
            <w:r>
              <w:t>Perceptively</w:t>
            </w:r>
          </w:p>
        </w:tc>
      </w:tr>
      <w:tr w:rsidR="0057470C" w:rsidTr="00E0189A">
        <w:tc>
          <w:tcPr>
            <w:tcW w:w="1915" w:type="dxa"/>
          </w:tcPr>
          <w:p w:rsidR="0057470C" w:rsidRDefault="0057470C" w:rsidP="00D75D4E">
            <w:r>
              <w:t>78</w:t>
            </w:r>
          </w:p>
        </w:tc>
        <w:tc>
          <w:tcPr>
            <w:tcW w:w="1915" w:type="dxa"/>
          </w:tcPr>
          <w:p w:rsidR="0057470C" w:rsidRDefault="0057470C" w:rsidP="00D75D4E">
            <w:r>
              <w:t>Permission</w:t>
            </w:r>
          </w:p>
        </w:tc>
        <w:tc>
          <w:tcPr>
            <w:tcW w:w="1915" w:type="dxa"/>
          </w:tcPr>
          <w:p w:rsidR="0057470C" w:rsidRDefault="0057470C" w:rsidP="00D75D4E">
            <w:r>
              <w:t>Permissible</w:t>
            </w:r>
          </w:p>
        </w:tc>
        <w:tc>
          <w:tcPr>
            <w:tcW w:w="1915" w:type="dxa"/>
          </w:tcPr>
          <w:p w:rsidR="0057470C" w:rsidRDefault="0057470C" w:rsidP="00D75D4E">
            <w:r>
              <w:t>Permit</w:t>
            </w:r>
          </w:p>
        </w:tc>
        <w:tc>
          <w:tcPr>
            <w:tcW w:w="1916" w:type="dxa"/>
          </w:tcPr>
          <w:p w:rsidR="0057470C" w:rsidRDefault="0057470C" w:rsidP="0003205B">
            <w:r>
              <w:t>Permissively</w:t>
            </w:r>
          </w:p>
        </w:tc>
      </w:tr>
      <w:tr w:rsidR="0057470C" w:rsidTr="00E0189A">
        <w:tc>
          <w:tcPr>
            <w:tcW w:w="1915" w:type="dxa"/>
          </w:tcPr>
          <w:p w:rsidR="0057470C" w:rsidRDefault="0057470C" w:rsidP="00D75D4E">
            <w:r>
              <w:t>79</w:t>
            </w:r>
          </w:p>
        </w:tc>
        <w:tc>
          <w:tcPr>
            <w:tcW w:w="1915" w:type="dxa"/>
          </w:tcPr>
          <w:p w:rsidR="0057470C" w:rsidRDefault="0057470C" w:rsidP="00D75D4E">
            <w:r>
              <w:t>Preference</w:t>
            </w:r>
          </w:p>
        </w:tc>
        <w:tc>
          <w:tcPr>
            <w:tcW w:w="1915" w:type="dxa"/>
          </w:tcPr>
          <w:p w:rsidR="0057470C" w:rsidRDefault="0057470C" w:rsidP="00D75D4E">
            <w:r>
              <w:t>Preferable</w:t>
            </w:r>
          </w:p>
        </w:tc>
        <w:tc>
          <w:tcPr>
            <w:tcW w:w="1915" w:type="dxa"/>
          </w:tcPr>
          <w:p w:rsidR="0057470C" w:rsidRDefault="0057470C" w:rsidP="00D75D4E">
            <w:r>
              <w:t>Prefer</w:t>
            </w:r>
          </w:p>
        </w:tc>
        <w:tc>
          <w:tcPr>
            <w:tcW w:w="1916" w:type="dxa"/>
          </w:tcPr>
          <w:p w:rsidR="0057470C" w:rsidRDefault="0057470C" w:rsidP="0003205B">
            <w:r>
              <w:t>Preferably</w:t>
            </w:r>
          </w:p>
        </w:tc>
      </w:tr>
      <w:tr w:rsidR="0057470C" w:rsidTr="00E0189A">
        <w:tc>
          <w:tcPr>
            <w:tcW w:w="1915" w:type="dxa"/>
          </w:tcPr>
          <w:p w:rsidR="0057470C" w:rsidRDefault="0057470C" w:rsidP="00D75D4E">
            <w:r>
              <w:t>80</w:t>
            </w:r>
          </w:p>
        </w:tc>
        <w:tc>
          <w:tcPr>
            <w:tcW w:w="1915" w:type="dxa"/>
          </w:tcPr>
          <w:p w:rsidR="0057470C" w:rsidRDefault="0057470C" w:rsidP="00D75D4E">
            <w:r>
              <w:t>Practice</w:t>
            </w:r>
          </w:p>
        </w:tc>
        <w:tc>
          <w:tcPr>
            <w:tcW w:w="1915" w:type="dxa"/>
          </w:tcPr>
          <w:p w:rsidR="0057470C" w:rsidRDefault="0057470C" w:rsidP="00D75D4E">
            <w:r>
              <w:t>Practical</w:t>
            </w:r>
          </w:p>
        </w:tc>
        <w:tc>
          <w:tcPr>
            <w:tcW w:w="1915" w:type="dxa"/>
          </w:tcPr>
          <w:p w:rsidR="0057470C" w:rsidRDefault="0057470C" w:rsidP="00D75D4E">
            <w:r>
              <w:t>Practice</w:t>
            </w:r>
          </w:p>
        </w:tc>
        <w:tc>
          <w:tcPr>
            <w:tcW w:w="1916" w:type="dxa"/>
          </w:tcPr>
          <w:p w:rsidR="0057470C" w:rsidRDefault="0057470C" w:rsidP="0003205B">
            <w:r>
              <w:t>Practically</w:t>
            </w:r>
          </w:p>
        </w:tc>
      </w:tr>
      <w:tr w:rsidR="0057470C" w:rsidTr="00E0189A">
        <w:tc>
          <w:tcPr>
            <w:tcW w:w="1915" w:type="dxa"/>
          </w:tcPr>
          <w:p w:rsidR="0057470C" w:rsidRDefault="0057470C" w:rsidP="00D75D4E">
            <w:r>
              <w:t>81</w:t>
            </w:r>
          </w:p>
        </w:tc>
        <w:tc>
          <w:tcPr>
            <w:tcW w:w="1915" w:type="dxa"/>
          </w:tcPr>
          <w:p w:rsidR="0057470C" w:rsidRDefault="0057470C" w:rsidP="00D75D4E">
            <w:r>
              <w:t>Progression</w:t>
            </w:r>
          </w:p>
        </w:tc>
        <w:tc>
          <w:tcPr>
            <w:tcW w:w="1915" w:type="dxa"/>
          </w:tcPr>
          <w:p w:rsidR="0057470C" w:rsidRDefault="0057470C" w:rsidP="00D75D4E">
            <w:r>
              <w:t>Progressive</w:t>
            </w:r>
          </w:p>
        </w:tc>
        <w:tc>
          <w:tcPr>
            <w:tcW w:w="1915" w:type="dxa"/>
          </w:tcPr>
          <w:p w:rsidR="0057470C" w:rsidRDefault="0057470C" w:rsidP="00D75D4E">
            <w:r>
              <w:t>Progress</w:t>
            </w:r>
          </w:p>
        </w:tc>
        <w:tc>
          <w:tcPr>
            <w:tcW w:w="1916" w:type="dxa"/>
          </w:tcPr>
          <w:p w:rsidR="0057470C" w:rsidRDefault="0057470C" w:rsidP="0003205B">
            <w:r>
              <w:t>Progressively</w:t>
            </w:r>
          </w:p>
        </w:tc>
      </w:tr>
      <w:tr w:rsidR="0057470C" w:rsidTr="00E0189A">
        <w:tc>
          <w:tcPr>
            <w:tcW w:w="1915" w:type="dxa"/>
          </w:tcPr>
          <w:p w:rsidR="0057470C" w:rsidRDefault="0057470C" w:rsidP="00D75D4E">
            <w:r>
              <w:t>82</w:t>
            </w:r>
          </w:p>
        </w:tc>
        <w:tc>
          <w:tcPr>
            <w:tcW w:w="1915" w:type="dxa"/>
          </w:tcPr>
          <w:p w:rsidR="0057470C" w:rsidRDefault="0057470C" w:rsidP="00D75D4E">
            <w:r>
              <w:t>Rationalization</w:t>
            </w:r>
          </w:p>
        </w:tc>
        <w:tc>
          <w:tcPr>
            <w:tcW w:w="1915" w:type="dxa"/>
          </w:tcPr>
          <w:p w:rsidR="0057470C" w:rsidRDefault="0057470C" w:rsidP="00D75D4E">
            <w:r>
              <w:t>Rational</w:t>
            </w:r>
          </w:p>
        </w:tc>
        <w:tc>
          <w:tcPr>
            <w:tcW w:w="1915" w:type="dxa"/>
          </w:tcPr>
          <w:p w:rsidR="0057470C" w:rsidRDefault="0057470C" w:rsidP="00D75D4E">
            <w:r>
              <w:t>Rationalize</w:t>
            </w:r>
          </w:p>
        </w:tc>
        <w:tc>
          <w:tcPr>
            <w:tcW w:w="1916" w:type="dxa"/>
          </w:tcPr>
          <w:p w:rsidR="0057470C" w:rsidRDefault="0057470C" w:rsidP="0003205B">
            <w:r>
              <w:t>Rationally</w:t>
            </w:r>
          </w:p>
        </w:tc>
      </w:tr>
      <w:tr w:rsidR="0057470C" w:rsidTr="00E0189A">
        <w:tc>
          <w:tcPr>
            <w:tcW w:w="1915" w:type="dxa"/>
          </w:tcPr>
          <w:p w:rsidR="0057470C" w:rsidRDefault="0057470C" w:rsidP="00D75D4E">
            <w:r>
              <w:t>83</w:t>
            </w:r>
          </w:p>
        </w:tc>
        <w:tc>
          <w:tcPr>
            <w:tcW w:w="1915" w:type="dxa"/>
          </w:tcPr>
          <w:p w:rsidR="0057470C" w:rsidRDefault="0057470C" w:rsidP="00D75D4E">
            <w:r>
              <w:t>Report</w:t>
            </w:r>
          </w:p>
        </w:tc>
        <w:tc>
          <w:tcPr>
            <w:tcW w:w="1915" w:type="dxa"/>
          </w:tcPr>
          <w:p w:rsidR="0057470C" w:rsidRDefault="0057470C" w:rsidP="00D75D4E">
            <w:r>
              <w:t>Reported</w:t>
            </w:r>
          </w:p>
        </w:tc>
        <w:tc>
          <w:tcPr>
            <w:tcW w:w="1915" w:type="dxa"/>
          </w:tcPr>
          <w:p w:rsidR="0057470C" w:rsidRDefault="0057470C" w:rsidP="00D75D4E">
            <w:r>
              <w:t>Report</w:t>
            </w:r>
          </w:p>
        </w:tc>
        <w:tc>
          <w:tcPr>
            <w:tcW w:w="1916" w:type="dxa"/>
          </w:tcPr>
          <w:p w:rsidR="0057470C" w:rsidRDefault="0057470C" w:rsidP="0003205B">
            <w:r>
              <w:t>Reportedly</w:t>
            </w:r>
          </w:p>
        </w:tc>
      </w:tr>
      <w:tr w:rsidR="0057470C" w:rsidTr="00E0189A">
        <w:tc>
          <w:tcPr>
            <w:tcW w:w="1915" w:type="dxa"/>
          </w:tcPr>
          <w:p w:rsidR="0057470C" w:rsidRDefault="0057470C" w:rsidP="00D75D4E">
            <w:r>
              <w:t>84</w:t>
            </w:r>
          </w:p>
        </w:tc>
        <w:tc>
          <w:tcPr>
            <w:tcW w:w="1915" w:type="dxa"/>
          </w:tcPr>
          <w:p w:rsidR="0057470C" w:rsidRDefault="0057470C" w:rsidP="00D75D4E">
            <w:r>
              <w:t>Significance</w:t>
            </w:r>
          </w:p>
        </w:tc>
        <w:tc>
          <w:tcPr>
            <w:tcW w:w="1915" w:type="dxa"/>
          </w:tcPr>
          <w:p w:rsidR="0057470C" w:rsidRDefault="0057470C" w:rsidP="00D75D4E">
            <w:r>
              <w:t>Significant</w:t>
            </w:r>
          </w:p>
        </w:tc>
        <w:tc>
          <w:tcPr>
            <w:tcW w:w="1915" w:type="dxa"/>
          </w:tcPr>
          <w:p w:rsidR="0057470C" w:rsidRDefault="0057470C" w:rsidP="00D75D4E">
            <w:r>
              <w:t>Signify</w:t>
            </w:r>
          </w:p>
        </w:tc>
        <w:tc>
          <w:tcPr>
            <w:tcW w:w="1916" w:type="dxa"/>
          </w:tcPr>
          <w:p w:rsidR="0057470C" w:rsidRDefault="0057470C" w:rsidP="0003205B">
            <w:r>
              <w:t>Significantly</w:t>
            </w:r>
          </w:p>
        </w:tc>
      </w:tr>
      <w:tr w:rsidR="0057470C" w:rsidTr="00E0189A">
        <w:tc>
          <w:tcPr>
            <w:tcW w:w="1915" w:type="dxa"/>
          </w:tcPr>
          <w:p w:rsidR="0057470C" w:rsidRDefault="0057470C" w:rsidP="00D75D4E">
            <w:r>
              <w:t>85</w:t>
            </w:r>
          </w:p>
        </w:tc>
        <w:tc>
          <w:tcPr>
            <w:tcW w:w="1915" w:type="dxa"/>
          </w:tcPr>
          <w:p w:rsidR="0057470C" w:rsidRDefault="0057470C" w:rsidP="00D75D4E">
            <w:r>
              <w:t>Socialism</w:t>
            </w:r>
          </w:p>
        </w:tc>
        <w:tc>
          <w:tcPr>
            <w:tcW w:w="1915" w:type="dxa"/>
          </w:tcPr>
          <w:p w:rsidR="0057470C" w:rsidRDefault="0057470C" w:rsidP="00D75D4E">
            <w:r>
              <w:t>Social</w:t>
            </w:r>
          </w:p>
        </w:tc>
        <w:tc>
          <w:tcPr>
            <w:tcW w:w="1915" w:type="dxa"/>
          </w:tcPr>
          <w:p w:rsidR="0057470C" w:rsidRDefault="0057470C" w:rsidP="00D75D4E">
            <w:r>
              <w:t>Socialize</w:t>
            </w:r>
          </w:p>
        </w:tc>
        <w:tc>
          <w:tcPr>
            <w:tcW w:w="1916" w:type="dxa"/>
          </w:tcPr>
          <w:p w:rsidR="0057470C" w:rsidRDefault="0057470C" w:rsidP="0003205B">
            <w:r>
              <w:t>Socially</w:t>
            </w:r>
          </w:p>
        </w:tc>
      </w:tr>
      <w:tr w:rsidR="0057470C" w:rsidTr="00E0189A">
        <w:tc>
          <w:tcPr>
            <w:tcW w:w="1915" w:type="dxa"/>
          </w:tcPr>
          <w:p w:rsidR="0057470C" w:rsidRDefault="0057470C" w:rsidP="00D75D4E">
            <w:r>
              <w:t>86</w:t>
            </w:r>
          </w:p>
        </w:tc>
        <w:tc>
          <w:tcPr>
            <w:tcW w:w="1915" w:type="dxa"/>
          </w:tcPr>
          <w:p w:rsidR="0057470C" w:rsidRDefault="0057470C" w:rsidP="00D75D4E">
            <w:r>
              <w:t>Speculation</w:t>
            </w:r>
          </w:p>
        </w:tc>
        <w:tc>
          <w:tcPr>
            <w:tcW w:w="1915" w:type="dxa"/>
          </w:tcPr>
          <w:p w:rsidR="0057470C" w:rsidRDefault="0057470C" w:rsidP="00D75D4E">
            <w:r>
              <w:t>Speculative</w:t>
            </w:r>
          </w:p>
        </w:tc>
        <w:tc>
          <w:tcPr>
            <w:tcW w:w="1915" w:type="dxa"/>
          </w:tcPr>
          <w:p w:rsidR="0057470C" w:rsidRDefault="0057470C" w:rsidP="00D75D4E">
            <w:r>
              <w:t>Speculate</w:t>
            </w:r>
          </w:p>
        </w:tc>
        <w:tc>
          <w:tcPr>
            <w:tcW w:w="1916" w:type="dxa"/>
          </w:tcPr>
          <w:p w:rsidR="0057470C" w:rsidRDefault="0057470C" w:rsidP="0003205B">
            <w:r>
              <w:t>Speculatively</w:t>
            </w:r>
          </w:p>
        </w:tc>
      </w:tr>
      <w:tr w:rsidR="0057470C" w:rsidTr="00E0189A">
        <w:tc>
          <w:tcPr>
            <w:tcW w:w="1915" w:type="dxa"/>
          </w:tcPr>
          <w:p w:rsidR="0057470C" w:rsidRDefault="0057470C" w:rsidP="00D75D4E">
            <w:r>
              <w:t>87</w:t>
            </w:r>
          </w:p>
        </w:tc>
        <w:tc>
          <w:tcPr>
            <w:tcW w:w="1915" w:type="dxa"/>
          </w:tcPr>
          <w:p w:rsidR="0057470C" w:rsidRDefault="0057470C" w:rsidP="00D75D4E">
            <w:r>
              <w:t>Submission</w:t>
            </w:r>
          </w:p>
        </w:tc>
        <w:tc>
          <w:tcPr>
            <w:tcW w:w="1915" w:type="dxa"/>
          </w:tcPr>
          <w:p w:rsidR="0057470C" w:rsidRDefault="0057470C" w:rsidP="00D75D4E">
            <w:r>
              <w:t>Submissive</w:t>
            </w:r>
          </w:p>
        </w:tc>
        <w:tc>
          <w:tcPr>
            <w:tcW w:w="1915" w:type="dxa"/>
          </w:tcPr>
          <w:p w:rsidR="0057470C" w:rsidRDefault="0057470C" w:rsidP="00D75D4E">
            <w:r>
              <w:t>Submit</w:t>
            </w:r>
          </w:p>
        </w:tc>
        <w:tc>
          <w:tcPr>
            <w:tcW w:w="1916" w:type="dxa"/>
          </w:tcPr>
          <w:p w:rsidR="0057470C" w:rsidRDefault="0057470C" w:rsidP="0003205B">
            <w:r>
              <w:t>Submissively</w:t>
            </w:r>
          </w:p>
        </w:tc>
      </w:tr>
      <w:tr w:rsidR="0057470C" w:rsidTr="00E0189A">
        <w:tc>
          <w:tcPr>
            <w:tcW w:w="1915" w:type="dxa"/>
          </w:tcPr>
          <w:p w:rsidR="0057470C" w:rsidRDefault="0057470C" w:rsidP="00D75D4E">
            <w:r>
              <w:t>88</w:t>
            </w:r>
          </w:p>
        </w:tc>
        <w:tc>
          <w:tcPr>
            <w:tcW w:w="1915" w:type="dxa"/>
          </w:tcPr>
          <w:p w:rsidR="0057470C" w:rsidRDefault="0057470C" w:rsidP="00D75D4E">
            <w:r>
              <w:t>Substance</w:t>
            </w:r>
          </w:p>
        </w:tc>
        <w:tc>
          <w:tcPr>
            <w:tcW w:w="1915" w:type="dxa"/>
          </w:tcPr>
          <w:p w:rsidR="0057470C" w:rsidRDefault="0057470C" w:rsidP="00D75D4E">
            <w:r>
              <w:t>Substantial</w:t>
            </w:r>
          </w:p>
        </w:tc>
        <w:tc>
          <w:tcPr>
            <w:tcW w:w="1915" w:type="dxa"/>
          </w:tcPr>
          <w:p w:rsidR="0057470C" w:rsidRDefault="0057470C" w:rsidP="00D75D4E">
            <w:r>
              <w:t>Substantiate</w:t>
            </w:r>
          </w:p>
        </w:tc>
        <w:tc>
          <w:tcPr>
            <w:tcW w:w="1916" w:type="dxa"/>
          </w:tcPr>
          <w:p w:rsidR="0057470C" w:rsidRDefault="0057470C" w:rsidP="0003205B">
            <w:r>
              <w:t>Substantially</w:t>
            </w:r>
          </w:p>
        </w:tc>
      </w:tr>
      <w:tr w:rsidR="0057470C" w:rsidTr="00E0189A">
        <w:tc>
          <w:tcPr>
            <w:tcW w:w="1915" w:type="dxa"/>
          </w:tcPr>
          <w:p w:rsidR="0057470C" w:rsidRDefault="0057470C" w:rsidP="00D75D4E">
            <w:r>
              <w:t>89</w:t>
            </w:r>
          </w:p>
        </w:tc>
        <w:tc>
          <w:tcPr>
            <w:tcW w:w="1915" w:type="dxa"/>
          </w:tcPr>
          <w:p w:rsidR="0057470C" w:rsidRDefault="0057470C" w:rsidP="00D75D4E">
            <w:r>
              <w:t>Sufficiency</w:t>
            </w:r>
          </w:p>
        </w:tc>
        <w:tc>
          <w:tcPr>
            <w:tcW w:w="1915" w:type="dxa"/>
          </w:tcPr>
          <w:p w:rsidR="0057470C" w:rsidRDefault="0057470C" w:rsidP="00D75D4E">
            <w:r>
              <w:t>Sufficient</w:t>
            </w:r>
          </w:p>
        </w:tc>
        <w:tc>
          <w:tcPr>
            <w:tcW w:w="1915" w:type="dxa"/>
          </w:tcPr>
          <w:p w:rsidR="0057470C" w:rsidRDefault="0057470C" w:rsidP="00D75D4E">
            <w:r>
              <w:t>Suffice</w:t>
            </w:r>
          </w:p>
        </w:tc>
        <w:tc>
          <w:tcPr>
            <w:tcW w:w="1916" w:type="dxa"/>
          </w:tcPr>
          <w:p w:rsidR="0057470C" w:rsidRDefault="0057470C" w:rsidP="0003205B">
            <w:r>
              <w:t>Sufficiently</w:t>
            </w:r>
          </w:p>
        </w:tc>
      </w:tr>
      <w:tr w:rsidR="0057470C" w:rsidTr="00E0189A">
        <w:tc>
          <w:tcPr>
            <w:tcW w:w="1915" w:type="dxa"/>
          </w:tcPr>
          <w:p w:rsidR="0057470C" w:rsidRDefault="0057470C" w:rsidP="00D75D4E">
            <w:r>
              <w:t>90</w:t>
            </w:r>
          </w:p>
        </w:tc>
        <w:tc>
          <w:tcPr>
            <w:tcW w:w="1915" w:type="dxa"/>
          </w:tcPr>
          <w:p w:rsidR="0057470C" w:rsidRDefault="0057470C" w:rsidP="00D75D4E">
            <w:r>
              <w:t>System</w:t>
            </w:r>
          </w:p>
        </w:tc>
        <w:tc>
          <w:tcPr>
            <w:tcW w:w="1915" w:type="dxa"/>
          </w:tcPr>
          <w:p w:rsidR="0057470C" w:rsidRDefault="0057470C" w:rsidP="00D75D4E">
            <w:r>
              <w:t>Systematic</w:t>
            </w:r>
          </w:p>
        </w:tc>
        <w:tc>
          <w:tcPr>
            <w:tcW w:w="1915" w:type="dxa"/>
          </w:tcPr>
          <w:p w:rsidR="0057470C" w:rsidRDefault="0057470C" w:rsidP="00D75D4E">
            <w:r>
              <w:t>Systematize</w:t>
            </w:r>
          </w:p>
        </w:tc>
        <w:tc>
          <w:tcPr>
            <w:tcW w:w="1916" w:type="dxa"/>
          </w:tcPr>
          <w:p w:rsidR="0057470C" w:rsidRDefault="0057470C" w:rsidP="0003205B">
            <w:r>
              <w:t>Systematically</w:t>
            </w:r>
          </w:p>
        </w:tc>
      </w:tr>
      <w:tr w:rsidR="00E444AC" w:rsidTr="00E0189A">
        <w:tc>
          <w:tcPr>
            <w:tcW w:w="1915" w:type="dxa"/>
          </w:tcPr>
          <w:p w:rsidR="00E444AC" w:rsidRDefault="00E444AC" w:rsidP="00D75D4E">
            <w:r>
              <w:t>91</w:t>
            </w:r>
          </w:p>
        </w:tc>
        <w:tc>
          <w:tcPr>
            <w:tcW w:w="1915" w:type="dxa"/>
          </w:tcPr>
          <w:p w:rsidR="00E444AC" w:rsidRDefault="00E444AC" w:rsidP="00D75D4E">
            <w:r>
              <w:t>Creation</w:t>
            </w:r>
          </w:p>
        </w:tc>
        <w:tc>
          <w:tcPr>
            <w:tcW w:w="1915" w:type="dxa"/>
          </w:tcPr>
          <w:p w:rsidR="00E444AC" w:rsidRDefault="00E444AC" w:rsidP="00D75D4E">
            <w:r>
              <w:t>Create</w:t>
            </w:r>
          </w:p>
        </w:tc>
        <w:tc>
          <w:tcPr>
            <w:tcW w:w="1915" w:type="dxa"/>
          </w:tcPr>
          <w:p w:rsidR="00E444AC" w:rsidRDefault="00E444AC" w:rsidP="00D75D4E">
            <w:r>
              <w:t>Creative</w:t>
            </w:r>
          </w:p>
        </w:tc>
        <w:tc>
          <w:tcPr>
            <w:tcW w:w="1916" w:type="dxa"/>
          </w:tcPr>
          <w:p w:rsidR="00E444AC" w:rsidRDefault="00E444AC" w:rsidP="0003205B">
            <w:r>
              <w:t>Creatively</w:t>
            </w:r>
          </w:p>
        </w:tc>
      </w:tr>
      <w:tr w:rsidR="00E444AC" w:rsidTr="00E0189A">
        <w:tc>
          <w:tcPr>
            <w:tcW w:w="1915" w:type="dxa"/>
          </w:tcPr>
          <w:p w:rsidR="00E444AC" w:rsidRDefault="00E444AC" w:rsidP="00D75D4E">
            <w:r>
              <w:t>92</w:t>
            </w:r>
          </w:p>
        </w:tc>
        <w:tc>
          <w:tcPr>
            <w:tcW w:w="1915" w:type="dxa"/>
          </w:tcPr>
          <w:p w:rsidR="00E444AC" w:rsidRDefault="00E444AC" w:rsidP="00D75D4E">
            <w:r>
              <w:t>Protection</w:t>
            </w:r>
          </w:p>
        </w:tc>
        <w:tc>
          <w:tcPr>
            <w:tcW w:w="1915" w:type="dxa"/>
          </w:tcPr>
          <w:p w:rsidR="00E444AC" w:rsidRDefault="00E444AC" w:rsidP="00D75D4E">
            <w:r>
              <w:t>Protect</w:t>
            </w:r>
          </w:p>
        </w:tc>
        <w:tc>
          <w:tcPr>
            <w:tcW w:w="1915" w:type="dxa"/>
          </w:tcPr>
          <w:p w:rsidR="00E444AC" w:rsidRDefault="00E444AC" w:rsidP="00D75D4E">
            <w:r>
              <w:t>Protective</w:t>
            </w:r>
          </w:p>
        </w:tc>
        <w:tc>
          <w:tcPr>
            <w:tcW w:w="1916" w:type="dxa"/>
          </w:tcPr>
          <w:p w:rsidR="00E444AC" w:rsidRDefault="00E444AC" w:rsidP="0003205B">
            <w:r>
              <w:t>Protectively</w:t>
            </w:r>
          </w:p>
        </w:tc>
      </w:tr>
      <w:tr w:rsidR="00E444AC" w:rsidTr="00E0189A">
        <w:tc>
          <w:tcPr>
            <w:tcW w:w="1915" w:type="dxa"/>
          </w:tcPr>
          <w:p w:rsidR="00E444AC" w:rsidRDefault="00E444AC" w:rsidP="00D75D4E">
            <w:r>
              <w:t>93</w:t>
            </w:r>
          </w:p>
        </w:tc>
        <w:tc>
          <w:tcPr>
            <w:tcW w:w="1915" w:type="dxa"/>
          </w:tcPr>
          <w:p w:rsidR="00E444AC" w:rsidRDefault="00E444AC" w:rsidP="00D75D4E">
            <w:r>
              <w:t>Success</w:t>
            </w:r>
          </w:p>
        </w:tc>
        <w:tc>
          <w:tcPr>
            <w:tcW w:w="1915" w:type="dxa"/>
          </w:tcPr>
          <w:p w:rsidR="00E444AC" w:rsidRDefault="00E444AC" w:rsidP="00D75D4E">
            <w:r>
              <w:t>Succeed</w:t>
            </w:r>
          </w:p>
        </w:tc>
        <w:tc>
          <w:tcPr>
            <w:tcW w:w="1915" w:type="dxa"/>
          </w:tcPr>
          <w:p w:rsidR="00E444AC" w:rsidRDefault="00E444AC" w:rsidP="00D75D4E">
            <w:r>
              <w:t>Successful</w:t>
            </w:r>
          </w:p>
        </w:tc>
        <w:tc>
          <w:tcPr>
            <w:tcW w:w="1916" w:type="dxa"/>
          </w:tcPr>
          <w:p w:rsidR="00E444AC" w:rsidRDefault="00E444AC" w:rsidP="0003205B">
            <w:r>
              <w:t>Successfully</w:t>
            </w:r>
          </w:p>
        </w:tc>
      </w:tr>
      <w:tr w:rsidR="00E444AC" w:rsidTr="00E0189A">
        <w:tc>
          <w:tcPr>
            <w:tcW w:w="1915" w:type="dxa"/>
          </w:tcPr>
          <w:p w:rsidR="00E444AC" w:rsidRDefault="00E444AC" w:rsidP="00D75D4E">
            <w:r>
              <w:t>94</w:t>
            </w:r>
          </w:p>
        </w:tc>
        <w:tc>
          <w:tcPr>
            <w:tcW w:w="1915" w:type="dxa"/>
          </w:tcPr>
          <w:p w:rsidR="00E444AC" w:rsidRDefault="00E444AC" w:rsidP="00D75D4E">
            <w:r>
              <w:t>Understanding</w:t>
            </w:r>
          </w:p>
        </w:tc>
        <w:tc>
          <w:tcPr>
            <w:tcW w:w="1915" w:type="dxa"/>
          </w:tcPr>
          <w:p w:rsidR="00E444AC" w:rsidRDefault="00E444AC" w:rsidP="00D75D4E">
            <w:r>
              <w:t>Understand</w:t>
            </w:r>
          </w:p>
        </w:tc>
        <w:tc>
          <w:tcPr>
            <w:tcW w:w="1915" w:type="dxa"/>
          </w:tcPr>
          <w:p w:rsidR="00E444AC" w:rsidRDefault="00E444AC" w:rsidP="00D75D4E">
            <w:r>
              <w:t>Understandable</w:t>
            </w:r>
          </w:p>
        </w:tc>
        <w:tc>
          <w:tcPr>
            <w:tcW w:w="1916" w:type="dxa"/>
          </w:tcPr>
          <w:p w:rsidR="00E444AC" w:rsidRDefault="00E444AC" w:rsidP="0003205B">
            <w:r>
              <w:t>Understandably</w:t>
            </w:r>
          </w:p>
        </w:tc>
      </w:tr>
      <w:tr w:rsidR="00E444AC" w:rsidTr="00E0189A">
        <w:tc>
          <w:tcPr>
            <w:tcW w:w="1915" w:type="dxa"/>
          </w:tcPr>
          <w:p w:rsidR="00E444AC" w:rsidRDefault="00E444AC" w:rsidP="00D75D4E">
            <w:r>
              <w:t>95</w:t>
            </w:r>
          </w:p>
        </w:tc>
        <w:tc>
          <w:tcPr>
            <w:tcW w:w="1915" w:type="dxa"/>
          </w:tcPr>
          <w:p w:rsidR="00E444AC" w:rsidRDefault="00E444AC" w:rsidP="00D75D4E">
            <w:r>
              <w:t>Decision</w:t>
            </w:r>
          </w:p>
        </w:tc>
        <w:tc>
          <w:tcPr>
            <w:tcW w:w="1915" w:type="dxa"/>
          </w:tcPr>
          <w:p w:rsidR="00E444AC" w:rsidRDefault="00E444AC" w:rsidP="00D75D4E">
            <w:r>
              <w:t>Decide</w:t>
            </w:r>
          </w:p>
        </w:tc>
        <w:tc>
          <w:tcPr>
            <w:tcW w:w="1915" w:type="dxa"/>
          </w:tcPr>
          <w:p w:rsidR="00E444AC" w:rsidRDefault="00E444AC" w:rsidP="00D75D4E">
            <w:r>
              <w:t>Decisive</w:t>
            </w:r>
          </w:p>
        </w:tc>
        <w:tc>
          <w:tcPr>
            <w:tcW w:w="1916" w:type="dxa"/>
          </w:tcPr>
          <w:p w:rsidR="00E444AC" w:rsidRDefault="00E444AC" w:rsidP="0003205B">
            <w:r>
              <w:t>Decisively</w:t>
            </w:r>
          </w:p>
        </w:tc>
      </w:tr>
      <w:tr w:rsidR="00E444AC" w:rsidTr="00E0189A">
        <w:tc>
          <w:tcPr>
            <w:tcW w:w="1915" w:type="dxa"/>
          </w:tcPr>
          <w:p w:rsidR="00E444AC" w:rsidRDefault="00E444AC" w:rsidP="00D75D4E">
            <w:r>
              <w:lastRenderedPageBreak/>
              <w:t>96</w:t>
            </w:r>
          </w:p>
        </w:tc>
        <w:tc>
          <w:tcPr>
            <w:tcW w:w="1915" w:type="dxa"/>
          </w:tcPr>
          <w:p w:rsidR="00E444AC" w:rsidRDefault="00E444AC" w:rsidP="00D75D4E">
            <w:r>
              <w:t>Benefit</w:t>
            </w:r>
          </w:p>
        </w:tc>
        <w:tc>
          <w:tcPr>
            <w:tcW w:w="1915" w:type="dxa"/>
          </w:tcPr>
          <w:p w:rsidR="00E444AC" w:rsidRDefault="00E444AC" w:rsidP="00D75D4E">
            <w:r>
              <w:t>Benefit</w:t>
            </w:r>
          </w:p>
        </w:tc>
        <w:tc>
          <w:tcPr>
            <w:tcW w:w="1915" w:type="dxa"/>
          </w:tcPr>
          <w:p w:rsidR="00E444AC" w:rsidRDefault="00E444AC" w:rsidP="00D75D4E">
            <w:r>
              <w:t>Beneficial</w:t>
            </w:r>
          </w:p>
        </w:tc>
        <w:tc>
          <w:tcPr>
            <w:tcW w:w="1916" w:type="dxa"/>
          </w:tcPr>
          <w:p w:rsidR="00E444AC" w:rsidRDefault="00E444AC" w:rsidP="0003205B">
            <w:r>
              <w:t>Beneficially</w:t>
            </w:r>
          </w:p>
        </w:tc>
      </w:tr>
      <w:tr w:rsidR="00E444AC" w:rsidTr="00E0189A">
        <w:tc>
          <w:tcPr>
            <w:tcW w:w="1915" w:type="dxa"/>
          </w:tcPr>
          <w:p w:rsidR="00E444AC" w:rsidRDefault="00E444AC" w:rsidP="00D75D4E">
            <w:r>
              <w:t>97</w:t>
            </w:r>
          </w:p>
        </w:tc>
        <w:tc>
          <w:tcPr>
            <w:tcW w:w="1915" w:type="dxa"/>
          </w:tcPr>
          <w:p w:rsidR="00E444AC" w:rsidRDefault="00E444AC" w:rsidP="00D75D4E">
            <w:r>
              <w:t>Creation</w:t>
            </w:r>
          </w:p>
        </w:tc>
        <w:tc>
          <w:tcPr>
            <w:tcW w:w="1915" w:type="dxa"/>
          </w:tcPr>
          <w:p w:rsidR="00E444AC" w:rsidRDefault="00E444AC" w:rsidP="00D75D4E">
            <w:r>
              <w:t>Create</w:t>
            </w:r>
          </w:p>
        </w:tc>
        <w:tc>
          <w:tcPr>
            <w:tcW w:w="1915" w:type="dxa"/>
          </w:tcPr>
          <w:p w:rsidR="00E444AC" w:rsidRDefault="00E444AC" w:rsidP="00D75D4E">
            <w:r>
              <w:t>Creative</w:t>
            </w:r>
          </w:p>
        </w:tc>
        <w:tc>
          <w:tcPr>
            <w:tcW w:w="1916" w:type="dxa"/>
          </w:tcPr>
          <w:p w:rsidR="00E444AC" w:rsidRDefault="00E444AC" w:rsidP="0003205B">
            <w:r>
              <w:t>Creatively</w:t>
            </w:r>
          </w:p>
        </w:tc>
      </w:tr>
      <w:tr w:rsidR="00E444AC" w:rsidTr="00E0189A">
        <w:tc>
          <w:tcPr>
            <w:tcW w:w="1915" w:type="dxa"/>
          </w:tcPr>
          <w:p w:rsidR="00E444AC" w:rsidRDefault="00E444AC" w:rsidP="00D75D4E">
            <w:r>
              <w:t>98</w:t>
            </w:r>
          </w:p>
        </w:tc>
        <w:tc>
          <w:tcPr>
            <w:tcW w:w="1915" w:type="dxa"/>
          </w:tcPr>
          <w:p w:rsidR="00E444AC" w:rsidRDefault="00E444AC" w:rsidP="00D75D4E">
            <w:r>
              <w:t>Decision</w:t>
            </w:r>
          </w:p>
        </w:tc>
        <w:tc>
          <w:tcPr>
            <w:tcW w:w="1915" w:type="dxa"/>
          </w:tcPr>
          <w:p w:rsidR="00E444AC" w:rsidRDefault="00E444AC" w:rsidP="00D75D4E">
            <w:r>
              <w:t>Decide</w:t>
            </w:r>
          </w:p>
        </w:tc>
        <w:tc>
          <w:tcPr>
            <w:tcW w:w="1915" w:type="dxa"/>
          </w:tcPr>
          <w:p w:rsidR="00E444AC" w:rsidRDefault="00E444AC" w:rsidP="00D75D4E">
            <w:r>
              <w:t>Decisive</w:t>
            </w:r>
          </w:p>
        </w:tc>
        <w:tc>
          <w:tcPr>
            <w:tcW w:w="1916" w:type="dxa"/>
          </w:tcPr>
          <w:p w:rsidR="00E444AC" w:rsidRDefault="00E444AC" w:rsidP="0003205B">
            <w:r>
              <w:t>Decisively</w:t>
            </w:r>
          </w:p>
        </w:tc>
      </w:tr>
      <w:tr w:rsidR="00E444AC" w:rsidTr="00E0189A">
        <w:tc>
          <w:tcPr>
            <w:tcW w:w="1915" w:type="dxa"/>
          </w:tcPr>
          <w:p w:rsidR="00E444AC" w:rsidRDefault="00E444AC" w:rsidP="00D75D4E">
            <w:r>
              <w:t>99</w:t>
            </w:r>
          </w:p>
        </w:tc>
        <w:tc>
          <w:tcPr>
            <w:tcW w:w="1915" w:type="dxa"/>
          </w:tcPr>
          <w:p w:rsidR="00E444AC" w:rsidRDefault="00E444AC" w:rsidP="00D75D4E">
            <w:r>
              <w:t>Justification</w:t>
            </w:r>
          </w:p>
        </w:tc>
        <w:tc>
          <w:tcPr>
            <w:tcW w:w="1915" w:type="dxa"/>
          </w:tcPr>
          <w:p w:rsidR="00E444AC" w:rsidRDefault="00E444AC" w:rsidP="00D75D4E">
            <w:r>
              <w:t>Justify</w:t>
            </w:r>
          </w:p>
        </w:tc>
        <w:tc>
          <w:tcPr>
            <w:tcW w:w="1915" w:type="dxa"/>
          </w:tcPr>
          <w:p w:rsidR="00E444AC" w:rsidRDefault="00E444AC" w:rsidP="00D75D4E">
            <w:r>
              <w:t>Justifiable</w:t>
            </w:r>
          </w:p>
        </w:tc>
        <w:tc>
          <w:tcPr>
            <w:tcW w:w="1916" w:type="dxa"/>
          </w:tcPr>
          <w:p w:rsidR="00E444AC" w:rsidRDefault="00E444AC" w:rsidP="0003205B">
            <w:r>
              <w:t>Justifiably</w:t>
            </w:r>
          </w:p>
        </w:tc>
      </w:tr>
      <w:tr w:rsidR="00E444AC" w:rsidTr="00E0189A">
        <w:tc>
          <w:tcPr>
            <w:tcW w:w="1915" w:type="dxa"/>
          </w:tcPr>
          <w:p w:rsidR="00E444AC" w:rsidRDefault="00E444AC" w:rsidP="00D75D4E">
            <w:r>
              <w:t>100</w:t>
            </w:r>
          </w:p>
        </w:tc>
        <w:tc>
          <w:tcPr>
            <w:tcW w:w="1915" w:type="dxa"/>
          </w:tcPr>
          <w:p w:rsidR="00E444AC" w:rsidRDefault="00E444AC" w:rsidP="00D75D4E">
            <w:r>
              <w:t>Sadness</w:t>
            </w:r>
          </w:p>
        </w:tc>
        <w:tc>
          <w:tcPr>
            <w:tcW w:w="1915" w:type="dxa"/>
          </w:tcPr>
          <w:p w:rsidR="00E444AC" w:rsidRDefault="00E444AC" w:rsidP="00D75D4E">
            <w:r>
              <w:t>Sadden</w:t>
            </w:r>
          </w:p>
        </w:tc>
        <w:tc>
          <w:tcPr>
            <w:tcW w:w="1915" w:type="dxa"/>
          </w:tcPr>
          <w:p w:rsidR="00E444AC" w:rsidRDefault="00E444AC" w:rsidP="00D75D4E">
            <w:r>
              <w:t>Sad</w:t>
            </w:r>
          </w:p>
        </w:tc>
        <w:tc>
          <w:tcPr>
            <w:tcW w:w="1916" w:type="dxa"/>
          </w:tcPr>
          <w:p w:rsidR="00E444AC" w:rsidRDefault="00E444AC" w:rsidP="0003205B">
            <w:r>
              <w:t>Sadly</w:t>
            </w:r>
          </w:p>
        </w:tc>
      </w:tr>
    </w:tbl>
    <w:p w:rsidR="00E0189A" w:rsidRDefault="00E0189A" w:rsidP="00D75D4E"/>
    <w:p w:rsidR="009A1BA1" w:rsidRDefault="003229E6" w:rsidP="009B2D1C">
      <w:r>
        <w:t xml:space="preserve">                                                         </w:t>
      </w:r>
      <w:r w:rsidR="003E4B08">
        <w:t>Chapter Twelve</w:t>
      </w:r>
    </w:p>
    <w:p w:rsidR="009B2D1C" w:rsidRDefault="009A1BA1" w:rsidP="009B2D1C">
      <w:r>
        <w:t xml:space="preserve">                                            </w:t>
      </w:r>
      <w:r w:rsidR="003229E6">
        <w:t>COMMON MISTAKES IN ENGLISH</w:t>
      </w:r>
    </w:p>
    <w:p w:rsidR="003229E6" w:rsidRDefault="003229E6" w:rsidP="009B2D1C">
      <w:r>
        <w:t>This Chapter deals with the most frequent mistakes made by students. The mistakes, together with the correct forms, are classified and listed below.</w:t>
      </w:r>
    </w:p>
    <w:p w:rsidR="003229E6" w:rsidRDefault="003229E6" w:rsidP="003229E6">
      <w:pPr>
        <w:pStyle w:val="ListParagraph"/>
        <w:numPr>
          <w:ilvl w:val="2"/>
          <w:numId w:val="204"/>
        </w:numPr>
      </w:pPr>
      <w:r>
        <w:t>Common Errors in the Use of Nouns:</w:t>
      </w:r>
    </w:p>
    <w:p w:rsidR="003229E6" w:rsidRDefault="00D9770B" w:rsidP="003229E6">
      <w:pPr>
        <w:pStyle w:val="ListParagraph"/>
        <w:ind w:left="2160"/>
      </w:pPr>
      <w:r>
        <w:t xml:space="preserve">             In Correct</w:t>
      </w:r>
      <w:r>
        <w:tab/>
      </w:r>
      <w:r>
        <w:tab/>
      </w:r>
      <w:r>
        <w:tab/>
      </w:r>
      <w:r>
        <w:tab/>
      </w:r>
      <w:proofErr w:type="spellStart"/>
      <w:r w:rsidR="00EC5FA6">
        <w:t>Correct</w:t>
      </w:r>
      <w:proofErr w:type="spellEnd"/>
    </w:p>
    <w:tbl>
      <w:tblPr>
        <w:tblStyle w:val="TableGrid"/>
        <w:tblW w:w="0" w:type="auto"/>
        <w:tblInd w:w="2160" w:type="dxa"/>
        <w:tblLook w:val="04A0" w:firstRow="1" w:lastRow="0" w:firstColumn="1" w:lastColumn="0" w:noHBand="0" w:noVBand="1"/>
      </w:tblPr>
      <w:tblGrid>
        <w:gridCol w:w="3621"/>
        <w:gridCol w:w="3795"/>
      </w:tblGrid>
      <w:tr w:rsidR="003229E6" w:rsidTr="003229E6">
        <w:tc>
          <w:tcPr>
            <w:tcW w:w="4788" w:type="dxa"/>
          </w:tcPr>
          <w:p w:rsidR="003229E6" w:rsidRDefault="003229E6" w:rsidP="003229E6">
            <w:pPr>
              <w:pStyle w:val="ListParagraph"/>
              <w:ind w:left="0"/>
            </w:pPr>
            <w:r>
              <w:t>The police has arrested him.</w:t>
            </w:r>
          </w:p>
        </w:tc>
        <w:tc>
          <w:tcPr>
            <w:tcW w:w="4788" w:type="dxa"/>
          </w:tcPr>
          <w:p w:rsidR="003229E6" w:rsidRDefault="003229E6" w:rsidP="003229E6">
            <w:pPr>
              <w:pStyle w:val="ListParagraph"/>
              <w:ind w:left="0"/>
            </w:pPr>
            <w:r>
              <w:t>The police have arrested him</w:t>
            </w:r>
            <w:r w:rsidR="00405714">
              <w:t>.</w:t>
            </w:r>
          </w:p>
        </w:tc>
      </w:tr>
      <w:tr w:rsidR="003229E6" w:rsidTr="003229E6">
        <w:tc>
          <w:tcPr>
            <w:tcW w:w="4788" w:type="dxa"/>
          </w:tcPr>
          <w:p w:rsidR="003229E6" w:rsidRDefault="003229E6" w:rsidP="003229E6">
            <w:pPr>
              <w:pStyle w:val="ListParagraph"/>
              <w:ind w:left="0"/>
            </w:pPr>
            <w:r>
              <w:t>Where is my spectacles?</w:t>
            </w:r>
          </w:p>
        </w:tc>
        <w:tc>
          <w:tcPr>
            <w:tcW w:w="4788" w:type="dxa"/>
          </w:tcPr>
          <w:p w:rsidR="003229E6" w:rsidRDefault="003229E6" w:rsidP="003229E6">
            <w:pPr>
              <w:pStyle w:val="ListParagraph"/>
              <w:ind w:left="0"/>
            </w:pPr>
            <w:r>
              <w:t>Where are my spectacles?</w:t>
            </w:r>
            <w:r w:rsidR="00405714">
              <w:t>.</w:t>
            </w:r>
          </w:p>
        </w:tc>
      </w:tr>
      <w:tr w:rsidR="003229E6" w:rsidTr="003229E6">
        <w:tc>
          <w:tcPr>
            <w:tcW w:w="4788" w:type="dxa"/>
          </w:tcPr>
          <w:p w:rsidR="003229E6" w:rsidRDefault="003229E6" w:rsidP="003229E6">
            <w:pPr>
              <w:pStyle w:val="ListParagraph"/>
              <w:ind w:left="0"/>
            </w:pPr>
            <w:r>
              <w:t>This scissors is mine.</w:t>
            </w:r>
          </w:p>
        </w:tc>
        <w:tc>
          <w:tcPr>
            <w:tcW w:w="4788" w:type="dxa"/>
          </w:tcPr>
          <w:p w:rsidR="003229E6" w:rsidRDefault="003229E6" w:rsidP="003229E6">
            <w:pPr>
              <w:pStyle w:val="ListParagraph"/>
              <w:ind w:left="0"/>
            </w:pPr>
            <w:r>
              <w:t>These scissors are mine.</w:t>
            </w:r>
          </w:p>
        </w:tc>
      </w:tr>
      <w:tr w:rsidR="003229E6" w:rsidTr="003229E6">
        <w:tc>
          <w:tcPr>
            <w:tcW w:w="4788" w:type="dxa"/>
          </w:tcPr>
          <w:p w:rsidR="003229E6" w:rsidRDefault="003229E6" w:rsidP="003229E6">
            <w:pPr>
              <w:pStyle w:val="ListParagraph"/>
              <w:ind w:left="0"/>
            </w:pPr>
            <w:r>
              <w:t>Five kilometers are a long way.</w:t>
            </w:r>
          </w:p>
        </w:tc>
        <w:tc>
          <w:tcPr>
            <w:tcW w:w="4788" w:type="dxa"/>
          </w:tcPr>
          <w:p w:rsidR="003229E6" w:rsidRDefault="003229E6" w:rsidP="003229E6">
            <w:pPr>
              <w:pStyle w:val="ListParagraph"/>
              <w:ind w:left="0"/>
            </w:pPr>
            <w:r>
              <w:t>Five kilometers is a long way.</w:t>
            </w:r>
          </w:p>
        </w:tc>
      </w:tr>
      <w:tr w:rsidR="003229E6" w:rsidTr="003229E6">
        <w:tc>
          <w:tcPr>
            <w:tcW w:w="4788" w:type="dxa"/>
          </w:tcPr>
          <w:p w:rsidR="003229E6" w:rsidRDefault="003229E6" w:rsidP="003229E6">
            <w:pPr>
              <w:pStyle w:val="ListParagraph"/>
              <w:ind w:left="0"/>
            </w:pPr>
            <w:r>
              <w:t>He has given advises.</w:t>
            </w:r>
          </w:p>
        </w:tc>
        <w:tc>
          <w:tcPr>
            <w:tcW w:w="4788" w:type="dxa"/>
          </w:tcPr>
          <w:p w:rsidR="003229E6" w:rsidRDefault="003229E6" w:rsidP="003229E6">
            <w:pPr>
              <w:pStyle w:val="ListParagraph"/>
              <w:ind w:left="0"/>
            </w:pPr>
            <w:r>
              <w:t>He has given advice.</w:t>
            </w:r>
          </w:p>
        </w:tc>
      </w:tr>
      <w:tr w:rsidR="003229E6" w:rsidTr="003229E6">
        <w:tc>
          <w:tcPr>
            <w:tcW w:w="4788" w:type="dxa"/>
          </w:tcPr>
          <w:p w:rsidR="003229E6" w:rsidRDefault="003229E6" w:rsidP="003229E6">
            <w:pPr>
              <w:pStyle w:val="ListParagraph"/>
              <w:ind w:left="0"/>
            </w:pPr>
            <w:r>
              <w:t>She has heard a bad news.</w:t>
            </w:r>
          </w:p>
        </w:tc>
        <w:tc>
          <w:tcPr>
            <w:tcW w:w="4788" w:type="dxa"/>
          </w:tcPr>
          <w:p w:rsidR="003229E6" w:rsidRDefault="003229E6" w:rsidP="003229E6">
            <w:pPr>
              <w:pStyle w:val="ListParagraph"/>
              <w:ind w:left="0"/>
            </w:pPr>
            <w:r>
              <w:t>She has heard some bad news.</w:t>
            </w:r>
          </w:p>
        </w:tc>
      </w:tr>
      <w:tr w:rsidR="003229E6" w:rsidTr="003229E6">
        <w:tc>
          <w:tcPr>
            <w:tcW w:w="4788" w:type="dxa"/>
          </w:tcPr>
          <w:p w:rsidR="003229E6" w:rsidRDefault="002F41AF" w:rsidP="003229E6">
            <w:pPr>
              <w:pStyle w:val="ListParagraph"/>
              <w:ind w:left="0"/>
            </w:pPr>
            <w:r>
              <w:t xml:space="preserve">He sells </w:t>
            </w:r>
            <w:proofErr w:type="spellStart"/>
            <w:r>
              <w:t>furnitures</w:t>
            </w:r>
            <w:proofErr w:type="spellEnd"/>
            <w:r>
              <w:t>.</w:t>
            </w:r>
          </w:p>
        </w:tc>
        <w:tc>
          <w:tcPr>
            <w:tcW w:w="4788" w:type="dxa"/>
          </w:tcPr>
          <w:p w:rsidR="003229E6" w:rsidRDefault="002F41AF" w:rsidP="003229E6">
            <w:pPr>
              <w:pStyle w:val="ListParagraph"/>
              <w:ind w:left="0"/>
            </w:pPr>
            <w:r>
              <w:t>He sells furniture.</w:t>
            </w:r>
          </w:p>
        </w:tc>
      </w:tr>
      <w:tr w:rsidR="002F41AF" w:rsidTr="003229E6">
        <w:tc>
          <w:tcPr>
            <w:tcW w:w="4788" w:type="dxa"/>
          </w:tcPr>
          <w:p w:rsidR="002F41AF" w:rsidRDefault="002F41AF" w:rsidP="003229E6">
            <w:pPr>
              <w:pStyle w:val="ListParagraph"/>
              <w:ind w:left="0"/>
            </w:pPr>
            <w:r>
              <w:t>How many son-in-laws have you?</w:t>
            </w:r>
            <w:r w:rsidR="00405714">
              <w:t>.</w:t>
            </w:r>
          </w:p>
        </w:tc>
        <w:tc>
          <w:tcPr>
            <w:tcW w:w="4788" w:type="dxa"/>
          </w:tcPr>
          <w:p w:rsidR="002F41AF" w:rsidRDefault="002F41AF" w:rsidP="003229E6">
            <w:pPr>
              <w:pStyle w:val="ListParagraph"/>
              <w:ind w:left="0"/>
            </w:pPr>
            <w:r>
              <w:t>How many sons-in-law have you?</w:t>
            </w:r>
            <w:r w:rsidR="00405714">
              <w:t>.</w:t>
            </w:r>
          </w:p>
        </w:tc>
      </w:tr>
      <w:tr w:rsidR="002F41AF" w:rsidTr="003229E6">
        <w:tc>
          <w:tcPr>
            <w:tcW w:w="4788" w:type="dxa"/>
          </w:tcPr>
          <w:p w:rsidR="002F41AF" w:rsidRDefault="002F41AF" w:rsidP="003229E6">
            <w:pPr>
              <w:pStyle w:val="ListParagraph"/>
              <w:ind w:left="0"/>
            </w:pPr>
            <w:r>
              <w:t>One must keep one’s words</w:t>
            </w:r>
            <w:r w:rsidR="00405714">
              <w:t>.</w:t>
            </w:r>
          </w:p>
        </w:tc>
        <w:tc>
          <w:tcPr>
            <w:tcW w:w="4788" w:type="dxa"/>
          </w:tcPr>
          <w:p w:rsidR="002F41AF" w:rsidRDefault="002F41AF" w:rsidP="003229E6">
            <w:pPr>
              <w:pStyle w:val="ListParagraph"/>
              <w:ind w:left="0"/>
            </w:pPr>
            <w:r>
              <w:t>One must keep one’s word</w:t>
            </w:r>
            <w:r w:rsidR="00405714">
              <w:t>.</w:t>
            </w:r>
          </w:p>
        </w:tc>
      </w:tr>
      <w:tr w:rsidR="002F41AF" w:rsidTr="003229E6">
        <w:tc>
          <w:tcPr>
            <w:tcW w:w="4788" w:type="dxa"/>
          </w:tcPr>
          <w:p w:rsidR="002F41AF" w:rsidRDefault="002F41AF" w:rsidP="003229E6">
            <w:pPr>
              <w:pStyle w:val="ListParagraph"/>
              <w:ind w:left="0"/>
            </w:pPr>
            <w:r>
              <w:t>All his family members were killed in the war.</w:t>
            </w:r>
          </w:p>
        </w:tc>
        <w:tc>
          <w:tcPr>
            <w:tcW w:w="4788" w:type="dxa"/>
          </w:tcPr>
          <w:p w:rsidR="002F41AF" w:rsidRDefault="002F41AF" w:rsidP="003229E6">
            <w:pPr>
              <w:pStyle w:val="ListParagraph"/>
              <w:ind w:left="0"/>
            </w:pPr>
            <w:r>
              <w:t>All the members of his family were killed in the war.</w:t>
            </w:r>
          </w:p>
        </w:tc>
      </w:tr>
      <w:tr w:rsidR="002F41AF" w:rsidTr="003229E6">
        <w:tc>
          <w:tcPr>
            <w:tcW w:w="4788" w:type="dxa"/>
          </w:tcPr>
          <w:p w:rsidR="002F41AF" w:rsidRDefault="002F41AF" w:rsidP="003229E6">
            <w:pPr>
              <w:pStyle w:val="ListParagraph"/>
              <w:ind w:left="0"/>
            </w:pPr>
            <w:r>
              <w:t>There is no place in this compartment</w:t>
            </w:r>
            <w:r w:rsidR="00405714">
              <w:t>.</w:t>
            </w:r>
          </w:p>
        </w:tc>
        <w:tc>
          <w:tcPr>
            <w:tcW w:w="4788" w:type="dxa"/>
          </w:tcPr>
          <w:p w:rsidR="002F41AF" w:rsidRDefault="002F41AF" w:rsidP="003229E6">
            <w:pPr>
              <w:pStyle w:val="ListParagraph"/>
              <w:ind w:left="0"/>
            </w:pPr>
            <w:r>
              <w:t>There is no room in this compartment</w:t>
            </w:r>
            <w:r w:rsidR="00405714">
              <w:t>.</w:t>
            </w:r>
          </w:p>
        </w:tc>
      </w:tr>
      <w:tr w:rsidR="002F41AF" w:rsidTr="003229E6">
        <w:tc>
          <w:tcPr>
            <w:tcW w:w="4788" w:type="dxa"/>
          </w:tcPr>
          <w:p w:rsidR="002F41AF" w:rsidRDefault="00A645A7" w:rsidP="003229E6">
            <w:pPr>
              <w:pStyle w:val="ListParagraph"/>
              <w:ind w:left="0"/>
            </w:pPr>
            <w:r>
              <w:t>I have many works to do.</w:t>
            </w:r>
          </w:p>
        </w:tc>
        <w:tc>
          <w:tcPr>
            <w:tcW w:w="4788" w:type="dxa"/>
          </w:tcPr>
          <w:p w:rsidR="002F41AF" w:rsidRDefault="00A645A7" w:rsidP="003229E6">
            <w:pPr>
              <w:pStyle w:val="ListParagraph"/>
              <w:ind w:left="0"/>
            </w:pPr>
            <w:r>
              <w:t>I have much work to do.</w:t>
            </w:r>
          </w:p>
        </w:tc>
      </w:tr>
      <w:tr w:rsidR="00A645A7" w:rsidTr="003229E6">
        <w:tc>
          <w:tcPr>
            <w:tcW w:w="4788" w:type="dxa"/>
          </w:tcPr>
          <w:p w:rsidR="00A645A7" w:rsidRDefault="00A645A7" w:rsidP="003229E6">
            <w:pPr>
              <w:pStyle w:val="ListParagraph"/>
              <w:ind w:left="0"/>
            </w:pPr>
            <w:r>
              <w:t>His hat was blown off by the strong air</w:t>
            </w:r>
            <w:r w:rsidR="00405714">
              <w:t>.</w:t>
            </w:r>
          </w:p>
        </w:tc>
        <w:tc>
          <w:tcPr>
            <w:tcW w:w="4788" w:type="dxa"/>
          </w:tcPr>
          <w:p w:rsidR="00A645A7" w:rsidRDefault="00A645A7" w:rsidP="003229E6">
            <w:pPr>
              <w:pStyle w:val="ListParagraph"/>
              <w:ind w:left="0"/>
            </w:pPr>
            <w:r>
              <w:t>His hat was blown off by the strong wind</w:t>
            </w:r>
            <w:r w:rsidR="00405714">
              <w:t>.</w:t>
            </w:r>
          </w:p>
        </w:tc>
      </w:tr>
      <w:tr w:rsidR="00A645A7" w:rsidTr="003229E6">
        <w:tc>
          <w:tcPr>
            <w:tcW w:w="4788" w:type="dxa"/>
          </w:tcPr>
          <w:p w:rsidR="00A645A7" w:rsidRDefault="00D9770B" w:rsidP="003229E6">
            <w:pPr>
              <w:pStyle w:val="ListParagraph"/>
              <w:ind w:left="0"/>
            </w:pPr>
            <w:r>
              <w:t>I do not like these kinds of games</w:t>
            </w:r>
            <w:r w:rsidR="00405714">
              <w:t>.</w:t>
            </w:r>
          </w:p>
        </w:tc>
        <w:tc>
          <w:tcPr>
            <w:tcW w:w="4788" w:type="dxa"/>
          </w:tcPr>
          <w:p w:rsidR="00A645A7" w:rsidRDefault="00D9770B" w:rsidP="003229E6">
            <w:pPr>
              <w:pStyle w:val="ListParagraph"/>
              <w:ind w:left="0"/>
            </w:pPr>
            <w:r>
              <w:t>I do not like this kind of games</w:t>
            </w:r>
            <w:r w:rsidR="00405714">
              <w:t>.</w:t>
            </w:r>
          </w:p>
        </w:tc>
      </w:tr>
      <w:tr w:rsidR="00D9770B" w:rsidTr="003229E6">
        <w:tc>
          <w:tcPr>
            <w:tcW w:w="4788" w:type="dxa"/>
          </w:tcPr>
          <w:p w:rsidR="00D9770B" w:rsidRDefault="00D9770B" w:rsidP="003229E6">
            <w:pPr>
              <w:pStyle w:val="ListParagraph"/>
              <w:ind w:left="0"/>
            </w:pPr>
            <w:r>
              <w:t>The Greeks were brave peoples</w:t>
            </w:r>
            <w:r w:rsidR="00405714">
              <w:t>.</w:t>
            </w:r>
          </w:p>
        </w:tc>
        <w:tc>
          <w:tcPr>
            <w:tcW w:w="4788" w:type="dxa"/>
          </w:tcPr>
          <w:p w:rsidR="00D9770B" w:rsidRDefault="00D9770B" w:rsidP="003229E6">
            <w:pPr>
              <w:pStyle w:val="ListParagraph"/>
              <w:ind w:left="0"/>
            </w:pPr>
            <w:r>
              <w:t>The Greeks were brave people</w:t>
            </w:r>
            <w:r w:rsidR="00405714">
              <w:t>.</w:t>
            </w:r>
          </w:p>
        </w:tc>
      </w:tr>
      <w:tr w:rsidR="00D9770B" w:rsidTr="003229E6">
        <w:tc>
          <w:tcPr>
            <w:tcW w:w="4788" w:type="dxa"/>
          </w:tcPr>
          <w:p w:rsidR="00D9770B" w:rsidRDefault="00D9770B" w:rsidP="003229E6">
            <w:pPr>
              <w:pStyle w:val="ListParagraph"/>
              <w:ind w:left="0"/>
            </w:pPr>
            <w:r>
              <w:t>He has eaten two breads</w:t>
            </w:r>
            <w:r w:rsidR="00405714">
              <w:t>.</w:t>
            </w:r>
          </w:p>
        </w:tc>
        <w:tc>
          <w:tcPr>
            <w:tcW w:w="4788" w:type="dxa"/>
          </w:tcPr>
          <w:p w:rsidR="00D9770B" w:rsidRDefault="00D9770B" w:rsidP="003229E6">
            <w:pPr>
              <w:pStyle w:val="ListParagraph"/>
              <w:ind w:left="0"/>
            </w:pPr>
            <w:r>
              <w:t>He has eaten two pieces/loaves/slices of bread</w:t>
            </w:r>
            <w:r w:rsidR="00405714">
              <w:t>.</w:t>
            </w:r>
          </w:p>
        </w:tc>
      </w:tr>
      <w:tr w:rsidR="00D9770B" w:rsidTr="003229E6">
        <w:tc>
          <w:tcPr>
            <w:tcW w:w="4788" w:type="dxa"/>
          </w:tcPr>
          <w:p w:rsidR="00D9770B" w:rsidRDefault="006C3669" w:rsidP="003229E6">
            <w:pPr>
              <w:pStyle w:val="ListParagraph"/>
              <w:ind w:left="0"/>
            </w:pPr>
            <w:r>
              <w:t xml:space="preserve">This house is </w:t>
            </w:r>
            <w:r w:rsidR="00D9770B">
              <w:t>built of stones</w:t>
            </w:r>
            <w:r w:rsidR="00405714">
              <w:t>.</w:t>
            </w:r>
          </w:p>
        </w:tc>
        <w:tc>
          <w:tcPr>
            <w:tcW w:w="4788" w:type="dxa"/>
          </w:tcPr>
          <w:p w:rsidR="00D9770B" w:rsidRDefault="00D9770B" w:rsidP="003229E6">
            <w:pPr>
              <w:pStyle w:val="ListParagraph"/>
              <w:ind w:left="0"/>
            </w:pPr>
            <w:r>
              <w:t>This house is built of stone</w:t>
            </w:r>
            <w:r w:rsidR="00405714">
              <w:t>.</w:t>
            </w:r>
          </w:p>
        </w:tc>
      </w:tr>
      <w:tr w:rsidR="00D9770B" w:rsidTr="003229E6">
        <w:tc>
          <w:tcPr>
            <w:tcW w:w="4788" w:type="dxa"/>
          </w:tcPr>
          <w:p w:rsidR="00D9770B" w:rsidRDefault="00D9770B" w:rsidP="003229E6">
            <w:pPr>
              <w:pStyle w:val="ListParagraph"/>
              <w:ind w:left="0"/>
            </w:pPr>
            <w:r>
              <w:t>Circumstance influences man’s character</w:t>
            </w:r>
            <w:r w:rsidR="00405714">
              <w:t>.</w:t>
            </w:r>
          </w:p>
        </w:tc>
        <w:tc>
          <w:tcPr>
            <w:tcW w:w="4788" w:type="dxa"/>
          </w:tcPr>
          <w:p w:rsidR="00D9770B" w:rsidRDefault="00D9770B" w:rsidP="003229E6">
            <w:pPr>
              <w:pStyle w:val="ListParagraph"/>
              <w:ind w:left="0"/>
            </w:pPr>
            <w:r>
              <w:t>Circumstances influence a man’s character</w:t>
            </w:r>
            <w:r w:rsidR="00405714">
              <w:t>.</w:t>
            </w:r>
          </w:p>
        </w:tc>
      </w:tr>
      <w:tr w:rsidR="00D9770B" w:rsidTr="003229E6">
        <w:tc>
          <w:tcPr>
            <w:tcW w:w="4788" w:type="dxa"/>
          </w:tcPr>
          <w:p w:rsidR="00D9770B" w:rsidRDefault="00D9770B" w:rsidP="003229E6">
            <w:pPr>
              <w:pStyle w:val="ListParagraph"/>
              <w:ind w:left="0"/>
            </w:pPr>
            <w:r>
              <w:t>He has completed two-third of his manuscript</w:t>
            </w:r>
            <w:r w:rsidR="00405714">
              <w:t>.</w:t>
            </w:r>
          </w:p>
        </w:tc>
        <w:tc>
          <w:tcPr>
            <w:tcW w:w="4788" w:type="dxa"/>
          </w:tcPr>
          <w:p w:rsidR="00D9770B" w:rsidRDefault="00D9770B" w:rsidP="003229E6">
            <w:pPr>
              <w:pStyle w:val="ListParagraph"/>
              <w:ind w:left="0"/>
            </w:pPr>
            <w:r>
              <w:t>He has completed two-thirds of his manuscript</w:t>
            </w:r>
            <w:r w:rsidR="00405714">
              <w:t>.</w:t>
            </w:r>
          </w:p>
        </w:tc>
      </w:tr>
      <w:tr w:rsidR="00D9770B" w:rsidTr="003229E6">
        <w:tc>
          <w:tcPr>
            <w:tcW w:w="4788" w:type="dxa"/>
          </w:tcPr>
          <w:p w:rsidR="00D9770B" w:rsidRDefault="00D9770B" w:rsidP="003229E6">
            <w:pPr>
              <w:pStyle w:val="ListParagraph"/>
              <w:ind w:left="0"/>
            </w:pPr>
            <w:r>
              <w:t>I told the porter to carry my luggage</w:t>
            </w:r>
            <w:r w:rsidR="00405714">
              <w:t>.</w:t>
            </w:r>
          </w:p>
        </w:tc>
        <w:tc>
          <w:tcPr>
            <w:tcW w:w="4788" w:type="dxa"/>
          </w:tcPr>
          <w:p w:rsidR="00D9770B" w:rsidRDefault="00D9770B" w:rsidP="003229E6">
            <w:pPr>
              <w:pStyle w:val="ListParagraph"/>
              <w:ind w:left="0"/>
            </w:pPr>
            <w:r>
              <w:t>I told the porter to carry my luggage</w:t>
            </w:r>
          </w:p>
        </w:tc>
      </w:tr>
    </w:tbl>
    <w:p w:rsidR="003229E6" w:rsidRDefault="003229E6" w:rsidP="003229E6">
      <w:pPr>
        <w:pStyle w:val="ListParagraph"/>
        <w:ind w:left="2160"/>
      </w:pPr>
    </w:p>
    <w:p w:rsidR="00D9770B" w:rsidRDefault="00D9770B" w:rsidP="00D9770B">
      <w:pPr>
        <w:pStyle w:val="ListParagraph"/>
        <w:numPr>
          <w:ilvl w:val="2"/>
          <w:numId w:val="204"/>
        </w:numPr>
      </w:pPr>
      <w:r>
        <w:t>Common Errors in the Use of Pronouns</w:t>
      </w:r>
    </w:p>
    <w:tbl>
      <w:tblPr>
        <w:tblStyle w:val="TableGrid"/>
        <w:tblW w:w="0" w:type="auto"/>
        <w:tblInd w:w="2160" w:type="dxa"/>
        <w:tblLook w:val="04A0" w:firstRow="1" w:lastRow="0" w:firstColumn="1" w:lastColumn="0" w:noHBand="0" w:noVBand="1"/>
      </w:tblPr>
      <w:tblGrid>
        <w:gridCol w:w="3708"/>
        <w:gridCol w:w="3708"/>
      </w:tblGrid>
      <w:tr w:rsidR="00D9770B" w:rsidTr="00D9770B">
        <w:tc>
          <w:tcPr>
            <w:tcW w:w="4788" w:type="dxa"/>
          </w:tcPr>
          <w:p w:rsidR="00D9770B" w:rsidRDefault="00D9770B" w:rsidP="00D9770B">
            <w:pPr>
              <w:pStyle w:val="ListParagraph"/>
              <w:ind w:left="0"/>
            </w:pPr>
            <w:r>
              <w:t>Incorrect</w:t>
            </w:r>
          </w:p>
        </w:tc>
        <w:tc>
          <w:tcPr>
            <w:tcW w:w="4788" w:type="dxa"/>
          </w:tcPr>
          <w:p w:rsidR="00D9770B" w:rsidRDefault="00D9770B" w:rsidP="00D9770B">
            <w:pPr>
              <w:pStyle w:val="ListParagraph"/>
              <w:ind w:left="0"/>
            </w:pPr>
            <w:r>
              <w:t>Correct</w:t>
            </w:r>
          </w:p>
        </w:tc>
      </w:tr>
      <w:tr w:rsidR="00D9770B" w:rsidTr="00D9770B">
        <w:tc>
          <w:tcPr>
            <w:tcW w:w="4788" w:type="dxa"/>
          </w:tcPr>
          <w:p w:rsidR="00D9770B" w:rsidRDefault="00341135" w:rsidP="00D9770B">
            <w:pPr>
              <w:pStyle w:val="ListParagraph"/>
              <w:ind w:left="0"/>
            </w:pPr>
            <w:r>
              <w:t>One should respect his teachers</w:t>
            </w:r>
            <w:r w:rsidR="00405714">
              <w:t>.</w:t>
            </w:r>
          </w:p>
        </w:tc>
        <w:tc>
          <w:tcPr>
            <w:tcW w:w="4788" w:type="dxa"/>
          </w:tcPr>
          <w:p w:rsidR="00D9770B" w:rsidRDefault="00341135" w:rsidP="00D9770B">
            <w:pPr>
              <w:pStyle w:val="ListParagraph"/>
              <w:ind w:left="0"/>
            </w:pPr>
            <w:r>
              <w:t>One should respect one’s teacher</w:t>
            </w:r>
            <w:r w:rsidR="00405714">
              <w:t>.</w:t>
            </w:r>
          </w:p>
        </w:tc>
      </w:tr>
      <w:tr w:rsidR="00D9770B" w:rsidTr="00D9770B">
        <w:tc>
          <w:tcPr>
            <w:tcW w:w="4788" w:type="dxa"/>
          </w:tcPr>
          <w:p w:rsidR="00D9770B" w:rsidRDefault="00341135" w:rsidP="00D9770B">
            <w:pPr>
              <w:pStyle w:val="ListParagraph"/>
              <w:ind w:left="0"/>
            </w:pPr>
            <w:r>
              <w:lastRenderedPageBreak/>
              <w:t>I and he are friends</w:t>
            </w:r>
            <w:r w:rsidR="00405714">
              <w:t>.</w:t>
            </w:r>
          </w:p>
        </w:tc>
        <w:tc>
          <w:tcPr>
            <w:tcW w:w="4788" w:type="dxa"/>
          </w:tcPr>
          <w:p w:rsidR="00D9770B" w:rsidRDefault="00341135" w:rsidP="00D9770B">
            <w:pPr>
              <w:pStyle w:val="ListParagraph"/>
              <w:ind w:left="0"/>
            </w:pPr>
            <w:r>
              <w:t>He and I are friends</w:t>
            </w:r>
            <w:r w:rsidR="00405714">
              <w:t>.</w:t>
            </w:r>
          </w:p>
        </w:tc>
      </w:tr>
      <w:tr w:rsidR="00341135" w:rsidTr="00D9770B">
        <w:tc>
          <w:tcPr>
            <w:tcW w:w="4788" w:type="dxa"/>
          </w:tcPr>
          <w:p w:rsidR="00341135" w:rsidRDefault="00341135" w:rsidP="00D9770B">
            <w:pPr>
              <w:pStyle w:val="ListParagraph"/>
              <w:ind w:left="0"/>
            </w:pPr>
            <w:r>
              <w:t>Only you and me can be admitted on this ticket</w:t>
            </w:r>
            <w:r w:rsidR="00405714">
              <w:t>.</w:t>
            </w:r>
          </w:p>
        </w:tc>
        <w:tc>
          <w:tcPr>
            <w:tcW w:w="4788" w:type="dxa"/>
          </w:tcPr>
          <w:p w:rsidR="00341135" w:rsidRDefault="00341135" w:rsidP="00D9770B">
            <w:pPr>
              <w:pStyle w:val="ListParagraph"/>
              <w:ind w:left="0"/>
            </w:pPr>
            <w:r>
              <w:t>Only you and I can be admitted on this ticket</w:t>
            </w:r>
            <w:r w:rsidR="00405714">
              <w:t>.</w:t>
            </w:r>
          </w:p>
        </w:tc>
      </w:tr>
      <w:tr w:rsidR="00341135" w:rsidTr="00D9770B">
        <w:tc>
          <w:tcPr>
            <w:tcW w:w="4788" w:type="dxa"/>
          </w:tcPr>
          <w:p w:rsidR="00341135" w:rsidRDefault="00341135" w:rsidP="00D9770B">
            <w:pPr>
              <w:pStyle w:val="ListParagraph"/>
              <w:ind w:left="0"/>
            </w:pPr>
            <w:r>
              <w:t>Each of the two sisters were hardworking</w:t>
            </w:r>
            <w:r w:rsidR="00405714">
              <w:t>.</w:t>
            </w:r>
          </w:p>
        </w:tc>
        <w:tc>
          <w:tcPr>
            <w:tcW w:w="4788" w:type="dxa"/>
          </w:tcPr>
          <w:p w:rsidR="00341135" w:rsidRDefault="00341135" w:rsidP="00D9770B">
            <w:pPr>
              <w:pStyle w:val="ListParagraph"/>
              <w:ind w:left="0"/>
            </w:pPr>
            <w:r>
              <w:t>Each of the two sisters was hardworking</w:t>
            </w:r>
            <w:r w:rsidR="00405714">
              <w:t>.</w:t>
            </w:r>
          </w:p>
        </w:tc>
      </w:tr>
      <w:tr w:rsidR="00341135" w:rsidTr="00D9770B">
        <w:tc>
          <w:tcPr>
            <w:tcW w:w="4788" w:type="dxa"/>
          </w:tcPr>
          <w:p w:rsidR="00341135" w:rsidRDefault="00341135" w:rsidP="00D9770B">
            <w:pPr>
              <w:pStyle w:val="ListParagraph"/>
              <w:ind w:left="0"/>
            </w:pPr>
            <w:r>
              <w:t>Let my brother or I go home</w:t>
            </w:r>
            <w:r w:rsidR="00405714">
              <w:t>.</w:t>
            </w:r>
          </w:p>
        </w:tc>
        <w:tc>
          <w:tcPr>
            <w:tcW w:w="4788" w:type="dxa"/>
          </w:tcPr>
          <w:p w:rsidR="00341135" w:rsidRDefault="00341135" w:rsidP="00D9770B">
            <w:pPr>
              <w:pStyle w:val="ListParagraph"/>
              <w:ind w:left="0"/>
            </w:pPr>
            <w:r>
              <w:t>Let my brother or me go home</w:t>
            </w:r>
            <w:r w:rsidR="00B26314">
              <w:t>.</w:t>
            </w:r>
          </w:p>
        </w:tc>
      </w:tr>
      <w:tr w:rsidR="00341135" w:rsidTr="00D9770B">
        <w:tc>
          <w:tcPr>
            <w:tcW w:w="4788" w:type="dxa"/>
          </w:tcPr>
          <w:p w:rsidR="00341135" w:rsidRDefault="00341135" w:rsidP="00D9770B">
            <w:pPr>
              <w:pStyle w:val="ListParagraph"/>
              <w:ind w:left="0"/>
            </w:pPr>
            <w:r>
              <w:t>There is no difference between you and i</w:t>
            </w:r>
            <w:r w:rsidR="00405714">
              <w:t>.</w:t>
            </w:r>
          </w:p>
        </w:tc>
        <w:tc>
          <w:tcPr>
            <w:tcW w:w="4788" w:type="dxa"/>
          </w:tcPr>
          <w:p w:rsidR="00405714" w:rsidRDefault="00341135" w:rsidP="00D9770B">
            <w:pPr>
              <w:pStyle w:val="ListParagraph"/>
              <w:ind w:left="0"/>
            </w:pPr>
            <w:r>
              <w:t>There is n</w:t>
            </w:r>
            <w:r w:rsidR="00405714">
              <w:t>o difference between you and me.</w:t>
            </w:r>
          </w:p>
        </w:tc>
      </w:tr>
      <w:tr w:rsidR="00405714" w:rsidTr="00D9770B">
        <w:tc>
          <w:tcPr>
            <w:tcW w:w="4788" w:type="dxa"/>
          </w:tcPr>
          <w:p w:rsidR="00405714" w:rsidRDefault="00B26314" w:rsidP="00D9770B">
            <w:pPr>
              <w:pStyle w:val="ListParagraph"/>
              <w:ind w:left="0"/>
            </w:pPr>
            <w:proofErr w:type="spellStart"/>
            <w:r>
              <w:t>Everyone</w:t>
            </w:r>
            <w:proofErr w:type="spellEnd"/>
            <w:r>
              <w:t xml:space="preserve"> of them have brought their books.</w:t>
            </w:r>
          </w:p>
        </w:tc>
        <w:tc>
          <w:tcPr>
            <w:tcW w:w="4788" w:type="dxa"/>
          </w:tcPr>
          <w:p w:rsidR="00405714" w:rsidRDefault="00B26314" w:rsidP="00D9770B">
            <w:pPr>
              <w:pStyle w:val="ListParagraph"/>
              <w:ind w:left="0"/>
            </w:pPr>
            <w:proofErr w:type="spellStart"/>
            <w:r>
              <w:t>Everyone</w:t>
            </w:r>
            <w:proofErr w:type="spellEnd"/>
            <w:r>
              <w:t xml:space="preserve"> of them has brought his books.</w:t>
            </w:r>
          </w:p>
        </w:tc>
      </w:tr>
      <w:tr w:rsidR="00B26314" w:rsidTr="00D9770B">
        <w:tc>
          <w:tcPr>
            <w:tcW w:w="4788" w:type="dxa"/>
          </w:tcPr>
          <w:p w:rsidR="00B26314" w:rsidRDefault="00B26314" w:rsidP="00D9770B">
            <w:pPr>
              <w:pStyle w:val="ListParagraph"/>
              <w:ind w:left="0"/>
            </w:pPr>
            <w:r>
              <w:t>None of the two contestants was willing to withdraw.</w:t>
            </w:r>
          </w:p>
        </w:tc>
        <w:tc>
          <w:tcPr>
            <w:tcW w:w="4788" w:type="dxa"/>
          </w:tcPr>
          <w:p w:rsidR="00B26314" w:rsidRDefault="00B26314" w:rsidP="00D9770B">
            <w:pPr>
              <w:pStyle w:val="ListParagraph"/>
              <w:ind w:left="0"/>
            </w:pPr>
            <w:r>
              <w:t>Neither of the two contestants was</w:t>
            </w:r>
          </w:p>
          <w:p w:rsidR="00B26314" w:rsidRDefault="00B26314" w:rsidP="00D9770B">
            <w:pPr>
              <w:pStyle w:val="ListParagraph"/>
              <w:ind w:left="0"/>
            </w:pPr>
            <w:r>
              <w:t>Willing to withdraw.</w:t>
            </w:r>
          </w:p>
        </w:tc>
      </w:tr>
      <w:tr w:rsidR="00B26314" w:rsidTr="00D9770B">
        <w:tc>
          <w:tcPr>
            <w:tcW w:w="4788" w:type="dxa"/>
          </w:tcPr>
          <w:p w:rsidR="00B26314" w:rsidRDefault="00B26314" w:rsidP="00D9770B">
            <w:pPr>
              <w:pStyle w:val="ListParagraph"/>
              <w:ind w:left="0"/>
            </w:pPr>
            <w:r>
              <w:t>Those who came late they should stand.</w:t>
            </w:r>
          </w:p>
        </w:tc>
        <w:tc>
          <w:tcPr>
            <w:tcW w:w="4788" w:type="dxa"/>
          </w:tcPr>
          <w:p w:rsidR="00B26314" w:rsidRDefault="00B26314" w:rsidP="00D9770B">
            <w:pPr>
              <w:pStyle w:val="ListParagraph"/>
              <w:ind w:left="0"/>
            </w:pPr>
            <w:r>
              <w:t>Those who came late should stand.</w:t>
            </w:r>
          </w:p>
        </w:tc>
      </w:tr>
      <w:tr w:rsidR="00B26314" w:rsidTr="00D9770B">
        <w:tc>
          <w:tcPr>
            <w:tcW w:w="4788" w:type="dxa"/>
          </w:tcPr>
          <w:p w:rsidR="00B26314" w:rsidRDefault="00B26314" w:rsidP="00D9770B">
            <w:pPr>
              <w:pStyle w:val="ListParagraph"/>
              <w:ind w:left="0"/>
            </w:pPr>
            <w:r>
              <w:t>They enjoyed in the air.</w:t>
            </w:r>
          </w:p>
        </w:tc>
        <w:tc>
          <w:tcPr>
            <w:tcW w:w="4788" w:type="dxa"/>
          </w:tcPr>
          <w:p w:rsidR="00B26314" w:rsidRDefault="00B26314" w:rsidP="00D9770B">
            <w:pPr>
              <w:pStyle w:val="ListParagraph"/>
              <w:ind w:left="0"/>
            </w:pPr>
            <w:r>
              <w:t>They enjoyed themselves in the air.</w:t>
            </w:r>
          </w:p>
        </w:tc>
      </w:tr>
      <w:tr w:rsidR="00B26314" w:rsidTr="00D9770B">
        <w:tc>
          <w:tcPr>
            <w:tcW w:w="4788" w:type="dxa"/>
          </w:tcPr>
          <w:p w:rsidR="00B26314" w:rsidRDefault="00B26314" w:rsidP="00D9770B">
            <w:pPr>
              <w:pStyle w:val="ListParagraph"/>
              <w:ind w:left="0"/>
            </w:pPr>
            <w:r>
              <w:t>You should avail this opportunity.</w:t>
            </w:r>
          </w:p>
        </w:tc>
        <w:tc>
          <w:tcPr>
            <w:tcW w:w="4788" w:type="dxa"/>
          </w:tcPr>
          <w:p w:rsidR="00B26314" w:rsidRDefault="00B26314" w:rsidP="00D9770B">
            <w:pPr>
              <w:pStyle w:val="ListParagraph"/>
              <w:ind w:left="0"/>
            </w:pPr>
            <w:r>
              <w:t>You should avail yourself of this opportunity.</w:t>
            </w:r>
          </w:p>
        </w:tc>
      </w:tr>
      <w:tr w:rsidR="00B26314" w:rsidTr="00D9770B">
        <w:tc>
          <w:tcPr>
            <w:tcW w:w="4788" w:type="dxa"/>
          </w:tcPr>
          <w:p w:rsidR="00B26314" w:rsidRDefault="00B26314" w:rsidP="00D9770B">
            <w:pPr>
              <w:pStyle w:val="ListParagraph"/>
              <w:ind w:left="0"/>
            </w:pPr>
            <w:r>
              <w:t>When you have read these books, please return them to me.</w:t>
            </w:r>
          </w:p>
        </w:tc>
        <w:tc>
          <w:tcPr>
            <w:tcW w:w="4788" w:type="dxa"/>
          </w:tcPr>
          <w:p w:rsidR="00B26314" w:rsidRDefault="00B26314" w:rsidP="00D9770B">
            <w:pPr>
              <w:pStyle w:val="ListParagraph"/>
              <w:ind w:left="0"/>
            </w:pPr>
            <w:r>
              <w:t>When you have read these books, please return the same to me.</w:t>
            </w:r>
          </w:p>
        </w:tc>
      </w:tr>
      <w:tr w:rsidR="00B26314" w:rsidTr="00D9770B">
        <w:tc>
          <w:tcPr>
            <w:tcW w:w="4788" w:type="dxa"/>
          </w:tcPr>
          <w:p w:rsidR="00B26314" w:rsidRDefault="00B26314" w:rsidP="00D9770B">
            <w:pPr>
              <w:pStyle w:val="ListParagraph"/>
              <w:ind w:left="0"/>
            </w:pPr>
            <w:r>
              <w:t>He is one of those men who is always finding fault with others.</w:t>
            </w:r>
          </w:p>
        </w:tc>
        <w:tc>
          <w:tcPr>
            <w:tcW w:w="4788" w:type="dxa"/>
          </w:tcPr>
          <w:p w:rsidR="00B26314" w:rsidRDefault="00B26314" w:rsidP="00D9770B">
            <w:pPr>
              <w:pStyle w:val="ListParagraph"/>
              <w:ind w:left="0"/>
            </w:pPr>
            <w:r>
              <w:t>He is one of those men who are always finding fault with others.</w:t>
            </w:r>
          </w:p>
        </w:tc>
      </w:tr>
      <w:tr w:rsidR="00B26314" w:rsidTr="00D9770B">
        <w:tc>
          <w:tcPr>
            <w:tcW w:w="4788" w:type="dxa"/>
          </w:tcPr>
          <w:p w:rsidR="00B26314" w:rsidRDefault="00000435" w:rsidP="00D9770B">
            <w:pPr>
              <w:pStyle w:val="ListParagraph"/>
              <w:ind w:left="0"/>
            </w:pPr>
            <w:r>
              <w:t>I, you and he will go to see a</w:t>
            </w:r>
            <w:r w:rsidR="00B26314">
              <w:t xml:space="preserve"> film this evening.</w:t>
            </w:r>
          </w:p>
        </w:tc>
        <w:tc>
          <w:tcPr>
            <w:tcW w:w="4788" w:type="dxa"/>
          </w:tcPr>
          <w:p w:rsidR="00B26314" w:rsidRDefault="00B26314" w:rsidP="00D9770B">
            <w:pPr>
              <w:pStyle w:val="ListParagraph"/>
              <w:ind w:left="0"/>
            </w:pPr>
            <w:r>
              <w:t>You, he and I will go to see a film this evening.</w:t>
            </w:r>
          </w:p>
        </w:tc>
      </w:tr>
      <w:tr w:rsidR="00B26314" w:rsidTr="00D9770B">
        <w:tc>
          <w:tcPr>
            <w:tcW w:w="4788" w:type="dxa"/>
          </w:tcPr>
          <w:p w:rsidR="00B26314" w:rsidRDefault="00B26314" w:rsidP="00D9770B">
            <w:pPr>
              <w:pStyle w:val="ListParagraph"/>
              <w:ind w:left="0"/>
            </w:pPr>
            <w:r>
              <w:t>He has a dog whom he loves very much.</w:t>
            </w:r>
          </w:p>
        </w:tc>
        <w:tc>
          <w:tcPr>
            <w:tcW w:w="4788" w:type="dxa"/>
          </w:tcPr>
          <w:p w:rsidR="00B26314" w:rsidRDefault="00B26314" w:rsidP="00D9770B">
            <w:pPr>
              <w:pStyle w:val="ListParagraph"/>
              <w:ind w:left="0"/>
            </w:pPr>
            <w:r>
              <w:t>He has a dog that he loves very much.</w:t>
            </w:r>
          </w:p>
        </w:tc>
      </w:tr>
    </w:tbl>
    <w:p w:rsidR="00B26314" w:rsidRDefault="00B26314" w:rsidP="00D9770B">
      <w:pPr>
        <w:pStyle w:val="ListParagraph"/>
        <w:ind w:left="2160"/>
      </w:pPr>
    </w:p>
    <w:p w:rsidR="00B26314" w:rsidRDefault="00B26314" w:rsidP="00B26314">
      <w:pPr>
        <w:pStyle w:val="ListParagraph"/>
        <w:ind w:left="1850"/>
      </w:pPr>
      <w:r>
        <w:t>3)Common Errors in the use of Adjectives</w:t>
      </w:r>
    </w:p>
    <w:p w:rsidR="00B26314" w:rsidRDefault="00FB2BFD" w:rsidP="00D9770B">
      <w:pPr>
        <w:pStyle w:val="ListParagraph"/>
        <w:ind w:left="2160"/>
      </w:pPr>
      <w:r>
        <w:t xml:space="preserve">                      </w:t>
      </w:r>
      <w:r w:rsidR="00B26314">
        <w:t xml:space="preserve">In Correct                                                          </w:t>
      </w:r>
      <w:proofErr w:type="spellStart"/>
      <w:r w:rsidR="00B26314">
        <w:t>Correct</w:t>
      </w:r>
      <w:proofErr w:type="spellEnd"/>
    </w:p>
    <w:tbl>
      <w:tblPr>
        <w:tblStyle w:val="TableGrid"/>
        <w:tblW w:w="0" w:type="auto"/>
        <w:tblInd w:w="2160" w:type="dxa"/>
        <w:tblLook w:val="04A0" w:firstRow="1" w:lastRow="0" w:firstColumn="1" w:lastColumn="0" w:noHBand="0" w:noVBand="1"/>
      </w:tblPr>
      <w:tblGrid>
        <w:gridCol w:w="3708"/>
        <w:gridCol w:w="3708"/>
      </w:tblGrid>
      <w:tr w:rsidR="00B26314" w:rsidTr="00B26314">
        <w:tc>
          <w:tcPr>
            <w:tcW w:w="4788" w:type="dxa"/>
          </w:tcPr>
          <w:p w:rsidR="00B26314" w:rsidRDefault="00FB2BFD" w:rsidP="00D9770B">
            <w:pPr>
              <w:pStyle w:val="ListParagraph"/>
              <w:ind w:left="0"/>
            </w:pPr>
            <w:r>
              <w:t>He is junior than me.</w:t>
            </w:r>
          </w:p>
        </w:tc>
        <w:tc>
          <w:tcPr>
            <w:tcW w:w="4788" w:type="dxa"/>
          </w:tcPr>
          <w:p w:rsidR="00B26314" w:rsidRDefault="00FB2BFD" w:rsidP="00D9770B">
            <w:pPr>
              <w:pStyle w:val="ListParagraph"/>
              <w:ind w:left="0"/>
            </w:pPr>
            <w:r>
              <w:t>He is junior to me.</w:t>
            </w:r>
          </w:p>
        </w:tc>
      </w:tr>
      <w:tr w:rsidR="00B26314" w:rsidTr="00B26314">
        <w:tc>
          <w:tcPr>
            <w:tcW w:w="4788" w:type="dxa"/>
          </w:tcPr>
          <w:p w:rsidR="00B26314" w:rsidRDefault="00FB2BFD" w:rsidP="00D9770B">
            <w:pPr>
              <w:pStyle w:val="ListParagraph"/>
              <w:ind w:left="0"/>
            </w:pPr>
            <w:r>
              <w:t>This cloth is superior than that.</w:t>
            </w:r>
          </w:p>
        </w:tc>
        <w:tc>
          <w:tcPr>
            <w:tcW w:w="4788" w:type="dxa"/>
          </w:tcPr>
          <w:p w:rsidR="00B26314" w:rsidRDefault="00FB2BFD" w:rsidP="00D9770B">
            <w:pPr>
              <w:pStyle w:val="ListParagraph"/>
              <w:ind w:left="0"/>
            </w:pPr>
            <w:r>
              <w:t>This cloth is superior to that.</w:t>
            </w:r>
          </w:p>
        </w:tc>
      </w:tr>
      <w:tr w:rsidR="00B26314" w:rsidTr="00B26314">
        <w:tc>
          <w:tcPr>
            <w:tcW w:w="4788" w:type="dxa"/>
          </w:tcPr>
          <w:p w:rsidR="00B26314" w:rsidRDefault="00FB2BFD" w:rsidP="00D9770B">
            <w:pPr>
              <w:pStyle w:val="ListParagraph"/>
              <w:ind w:left="0"/>
            </w:pPr>
            <w:r>
              <w:t>This watch is the best of the two.</w:t>
            </w:r>
          </w:p>
        </w:tc>
        <w:tc>
          <w:tcPr>
            <w:tcW w:w="4788" w:type="dxa"/>
          </w:tcPr>
          <w:p w:rsidR="00B26314" w:rsidRDefault="00FB2BFD" w:rsidP="00D9770B">
            <w:pPr>
              <w:pStyle w:val="ListParagraph"/>
              <w:ind w:left="0"/>
            </w:pPr>
            <w:r>
              <w:t>This watch is better of the two.</w:t>
            </w:r>
          </w:p>
        </w:tc>
      </w:tr>
      <w:tr w:rsidR="00B26314" w:rsidTr="00B26314">
        <w:tc>
          <w:tcPr>
            <w:tcW w:w="4788" w:type="dxa"/>
          </w:tcPr>
          <w:p w:rsidR="00B26314" w:rsidRDefault="00FB2BFD" w:rsidP="00D9770B">
            <w:pPr>
              <w:pStyle w:val="ListParagraph"/>
              <w:ind w:left="0"/>
            </w:pPr>
            <w:r>
              <w:t>Tea is more preferable than coffee.</w:t>
            </w:r>
          </w:p>
        </w:tc>
        <w:tc>
          <w:tcPr>
            <w:tcW w:w="4788" w:type="dxa"/>
          </w:tcPr>
          <w:p w:rsidR="00B26314" w:rsidRDefault="00FB2BFD" w:rsidP="00D9770B">
            <w:pPr>
              <w:pStyle w:val="ListParagraph"/>
              <w:ind w:left="0"/>
            </w:pPr>
            <w:r>
              <w:t>Tea is preferable to coffee.</w:t>
            </w:r>
          </w:p>
        </w:tc>
      </w:tr>
      <w:tr w:rsidR="00B26314" w:rsidTr="00B26314">
        <w:tc>
          <w:tcPr>
            <w:tcW w:w="4788" w:type="dxa"/>
          </w:tcPr>
          <w:p w:rsidR="00B26314" w:rsidRDefault="00FB2BFD" w:rsidP="00D9770B">
            <w:pPr>
              <w:pStyle w:val="ListParagraph"/>
              <w:ind w:left="0"/>
            </w:pPr>
            <w:proofErr w:type="spellStart"/>
            <w:r>
              <w:t>Sita</w:t>
            </w:r>
            <w:proofErr w:type="spellEnd"/>
            <w:r>
              <w:t xml:space="preserve"> is elder than Gita.</w:t>
            </w:r>
          </w:p>
        </w:tc>
        <w:tc>
          <w:tcPr>
            <w:tcW w:w="4788" w:type="dxa"/>
          </w:tcPr>
          <w:p w:rsidR="00B26314" w:rsidRDefault="00FB2BFD" w:rsidP="00D9770B">
            <w:pPr>
              <w:pStyle w:val="ListParagraph"/>
              <w:ind w:left="0"/>
            </w:pPr>
            <w:proofErr w:type="spellStart"/>
            <w:r>
              <w:t>Sita</w:t>
            </w:r>
            <w:proofErr w:type="spellEnd"/>
            <w:r>
              <w:t xml:space="preserve"> is older than Gita.</w:t>
            </w:r>
          </w:p>
        </w:tc>
      </w:tr>
      <w:tr w:rsidR="00B26314" w:rsidTr="00B26314">
        <w:tc>
          <w:tcPr>
            <w:tcW w:w="4788" w:type="dxa"/>
          </w:tcPr>
          <w:p w:rsidR="00B26314" w:rsidRDefault="00FB2BFD" w:rsidP="00D9770B">
            <w:pPr>
              <w:pStyle w:val="ListParagraph"/>
              <w:ind w:left="0"/>
            </w:pPr>
            <w:r>
              <w:t>He is more cleverer than his cousin.</w:t>
            </w:r>
          </w:p>
        </w:tc>
        <w:tc>
          <w:tcPr>
            <w:tcW w:w="4788" w:type="dxa"/>
          </w:tcPr>
          <w:p w:rsidR="00B26314" w:rsidRDefault="00FB2BFD" w:rsidP="00D9770B">
            <w:pPr>
              <w:pStyle w:val="ListParagraph"/>
              <w:ind w:left="0"/>
            </w:pPr>
            <w:r>
              <w:t>He is cleverer than his cousin.</w:t>
            </w:r>
          </w:p>
        </w:tc>
      </w:tr>
      <w:tr w:rsidR="00FB2BFD" w:rsidTr="00B26314">
        <w:tc>
          <w:tcPr>
            <w:tcW w:w="4788" w:type="dxa"/>
          </w:tcPr>
          <w:p w:rsidR="00FB2BFD" w:rsidRDefault="00FB2BFD" w:rsidP="00D9770B">
            <w:pPr>
              <w:pStyle w:val="ListParagraph"/>
              <w:ind w:left="0"/>
            </w:pPr>
            <w:r>
              <w:t>He has not some money with him.</w:t>
            </w:r>
          </w:p>
        </w:tc>
        <w:tc>
          <w:tcPr>
            <w:tcW w:w="4788" w:type="dxa"/>
          </w:tcPr>
          <w:p w:rsidR="00FB2BFD" w:rsidRDefault="00FB2BFD" w:rsidP="00D9770B">
            <w:pPr>
              <w:pStyle w:val="ListParagraph"/>
              <w:ind w:left="0"/>
            </w:pPr>
            <w:r>
              <w:t>He has not any money with him.</w:t>
            </w:r>
          </w:p>
        </w:tc>
      </w:tr>
      <w:tr w:rsidR="00FB2BFD" w:rsidTr="00B26314">
        <w:tc>
          <w:tcPr>
            <w:tcW w:w="4788" w:type="dxa"/>
          </w:tcPr>
          <w:p w:rsidR="00FB2BFD" w:rsidRDefault="00FB2BFD" w:rsidP="00D9770B">
            <w:pPr>
              <w:pStyle w:val="ListParagraph"/>
              <w:ind w:left="0"/>
            </w:pPr>
            <w:r>
              <w:t>I gave him a few books I had.</w:t>
            </w:r>
          </w:p>
        </w:tc>
        <w:tc>
          <w:tcPr>
            <w:tcW w:w="4788" w:type="dxa"/>
          </w:tcPr>
          <w:p w:rsidR="00FB2BFD" w:rsidRDefault="00FB2BFD" w:rsidP="00D9770B">
            <w:pPr>
              <w:pStyle w:val="ListParagraph"/>
              <w:ind w:left="0"/>
            </w:pPr>
            <w:r>
              <w:t>I gave him the few books I had.</w:t>
            </w:r>
          </w:p>
        </w:tc>
      </w:tr>
      <w:tr w:rsidR="00FB2BFD" w:rsidTr="00B26314">
        <w:tc>
          <w:tcPr>
            <w:tcW w:w="4788" w:type="dxa"/>
          </w:tcPr>
          <w:p w:rsidR="00FB2BFD" w:rsidRDefault="00FB2BFD" w:rsidP="00D9770B">
            <w:pPr>
              <w:pStyle w:val="ListParagraph"/>
              <w:ind w:left="0"/>
            </w:pPr>
            <w:r>
              <w:t>If he wants farther help send him to me.</w:t>
            </w:r>
          </w:p>
        </w:tc>
        <w:tc>
          <w:tcPr>
            <w:tcW w:w="4788" w:type="dxa"/>
          </w:tcPr>
          <w:p w:rsidR="00FB2BFD" w:rsidRDefault="00FB2BFD" w:rsidP="00D9770B">
            <w:pPr>
              <w:pStyle w:val="ListParagraph"/>
              <w:ind w:left="0"/>
            </w:pPr>
            <w:r>
              <w:t>If he wants further help, send him to me.</w:t>
            </w:r>
          </w:p>
        </w:tc>
      </w:tr>
      <w:tr w:rsidR="00FB2BFD" w:rsidTr="00B26314">
        <w:tc>
          <w:tcPr>
            <w:tcW w:w="4788" w:type="dxa"/>
          </w:tcPr>
          <w:p w:rsidR="00FB2BFD" w:rsidRDefault="00FB2BFD" w:rsidP="00D9770B">
            <w:pPr>
              <w:pStyle w:val="ListParagraph"/>
              <w:ind w:left="0"/>
            </w:pPr>
            <w:r>
              <w:t>Choose the least of the two evils.</w:t>
            </w:r>
          </w:p>
        </w:tc>
        <w:tc>
          <w:tcPr>
            <w:tcW w:w="4788" w:type="dxa"/>
          </w:tcPr>
          <w:p w:rsidR="00FB2BFD" w:rsidRDefault="00FB2BFD" w:rsidP="00D9770B">
            <w:pPr>
              <w:pStyle w:val="ListParagraph"/>
              <w:ind w:left="0"/>
            </w:pPr>
            <w:r>
              <w:t>Choose the lesser of two evils.</w:t>
            </w:r>
          </w:p>
        </w:tc>
      </w:tr>
      <w:tr w:rsidR="00FB2BFD" w:rsidTr="00B26314">
        <w:tc>
          <w:tcPr>
            <w:tcW w:w="4788" w:type="dxa"/>
          </w:tcPr>
          <w:p w:rsidR="00FB2BFD" w:rsidRDefault="00FB2BFD" w:rsidP="00D9770B">
            <w:pPr>
              <w:pStyle w:val="ListParagraph"/>
              <w:ind w:left="0"/>
            </w:pPr>
            <w:r>
              <w:t>I have read each book of this library.</w:t>
            </w:r>
          </w:p>
        </w:tc>
        <w:tc>
          <w:tcPr>
            <w:tcW w:w="4788" w:type="dxa"/>
          </w:tcPr>
          <w:p w:rsidR="00FB2BFD" w:rsidRDefault="00FB2BFD" w:rsidP="00D9770B">
            <w:pPr>
              <w:pStyle w:val="ListParagraph"/>
              <w:ind w:left="0"/>
            </w:pPr>
            <w:r>
              <w:t>I have read every book of this library.</w:t>
            </w:r>
          </w:p>
        </w:tc>
      </w:tr>
      <w:tr w:rsidR="00FB2BFD" w:rsidTr="00B26314">
        <w:tc>
          <w:tcPr>
            <w:tcW w:w="4788" w:type="dxa"/>
          </w:tcPr>
          <w:p w:rsidR="00FB2BFD" w:rsidRDefault="00FB2BFD" w:rsidP="00D9770B">
            <w:pPr>
              <w:pStyle w:val="ListParagraph"/>
              <w:ind w:left="0"/>
            </w:pPr>
            <w:r>
              <w:t>What is the last score?</w:t>
            </w:r>
          </w:p>
        </w:tc>
        <w:tc>
          <w:tcPr>
            <w:tcW w:w="4788" w:type="dxa"/>
          </w:tcPr>
          <w:p w:rsidR="00FB2BFD" w:rsidRDefault="00FB2BFD" w:rsidP="00D9770B">
            <w:pPr>
              <w:pStyle w:val="ListParagraph"/>
              <w:ind w:left="0"/>
            </w:pPr>
            <w:r>
              <w:t>What is the latest score?</w:t>
            </w:r>
          </w:p>
        </w:tc>
      </w:tr>
      <w:tr w:rsidR="00FB2BFD" w:rsidTr="00B26314">
        <w:tc>
          <w:tcPr>
            <w:tcW w:w="4788" w:type="dxa"/>
          </w:tcPr>
          <w:p w:rsidR="00FB2BFD" w:rsidRDefault="00FB2BFD" w:rsidP="00D9770B">
            <w:pPr>
              <w:pStyle w:val="ListParagraph"/>
              <w:ind w:left="0"/>
            </w:pPr>
            <w:r>
              <w:t>I do not like these kind of novels.</w:t>
            </w:r>
          </w:p>
        </w:tc>
        <w:tc>
          <w:tcPr>
            <w:tcW w:w="4788" w:type="dxa"/>
          </w:tcPr>
          <w:p w:rsidR="00FB2BFD" w:rsidRDefault="00FB2BFD" w:rsidP="00D9770B">
            <w:pPr>
              <w:pStyle w:val="ListParagraph"/>
              <w:ind w:left="0"/>
            </w:pPr>
            <w:r>
              <w:t>I do not like this kind of novels.</w:t>
            </w:r>
          </w:p>
        </w:tc>
      </w:tr>
      <w:tr w:rsidR="00FB2BFD" w:rsidTr="00B26314">
        <w:tc>
          <w:tcPr>
            <w:tcW w:w="4788" w:type="dxa"/>
          </w:tcPr>
          <w:p w:rsidR="00FB2BFD" w:rsidRDefault="00FB2BFD" w:rsidP="00D9770B">
            <w:pPr>
              <w:pStyle w:val="ListParagraph"/>
              <w:ind w:left="0"/>
            </w:pPr>
            <w:r>
              <w:t>We have finished the three first chapters.</w:t>
            </w:r>
          </w:p>
        </w:tc>
        <w:tc>
          <w:tcPr>
            <w:tcW w:w="4788" w:type="dxa"/>
          </w:tcPr>
          <w:p w:rsidR="00FB2BFD" w:rsidRDefault="00FB2BFD" w:rsidP="00D9770B">
            <w:pPr>
              <w:pStyle w:val="ListParagraph"/>
              <w:ind w:left="0"/>
            </w:pPr>
            <w:r>
              <w:t>We have finished the first three chapters.</w:t>
            </w:r>
          </w:p>
        </w:tc>
      </w:tr>
      <w:tr w:rsidR="00FB2BFD" w:rsidTr="00B26314">
        <w:tc>
          <w:tcPr>
            <w:tcW w:w="4788" w:type="dxa"/>
          </w:tcPr>
          <w:p w:rsidR="00FB2BFD" w:rsidRDefault="00FB2BFD" w:rsidP="00D9770B">
            <w:pPr>
              <w:pStyle w:val="ListParagraph"/>
              <w:ind w:left="0"/>
            </w:pPr>
            <w:r>
              <w:t>Her command over the English language is the most excellent.</w:t>
            </w:r>
          </w:p>
        </w:tc>
        <w:tc>
          <w:tcPr>
            <w:tcW w:w="4788" w:type="dxa"/>
          </w:tcPr>
          <w:p w:rsidR="00FB2BFD" w:rsidRDefault="00FB2BFD" w:rsidP="00D9770B">
            <w:pPr>
              <w:pStyle w:val="ListParagraph"/>
              <w:ind w:left="0"/>
            </w:pPr>
            <w:r>
              <w:t>Her command over the English language is excellent.</w:t>
            </w:r>
          </w:p>
        </w:tc>
      </w:tr>
    </w:tbl>
    <w:p w:rsidR="00B26314" w:rsidRDefault="00FB2BFD" w:rsidP="00FB2BFD">
      <w:pPr>
        <w:pStyle w:val="ListParagraph"/>
        <w:ind w:left="2160"/>
      </w:pPr>
      <w:r>
        <w:lastRenderedPageBreak/>
        <w:t>4.Common Errors in the Use of Articles</w:t>
      </w:r>
    </w:p>
    <w:p w:rsidR="00FB2BFD" w:rsidRDefault="00FB2BFD" w:rsidP="00FB2BFD">
      <w:pPr>
        <w:pStyle w:val="ListParagraph"/>
        <w:ind w:left="2160"/>
      </w:pPr>
      <w:r>
        <w:t xml:space="preserve"> </w:t>
      </w:r>
      <w:r w:rsidR="00257C97">
        <w:t xml:space="preserve">                  </w:t>
      </w:r>
      <w:r>
        <w:t>Incorrect</w:t>
      </w:r>
      <w:r>
        <w:tab/>
      </w:r>
      <w:r>
        <w:tab/>
      </w:r>
      <w:r>
        <w:tab/>
      </w:r>
      <w:r w:rsidR="00257C97">
        <w:t xml:space="preserve">                  Correct</w:t>
      </w:r>
    </w:p>
    <w:tbl>
      <w:tblPr>
        <w:tblStyle w:val="TableGrid"/>
        <w:tblW w:w="0" w:type="auto"/>
        <w:tblInd w:w="2160" w:type="dxa"/>
        <w:tblLook w:val="04A0" w:firstRow="1" w:lastRow="0" w:firstColumn="1" w:lastColumn="0" w:noHBand="0" w:noVBand="1"/>
      </w:tblPr>
      <w:tblGrid>
        <w:gridCol w:w="3708"/>
        <w:gridCol w:w="3708"/>
      </w:tblGrid>
      <w:tr w:rsidR="00257C97" w:rsidTr="00257C97">
        <w:tc>
          <w:tcPr>
            <w:tcW w:w="4788" w:type="dxa"/>
          </w:tcPr>
          <w:p w:rsidR="00257C97" w:rsidRDefault="008E7D1E" w:rsidP="00FB2BFD">
            <w:pPr>
              <w:pStyle w:val="ListParagraph"/>
              <w:ind w:left="0"/>
            </w:pPr>
            <w:r>
              <w:t>Krishna is a sacred river.</w:t>
            </w:r>
          </w:p>
        </w:tc>
        <w:tc>
          <w:tcPr>
            <w:tcW w:w="4788" w:type="dxa"/>
          </w:tcPr>
          <w:p w:rsidR="00257C97" w:rsidRDefault="008E7D1E" w:rsidP="00FB2BFD">
            <w:pPr>
              <w:pStyle w:val="ListParagraph"/>
              <w:ind w:left="0"/>
            </w:pPr>
            <w:r>
              <w:t>The Krishna is a sacred river.</w:t>
            </w:r>
          </w:p>
        </w:tc>
      </w:tr>
      <w:tr w:rsidR="00257C97" w:rsidTr="00257C97">
        <w:tc>
          <w:tcPr>
            <w:tcW w:w="4788" w:type="dxa"/>
          </w:tcPr>
          <w:p w:rsidR="00257C97" w:rsidRDefault="008E7D1E" w:rsidP="00FB2BFD">
            <w:pPr>
              <w:pStyle w:val="ListParagraph"/>
              <w:ind w:left="0"/>
            </w:pPr>
            <w:r>
              <w:t>They crossed pacific ocean.</w:t>
            </w:r>
          </w:p>
        </w:tc>
        <w:tc>
          <w:tcPr>
            <w:tcW w:w="4788" w:type="dxa"/>
          </w:tcPr>
          <w:p w:rsidR="00257C97" w:rsidRDefault="008E7D1E" w:rsidP="00FB2BFD">
            <w:pPr>
              <w:pStyle w:val="ListParagraph"/>
              <w:ind w:left="0"/>
            </w:pPr>
            <w:r>
              <w:t>They crossed the pacific ocean.</w:t>
            </w:r>
          </w:p>
        </w:tc>
      </w:tr>
      <w:tr w:rsidR="008E7D1E" w:rsidTr="00257C97">
        <w:tc>
          <w:tcPr>
            <w:tcW w:w="4788" w:type="dxa"/>
          </w:tcPr>
          <w:p w:rsidR="008E7D1E" w:rsidRDefault="008E7D1E" w:rsidP="00FB2BFD">
            <w:pPr>
              <w:pStyle w:val="ListParagraph"/>
              <w:ind w:left="0"/>
            </w:pPr>
            <w:r>
              <w:t>I take the dinner every day.</w:t>
            </w:r>
          </w:p>
        </w:tc>
        <w:tc>
          <w:tcPr>
            <w:tcW w:w="4788" w:type="dxa"/>
          </w:tcPr>
          <w:p w:rsidR="008E7D1E" w:rsidRDefault="008E7D1E" w:rsidP="00FB2BFD">
            <w:pPr>
              <w:pStyle w:val="ListParagraph"/>
              <w:ind w:left="0"/>
            </w:pPr>
            <w:r>
              <w:t>I take dinner every day.</w:t>
            </w:r>
          </w:p>
        </w:tc>
      </w:tr>
      <w:tr w:rsidR="008E7D1E" w:rsidTr="00257C97">
        <w:tc>
          <w:tcPr>
            <w:tcW w:w="4788" w:type="dxa"/>
          </w:tcPr>
          <w:p w:rsidR="008E7D1E" w:rsidRDefault="008E7D1E" w:rsidP="00FB2BFD">
            <w:pPr>
              <w:pStyle w:val="ListParagraph"/>
              <w:ind w:left="0"/>
            </w:pPr>
            <w:r>
              <w:t>He plays flute melodiously.</w:t>
            </w:r>
          </w:p>
        </w:tc>
        <w:tc>
          <w:tcPr>
            <w:tcW w:w="4788" w:type="dxa"/>
          </w:tcPr>
          <w:p w:rsidR="0001433A" w:rsidRDefault="008E7D1E" w:rsidP="0001433A">
            <w:pPr>
              <w:pStyle w:val="ListParagraph"/>
              <w:ind w:left="0"/>
            </w:pPr>
            <w:r>
              <w:t xml:space="preserve">He plays the flute </w:t>
            </w:r>
            <w:r w:rsidR="0001433A">
              <w:t>melodiously.</w:t>
            </w:r>
          </w:p>
        </w:tc>
      </w:tr>
      <w:tr w:rsidR="0001433A" w:rsidTr="00257C97">
        <w:tc>
          <w:tcPr>
            <w:tcW w:w="4788" w:type="dxa"/>
          </w:tcPr>
          <w:p w:rsidR="0001433A" w:rsidRDefault="0041394D" w:rsidP="00FB2BFD">
            <w:pPr>
              <w:pStyle w:val="ListParagraph"/>
              <w:ind w:left="0"/>
            </w:pPr>
            <w:r>
              <w:t>She plays the chess every day.</w:t>
            </w:r>
          </w:p>
        </w:tc>
        <w:tc>
          <w:tcPr>
            <w:tcW w:w="4788" w:type="dxa"/>
          </w:tcPr>
          <w:p w:rsidR="0001433A" w:rsidRDefault="0041394D" w:rsidP="0001433A">
            <w:pPr>
              <w:pStyle w:val="ListParagraph"/>
              <w:ind w:left="0"/>
            </w:pPr>
            <w:r>
              <w:t>She plays chess every day.</w:t>
            </w:r>
          </w:p>
        </w:tc>
      </w:tr>
      <w:tr w:rsidR="0041394D" w:rsidTr="00257C97">
        <w:tc>
          <w:tcPr>
            <w:tcW w:w="4788" w:type="dxa"/>
          </w:tcPr>
          <w:p w:rsidR="0041394D" w:rsidRDefault="001E1418" w:rsidP="00FB2BFD">
            <w:pPr>
              <w:pStyle w:val="ListParagraph"/>
              <w:ind w:left="0"/>
            </w:pPr>
            <w:r>
              <w:t>The English is very easy</w:t>
            </w:r>
            <w:r w:rsidR="0041394D">
              <w:t xml:space="preserve"> to learn</w:t>
            </w:r>
          </w:p>
        </w:tc>
        <w:tc>
          <w:tcPr>
            <w:tcW w:w="4788" w:type="dxa"/>
          </w:tcPr>
          <w:p w:rsidR="0041394D" w:rsidRDefault="0041394D" w:rsidP="0001433A">
            <w:pPr>
              <w:pStyle w:val="ListParagraph"/>
              <w:ind w:left="0"/>
            </w:pPr>
            <w:r>
              <w:t>English is very easy to learn.</w:t>
            </w:r>
          </w:p>
        </w:tc>
      </w:tr>
      <w:tr w:rsidR="0041394D" w:rsidTr="00257C97">
        <w:tc>
          <w:tcPr>
            <w:tcW w:w="4788" w:type="dxa"/>
          </w:tcPr>
          <w:p w:rsidR="0041394D" w:rsidRDefault="0041394D" w:rsidP="00FB2BFD">
            <w:pPr>
              <w:pStyle w:val="ListParagraph"/>
              <w:ind w:left="0"/>
            </w:pPr>
            <w:r>
              <w:t>The injured students were taken to the hospital.</w:t>
            </w:r>
          </w:p>
        </w:tc>
        <w:tc>
          <w:tcPr>
            <w:tcW w:w="4788" w:type="dxa"/>
          </w:tcPr>
          <w:p w:rsidR="0041394D" w:rsidRDefault="0041394D" w:rsidP="0001433A">
            <w:pPr>
              <w:pStyle w:val="ListParagraph"/>
              <w:ind w:left="0"/>
            </w:pPr>
            <w:r>
              <w:t>The injured students were taken to hospital.</w:t>
            </w:r>
          </w:p>
        </w:tc>
      </w:tr>
      <w:tr w:rsidR="0041394D" w:rsidTr="00257C97">
        <w:tc>
          <w:tcPr>
            <w:tcW w:w="4788" w:type="dxa"/>
          </w:tcPr>
          <w:p w:rsidR="0041394D" w:rsidRDefault="0041394D" w:rsidP="00FB2BFD">
            <w:pPr>
              <w:pStyle w:val="ListParagraph"/>
              <w:ind w:left="0"/>
            </w:pPr>
            <w:r>
              <w:t>He was sent to the prison for theft.</w:t>
            </w:r>
          </w:p>
        </w:tc>
        <w:tc>
          <w:tcPr>
            <w:tcW w:w="4788" w:type="dxa"/>
          </w:tcPr>
          <w:p w:rsidR="0041394D" w:rsidRDefault="0041394D" w:rsidP="0001433A">
            <w:pPr>
              <w:pStyle w:val="ListParagraph"/>
              <w:ind w:left="0"/>
            </w:pPr>
            <w:r>
              <w:t>He was sent to prison for theft.</w:t>
            </w:r>
          </w:p>
        </w:tc>
      </w:tr>
      <w:tr w:rsidR="0041394D" w:rsidTr="00257C97">
        <w:tc>
          <w:tcPr>
            <w:tcW w:w="4788" w:type="dxa"/>
          </w:tcPr>
          <w:p w:rsidR="0041394D" w:rsidRDefault="0041394D" w:rsidP="00FB2BFD">
            <w:pPr>
              <w:pStyle w:val="ListParagraph"/>
              <w:ind w:left="0"/>
            </w:pPr>
            <w:r>
              <w:t>Ganga is a sacred river.</w:t>
            </w:r>
          </w:p>
        </w:tc>
        <w:tc>
          <w:tcPr>
            <w:tcW w:w="4788" w:type="dxa"/>
          </w:tcPr>
          <w:p w:rsidR="0041394D" w:rsidRDefault="0041394D" w:rsidP="0001433A">
            <w:pPr>
              <w:pStyle w:val="ListParagraph"/>
              <w:ind w:left="0"/>
            </w:pPr>
            <w:r>
              <w:t>Ganga is the sacred river.</w:t>
            </w:r>
          </w:p>
        </w:tc>
      </w:tr>
    </w:tbl>
    <w:p w:rsidR="00257C97" w:rsidRDefault="0041394D" w:rsidP="00FB2BFD">
      <w:pPr>
        <w:pStyle w:val="ListParagraph"/>
        <w:ind w:left="2160"/>
      </w:pPr>
      <w:r>
        <w:t>5.Common Errors in the use of verbs</w:t>
      </w:r>
    </w:p>
    <w:tbl>
      <w:tblPr>
        <w:tblStyle w:val="TableGrid"/>
        <w:tblW w:w="0" w:type="auto"/>
        <w:tblInd w:w="2160" w:type="dxa"/>
        <w:tblLook w:val="04A0" w:firstRow="1" w:lastRow="0" w:firstColumn="1" w:lastColumn="0" w:noHBand="0" w:noVBand="1"/>
      </w:tblPr>
      <w:tblGrid>
        <w:gridCol w:w="3708"/>
        <w:gridCol w:w="3708"/>
      </w:tblGrid>
      <w:tr w:rsidR="0041394D" w:rsidTr="0041394D">
        <w:tc>
          <w:tcPr>
            <w:tcW w:w="4788" w:type="dxa"/>
          </w:tcPr>
          <w:p w:rsidR="0041394D" w:rsidRDefault="0041394D" w:rsidP="00FB2BFD">
            <w:pPr>
              <w:pStyle w:val="ListParagraph"/>
              <w:ind w:left="0"/>
            </w:pPr>
            <w:r>
              <w:t>We have met him yesterday.</w:t>
            </w:r>
          </w:p>
        </w:tc>
        <w:tc>
          <w:tcPr>
            <w:tcW w:w="4788" w:type="dxa"/>
          </w:tcPr>
          <w:p w:rsidR="0041394D" w:rsidRDefault="0041394D" w:rsidP="00FB2BFD">
            <w:pPr>
              <w:pStyle w:val="ListParagraph"/>
              <w:ind w:left="0"/>
            </w:pPr>
            <w:r>
              <w:t>We met him yesterday.</w:t>
            </w:r>
          </w:p>
        </w:tc>
      </w:tr>
      <w:tr w:rsidR="0041394D" w:rsidTr="0041394D">
        <w:tc>
          <w:tcPr>
            <w:tcW w:w="4788" w:type="dxa"/>
          </w:tcPr>
          <w:p w:rsidR="0041394D" w:rsidRDefault="0041394D" w:rsidP="00FB2BFD">
            <w:pPr>
              <w:pStyle w:val="ListParagraph"/>
              <w:ind w:left="0"/>
            </w:pPr>
            <w:r>
              <w:t>When we have you seen it?</w:t>
            </w:r>
          </w:p>
        </w:tc>
        <w:tc>
          <w:tcPr>
            <w:tcW w:w="4788" w:type="dxa"/>
          </w:tcPr>
          <w:p w:rsidR="0041394D" w:rsidRDefault="0041394D" w:rsidP="00FB2BFD">
            <w:pPr>
              <w:pStyle w:val="ListParagraph"/>
              <w:ind w:left="0"/>
            </w:pPr>
            <w:r>
              <w:t>When did you see it?</w:t>
            </w:r>
          </w:p>
        </w:tc>
      </w:tr>
      <w:tr w:rsidR="0041394D" w:rsidTr="0041394D">
        <w:tc>
          <w:tcPr>
            <w:tcW w:w="4788" w:type="dxa"/>
          </w:tcPr>
          <w:p w:rsidR="0041394D" w:rsidRDefault="0041394D" w:rsidP="00FB2BFD">
            <w:pPr>
              <w:pStyle w:val="ListParagraph"/>
              <w:ind w:left="0"/>
            </w:pPr>
            <w:r>
              <w:t>I am hearing some noise.</w:t>
            </w:r>
          </w:p>
        </w:tc>
        <w:tc>
          <w:tcPr>
            <w:tcW w:w="4788" w:type="dxa"/>
          </w:tcPr>
          <w:p w:rsidR="0041394D" w:rsidRDefault="0041394D" w:rsidP="00FB2BFD">
            <w:pPr>
              <w:pStyle w:val="ListParagraph"/>
              <w:ind w:left="0"/>
            </w:pPr>
            <w:r>
              <w:t>I hear some noise.</w:t>
            </w:r>
          </w:p>
        </w:tc>
      </w:tr>
      <w:tr w:rsidR="0041394D" w:rsidTr="0041394D">
        <w:tc>
          <w:tcPr>
            <w:tcW w:w="4788" w:type="dxa"/>
          </w:tcPr>
          <w:p w:rsidR="0041394D" w:rsidRDefault="0041394D" w:rsidP="00FB2BFD">
            <w:pPr>
              <w:pStyle w:val="ListParagraph"/>
              <w:ind w:left="0"/>
            </w:pPr>
            <w:r>
              <w:t>The theatre is belonging to my uncle.</w:t>
            </w:r>
          </w:p>
        </w:tc>
        <w:tc>
          <w:tcPr>
            <w:tcW w:w="4788" w:type="dxa"/>
          </w:tcPr>
          <w:p w:rsidR="0041394D" w:rsidRDefault="0041394D" w:rsidP="00FB2BFD">
            <w:pPr>
              <w:pStyle w:val="ListParagraph"/>
              <w:ind w:left="0"/>
            </w:pPr>
            <w:r>
              <w:t>The theatre belongs to my uncle.</w:t>
            </w:r>
          </w:p>
        </w:tc>
      </w:tr>
      <w:tr w:rsidR="0041394D" w:rsidTr="0041394D">
        <w:tc>
          <w:tcPr>
            <w:tcW w:w="4788" w:type="dxa"/>
          </w:tcPr>
          <w:p w:rsidR="0041394D" w:rsidRDefault="000E0BEB" w:rsidP="00FB2BFD">
            <w:pPr>
              <w:pStyle w:val="ListParagraph"/>
              <w:ind w:left="0"/>
            </w:pPr>
            <w:r>
              <w:t>He is having a T.V.</w:t>
            </w:r>
          </w:p>
        </w:tc>
        <w:tc>
          <w:tcPr>
            <w:tcW w:w="4788" w:type="dxa"/>
          </w:tcPr>
          <w:p w:rsidR="0041394D" w:rsidRDefault="000E0BEB" w:rsidP="00FB2BFD">
            <w:pPr>
              <w:pStyle w:val="ListParagraph"/>
              <w:ind w:left="0"/>
            </w:pPr>
            <w:r>
              <w:t>He has a T.V.</w:t>
            </w:r>
          </w:p>
        </w:tc>
      </w:tr>
      <w:tr w:rsidR="000E0BEB" w:rsidTr="0041394D">
        <w:tc>
          <w:tcPr>
            <w:tcW w:w="4788" w:type="dxa"/>
          </w:tcPr>
          <w:p w:rsidR="000E0BEB" w:rsidRDefault="000E0BEB" w:rsidP="00FB2BFD">
            <w:pPr>
              <w:pStyle w:val="ListParagraph"/>
              <w:ind w:left="0"/>
            </w:pPr>
            <w:r>
              <w:t>How long are you waiting for me?</w:t>
            </w:r>
          </w:p>
        </w:tc>
        <w:tc>
          <w:tcPr>
            <w:tcW w:w="4788" w:type="dxa"/>
          </w:tcPr>
          <w:p w:rsidR="000E0BEB" w:rsidRDefault="000E0BEB" w:rsidP="00FB2BFD">
            <w:pPr>
              <w:pStyle w:val="ListParagraph"/>
              <w:ind w:left="0"/>
            </w:pPr>
            <w:r>
              <w:t>How long have you been waiting for me?</w:t>
            </w:r>
          </w:p>
        </w:tc>
      </w:tr>
      <w:tr w:rsidR="002B205B" w:rsidTr="0041394D">
        <w:tc>
          <w:tcPr>
            <w:tcW w:w="4788" w:type="dxa"/>
          </w:tcPr>
          <w:p w:rsidR="002B205B" w:rsidRDefault="002B205B" w:rsidP="00FB2BFD">
            <w:pPr>
              <w:pStyle w:val="ListParagraph"/>
              <w:ind w:left="0"/>
            </w:pPr>
            <w:r>
              <w:t>The juice is smelling good.</w:t>
            </w:r>
          </w:p>
        </w:tc>
        <w:tc>
          <w:tcPr>
            <w:tcW w:w="4788" w:type="dxa"/>
          </w:tcPr>
          <w:p w:rsidR="002B205B" w:rsidRDefault="002B205B" w:rsidP="00FB2BFD">
            <w:pPr>
              <w:pStyle w:val="ListParagraph"/>
              <w:ind w:left="0"/>
            </w:pPr>
            <w:r>
              <w:t>The juice smells good.</w:t>
            </w:r>
          </w:p>
        </w:tc>
      </w:tr>
      <w:tr w:rsidR="002B205B" w:rsidTr="0041394D">
        <w:tc>
          <w:tcPr>
            <w:tcW w:w="4788" w:type="dxa"/>
          </w:tcPr>
          <w:p w:rsidR="002B205B" w:rsidRDefault="002B205B" w:rsidP="00FB2BFD">
            <w:pPr>
              <w:pStyle w:val="ListParagraph"/>
              <w:ind w:left="0"/>
            </w:pPr>
            <w:r>
              <w:t>I shall inform you when he will come back.</w:t>
            </w:r>
          </w:p>
        </w:tc>
        <w:tc>
          <w:tcPr>
            <w:tcW w:w="4788" w:type="dxa"/>
          </w:tcPr>
          <w:p w:rsidR="002B205B" w:rsidRDefault="002B205B" w:rsidP="00FB2BFD">
            <w:pPr>
              <w:pStyle w:val="ListParagraph"/>
              <w:ind w:left="0"/>
            </w:pPr>
            <w:r>
              <w:t>I shall inform you when he comes back.</w:t>
            </w:r>
          </w:p>
        </w:tc>
      </w:tr>
      <w:tr w:rsidR="002B205B" w:rsidTr="0041394D">
        <w:tc>
          <w:tcPr>
            <w:tcW w:w="4788" w:type="dxa"/>
          </w:tcPr>
          <w:p w:rsidR="002B205B" w:rsidRDefault="002B205B" w:rsidP="00FB2BFD">
            <w:pPr>
              <w:pStyle w:val="ListParagraph"/>
              <w:ind w:left="0"/>
            </w:pPr>
            <w:r>
              <w:t>You can’t pass unless you will work hard.</w:t>
            </w:r>
          </w:p>
        </w:tc>
        <w:tc>
          <w:tcPr>
            <w:tcW w:w="4788" w:type="dxa"/>
          </w:tcPr>
          <w:p w:rsidR="002B205B" w:rsidRDefault="002B205B" w:rsidP="00FB2BFD">
            <w:pPr>
              <w:pStyle w:val="ListParagraph"/>
              <w:ind w:left="0"/>
            </w:pPr>
            <w:r>
              <w:t>You can’t pass unless you work hard.</w:t>
            </w:r>
          </w:p>
        </w:tc>
      </w:tr>
      <w:tr w:rsidR="002B205B" w:rsidTr="0041394D">
        <w:tc>
          <w:tcPr>
            <w:tcW w:w="4788" w:type="dxa"/>
          </w:tcPr>
          <w:p w:rsidR="002B205B" w:rsidRDefault="002B205B" w:rsidP="00FB2BFD">
            <w:pPr>
              <w:pStyle w:val="ListParagraph"/>
              <w:ind w:left="0"/>
            </w:pPr>
            <w:r>
              <w:t>He could swim halfway before he drowned.</w:t>
            </w:r>
          </w:p>
        </w:tc>
        <w:tc>
          <w:tcPr>
            <w:tcW w:w="4788" w:type="dxa"/>
          </w:tcPr>
          <w:p w:rsidR="002B205B" w:rsidRDefault="002B205B" w:rsidP="00FB2BFD">
            <w:pPr>
              <w:pStyle w:val="ListParagraph"/>
              <w:ind w:left="0"/>
            </w:pPr>
            <w:r>
              <w:t>He was able to swim halfway before he drowned.</w:t>
            </w:r>
          </w:p>
        </w:tc>
      </w:tr>
      <w:tr w:rsidR="002B205B" w:rsidTr="0041394D">
        <w:tc>
          <w:tcPr>
            <w:tcW w:w="4788" w:type="dxa"/>
          </w:tcPr>
          <w:p w:rsidR="002B205B" w:rsidRDefault="002B205B" w:rsidP="00FB2BFD">
            <w:pPr>
              <w:pStyle w:val="ListParagraph"/>
              <w:ind w:left="0"/>
            </w:pPr>
            <w:r>
              <w:t>We are awaiting for the bus.</w:t>
            </w:r>
          </w:p>
        </w:tc>
        <w:tc>
          <w:tcPr>
            <w:tcW w:w="4788" w:type="dxa"/>
          </w:tcPr>
          <w:p w:rsidR="002B205B" w:rsidRDefault="002B205B" w:rsidP="00FB2BFD">
            <w:pPr>
              <w:pStyle w:val="ListParagraph"/>
              <w:ind w:left="0"/>
            </w:pPr>
            <w:r>
              <w:t>We are waiting for the bus.</w:t>
            </w:r>
          </w:p>
        </w:tc>
      </w:tr>
      <w:tr w:rsidR="002B205B" w:rsidTr="0041394D">
        <w:tc>
          <w:tcPr>
            <w:tcW w:w="4788" w:type="dxa"/>
          </w:tcPr>
          <w:p w:rsidR="002B205B" w:rsidRDefault="002B205B" w:rsidP="00FB2BFD">
            <w:pPr>
              <w:pStyle w:val="ListParagraph"/>
              <w:ind w:left="0"/>
            </w:pPr>
            <w:r>
              <w:t>He is studying since 6’o clock.</w:t>
            </w:r>
          </w:p>
        </w:tc>
        <w:tc>
          <w:tcPr>
            <w:tcW w:w="4788" w:type="dxa"/>
          </w:tcPr>
          <w:p w:rsidR="002B205B" w:rsidRDefault="002B205B" w:rsidP="00FB2BFD">
            <w:pPr>
              <w:pStyle w:val="ListParagraph"/>
              <w:ind w:left="0"/>
            </w:pPr>
            <w:r>
              <w:t>He has been studying since 6’o clock.</w:t>
            </w:r>
          </w:p>
        </w:tc>
      </w:tr>
      <w:tr w:rsidR="002B205B" w:rsidTr="0041394D">
        <w:tc>
          <w:tcPr>
            <w:tcW w:w="4788" w:type="dxa"/>
          </w:tcPr>
          <w:p w:rsidR="002B205B" w:rsidRDefault="002B205B" w:rsidP="00FB2BFD">
            <w:pPr>
              <w:pStyle w:val="ListParagraph"/>
              <w:ind w:left="0"/>
            </w:pPr>
            <w:r>
              <w:t>I did not write the letter yet.</w:t>
            </w:r>
          </w:p>
        </w:tc>
        <w:tc>
          <w:tcPr>
            <w:tcW w:w="4788" w:type="dxa"/>
          </w:tcPr>
          <w:p w:rsidR="002B205B" w:rsidRDefault="002B205B" w:rsidP="00FB2BFD">
            <w:pPr>
              <w:pStyle w:val="ListParagraph"/>
              <w:ind w:left="0"/>
            </w:pPr>
            <w:r>
              <w:t>I have not written the letter yet.</w:t>
            </w:r>
          </w:p>
        </w:tc>
      </w:tr>
      <w:tr w:rsidR="002B205B" w:rsidTr="0041394D">
        <w:tc>
          <w:tcPr>
            <w:tcW w:w="4788" w:type="dxa"/>
          </w:tcPr>
          <w:p w:rsidR="002B205B" w:rsidRDefault="002B205B" w:rsidP="00FB2BFD">
            <w:pPr>
              <w:pStyle w:val="ListParagraph"/>
              <w:ind w:left="0"/>
            </w:pPr>
            <w:r>
              <w:t>He will reach home before the sun will set.</w:t>
            </w:r>
          </w:p>
        </w:tc>
        <w:tc>
          <w:tcPr>
            <w:tcW w:w="4788" w:type="dxa"/>
          </w:tcPr>
          <w:p w:rsidR="002B205B" w:rsidRDefault="002B205B" w:rsidP="00FB2BFD">
            <w:pPr>
              <w:pStyle w:val="ListParagraph"/>
              <w:ind w:left="0"/>
            </w:pPr>
            <w:r>
              <w:t>He will have reached home before the sunset.</w:t>
            </w:r>
          </w:p>
        </w:tc>
      </w:tr>
      <w:tr w:rsidR="002B205B" w:rsidTr="0041394D">
        <w:tc>
          <w:tcPr>
            <w:tcW w:w="4788" w:type="dxa"/>
          </w:tcPr>
          <w:p w:rsidR="002B205B" w:rsidRDefault="002B205B" w:rsidP="00FB2BFD">
            <w:pPr>
              <w:pStyle w:val="ListParagraph"/>
              <w:ind w:left="0"/>
            </w:pPr>
            <w:r>
              <w:t>He had gone to Mumbai last week.</w:t>
            </w:r>
          </w:p>
        </w:tc>
        <w:tc>
          <w:tcPr>
            <w:tcW w:w="4788" w:type="dxa"/>
          </w:tcPr>
          <w:p w:rsidR="002B205B" w:rsidRDefault="002B205B" w:rsidP="00FB2BFD">
            <w:pPr>
              <w:pStyle w:val="ListParagraph"/>
              <w:ind w:left="0"/>
            </w:pPr>
            <w:r>
              <w:t>He went to Mumbai last week.</w:t>
            </w:r>
          </w:p>
        </w:tc>
      </w:tr>
    </w:tbl>
    <w:p w:rsidR="0041394D" w:rsidRDefault="002B205B" w:rsidP="002B205B">
      <w:pPr>
        <w:pStyle w:val="ListParagraph"/>
        <w:ind w:left="1800"/>
      </w:pPr>
      <w:r>
        <w:t xml:space="preserve">                           6.Common Errors in the Use of Prepositions:</w:t>
      </w:r>
    </w:p>
    <w:tbl>
      <w:tblPr>
        <w:tblStyle w:val="TableGrid"/>
        <w:tblW w:w="0" w:type="auto"/>
        <w:tblInd w:w="1800" w:type="dxa"/>
        <w:tblLook w:val="04A0" w:firstRow="1" w:lastRow="0" w:firstColumn="1" w:lastColumn="0" w:noHBand="0" w:noVBand="1"/>
      </w:tblPr>
      <w:tblGrid>
        <w:gridCol w:w="3888"/>
        <w:gridCol w:w="3888"/>
      </w:tblGrid>
      <w:tr w:rsidR="002B205B" w:rsidTr="002B205B">
        <w:tc>
          <w:tcPr>
            <w:tcW w:w="4788" w:type="dxa"/>
          </w:tcPr>
          <w:p w:rsidR="002B205B" w:rsidRDefault="002B205B" w:rsidP="002B205B">
            <w:pPr>
              <w:pStyle w:val="ListParagraph"/>
              <w:ind w:left="0"/>
            </w:pPr>
            <w:r>
              <w:t>He is suffering with malaria.</w:t>
            </w:r>
          </w:p>
        </w:tc>
        <w:tc>
          <w:tcPr>
            <w:tcW w:w="4788" w:type="dxa"/>
          </w:tcPr>
          <w:p w:rsidR="002B205B" w:rsidRDefault="002B205B" w:rsidP="002B205B">
            <w:pPr>
              <w:pStyle w:val="ListParagraph"/>
              <w:ind w:left="0"/>
            </w:pPr>
            <w:r>
              <w:t>He is suffering from malaria.</w:t>
            </w:r>
          </w:p>
        </w:tc>
      </w:tr>
      <w:tr w:rsidR="002B205B" w:rsidTr="002B205B">
        <w:tc>
          <w:tcPr>
            <w:tcW w:w="4788" w:type="dxa"/>
          </w:tcPr>
          <w:p w:rsidR="002B205B" w:rsidRDefault="002B205B" w:rsidP="002B205B">
            <w:pPr>
              <w:pStyle w:val="ListParagraph"/>
              <w:ind w:left="0"/>
            </w:pPr>
            <w:r>
              <w:t>She is angry upon me.</w:t>
            </w:r>
          </w:p>
        </w:tc>
        <w:tc>
          <w:tcPr>
            <w:tcW w:w="4788" w:type="dxa"/>
          </w:tcPr>
          <w:p w:rsidR="002B205B" w:rsidRDefault="002B205B" w:rsidP="002B205B">
            <w:pPr>
              <w:pStyle w:val="ListParagraph"/>
              <w:ind w:left="0"/>
            </w:pPr>
            <w:r>
              <w:t>She is angry with me.</w:t>
            </w:r>
          </w:p>
        </w:tc>
      </w:tr>
      <w:tr w:rsidR="002B205B" w:rsidTr="002B205B">
        <w:tc>
          <w:tcPr>
            <w:tcW w:w="4788" w:type="dxa"/>
          </w:tcPr>
          <w:p w:rsidR="002B205B" w:rsidRDefault="002B205B" w:rsidP="002B205B">
            <w:pPr>
              <w:pStyle w:val="ListParagraph"/>
              <w:ind w:left="0"/>
            </w:pPr>
            <w:r>
              <w:t>This cloth is different to that.</w:t>
            </w:r>
          </w:p>
        </w:tc>
        <w:tc>
          <w:tcPr>
            <w:tcW w:w="4788" w:type="dxa"/>
          </w:tcPr>
          <w:p w:rsidR="002B205B" w:rsidRDefault="002B205B" w:rsidP="002B205B">
            <w:pPr>
              <w:pStyle w:val="ListParagraph"/>
              <w:ind w:left="0"/>
            </w:pPr>
            <w:r>
              <w:t>This cloth is different from that.</w:t>
            </w:r>
          </w:p>
        </w:tc>
      </w:tr>
      <w:tr w:rsidR="002B205B" w:rsidTr="002B205B">
        <w:tc>
          <w:tcPr>
            <w:tcW w:w="4788" w:type="dxa"/>
          </w:tcPr>
          <w:p w:rsidR="002B205B" w:rsidRDefault="001E1418" w:rsidP="002B205B">
            <w:pPr>
              <w:pStyle w:val="ListParagraph"/>
              <w:ind w:left="0"/>
            </w:pPr>
            <w:r>
              <w:t>The session begins from M</w:t>
            </w:r>
            <w:r w:rsidR="002B205B">
              <w:t>ay 26</w:t>
            </w:r>
            <w:r w:rsidR="002B205B" w:rsidRPr="002B205B">
              <w:rPr>
                <w:vertAlign w:val="superscript"/>
              </w:rPr>
              <w:t>th</w:t>
            </w:r>
            <w:r w:rsidR="002B205B">
              <w:t>.</w:t>
            </w:r>
          </w:p>
        </w:tc>
        <w:tc>
          <w:tcPr>
            <w:tcW w:w="4788" w:type="dxa"/>
          </w:tcPr>
          <w:p w:rsidR="002B205B" w:rsidRDefault="002B205B" w:rsidP="002B205B">
            <w:pPr>
              <w:pStyle w:val="ListParagraph"/>
              <w:ind w:left="0"/>
            </w:pPr>
            <w:r>
              <w:t>The session begins on May 26</w:t>
            </w:r>
            <w:r w:rsidRPr="002B205B">
              <w:rPr>
                <w:vertAlign w:val="superscript"/>
              </w:rPr>
              <w:t>th</w:t>
            </w:r>
            <w:r>
              <w:t>.</w:t>
            </w:r>
          </w:p>
        </w:tc>
      </w:tr>
      <w:tr w:rsidR="002B205B" w:rsidTr="002B205B">
        <w:tc>
          <w:tcPr>
            <w:tcW w:w="4788" w:type="dxa"/>
          </w:tcPr>
          <w:p w:rsidR="002B205B" w:rsidRDefault="002B205B" w:rsidP="002B205B">
            <w:pPr>
              <w:pStyle w:val="ListParagraph"/>
              <w:ind w:left="0"/>
            </w:pPr>
            <w:r>
              <w:t>I have known him since</w:t>
            </w:r>
            <w:r w:rsidR="002349FC">
              <w:t xml:space="preserve"> five years.</w:t>
            </w:r>
          </w:p>
        </w:tc>
        <w:tc>
          <w:tcPr>
            <w:tcW w:w="4788" w:type="dxa"/>
          </w:tcPr>
          <w:p w:rsidR="002B205B" w:rsidRDefault="002349FC" w:rsidP="002B205B">
            <w:pPr>
              <w:pStyle w:val="ListParagraph"/>
              <w:ind w:left="0"/>
            </w:pPr>
            <w:r>
              <w:t>I have known him for five years.</w:t>
            </w:r>
          </w:p>
        </w:tc>
      </w:tr>
      <w:tr w:rsidR="002349FC" w:rsidTr="002B205B">
        <w:tc>
          <w:tcPr>
            <w:tcW w:w="4788" w:type="dxa"/>
          </w:tcPr>
          <w:p w:rsidR="002349FC" w:rsidRDefault="002349FC" w:rsidP="002B205B">
            <w:pPr>
              <w:pStyle w:val="ListParagraph"/>
              <w:ind w:left="0"/>
            </w:pPr>
            <w:r>
              <w:t>I travelled by Ravi’s car.</w:t>
            </w:r>
          </w:p>
        </w:tc>
        <w:tc>
          <w:tcPr>
            <w:tcW w:w="4788" w:type="dxa"/>
          </w:tcPr>
          <w:p w:rsidR="002349FC" w:rsidRDefault="002349FC" w:rsidP="002B205B">
            <w:pPr>
              <w:pStyle w:val="ListParagraph"/>
              <w:ind w:left="0"/>
            </w:pPr>
            <w:r>
              <w:t>I travelled in Ravi’s car.</w:t>
            </w:r>
          </w:p>
        </w:tc>
      </w:tr>
      <w:tr w:rsidR="002349FC" w:rsidTr="002B205B">
        <w:tc>
          <w:tcPr>
            <w:tcW w:w="4788" w:type="dxa"/>
          </w:tcPr>
          <w:p w:rsidR="002349FC" w:rsidRDefault="002349FC" w:rsidP="002B205B">
            <w:pPr>
              <w:pStyle w:val="ListParagraph"/>
              <w:ind w:left="0"/>
            </w:pPr>
            <w:r>
              <w:t>I spoke to him by telephone.</w:t>
            </w:r>
          </w:p>
        </w:tc>
        <w:tc>
          <w:tcPr>
            <w:tcW w:w="4788" w:type="dxa"/>
          </w:tcPr>
          <w:p w:rsidR="002349FC" w:rsidRDefault="002349FC" w:rsidP="002B205B">
            <w:pPr>
              <w:pStyle w:val="ListParagraph"/>
              <w:ind w:left="0"/>
            </w:pPr>
            <w:r>
              <w:t>I spoke to him on telephone.</w:t>
            </w:r>
          </w:p>
        </w:tc>
      </w:tr>
      <w:tr w:rsidR="002349FC" w:rsidTr="002B205B">
        <w:tc>
          <w:tcPr>
            <w:tcW w:w="4788" w:type="dxa"/>
          </w:tcPr>
          <w:p w:rsidR="002349FC" w:rsidRDefault="002349FC" w:rsidP="002B205B">
            <w:pPr>
              <w:pStyle w:val="ListParagraph"/>
              <w:ind w:left="0"/>
            </w:pPr>
            <w:r>
              <w:t>They climbed in the lorry.</w:t>
            </w:r>
          </w:p>
        </w:tc>
        <w:tc>
          <w:tcPr>
            <w:tcW w:w="4788" w:type="dxa"/>
          </w:tcPr>
          <w:p w:rsidR="002349FC" w:rsidRDefault="002349FC" w:rsidP="002B205B">
            <w:pPr>
              <w:pStyle w:val="ListParagraph"/>
              <w:ind w:left="0"/>
            </w:pPr>
            <w:r>
              <w:t>They climbed into the lorry.</w:t>
            </w:r>
          </w:p>
        </w:tc>
      </w:tr>
      <w:tr w:rsidR="002349FC" w:rsidTr="002B205B">
        <w:tc>
          <w:tcPr>
            <w:tcW w:w="4788" w:type="dxa"/>
          </w:tcPr>
          <w:p w:rsidR="002349FC" w:rsidRDefault="002349FC" w:rsidP="002B205B">
            <w:pPr>
              <w:pStyle w:val="ListParagraph"/>
              <w:ind w:left="0"/>
            </w:pPr>
            <w:r>
              <w:t>He writes by an ink</w:t>
            </w:r>
            <w:r w:rsidR="00B27547">
              <w:t xml:space="preserve"> </w:t>
            </w:r>
            <w:r>
              <w:t>pen.</w:t>
            </w:r>
          </w:p>
        </w:tc>
        <w:tc>
          <w:tcPr>
            <w:tcW w:w="4788" w:type="dxa"/>
          </w:tcPr>
          <w:p w:rsidR="002349FC" w:rsidRDefault="002349FC" w:rsidP="002B205B">
            <w:pPr>
              <w:pStyle w:val="ListParagraph"/>
              <w:ind w:left="0"/>
            </w:pPr>
            <w:r>
              <w:t>He writes with an ink</w:t>
            </w:r>
            <w:r w:rsidR="00B27547">
              <w:t xml:space="preserve"> </w:t>
            </w:r>
            <w:r>
              <w:t>pen.</w:t>
            </w:r>
          </w:p>
        </w:tc>
      </w:tr>
      <w:tr w:rsidR="002349FC" w:rsidTr="002B205B">
        <w:tc>
          <w:tcPr>
            <w:tcW w:w="4788" w:type="dxa"/>
          </w:tcPr>
          <w:p w:rsidR="002349FC" w:rsidRDefault="002349FC" w:rsidP="002B205B">
            <w:pPr>
              <w:pStyle w:val="ListParagraph"/>
              <w:ind w:left="0"/>
            </w:pPr>
            <w:r>
              <w:t xml:space="preserve">He stood </w:t>
            </w:r>
            <w:proofErr w:type="spellStart"/>
            <w:r>
              <w:t>besides</w:t>
            </w:r>
            <w:proofErr w:type="spellEnd"/>
            <w:r>
              <w:t xml:space="preserve"> the door.</w:t>
            </w:r>
          </w:p>
        </w:tc>
        <w:tc>
          <w:tcPr>
            <w:tcW w:w="4788" w:type="dxa"/>
          </w:tcPr>
          <w:p w:rsidR="002349FC" w:rsidRDefault="002349FC" w:rsidP="002B205B">
            <w:pPr>
              <w:pStyle w:val="ListParagraph"/>
              <w:ind w:left="0"/>
            </w:pPr>
            <w:r>
              <w:t>He stood beside the door.</w:t>
            </w:r>
          </w:p>
        </w:tc>
      </w:tr>
      <w:tr w:rsidR="002349FC" w:rsidTr="002B205B">
        <w:tc>
          <w:tcPr>
            <w:tcW w:w="4788" w:type="dxa"/>
          </w:tcPr>
          <w:p w:rsidR="002349FC" w:rsidRDefault="002349FC" w:rsidP="002B205B">
            <w:pPr>
              <w:pStyle w:val="ListParagraph"/>
              <w:ind w:left="0"/>
            </w:pPr>
            <w:r>
              <w:t>He was accused for stealing the books.</w:t>
            </w:r>
          </w:p>
        </w:tc>
        <w:tc>
          <w:tcPr>
            <w:tcW w:w="4788" w:type="dxa"/>
          </w:tcPr>
          <w:p w:rsidR="002349FC" w:rsidRDefault="002349FC" w:rsidP="002B205B">
            <w:pPr>
              <w:pStyle w:val="ListParagraph"/>
              <w:ind w:left="0"/>
            </w:pPr>
            <w:r>
              <w:t>He was accused of stealing the prize.</w:t>
            </w:r>
          </w:p>
        </w:tc>
      </w:tr>
      <w:tr w:rsidR="002349FC" w:rsidTr="002B205B">
        <w:tc>
          <w:tcPr>
            <w:tcW w:w="4788" w:type="dxa"/>
          </w:tcPr>
          <w:p w:rsidR="002349FC" w:rsidRDefault="002349FC" w:rsidP="002B205B">
            <w:pPr>
              <w:pStyle w:val="ListParagraph"/>
              <w:ind w:left="0"/>
            </w:pPr>
            <w:r>
              <w:t xml:space="preserve">We congratulated her for winning the </w:t>
            </w:r>
            <w:r>
              <w:lastRenderedPageBreak/>
              <w:t>prize.</w:t>
            </w:r>
          </w:p>
        </w:tc>
        <w:tc>
          <w:tcPr>
            <w:tcW w:w="4788" w:type="dxa"/>
          </w:tcPr>
          <w:p w:rsidR="002349FC" w:rsidRDefault="002349FC" w:rsidP="002B205B">
            <w:pPr>
              <w:pStyle w:val="ListParagraph"/>
              <w:ind w:left="0"/>
            </w:pPr>
            <w:r>
              <w:lastRenderedPageBreak/>
              <w:t xml:space="preserve">We congratulated her on winning the </w:t>
            </w:r>
            <w:r>
              <w:lastRenderedPageBreak/>
              <w:t>prize.</w:t>
            </w:r>
          </w:p>
        </w:tc>
      </w:tr>
      <w:tr w:rsidR="002349FC" w:rsidTr="002B205B">
        <w:tc>
          <w:tcPr>
            <w:tcW w:w="4788" w:type="dxa"/>
          </w:tcPr>
          <w:p w:rsidR="002349FC" w:rsidRDefault="002349FC" w:rsidP="002B205B">
            <w:pPr>
              <w:pStyle w:val="ListParagraph"/>
              <w:ind w:left="0"/>
            </w:pPr>
            <w:r>
              <w:lastRenderedPageBreak/>
              <w:t>You are required to sign with ink.</w:t>
            </w:r>
          </w:p>
        </w:tc>
        <w:tc>
          <w:tcPr>
            <w:tcW w:w="4788" w:type="dxa"/>
          </w:tcPr>
          <w:p w:rsidR="002349FC" w:rsidRDefault="002349FC" w:rsidP="002B205B">
            <w:pPr>
              <w:pStyle w:val="ListParagraph"/>
              <w:ind w:left="0"/>
            </w:pPr>
            <w:r>
              <w:t>You are required to sign in ink.</w:t>
            </w:r>
          </w:p>
        </w:tc>
      </w:tr>
      <w:tr w:rsidR="002349FC" w:rsidTr="002B205B">
        <w:tc>
          <w:tcPr>
            <w:tcW w:w="4788" w:type="dxa"/>
          </w:tcPr>
          <w:p w:rsidR="002349FC" w:rsidRDefault="002349FC" w:rsidP="002B205B">
            <w:pPr>
              <w:pStyle w:val="ListParagraph"/>
              <w:ind w:left="0"/>
            </w:pPr>
            <w:r>
              <w:t>He is afraid from me.</w:t>
            </w:r>
          </w:p>
        </w:tc>
        <w:tc>
          <w:tcPr>
            <w:tcW w:w="4788" w:type="dxa"/>
          </w:tcPr>
          <w:p w:rsidR="002349FC" w:rsidRDefault="002349FC" w:rsidP="002B205B">
            <w:pPr>
              <w:pStyle w:val="ListParagraph"/>
              <w:ind w:left="0"/>
            </w:pPr>
            <w:r>
              <w:t>He is afraid of me.</w:t>
            </w:r>
          </w:p>
        </w:tc>
      </w:tr>
      <w:tr w:rsidR="002349FC" w:rsidTr="002B205B">
        <w:tc>
          <w:tcPr>
            <w:tcW w:w="4788" w:type="dxa"/>
          </w:tcPr>
          <w:p w:rsidR="002349FC" w:rsidRDefault="002349FC" w:rsidP="002B205B">
            <w:pPr>
              <w:pStyle w:val="ListParagraph"/>
              <w:ind w:left="0"/>
            </w:pPr>
            <w:r>
              <w:t>She is good in Hindi.</w:t>
            </w:r>
          </w:p>
        </w:tc>
        <w:tc>
          <w:tcPr>
            <w:tcW w:w="4788" w:type="dxa"/>
          </w:tcPr>
          <w:p w:rsidR="002349FC" w:rsidRDefault="002349FC" w:rsidP="002B205B">
            <w:pPr>
              <w:pStyle w:val="ListParagraph"/>
              <w:ind w:left="0"/>
            </w:pPr>
            <w:r>
              <w:t>She is good at Hindi.</w:t>
            </w:r>
          </w:p>
        </w:tc>
      </w:tr>
      <w:tr w:rsidR="002349FC" w:rsidTr="002B205B">
        <w:tc>
          <w:tcPr>
            <w:tcW w:w="4788" w:type="dxa"/>
          </w:tcPr>
          <w:p w:rsidR="002349FC" w:rsidRDefault="002349FC" w:rsidP="002B205B">
            <w:pPr>
              <w:pStyle w:val="ListParagraph"/>
              <w:ind w:left="0"/>
            </w:pPr>
            <w:r>
              <w:t>He is weak at grammar.</w:t>
            </w:r>
          </w:p>
        </w:tc>
        <w:tc>
          <w:tcPr>
            <w:tcW w:w="4788" w:type="dxa"/>
          </w:tcPr>
          <w:p w:rsidR="002349FC" w:rsidRDefault="002349FC" w:rsidP="002B205B">
            <w:pPr>
              <w:pStyle w:val="ListParagraph"/>
              <w:ind w:left="0"/>
            </w:pPr>
            <w:r>
              <w:t>He is weak in grammar.</w:t>
            </w:r>
          </w:p>
        </w:tc>
      </w:tr>
      <w:tr w:rsidR="002349FC" w:rsidTr="002B205B">
        <w:tc>
          <w:tcPr>
            <w:tcW w:w="4788" w:type="dxa"/>
          </w:tcPr>
          <w:p w:rsidR="002349FC" w:rsidRDefault="002349FC" w:rsidP="002B205B">
            <w:pPr>
              <w:pStyle w:val="ListParagraph"/>
              <w:ind w:left="0"/>
            </w:pPr>
            <w:r>
              <w:t>She was married with a businessman.</w:t>
            </w:r>
          </w:p>
        </w:tc>
        <w:tc>
          <w:tcPr>
            <w:tcW w:w="4788" w:type="dxa"/>
          </w:tcPr>
          <w:p w:rsidR="002349FC" w:rsidRDefault="002349FC" w:rsidP="002B205B">
            <w:pPr>
              <w:pStyle w:val="ListParagraph"/>
              <w:ind w:left="0"/>
            </w:pPr>
            <w:r>
              <w:t>She was married to a business man.</w:t>
            </w:r>
          </w:p>
        </w:tc>
      </w:tr>
      <w:tr w:rsidR="002349FC" w:rsidTr="002B205B">
        <w:tc>
          <w:tcPr>
            <w:tcW w:w="4788" w:type="dxa"/>
          </w:tcPr>
          <w:p w:rsidR="002349FC" w:rsidRDefault="002349FC" w:rsidP="002B205B">
            <w:pPr>
              <w:pStyle w:val="ListParagraph"/>
              <w:ind w:left="0"/>
            </w:pPr>
            <w:r>
              <w:t>The invigilator prohibited the student to copy.</w:t>
            </w:r>
          </w:p>
        </w:tc>
        <w:tc>
          <w:tcPr>
            <w:tcW w:w="4788" w:type="dxa"/>
          </w:tcPr>
          <w:p w:rsidR="002349FC" w:rsidRDefault="002349FC" w:rsidP="002B205B">
            <w:pPr>
              <w:pStyle w:val="ListParagraph"/>
              <w:ind w:left="0"/>
            </w:pPr>
            <w:r>
              <w:t>The invigilator prohibited the student from copying.</w:t>
            </w:r>
          </w:p>
        </w:tc>
      </w:tr>
      <w:tr w:rsidR="002349FC" w:rsidTr="002B205B">
        <w:tc>
          <w:tcPr>
            <w:tcW w:w="4788" w:type="dxa"/>
          </w:tcPr>
          <w:p w:rsidR="002349FC" w:rsidRDefault="002349FC" w:rsidP="002B205B">
            <w:pPr>
              <w:pStyle w:val="ListParagraph"/>
              <w:ind w:left="0"/>
            </w:pPr>
            <w:r>
              <w:t>I am confident to succeed.</w:t>
            </w:r>
          </w:p>
        </w:tc>
        <w:tc>
          <w:tcPr>
            <w:tcW w:w="4788" w:type="dxa"/>
          </w:tcPr>
          <w:p w:rsidR="002349FC" w:rsidRDefault="002349FC" w:rsidP="002B205B">
            <w:pPr>
              <w:pStyle w:val="ListParagraph"/>
              <w:ind w:left="0"/>
            </w:pPr>
            <w:r>
              <w:t>I am confident of success.</w:t>
            </w:r>
          </w:p>
        </w:tc>
      </w:tr>
      <w:tr w:rsidR="002349FC" w:rsidTr="002B205B">
        <w:tc>
          <w:tcPr>
            <w:tcW w:w="4788" w:type="dxa"/>
          </w:tcPr>
          <w:p w:rsidR="002349FC" w:rsidRDefault="002349FC" w:rsidP="002B205B">
            <w:pPr>
              <w:pStyle w:val="ListParagraph"/>
              <w:ind w:left="0"/>
            </w:pPr>
            <w:r>
              <w:t>The police are searching the missing boy.</w:t>
            </w:r>
          </w:p>
        </w:tc>
        <w:tc>
          <w:tcPr>
            <w:tcW w:w="4788" w:type="dxa"/>
          </w:tcPr>
          <w:p w:rsidR="002349FC" w:rsidRDefault="002349FC" w:rsidP="002B205B">
            <w:pPr>
              <w:pStyle w:val="ListParagraph"/>
              <w:ind w:left="0"/>
            </w:pPr>
            <w:r>
              <w:t>The police are searching for the missing boy.</w:t>
            </w:r>
          </w:p>
        </w:tc>
      </w:tr>
      <w:tr w:rsidR="00877191" w:rsidTr="002B205B">
        <w:tc>
          <w:tcPr>
            <w:tcW w:w="4788" w:type="dxa"/>
          </w:tcPr>
          <w:p w:rsidR="00877191" w:rsidRDefault="00877191" w:rsidP="002B205B">
            <w:pPr>
              <w:pStyle w:val="ListParagraph"/>
              <w:ind w:left="0"/>
            </w:pPr>
            <w:r>
              <w:t>Let us discuss about the problem.</w:t>
            </w:r>
          </w:p>
        </w:tc>
        <w:tc>
          <w:tcPr>
            <w:tcW w:w="4788" w:type="dxa"/>
          </w:tcPr>
          <w:p w:rsidR="00877191" w:rsidRDefault="00877191" w:rsidP="002B205B">
            <w:pPr>
              <w:pStyle w:val="ListParagraph"/>
              <w:ind w:left="0"/>
            </w:pPr>
            <w:r>
              <w:t>Let us discuss the problem.</w:t>
            </w:r>
          </w:p>
        </w:tc>
      </w:tr>
      <w:tr w:rsidR="00877191" w:rsidTr="002B205B">
        <w:tc>
          <w:tcPr>
            <w:tcW w:w="4788" w:type="dxa"/>
          </w:tcPr>
          <w:p w:rsidR="00877191" w:rsidRDefault="00877191" w:rsidP="002B205B">
            <w:pPr>
              <w:pStyle w:val="ListParagraph"/>
              <w:ind w:left="0"/>
            </w:pPr>
            <w:r>
              <w:t>Please sign on this paper.</w:t>
            </w:r>
          </w:p>
        </w:tc>
        <w:tc>
          <w:tcPr>
            <w:tcW w:w="4788" w:type="dxa"/>
          </w:tcPr>
          <w:p w:rsidR="00877191" w:rsidRDefault="00877191" w:rsidP="002B205B">
            <w:pPr>
              <w:pStyle w:val="ListParagraph"/>
              <w:ind w:left="0"/>
            </w:pPr>
            <w:r>
              <w:t>Please sign this paper.</w:t>
            </w:r>
          </w:p>
        </w:tc>
      </w:tr>
      <w:tr w:rsidR="00877191" w:rsidTr="002B205B">
        <w:tc>
          <w:tcPr>
            <w:tcW w:w="4788" w:type="dxa"/>
          </w:tcPr>
          <w:p w:rsidR="00877191" w:rsidRDefault="00877191" w:rsidP="002B205B">
            <w:pPr>
              <w:pStyle w:val="ListParagraph"/>
              <w:ind w:left="0"/>
            </w:pPr>
            <w:r>
              <w:t>He will not listen what you say.</w:t>
            </w:r>
          </w:p>
        </w:tc>
        <w:tc>
          <w:tcPr>
            <w:tcW w:w="4788" w:type="dxa"/>
          </w:tcPr>
          <w:p w:rsidR="00877191" w:rsidRDefault="00877191" w:rsidP="002B205B">
            <w:pPr>
              <w:pStyle w:val="ListParagraph"/>
              <w:ind w:left="0"/>
            </w:pPr>
            <w:r>
              <w:t>He will not listen to what you say.</w:t>
            </w:r>
          </w:p>
        </w:tc>
      </w:tr>
      <w:tr w:rsidR="00877191" w:rsidTr="002B205B">
        <w:tc>
          <w:tcPr>
            <w:tcW w:w="4788" w:type="dxa"/>
          </w:tcPr>
          <w:p w:rsidR="00877191" w:rsidRDefault="00877191" w:rsidP="002B205B">
            <w:pPr>
              <w:pStyle w:val="ListParagraph"/>
              <w:ind w:left="0"/>
            </w:pPr>
            <w:r>
              <w:t>I asked a ticket.</w:t>
            </w:r>
          </w:p>
        </w:tc>
        <w:tc>
          <w:tcPr>
            <w:tcW w:w="4788" w:type="dxa"/>
          </w:tcPr>
          <w:p w:rsidR="00877191" w:rsidRDefault="00877191" w:rsidP="002B205B">
            <w:pPr>
              <w:pStyle w:val="ListParagraph"/>
              <w:ind w:left="0"/>
            </w:pPr>
            <w:r>
              <w:t>I asked for a ticket.</w:t>
            </w:r>
          </w:p>
        </w:tc>
      </w:tr>
      <w:tr w:rsidR="00877191" w:rsidTr="002B205B">
        <w:tc>
          <w:tcPr>
            <w:tcW w:w="4788" w:type="dxa"/>
          </w:tcPr>
          <w:p w:rsidR="00877191" w:rsidRDefault="00877191" w:rsidP="002B205B">
            <w:pPr>
              <w:pStyle w:val="ListParagraph"/>
              <w:ind w:left="0"/>
            </w:pPr>
            <w:r>
              <w:t>The students are sitting on their desks.</w:t>
            </w:r>
          </w:p>
        </w:tc>
        <w:tc>
          <w:tcPr>
            <w:tcW w:w="4788" w:type="dxa"/>
          </w:tcPr>
          <w:p w:rsidR="00877191" w:rsidRDefault="00877191" w:rsidP="002B205B">
            <w:pPr>
              <w:pStyle w:val="ListParagraph"/>
              <w:ind w:left="0"/>
            </w:pPr>
            <w:r>
              <w:t>The students are sitting at their desks.</w:t>
            </w:r>
          </w:p>
        </w:tc>
      </w:tr>
    </w:tbl>
    <w:p w:rsidR="002B205B" w:rsidRDefault="004C2BF2" w:rsidP="002B205B">
      <w:pPr>
        <w:pStyle w:val="ListParagraph"/>
        <w:ind w:left="1800"/>
      </w:pPr>
      <w:r>
        <w:t xml:space="preserve">   </w:t>
      </w:r>
    </w:p>
    <w:p w:rsidR="009A1BA1" w:rsidRDefault="00577110" w:rsidP="002B205B">
      <w:pPr>
        <w:pStyle w:val="ListParagraph"/>
        <w:ind w:left="1800"/>
      </w:pPr>
      <w:r>
        <w:t xml:space="preserve">                 </w:t>
      </w:r>
      <w:r w:rsidR="009A1BA1">
        <w:t xml:space="preserve">                                 </w:t>
      </w:r>
      <w:r w:rsidR="003E4B08">
        <w:t>Chapter Thirteen</w:t>
      </w:r>
    </w:p>
    <w:p w:rsidR="004C2BF2" w:rsidRDefault="009A1BA1" w:rsidP="002B205B">
      <w:pPr>
        <w:pStyle w:val="ListParagraph"/>
        <w:ind w:left="1800"/>
      </w:pPr>
      <w:r>
        <w:t xml:space="preserve">                                   </w:t>
      </w:r>
      <w:r w:rsidR="00577110">
        <w:t>Letters</w:t>
      </w:r>
      <w:r w:rsidR="004C2BF2">
        <w:t xml:space="preserve"> Sound for Communication</w:t>
      </w:r>
    </w:p>
    <w:p w:rsidR="004C2BF2" w:rsidRDefault="004C2BF2" w:rsidP="002B205B">
      <w:pPr>
        <w:pStyle w:val="ListParagraph"/>
        <w:ind w:left="1800"/>
      </w:pPr>
    </w:p>
    <w:p w:rsidR="004C2BF2" w:rsidRDefault="004C2BF2" w:rsidP="002B205B">
      <w:pPr>
        <w:pStyle w:val="ListParagraph"/>
        <w:ind w:left="1800"/>
      </w:pPr>
      <w:r>
        <w:t>Language has a social purpose. It is a system of communication through speech. There is one to one correspondence between the letters of the alphabet and the sound they represent in most of our Indian Languages i.e. one visual symbol stands for only one sound.</w:t>
      </w:r>
    </w:p>
    <w:p w:rsidR="004C2BF2" w:rsidRDefault="004C2BF2" w:rsidP="002B205B">
      <w:pPr>
        <w:pStyle w:val="ListParagraph"/>
        <w:ind w:left="1800"/>
      </w:pPr>
      <w:r>
        <w:t xml:space="preserve">     In English, however, one letter of the alphabet stands for more than one sound and conversely, one sound is represented by different letters of the alphabet. The</w:t>
      </w:r>
    </w:p>
    <w:p w:rsidR="004C2BF2" w:rsidRDefault="004C2BF2" w:rsidP="002B205B">
      <w:pPr>
        <w:pStyle w:val="ListParagraph"/>
        <w:ind w:left="1800"/>
      </w:pPr>
      <w:r>
        <w:t>Correspondence between the spelling and the pronunciation is not consistently maintained. Therefore, it is necessary to make a systematic study of the English sound system: The phonetics of English:</w:t>
      </w:r>
    </w:p>
    <w:p w:rsidR="004C2BF2" w:rsidRDefault="004C2BF2" w:rsidP="002B205B">
      <w:pPr>
        <w:pStyle w:val="ListParagraph"/>
        <w:ind w:left="1800"/>
      </w:pPr>
      <w:r>
        <w:t>Th</w:t>
      </w:r>
      <w:r w:rsidR="009A6E31">
        <w:t xml:space="preserve">ere are 26 letters and 44 sounds </w:t>
      </w:r>
      <w:r>
        <w:t>in English</w:t>
      </w:r>
    </w:p>
    <w:p w:rsidR="004C2BF2" w:rsidRDefault="004C2BF2" w:rsidP="002B205B">
      <w:pPr>
        <w:pStyle w:val="ListParagraph"/>
        <w:ind w:left="1800"/>
      </w:pPr>
    </w:p>
    <w:p w:rsidR="004C2BF2" w:rsidRDefault="004C2BF2" w:rsidP="002B205B">
      <w:pPr>
        <w:pStyle w:val="ListParagraph"/>
        <w:ind w:left="1800"/>
      </w:pPr>
      <w:r>
        <w:t>SOUNDS: 1) Vowels(12+8)=20</w:t>
      </w:r>
    </w:p>
    <w:p w:rsidR="004C2BF2" w:rsidRDefault="004C2BF2" w:rsidP="004C2BF2">
      <w:pPr>
        <w:pStyle w:val="ListParagraph"/>
        <w:ind w:left="1080"/>
      </w:pPr>
      <w:r>
        <w:t xml:space="preserve">                                 2)Consonants=24</w:t>
      </w:r>
    </w:p>
    <w:p w:rsidR="004C2BF2" w:rsidRDefault="004C2BF2" w:rsidP="004C2BF2">
      <w:pPr>
        <w:pStyle w:val="ListParagraph"/>
        <w:ind w:left="1080"/>
      </w:pPr>
    </w:p>
    <w:p w:rsidR="004C2BF2" w:rsidRDefault="004C2BF2" w:rsidP="004C2BF2">
      <w:pPr>
        <w:pStyle w:val="ListParagraph"/>
        <w:ind w:left="1080"/>
      </w:pPr>
      <w:r>
        <w:t>Vowels and Diphthongs</w:t>
      </w:r>
    </w:p>
    <w:p w:rsidR="004C2BF2" w:rsidRDefault="004C2BF2" w:rsidP="004C2BF2">
      <w:pPr>
        <w:pStyle w:val="NormalWeb"/>
        <w:shd w:val="clear" w:color="auto" w:fill="FFFFFF"/>
        <w:spacing w:before="0" w:beforeAutospacing="0" w:after="150" w:afterAutospacing="0" w:line="750" w:lineRule="atLeast"/>
        <w:rPr>
          <w:rFonts w:ascii="Georgia" w:hAnsi="Georgia"/>
          <w:color w:val="333333"/>
          <w:sz w:val="30"/>
          <w:szCs w:val="30"/>
        </w:rPr>
      </w:pPr>
      <w:r>
        <w:rPr>
          <w:rFonts w:ascii="Georgia" w:hAnsi="Georgia"/>
          <w:color w:val="333333"/>
          <w:sz w:val="30"/>
          <w:szCs w:val="30"/>
        </w:rPr>
        <w:t xml:space="preserve">Vowels are the sounds that are not pronounced by the touch of two organs of vocal tract, rather it is just an air-stream and the difference lies in the manner of its release. We cannot say which vowel is </w:t>
      </w:r>
      <w:r>
        <w:rPr>
          <w:rFonts w:ascii="Georgia" w:hAnsi="Georgia"/>
          <w:color w:val="333333"/>
          <w:sz w:val="30"/>
          <w:szCs w:val="30"/>
        </w:rPr>
        <w:lastRenderedPageBreak/>
        <w:t>pronounced from where as we can say about consonants simply because of no touch characteristics. Still the linguists offered a diagram explaining that, and that will be discussed later. For present look at the following chart and try to understand the vowels and their sounds.</w:t>
      </w:r>
    </w:p>
    <w:p w:rsidR="004C2BF2" w:rsidRDefault="004C2BF2" w:rsidP="004C2BF2">
      <w:pPr>
        <w:pStyle w:val="NormalWeb"/>
        <w:shd w:val="clear" w:color="auto" w:fill="FFFFFF"/>
        <w:spacing w:before="0" w:beforeAutospacing="0" w:after="150" w:afterAutospacing="0" w:line="750" w:lineRule="atLeast"/>
        <w:jc w:val="center"/>
        <w:rPr>
          <w:rFonts w:ascii="Georgia" w:hAnsi="Georgia"/>
          <w:color w:val="333333"/>
          <w:sz w:val="30"/>
          <w:szCs w:val="30"/>
        </w:rPr>
      </w:pPr>
      <w:r>
        <w:rPr>
          <w:rFonts w:ascii="Georgia" w:hAnsi="Georgia"/>
          <w:noProof/>
          <w:color w:val="333333"/>
          <w:sz w:val="30"/>
          <w:szCs w:val="30"/>
        </w:rPr>
        <w:drawing>
          <wp:inline distT="0" distB="0" distL="0" distR="0" wp14:anchorId="52E933F4" wp14:editId="577AF932">
            <wp:extent cx="2858135" cy="2160270"/>
            <wp:effectExtent l="0" t="0" r="0" b="0"/>
            <wp:docPr id="2" name="Picture 2" descr="http://www.bslearning.com/images/Vowels-and-diphtho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slearning.com/images/Vowels-and-diphthongs.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8135" cy="2160270"/>
                    </a:xfrm>
                    <a:prstGeom prst="rect">
                      <a:avLst/>
                    </a:prstGeom>
                    <a:noFill/>
                    <a:ln>
                      <a:noFill/>
                    </a:ln>
                  </pic:spPr>
                </pic:pic>
              </a:graphicData>
            </a:graphic>
          </wp:inline>
        </w:drawing>
      </w:r>
    </w:p>
    <w:p w:rsidR="004C2BF2" w:rsidRDefault="004C2BF2" w:rsidP="004C2BF2">
      <w:pPr>
        <w:pStyle w:val="NormalWeb"/>
        <w:shd w:val="clear" w:color="auto" w:fill="FFFFFF"/>
        <w:spacing w:before="0" w:beforeAutospacing="0" w:after="150" w:afterAutospacing="0" w:line="750" w:lineRule="atLeast"/>
        <w:rPr>
          <w:rFonts w:ascii="Georgia" w:hAnsi="Georgia"/>
          <w:color w:val="333333"/>
          <w:sz w:val="30"/>
          <w:szCs w:val="30"/>
        </w:rPr>
      </w:pPr>
      <w:r>
        <w:rPr>
          <w:rFonts w:ascii="Georgia" w:hAnsi="Georgia"/>
          <w:color w:val="333333"/>
          <w:sz w:val="30"/>
          <w:szCs w:val="30"/>
        </w:rPr>
        <w:t>Few things about the chart need to be explained.</w:t>
      </w:r>
    </w:p>
    <w:p w:rsidR="004C2BF2" w:rsidRDefault="004C2BF2" w:rsidP="004C2BF2">
      <w:pPr>
        <w:pStyle w:val="NormalWeb"/>
        <w:shd w:val="clear" w:color="auto" w:fill="FFFFFF"/>
        <w:spacing w:before="0" w:beforeAutospacing="0" w:after="150" w:afterAutospacing="0" w:line="750" w:lineRule="atLeast"/>
        <w:rPr>
          <w:rFonts w:ascii="Georgia" w:hAnsi="Georgia"/>
          <w:color w:val="333333"/>
          <w:sz w:val="30"/>
          <w:szCs w:val="30"/>
        </w:rPr>
      </w:pPr>
      <w:r>
        <w:rPr>
          <w:rFonts w:ascii="Georgia" w:hAnsi="Georgia"/>
          <w:color w:val="333333"/>
          <w:sz w:val="30"/>
          <w:szCs w:val="30"/>
        </w:rPr>
        <w:t>Diacritic and long vowels: diacritic is the colon like two dots symbol (:) as you see in /i:/, /a:/      etc. it prolongs the sound of the vowel, hence the vowel with diacritic is called long vowel.</w:t>
      </w:r>
    </w:p>
    <w:p w:rsidR="004C2BF2" w:rsidRDefault="004C2BF2" w:rsidP="004C2BF2">
      <w:pPr>
        <w:pStyle w:val="NormalWeb"/>
        <w:shd w:val="clear" w:color="auto" w:fill="FFFFFF"/>
        <w:spacing w:before="0" w:beforeAutospacing="0" w:after="150" w:afterAutospacing="0" w:line="750" w:lineRule="atLeast"/>
        <w:rPr>
          <w:rFonts w:ascii="Georgia" w:hAnsi="Georgia"/>
          <w:color w:val="333333"/>
          <w:sz w:val="30"/>
          <w:szCs w:val="30"/>
        </w:rPr>
      </w:pPr>
      <w:r>
        <w:rPr>
          <w:rFonts w:ascii="Georgia" w:hAnsi="Georgia"/>
          <w:color w:val="333333"/>
          <w:sz w:val="30"/>
          <w:szCs w:val="30"/>
        </w:rPr>
        <w:lastRenderedPageBreak/>
        <w:t>Short vowels: All those which are without diacritic and one-phoneme vowels are short vowels      because their sound is not prolonged like long vowels.</w:t>
      </w:r>
    </w:p>
    <w:p w:rsidR="004C2BF2" w:rsidRDefault="004C2BF2" w:rsidP="004C2BF2">
      <w:pPr>
        <w:pStyle w:val="NormalWeb"/>
        <w:shd w:val="clear" w:color="auto" w:fill="FFFFFF"/>
        <w:spacing w:before="0" w:beforeAutospacing="0" w:after="150" w:afterAutospacing="0" w:line="750" w:lineRule="atLeast"/>
        <w:rPr>
          <w:rFonts w:ascii="Georgia" w:hAnsi="Georgia"/>
          <w:color w:val="333333"/>
          <w:sz w:val="30"/>
          <w:szCs w:val="30"/>
        </w:rPr>
      </w:pPr>
      <w:r>
        <w:rPr>
          <w:rFonts w:ascii="Georgia" w:hAnsi="Georgia"/>
          <w:color w:val="333333"/>
          <w:sz w:val="30"/>
          <w:szCs w:val="30"/>
        </w:rPr>
        <w:t> </w:t>
      </w:r>
    </w:p>
    <w:p w:rsidR="004C2BF2" w:rsidRDefault="004C2BF2" w:rsidP="004C2BF2">
      <w:pPr>
        <w:pStyle w:val="NormalWeb"/>
        <w:shd w:val="clear" w:color="auto" w:fill="FFFFFF"/>
        <w:spacing w:before="0" w:beforeAutospacing="0" w:after="150" w:afterAutospacing="0" w:line="750" w:lineRule="atLeast"/>
        <w:rPr>
          <w:rFonts w:ascii="Georgia" w:hAnsi="Georgia"/>
          <w:color w:val="333333"/>
          <w:sz w:val="30"/>
          <w:szCs w:val="30"/>
        </w:rPr>
      </w:pPr>
      <w:r>
        <w:rPr>
          <w:rFonts w:ascii="Georgia" w:hAnsi="Georgia"/>
          <w:color w:val="333333"/>
          <w:sz w:val="30"/>
          <w:szCs w:val="30"/>
        </w:rPr>
        <w:t>Diphthongs: Two consecutive vowels sounds, like; /</w:t>
      </w:r>
      <w:proofErr w:type="spellStart"/>
      <w:r>
        <w:rPr>
          <w:rFonts w:ascii="Georgia" w:hAnsi="Georgia"/>
          <w:color w:val="333333"/>
          <w:sz w:val="30"/>
          <w:szCs w:val="30"/>
        </w:rPr>
        <w:t>ai</w:t>
      </w:r>
      <w:proofErr w:type="spellEnd"/>
      <w:r>
        <w:rPr>
          <w:rFonts w:ascii="Georgia" w:hAnsi="Georgia"/>
          <w:color w:val="333333"/>
          <w:sz w:val="30"/>
          <w:szCs w:val="30"/>
        </w:rPr>
        <w:t>/, /</w:t>
      </w:r>
      <w:proofErr w:type="spellStart"/>
      <w:r>
        <w:rPr>
          <w:rFonts w:ascii="Georgia" w:hAnsi="Georgia"/>
          <w:color w:val="333333"/>
          <w:sz w:val="30"/>
          <w:szCs w:val="30"/>
        </w:rPr>
        <w:t>ei</w:t>
      </w:r>
      <w:proofErr w:type="spellEnd"/>
      <w:r>
        <w:rPr>
          <w:rFonts w:ascii="Georgia" w:hAnsi="Georgia"/>
          <w:color w:val="333333"/>
          <w:sz w:val="30"/>
          <w:szCs w:val="30"/>
        </w:rPr>
        <w:t>/ etc. these are two vowel sounds      joined together and the voice glides from one to another.</w:t>
      </w:r>
    </w:p>
    <w:p w:rsidR="004C2BF2" w:rsidRDefault="004C2BF2" w:rsidP="004C2BF2">
      <w:pPr>
        <w:pStyle w:val="Heading3"/>
        <w:shd w:val="clear" w:color="auto" w:fill="FFFFFF"/>
        <w:spacing w:before="150" w:after="150" w:line="600" w:lineRule="atLeast"/>
        <w:rPr>
          <w:rFonts w:ascii="Georgia" w:hAnsi="Georgia"/>
          <w:color w:val="000099"/>
          <w:sz w:val="37"/>
          <w:szCs w:val="37"/>
        </w:rPr>
      </w:pPr>
      <w:r>
        <w:rPr>
          <w:rFonts w:ascii="Georgia" w:hAnsi="Georgia"/>
          <w:color w:val="000099"/>
          <w:sz w:val="37"/>
          <w:szCs w:val="37"/>
        </w:rPr>
        <w:t>The origin of vowel sounds</w:t>
      </w:r>
    </w:p>
    <w:p w:rsidR="004C2BF2" w:rsidRDefault="004C2BF2" w:rsidP="004C2BF2">
      <w:pPr>
        <w:pStyle w:val="NormalWeb"/>
        <w:shd w:val="clear" w:color="auto" w:fill="FFFFFF"/>
        <w:spacing w:before="0" w:beforeAutospacing="0" w:after="150" w:afterAutospacing="0" w:line="750" w:lineRule="atLeast"/>
        <w:rPr>
          <w:rFonts w:ascii="Georgia" w:hAnsi="Georgia"/>
          <w:color w:val="333333"/>
          <w:sz w:val="30"/>
          <w:szCs w:val="30"/>
        </w:rPr>
      </w:pPr>
      <w:r>
        <w:rPr>
          <w:rFonts w:ascii="Georgia" w:hAnsi="Georgia"/>
          <w:color w:val="333333"/>
          <w:sz w:val="30"/>
          <w:szCs w:val="30"/>
        </w:rPr>
        <w:t>As it is said earlier that despite the difficulty the linguists have introduced a diagram that explains the origin of different vowel sounds. Just see the following diagram and read the details that follow it.</w:t>
      </w:r>
    </w:p>
    <w:p w:rsidR="004C2BF2" w:rsidRDefault="004C2BF2" w:rsidP="004C2BF2">
      <w:pPr>
        <w:pStyle w:val="Heading3"/>
        <w:shd w:val="clear" w:color="auto" w:fill="FFFFFF"/>
        <w:spacing w:before="150" w:after="150" w:line="600" w:lineRule="atLeast"/>
        <w:rPr>
          <w:rFonts w:ascii="Georgia" w:hAnsi="Georgia"/>
          <w:color w:val="000099"/>
          <w:sz w:val="37"/>
          <w:szCs w:val="37"/>
        </w:rPr>
      </w:pPr>
      <w:r>
        <w:rPr>
          <w:rFonts w:ascii="Georgia" w:hAnsi="Georgia"/>
          <w:color w:val="000099"/>
          <w:sz w:val="37"/>
          <w:szCs w:val="37"/>
        </w:rPr>
        <w:lastRenderedPageBreak/>
        <w:t>The diagram of oral cavity about the origin of vowel sounds</w:t>
      </w:r>
    </w:p>
    <w:p w:rsidR="004C2BF2" w:rsidRDefault="004C2BF2" w:rsidP="004C2BF2">
      <w:pPr>
        <w:pStyle w:val="NormalWeb"/>
        <w:shd w:val="clear" w:color="auto" w:fill="FFFFFF"/>
        <w:spacing w:before="0" w:beforeAutospacing="0" w:after="150" w:afterAutospacing="0" w:line="750" w:lineRule="atLeast"/>
        <w:jc w:val="center"/>
        <w:rPr>
          <w:rFonts w:ascii="Georgia" w:hAnsi="Georgia"/>
          <w:color w:val="333333"/>
          <w:sz w:val="30"/>
          <w:szCs w:val="30"/>
        </w:rPr>
      </w:pPr>
      <w:r>
        <w:rPr>
          <w:rFonts w:ascii="Georgia" w:hAnsi="Georgia"/>
          <w:noProof/>
          <w:color w:val="333333"/>
          <w:sz w:val="30"/>
          <w:szCs w:val="30"/>
        </w:rPr>
        <w:drawing>
          <wp:inline distT="0" distB="0" distL="0" distR="0" wp14:anchorId="23B6E009" wp14:editId="39BD9030">
            <wp:extent cx="5420360" cy="3021330"/>
            <wp:effectExtent l="0" t="0" r="8890" b="7620"/>
            <wp:docPr id="1" name="Picture 1" descr="the diagram of oral cavity about the origin of vowel sounds&lt;empty&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diagram of oral cavity about the origin of vowel sounds&lt;empty&g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20360" cy="3021330"/>
                    </a:xfrm>
                    <a:prstGeom prst="rect">
                      <a:avLst/>
                    </a:prstGeom>
                    <a:noFill/>
                    <a:ln>
                      <a:noFill/>
                    </a:ln>
                  </pic:spPr>
                </pic:pic>
              </a:graphicData>
            </a:graphic>
          </wp:inline>
        </w:drawing>
      </w:r>
    </w:p>
    <w:p w:rsidR="004C2BF2" w:rsidRDefault="004C2BF2" w:rsidP="004C2BF2">
      <w:pPr>
        <w:pStyle w:val="NormalWeb"/>
        <w:shd w:val="clear" w:color="auto" w:fill="FFFFFF"/>
        <w:spacing w:before="0" w:beforeAutospacing="0" w:after="150" w:afterAutospacing="0" w:line="750" w:lineRule="atLeast"/>
        <w:rPr>
          <w:rFonts w:ascii="Georgia" w:hAnsi="Georgia"/>
          <w:color w:val="333333"/>
          <w:sz w:val="30"/>
          <w:szCs w:val="30"/>
        </w:rPr>
      </w:pPr>
      <w:r>
        <w:rPr>
          <w:rFonts w:ascii="Georgia" w:hAnsi="Georgia"/>
          <w:color w:val="333333"/>
          <w:sz w:val="30"/>
          <w:szCs w:val="30"/>
        </w:rPr>
        <w:t>Now see the above diagram and you will know about the origin of vowel sounds. There are THREE types of vowels as explained in the above diagram. And they are upper and lower, front and back and rounded and unrounded. Only rounded and unrounded are not shown in the diagram but they are easy to understand as explained later on this page.</w:t>
      </w:r>
    </w:p>
    <w:p w:rsidR="004C2BF2" w:rsidRDefault="004C2BF2" w:rsidP="004C2BF2">
      <w:pPr>
        <w:pStyle w:val="Heading3"/>
        <w:shd w:val="clear" w:color="auto" w:fill="FFFFFF"/>
        <w:spacing w:before="150" w:after="150" w:line="600" w:lineRule="atLeast"/>
        <w:rPr>
          <w:rFonts w:ascii="Georgia" w:hAnsi="Georgia"/>
          <w:color w:val="000099"/>
          <w:sz w:val="37"/>
          <w:szCs w:val="37"/>
        </w:rPr>
      </w:pPr>
      <w:r>
        <w:rPr>
          <w:rFonts w:ascii="Georgia" w:hAnsi="Georgia"/>
          <w:color w:val="000099"/>
          <w:sz w:val="37"/>
          <w:szCs w:val="37"/>
        </w:rPr>
        <w:lastRenderedPageBreak/>
        <w:t>i. Upper or closed vowels</w:t>
      </w:r>
    </w:p>
    <w:p w:rsidR="004C2BF2" w:rsidRDefault="004C2BF2" w:rsidP="004C2BF2">
      <w:pPr>
        <w:pStyle w:val="NormalWeb"/>
        <w:shd w:val="clear" w:color="auto" w:fill="FFFFFF"/>
        <w:spacing w:before="0" w:beforeAutospacing="0" w:after="150" w:afterAutospacing="0" w:line="750" w:lineRule="atLeast"/>
        <w:rPr>
          <w:rFonts w:ascii="Georgia" w:hAnsi="Georgia"/>
          <w:color w:val="333333"/>
          <w:sz w:val="30"/>
          <w:szCs w:val="30"/>
        </w:rPr>
      </w:pPr>
      <w:r>
        <w:rPr>
          <w:rFonts w:ascii="Georgia" w:hAnsi="Georgia"/>
          <w:color w:val="333333"/>
          <w:sz w:val="30"/>
          <w:szCs w:val="30"/>
        </w:rPr>
        <w:t>They are called upper vowels because they are pronounced somewhere at upper side of oral cavity. Like; /i/, /u:/ etc. They are also called closed because when you pronounce them your mouth doesn’t open wide as compare to other vowels.</w:t>
      </w:r>
    </w:p>
    <w:p w:rsidR="004C2BF2" w:rsidRDefault="004C2BF2" w:rsidP="004C2BF2">
      <w:pPr>
        <w:pStyle w:val="Heading3"/>
        <w:shd w:val="clear" w:color="auto" w:fill="FFFFFF"/>
        <w:spacing w:before="150" w:after="150" w:line="600" w:lineRule="atLeast"/>
        <w:rPr>
          <w:rFonts w:ascii="Georgia" w:hAnsi="Georgia"/>
          <w:color w:val="000099"/>
          <w:sz w:val="37"/>
          <w:szCs w:val="37"/>
        </w:rPr>
      </w:pPr>
      <w:r>
        <w:rPr>
          <w:rFonts w:ascii="Georgia" w:hAnsi="Georgia"/>
          <w:color w:val="000099"/>
          <w:sz w:val="37"/>
          <w:szCs w:val="37"/>
        </w:rPr>
        <w:t>ii. Lower or open vowels</w:t>
      </w:r>
    </w:p>
    <w:p w:rsidR="004C2BF2" w:rsidRDefault="004C2BF2" w:rsidP="004C2BF2">
      <w:pPr>
        <w:pStyle w:val="NormalWeb"/>
        <w:shd w:val="clear" w:color="auto" w:fill="FFFFFF"/>
        <w:spacing w:before="0" w:beforeAutospacing="0" w:after="150" w:afterAutospacing="0" w:line="750" w:lineRule="atLeast"/>
        <w:rPr>
          <w:rFonts w:ascii="Georgia" w:hAnsi="Georgia"/>
          <w:color w:val="333333"/>
          <w:sz w:val="30"/>
          <w:szCs w:val="30"/>
        </w:rPr>
      </w:pPr>
      <w:r>
        <w:rPr>
          <w:rFonts w:ascii="Georgia" w:hAnsi="Georgia"/>
          <w:color w:val="333333"/>
          <w:sz w:val="30"/>
          <w:szCs w:val="30"/>
        </w:rPr>
        <w:t>They are called lower vowels because they are pronounced somewhere from the lower portion of the oral cavity. And when you pronounce them your mouth opens wider than other vowel sounds that’s why they are called open vowels too. Like; /a:/.</w:t>
      </w:r>
    </w:p>
    <w:p w:rsidR="004C2BF2" w:rsidRDefault="004C2BF2" w:rsidP="004C2BF2">
      <w:pPr>
        <w:pStyle w:val="Heading3"/>
        <w:shd w:val="clear" w:color="auto" w:fill="FFFFFF"/>
        <w:spacing w:before="150" w:after="150" w:line="600" w:lineRule="atLeast"/>
        <w:rPr>
          <w:rFonts w:ascii="Georgia" w:hAnsi="Georgia"/>
          <w:color w:val="000099"/>
          <w:sz w:val="37"/>
          <w:szCs w:val="37"/>
        </w:rPr>
      </w:pPr>
      <w:r>
        <w:rPr>
          <w:rFonts w:ascii="Georgia" w:hAnsi="Georgia"/>
          <w:color w:val="000099"/>
          <w:sz w:val="37"/>
          <w:szCs w:val="37"/>
        </w:rPr>
        <w:t>iii. Front vowels:</w:t>
      </w:r>
    </w:p>
    <w:p w:rsidR="004C2BF2" w:rsidRDefault="004C2BF2" w:rsidP="004C2BF2">
      <w:pPr>
        <w:pStyle w:val="NormalWeb"/>
        <w:shd w:val="clear" w:color="auto" w:fill="FFFFFF"/>
        <w:spacing w:before="0" w:beforeAutospacing="0" w:after="150" w:afterAutospacing="0" w:line="750" w:lineRule="atLeast"/>
        <w:rPr>
          <w:rFonts w:ascii="Georgia" w:hAnsi="Georgia"/>
          <w:color w:val="333333"/>
          <w:sz w:val="30"/>
          <w:szCs w:val="30"/>
        </w:rPr>
      </w:pPr>
      <w:r>
        <w:rPr>
          <w:rFonts w:ascii="Georgia" w:hAnsi="Georgia"/>
          <w:color w:val="333333"/>
          <w:sz w:val="30"/>
          <w:szCs w:val="30"/>
        </w:rPr>
        <w:t>The front vowels are those that are seemed to be pronounced from the front of mouth near front teeth, like; /i:/ and /a:/ etc.</w:t>
      </w:r>
    </w:p>
    <w:p w:rsidR="004C2BF2" w:rsidRDefault="004C2BF2" w:rsidP="004C2BF2">
      <w:pPr>
        <w:pStyle w:val="Heading3"/>
        <w:shd w:val="clear" w:color="auto" w:fill="FFFFFF"/>
        <w:spacing w:before="150" w:after="150" w:line="600" w:lineRule="atLeast"/>
        <w:rPr>
          <w:rFonts w:ascii="Georgia" w:hAnsi="Georgia"/>
          <w:color w:val="000099"/>
          <w:sz w:val="37"/>
          <w:szCs w:val="37"/>
        </w:rPr>
      </w:pPr>
      <w:r>
        <w:rPr>
          <w:rFonts w:ascii="Georgia" w:hAnsi="Georgia"/>
          <w:color w:val="000099"/>
          <w:sz w:val="37"/>
          <w:szCs w:val="37"/>
        </w:rPr>
        <w:t>iv. Back vowels</w:t>
      </w:r>
    </w:p>
    <w:p w:rsidR="004C2BF2" w:rsidRDefault="004C2BF2" w:rsidP="004C2BF2">
      <w:pPr>
        <w:pStyle w:val="NormalWeb"/>
        <w:shd w:val="clear" w:color="auto" w:fill="FFFFFF"/>
        <w:spacing w:before="0" w:beforeAutospacing="0" w:after="150" w:afterAutospacing="0" w:line="750" w:lineRule="atLeast"/>
        <w:rPr>
          <w:rFonts w:ascii="Georgia" w:hAnsi="Georgia"/>
          <w:color w:val="333333"/>
          <w:sz w:val="30"/>
          <w:szCs w:val="30"/>
        </w:rPr>
      </w:pPr>
      <w:r>
        <w:rPr>
          <w:rFonts w:ascii="Georgia" w:hAnsi="Georgia"/>
          <w:color w:val="333333"/>
          <w:sz w:val="30"/>
          <w:szCs w:val="30"/>
        </w:rPr>
        <w:t>The vowel sounds that seem to be pronounced from the back side of oral cavity (mouth), like, /u:/</w:t>
      </w:r>
    </w:p>
    <w:p w:rsidR="004C2BF2" w:rsidRDefault="004C2BF2" w:rsidP="004C2BF2">
      <w:pPr>
        <w:pStyle w:val="NormalWeb"/>
        <w:shd w:val="clear" w:color="auto" w:fill="FFFFFF"/>
        <w:spacing w:before="0" w:beforeAutospacing="0" w:after="150" w:afterAutospacing="0" w:line="750" w:lineRule="atLeast"/>
        <w:rPr>
          <w:rFonts w:ascii="Georgia" w:hAnsi="Georgia"/>
          <w:color w:val="333333"/>
          <w:sz w:val="30"/>
          <w:szCs w:val="30"/>
        </w:rPr>
      </w:pPr>
      <w:r>
        <w:rPr>
          <w:rFonts w:ascii="Georgia" w:hAnsi="Georgia"/>
          <w:color w:val="333333"/>
          <w:sz w:val="30"/>
          <w:szCs w:val="30"/>
        </w:rPr>
        <w:lastRenderedPageBreak/>
        <w:t>Note: Remember, where ever you find the gap in your oral cavity while pronouncing any vowel that gap indicates its origin once you practice you can easily feel the origin.</w:t>
      </w:r>
    </w:p>
    <w:p w:rsidR="004C2BF2" w:rsidRDefault="004C2BF2" w:rsidP="004C2BF2">
      <w:pPr>
        <w:pStyle w:val="Heading3"/>
        <w:shd w:val="clear" w:color="auto" w:fill="FFFFFF"/>
        <w:spacing w:before="150" w:after="150" w:line="600" w:lineRule="atLeast"/>
        <w:rPr>
          <w:rFonts w:ascii="Georgia" w:hAnsi="Georgia"/>
          <w:color w:val="000099"/>
          <w:sz w:val="37"/>
          <w:szCs w:val="37"/>
        </w:rPr>
      </w:pPr>
      <w:r>
        <w:rPr>
          <w:rFonts w:ascii="Georgia" w:hAnsi="Georgia"/>
          <w:color w:val="000099"/>
          <w:sz w:val="37"/>
          <w:szCs w:val="37"/>
        </w:rPr>
        <w:t>v. Rounded vowels</w:t>
      </w:r>
    </w:p>
    <w:p w:rsidR="004C2BF2" w:rsidRDefault="004C2BF2" w:rsidP="004C2BF2">
      <w:pPr>
        <w:pStyle w:val="NormalWeb"/>
        <w:shd w:val="clear" w:color="auto" w:fill="FFFFFF"/>
        <w:spacing w:before="0" w:beforeAutospacing="0" w:after="150" w:afterAutospacing="0" w:line="750" w:lineRule="atLeast"/>
        <w:rPr>
          <w:rFonts w:ascii="Georgia" w:hAnsi="Georgia"/>
          <w:color w:val="333333"/>
          <w:sz w:val="30"/>
          <w:szCs w:val="30"/>
        </w:rPr>
      </w:pPr>
      <w:r>
        <w:rPr>
          <w:rFonts w:ascii="Georgia" w:hAnsi="Georgia"/>
          <w:color w:val="333333"/>
          <w:sz w:val="30"/>
          <w:szCs w:val="30"/>
        </w:rPr>
        <w:t>They are such vowels by pronouncing them your lips become rounded, like /u:/ in the word boot.</w:t>
      </w:r>
    </w:p>
    <w:p w:rsidR="004C2BF2" w:rsidRDefault="004C2BF2" w:rsidP="004C2BF2">
      <w:pPr>
        <w:pStyle w:val="Heading3"/>
        <w:shd w:val="clear" w:color="auto" w:fill="FFFFFF"/>
        <w:spacing w:before="150" w:after="150" w:line="600" w:lineRule="atLeast"/>
        <w:rPr>
          <w:rFonts w:ascii="Georgia" w:hAnsi="Georgia"/>
          <w:color w:val="000099"/>
          <w:sz w:val="37"/>
          <w:szCs w:val="37"/>
        </w:rPr>
      </w:pPr>
      <w:r>
        <w:rPr>
          <w:rFonts w:ascii="Georgia" w:hAnsi="Georgia"/>
          <w:color w:val="000099"/>
          <w:sz w:val="37"/>
          <w:szCs w:val="37"/>
        </w:rPr>
        <w:t>vi. Unrounded vowels:</w:t>
      </w:r>
    </w:p>
    <w:p w:rsidR="004C2BF2" w:rsidRDefault="004C2BF2" w:rsidP="004C2BF2">
      <w:pPr>
        <w:pStyle w:val="NormalWeb"/>
        <w:shd w:val="clear" w:color="auto" w:fill="FFFFFF"/>
        <w:spacing w:before="0" w:beforeAutospacing="0" w:after="150" w:afterAutospacing="0" w:line="750" w:lineRule="atLeast"/>
        <w:rPr>
          <w:rFonts w:ascii="Georgia" w:hAnsi="Georgia"/>
          <w:color w:val="333333"/>
          <w:sz w:val="30"/>
          <w:szCs w:val="30"/>
        </w:rPr>
      </w:pPr>
      <w:r>
        <w:rPr>
          <w:rFonts w:ascii="Georgia" w:hAnsi="Georgia"/>
          <w:color w:val="333333"/>
          <w:sz w:val="30"/>
          <w:szCs w:val="30"/>
        </w:rPr>
        <w:t>The vowels by pronouncing them your lips don’t get rounded, like; /a:/, /i:/ etc.</w:t>
      </w:r>
    </w:p>
    <w:p w:rsidR="00E1465D" w:rsidRDefault="00E1465D" w:rsidP="004C2BF2">
      <w:pPr>
        <w:pStyle w:val="NormalWeb"/>
        <w:shd w:val="clear" w:color="auto" w:fill="FFFFFF"/>
        <w:spacing w:before="0" w:beforeAutospacing="0" w:after="150" w:afterAutospacing="0" w:line="750" w:lineRule="atLeast"/>
        <w:rPr>
          <w:rFonts w:ascii="Georgia" w:hAnsi="Georgia"/>
          <w:color w:val="333333"/>
          <w:sz w:val="30"/>
          <w:szCs w:val="30"/>
        </w:rPr>
      </w:pPr>
      <w:r>
        <w:rPr>
          <w:rFonts w:ascii="Georgia" w:hAnsi="Georgia"/>
          <w:color w:val="333333"/>
          <w:sz w:val="30"/>
          <w:szCs w:val="30"/>
        </w:rPr>
        <w:t>Consonants</w:t>
      </w:r>
    </w:p>
    <w:p w:rsidR="00931035" w:rsidRDefault="00931035" w:rsidP="00931035">
      <w:r>
        <w:rPr>
          <w:rFonts w:ascii="Arial" w:hAnsi="Arial" w:cs="Arial"/>
          <w:color w:val="000000"/>
          <w:sz w:val="27"/>
          <w:szCs w:val="27"/>
          <w:shd w:val="clear" w:color="auto" w:fill="FFFFFF"/>
        </w:rPr>
        <w:t>A consonant is a letter of the alphabet that represents a basic speech sound produced by obstructing the breath in the vocal tract. All the letters in the alphabet apart from A, E, I, O, and U (called </w:t>
      </w:r>
      <w:hyperlink r:id="rId28" w:history="1">
        <w:r>
          <w:rPr>
            <w:rStyle w:val="Hyperlink"/>
            <w:rFonts w:ascii="Arial" w:hAnsi="Arial" w:cs="Arial"/>
            <w:color w:val="991111"/>
            <w:sz w:val="27"/>
            <w:szCs w:val="27"/>
            <w:shd w:val="clear" w:color="auto" w:fill="FFFFFF"/>
          </w:rPr>
          <w:t>vowels</w:t>
        </w:r>
      </w:hyperlink>
      <w:r>
        <w:rPr>
          <w:rFonts w:ascii="Arial" w:hAnsi="Arial" w:cs="Arial"/>
          <w:color w:val="000000"/>
          <w:sz w:val="27"/>
          <w:szCs w:val="27"/>
          <w:shd w:val="clear" w:color="auto" w:fill="FFFFFF"/>
        </w:rPr>
        <w:t>) are known as consonants.</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For example:</w:t>
      </w:r>
    </w:p>
    <w:p w:rsidR="00931035" w:rsidRDefault="00931035" w:rsidP="00931035">
      <w:pPr>
        <w:numPr>
          <w:ilvl w:val="0"/>
          <w:numId w:val="233"/>
        </w:numPr>
        <w:shd w:val="clear" w:color="auto" w:fill="FFFFFF"/>
        <w:spacing w:after="0" w:line="240" w:lineRule="auto"/>
        <w:ind w:left="408" w:right="408"/>
        <w:rPr>
          <w:rFonts w:ascii="Arial" w:hAnsi="Arial" w:cs="Arial"/>
          <w:color w:val="000000"/>
          <w:sz w:val="27"/>
          <w:szCs w:val="27"/>
        </w:rPr>
      </w:pPr>
      <w:r>
        <w:rPr>
          <w:rFonts w:ascii="Arial" w:hAnsi="Arial" w:cs="Arial"/>
          <w:color w:val="000000"/>
          <w:sz w:val="27"/>
          <w:szCs w:val="27"/>
        </w:rPr>
        <w:t>T is pronounced using the tongue (front part)</w:t>
      </w:r>
    </w:p>
    <w:p w:rsidR="00931035" w:rsidRDefault="00931035" w:rsidP="00931035">
      <w:pPr>
        <w:numPr>
          <w:ilvl w:val="0"/>
          <w:numId w:val="233"/>
        </w:numPr>
        <w:shd w:val="clear" w:color="auto" w:fill="FFFFFF"/>
        <w:spacing w:after="0" w:line="240" w:lineRule="auto"/>
        <w:ind w:left="408" w:right="408"/>
        <w:rPr>
          <w:rFonts w:ascii="Arial" w:hAnsi="Arial" w:cs="Arial"/>
          <w:color w:val="000000"/>
          <w:sz w:val="27"/>
          <w:szCs w:val="27"/>
        </w:rPr>
      </w:pPr>
      <w:r>
        <w:rPr>
          <w:rFonts w:ascii="Arial" w:hAnsi="Arial" w:cs="Arial"/>
          <w:color w:val="000000"/>
          <w:sz w:val="27"/>
          <w:szCs w:val="27"/>
        </w:rPr>
        <w:t>K is pronounced using the tongue (back part)</w:t>
      </w:r>
    </w:p>
    <w:p w:rsidR="00931035" w:rsidRPr="0037282A" w:rsidRDefault="00931035" w:rsidP="0037282A">
      <w:pPr>
        <w:numPr>
          <w:ilvl w:val="0"/>
          <w:numId w:val="233"/>
        </w:numPr>
        <w:shd w:val="clear" w:color="auto" w:fill="FFFFFF"/>
        <w:spacing w:after="0" w:line="240" w:lineRule="auto"/>
        <w:ind w:left="408" w:right="408"/>
        <w:rPr>
          <w:rFonts w:ascii="Arial" w:hAnsi="Arial" w:cs="Arial"/>
          <w:color w:val="000000"/>
          <w:sz w:val="27"/>
          <w:szCs w:val="27"/>
        </w:rPr>
      </w:pPr>
      <w:r>
        <w:rPr>
          <w:rFonts w:ascii="Arial" w:hAnsi="Arial" w:cs="Arial"/>
          <w:color w:val="000000"/>
          <w:sz w:val="27"/>
          <w:szCs w:val="27"/>
        </w:rPr>
        <w:t>B is pronounced with the lips</w:t>
      </w:r>
    </w:p>
    <w:p w:rsidR="0037282A" w:rsidRPr="0037282A" w:rsidRDefault="0037282A" w:rsidP="0037282A">
      <w:pPr>
        <w:numPr>
          <w:ilvl w:val="0"/>
          <w:numId w:val="234"/>
        </w:numPr>
        <w:shd w:val="clear" w:color="auto" w:fill="FFFFFF"/>
        <w:spacing w:after="0" w:line="240" w:lineRule="auto"/>
        <w:ind w:left="408" w:right="408"/>
        <w:rPr>
          <w:rFonts w:ascii="Arial" w:eastAsia="Times New Roman" w:hAnsi="Arial" w:cs="Arial"/>
          <w:color w:val="000000"/>
          <w:sz w:val="27"/>
          <w:szCs w:val="27"/>
          <w:lang w:bidi="hi-IN"/>
        </w:rPr>
      </w:pPr>
      <w:r w:rsidRPr="0037282A">
        <w:rPr>
          <w:rFonts w:ascii="Arial" w:eastAsia="Times New Roman" w:hAnsi="Arial" w:cs="Arial"/>
          <w:color w:val="000000"/>
          <w:sz w:val="27"/>
          <w:szCs w:val="27"/>
          <w:lang w:bidi="hi-IN"/>
        </w:rPr>
        <w:t>H is pronounced in the throat</w:t>
      </w:r>
    </w:p>
    <w:p w:rsidR="0037282A" w:rsidRPr="0037282A" w:rsidRDefault="0037282A" w:rsidP="0037282A">
      <w:pPr>
        <w:numPr>
          <w:ilvl w:val="0"/>
          <w:numId w:val="234"/>
        </w:numPr>
        <w:shd w:val="clear" w:color="auto" w:fill="FFFFFF"/>
        <w:spacing w:after="0" w:line="240" w:lineRule="auto"/>
        <w:ind w:left="408" w:right="408"/>
        <w:rPr>
          <w:rFonts w:ascii="Arial" w:eastAsia="Times New Roman" w:hAnsi="Arial" w:cs="Arial"/>
          <w:color w:val="000000"/>
          <w:sz w:val="27"/>
          <w:szCs w:val="27"/>
          <w:lang w:bidi="hi-IN"/>
        </w:rPr>
      </w:pPr>
      <w:r w:rsidRPr="0037282A">
        <w:rPr>
          <w:rFonts w:ascii="Arial" w:eastAsia="Times New Roman" w:hAnsi="Arial" w:cs="Arial"/>
          <w:color w:val="000000"/>
          <w:sz w:val="27"/>
          <w:szCs w:val="27"/>
          <w:lang w:bidi="hi-IN"/>
        </w:rPr>
        <w:t>F is pronounced by forcing air through a narrow gap</w:t>
      </w:r>
    </w:p>
    <w:p w:rsidR="00E1465D" w:rsidRPr="003E4B08" w:rsidRDefault="0037282A" w:rsidP="003E4B08">
      <w:pPr>
        <w:numPr>
          <w:ilvl w:val="0"/>
          <w:numId w:val="234"/>
        </w:numPr>
        <w:shd w:val="clear" w:color="auto" w:fill="FFFFFF"/>
        <w:spacing w:after="0" w:line="240" w:lineRule="auto"/>
        <w:ind w:left="408" w:right="408"/>
        <w:rPr>
          <w:rFonts w:ascii="Arial" w:eastAsia="Times New Roman" w:hAnsi="Arial" w:cs="Arial"/>
          <w:color w:val="000000"/>
          <w:sz w:val="27"/>
          <w:szCs w:val="27"/>
          <w:lang w:bidi="hi-IN"/>
        </w:rPr>
      </w:pPr>
      <w:r w:rsidRPr="0037282A">
        <w:rPr>
          <w:rFonts w:ascii="Arial" w:eastAsia="Times New Roman" w:hAnsi="Arial" w:cs="Arial"/>
          <w:color w:val="000000"/>
          <w:sz w:val="27"/>
          <w:szCs w:val="27"/>
          <w:lang w:bidi="hi-IN"/>
        </w:rPr>
        <w:t>M is pronounced using the nasal passage</w:t>
      </w:r>
    </w:p>
    <w:p w:rsidR="004C2BF2" w:rsidRDefault="004C2BF2" w:rsidP="003E4B08">
      <w:pPr>
        <w:pStyle w:val="ListParagraph"/>
        <w:ind w:left="1080"/>
      </w:pPr>
    </w:p>
    <w:p w:rsidR="00B27547" w:rsidRDefault="00B27547" w:rsidP="002B205B">
      <w:pPr>
        <w:pStyle w:val="ListParagraph"/>
        <w:ind w:left="1800"/>
      </w:pPr>
    </w:p>
    <w:p w:rsidR="009A1BA1" w:rsidRDefault="00B27547" w:rsidP="002B205B">
      <w:pPr>
        <w:pStyle w:val="ListParagraph"/>
        <w:ind w:left="1800"/>
      </w:pPr>
      <w:r>
        <w:lastRenderedPageBreak/>
        <w:t xml:space="preserve">                                         </w:t>
      </w:r>
      <w:r w:rsidR="003E4B08">
        <w:t>Chapter Fourteen</w:t>
      </w:r>
    </w:p>
    <w:p w:rsidR="00B27547" w:rsidRDefault="009A1BA1" w:rsidP="002B205B">
      <w:pPr>
        <w:pStyle w:val="ListParagraph"/>
        <w:ind w:left="1800"/>
      </w:pPr>
      <w:r>
        <w:t xml:space="preserve">                            </w:t>
      </w:r>
      <w:r w:rsidR="00430433">
        <w:t xml:space="preserve"> Writing</w:t>
      </w:r>
      <w:r w:rsidR="00B27547">
        <w:t xml:space="preserve"> Communication Skills</w:t>
      </w:r>
    </w:p>
    <w:p w:rsidR="009A1BA1" w:rsidRDefault="009A1BA1" w:rsidP="002B205B">
      <w:pPr>
        <w:pStyle w:val="ListParagraph"/>
        <w:ind w:left="1800"/>
      </w:pPr>
    </w:p>
    <w:p w:rsidR="009A1BA1" w:rsidRDefault="009A1BA1" w:rsidP="002B205B">
      <w:pPr>
        <w:pStyle w:val="ListParagraph"/>
        <w:ind w:left="1800"/>
      </w:pPr>
    </w:p>
    <w:p w:rsidR="00B27547" w:rsidRDefault="00B27547" w:rsidP="002B205B">
      <w:pPr>
        <w:pStyle w:val="ListParagraph"/>
        <w:ind w:left="1800"/>
      </w:pPr>
      <w:r>
        <w:t>A sound knowledge of language implies the correct usage and right choice of words. Of course all these can be acquired, through observation and practice. It is pertinent to be suave and mellifluous in approach. It does not mean, one has to be soft spoken. It also does not mean one has to unnecessarily be harsh and aggressive.</w:t>
      </w:r>
    </w:p>
    <w:p w:rsidR="00B27547" w:rsidRDefault="00B27547" w:rsidP="002B205B">
      <w:pPr>
        <w:pStyle w:val="ListParagraph"/>
        <w:ind w:left="1800"/>
      </w:pPr>
      <w:r>
        <w:t xml:space="preserve">     The choice of words is equally important. “What you say”-“How you say”-“where you say” all matter.</w:t>
      </w:r>
    </w:p>
    <w:p w:rsidR="00B27547" w:rsidRDefault="00B27547" w:rsidP="002B205B">
      <w:pPr>
        <w:pStyle w:val="ListParagraph"/>
        <w:ind w:left="1800"/>
      </w:pPr>
      <w:r>
        <w:t xml:space="preserve">For instance most people in India greet with the words ‘Good Morning’, irrespective of the time of meeting, whether evening or noon-because it happens to be the first meeting during the day. This is to be avoided. ’Good Morning’ is an exclusive greeting for the ante-meridian period only . </w:t>
      </w:r>
    </w:p>
    <w:p w:rsidR="00885385" w:rsidRDefault="00885385" w:rsidP="002B205B">
      <w:pPr>
        <w:pStyle w:val="ListParagraph"/>
        <w:ind w:left="1800"/>
      </w:pPr>
    </w:p>
    <w:p w:rsidR="00B27547" w:rsidRDefault="00B27547" w:rsidP="002B205B">
      <w:pPr>
        <w:pStyle w:val="ListParagraph"/>
        <w:ind w:left="1800"/>
      </w:pPr>
      <w:r>
        <w:t>If the meeting is between 12noon and 3P.M.., it has to be ‘Good Afternoon’ and any time right up to the late night, it is ‘Good Evening’. ‘Good Night’ is always a parting rendition.</w:t>
      </w:r>
    </w:p>
    <w:p w:rsidR="00B27547" w:rsidRDefault="00B27547" w:rsidP="002B205B">
      <w:pPr>
        <w:pStyle w:val="ListParagraph"/>
        <w:ind w:left="1800"/>
      </w:pPr>
      <w:r>
        <w:t xml:space="preserve">   More importantly, one has to be ‘positive’ in ‘Speech’, ‘Body Language’ and ’Choice of words’.</w:t>
      </w:r>
    </w:p>
    <w:p w:rsidR="004C4C21" w:rsidRDefault="004C4C21" w:rsidP="002B205B">
      <w:pPr>
        <w:pStyle w:val="ListParagraph"/>
        <w:ind w:left="1800"/>
      </w:pPr>
      <w:r>
        <w:t>For instance even a singularly simple word ‘Bad’ or ‘wrong’ could ruffle the feathers and upset the rhythm. One has to be hence very careful even while trying to be frank.</w:t>
      </w:r>
    </w:p>
    <w:p w:rsidR="004C4C21" w:rsidRDefault="009A6E31" w:rsidP="002B205B">
      <w:pPr>
        <w:pStyle w:val="ListParagraph"/>
        <w:ind w:left="1800"/>
      </w:pPr>
      <w:r>
        <w:t>For Ex:</w:t>
      </w:r>
    </w:p>
    <w:p w:rsidR="004C4C21" w:rsidRDefault="004C4C21" w:rsidP="004C4C21">
      <w:pPr>
        <w:pStyle w:val="ListParagraph"/>
        <w:numPr>
          <w:ilvl w:val="2"/>
          <w:numId w:val="221"/>
        </w:numPr>
      </w:pPr>
      <w:r>
        <w:t xml:space="preserve">‘it is bad’ could become </w:t>
      </w:r>
      <w:r w:rsidR="00976A26">
        <w:t>‘</w:t>
      </w:r>
      <w:r>
        <w:t>it is not good’</w:t>
      </w:r>
    </w:p>
    <w:p w:rsidR="004C4C21" w:rsidRDefault="004C4C21" w:rsidP="004C4C21">
      <w:pPr>
        <w:pStyle w:val="ListParagraph"/>
        <w:numPr>
          <w:ilvl w:val="2"/>
          <w:numId w:val="221"/>
        </w:numPr>
      </w:pPr>
      <w:r>
        <w:t>‘you are wrong’ could become ‘you are not right’</w:t>
      </w:r>
    </w:p>
    <w:p w:rsidR="004C4C21" w:rsidRDefault="004C4C21" w:rsidP="004C4C21">
      <w:pPr>
        <w:pStyle w:val="ListParagraph"/>
        <w:numPr>
          <w:ilvl w:val="2"/>
          <w:numId w:val="221"/>
        </w:numPr>
      </w:pPr>
      <w:r>
        <w:t>‘Don’t come late’ could be better said as ‘please come on time’</w:t>
      </w:r>
    </w:p>
    <w:p w:rsidR="004C4C21" w:rsidRDefault="004C4C21" w:rsidP="004C4C21">
      <w:pPr>
        <w:pStyle w:val="ListParagraph"/>
        <w:numPr>
          <w:ilvl w:val="2"/>
          <w:numId w:val="221"/>
        </w:numPr>
      </w:pPr>
      <w:r>
        <w:t>‘something is wrong with you’ could be better placed as ‘Are you not all that well?’</w:t>
      </w:r>
    </w:p>
    <w:p w:rsidR="004C4C21" w:rsidRDefault="004C4C21" w:rsidP="004C4C21">
      <w:pPr>
        <w:pStyle w:val="ListParagraph"/>
        <w:numPr>
          <w:ilvl w:val="2"/>
          <w:numId w:val="221"/>
        </w:numPr>
      </w:pPr>
      <w:r>
        <w:t>‘you are looking dull today’ could be better phrased as ‘I’m afraid you are not your usual self today.’</w:t>
      </w:r>
    </w:p>
    <w:p w:rsidR="004C4C21" w:rsidRDefault="004C4C21" w:rsidP="004C4C21">
      <w:pPr>
        <w:pStyle w:val="ListParagraph"/>
        <w:numPr>
          <w:ilvl w:val="2"/>
          <w:numId w:val="221"/>
        </w:numPr>
      </w:pPr>
      <w:r>
        <w:t>‘Mind your own business’ could be better told as ‘please don’t disturb’</w:t>
      </w:r>
    </w:p>
    <w:p w:rsidR="004C4C21" w:rsidRDefault="004C4C21" w:rsidP="004C4C21">
      <w:pPr>
        <w:pStyle w:val="ListParagraph"/>
        <w:numPr>
          <w:ilvl w:val="2"/>
          <w:numId w:val="221"/>
        </w:numPr>
      </w:pPr>
      <w:r>
        <w:t>‘Do you want money?’ could be better told as ‘have you got enough money?’</w:t>
      </w:r>
    </w:p>
    <w:p w:rsidR="004C4C21" w:rsidRDefault="004C4C21" w:rsidP="004C4C21">
      <w:pPr>
        <w:pStyle w:val="ListParagraph"/>
        <w:numPr>
          <w:ilvl w:val="2"/>
          <w:numId w:val="221"/>
        </w:numPr>
      </w:pPr>
      <w:r>
        <w:t>‘Don’t drive rashly’ could be better said as ‘please drive carefully.’</w:t>
      </w:r>
    </w:p>
    <w:p w:rsidR="004C4C21" w:rsidRDefault="004C4C21" w:rsidP="004C4C21">
      <w:pPr>
        <w:pStyle w:val="ListParagraph"/>
        <w:numPr>
          <w:ilvl w:val="2"/>
          <w:numId w:val="221"/>
        </w:numPr>
      </w:pPr>
      <w:r>
        <w:t>‘Don’t loiter here and there in the Math premises.’ Could be re-phrased as ‘Please maintain sanctity of the Math, by your own dignity.</w:t>
      </w:r>
    </w:p>
    <w:p w:rsidR="004C4C21" w:rsidRDefault="004C4C21" w:rsidP="004C4C21">
      <w:pPr>
        <w:pStyle w:val="ListParagraph"/>
        <w:numPr>
          <w:ilvl w:val="2"/>
          <w:numId w:val="221"/>
        </w:numPr>
      </w:pPr>
      <w:r>
        <w:t>‘Don’t throw litter everywhere’ could be said as ‘Keep the surrounding clean.’</w:t>
      </w:r>
    </w:p>
    <w:p w:rsidR="004C4C21" w:rsidRDefault="004C4C21" w:rsidP="004C4C21">
      <w:pPr>
        <w:pStyle w:val="ListParagraph"/>
        <w:numPr>
          <w:ilvl w:val="2"/>
          <w:numId w:val="221"/>
        </w:numPr>
      </w:pPr>
      <w:r>
        <w:t>‘Oh! He has failed!!!’</w:t>
      </w:r>
      <w:r w:rsidR="00BA153F">
        <w:t>could become ‘ I am afraid his number is missing.’</w:t>
      </w:r>
    </w:p>
    <w:p w:rsidR="00BA153F" w:rsidRDefault="00BA153F" w:rsidP="004C4C21">
      <w:pPr>
        <w:pStyle w:val="ListParagraph"/>
        <w:numPr>
          <w:ilvl w:val="2"/>
          <w:numId w:val="221"/>
        </w:numPr>
      </w:pPr>
      <w:r>
        <w:t xml:space="preserve">‘Don’t come home late.’ Could become better said as </w:t>
      </w:r>
      <w:r w:rsidR="003B63F0">
        <w:t xml:space="preserve">‘My brother is always at right time </w:t>
      </w:r>
      <w:r>
        <w:t>’</w:t>
      </w:r>
    </w:p>
    <w:p w:rsidR="00BA153F" w:rsidRDefault="00A07BB8" w:rsidP="00A07BB8">
      <w:pPr>
        <w:pStyle w:val="ListParagraph"/>
        <w:numPr>
          <w:ilvl w:val="2"/>
          <w:numId w:val="221"/>
        </w:numPr>
      </w:pPr>
      <w:r>
        <w:t>‘My brother is always studying’ could be better said as ‘ My brother is always at studies’</w:t>
      </w:r>
    </w:p>
    <w:p w:rsidR="00A07BB8" w:rsidRDefault="00A07BB8" w:rsidP="00A07BB8">
      <w:pPr>
        <w:pStyle w:val="ListParagraph"/>
        <w:ind w:left="2160"/>
      </w:pPr>
      <w:r>
        <w:lastRenderedPageBreak/>
        <w:t>(In English, the use of adverb of frequency ‘always’ with ‘</w:t>
      </w:r>
      <w:proofErr w:type="spellStart"/>
      <w:r>
        <w:t>ing</w:t>
      </w:r>
      <w:proofErr w:type="spellEnd"/>
      <w:r>
        <w:t>’ verb – implies a tone of complaint and not compliment)</w:t>
      </w:r>
    </w:p>
    <w:p w:rsidR="00A07BB8" w:rsidRDefault="00A07BB8" w:rsidP="00A07BB8">
      <w:pPr>
        <w:pStyle w:val="ListParagraph"/>
        <w:numPr>
          <w:ilvl w:val="2"/>
          <w:numId w:val="221"/>
        </w:numPr>
      </w:pPr>
      <w:r>
        <w:t>‘Don’t come without books’ could become ‘ please get your books always.’</w:t>
      </w:r>
    </w:p>
    <w:p w:rsidR="00A07BB8" w:rsidRDefault="00A07BB8" w:rsidP="00A07BB8">
      <w:pPr>
        <w:pStyle w:val="ListParagraph"/>
        <w:numPr>
          <w:ilvl w:val="2"/>
          <w:numId w:val="221"/>
        </w:numPr>
      </w:pPr>
      <w:r>
        <w:t>‘ I hate him’ could be better said as ‘ I don’t like him.’</w:t>
      </w:r>
    </w:p>
    <w:p w:rsidR="00A07BB8" w:rsidRDefault="00A07BB8" w:rsidP="00A07BB8">
      <w:pPr>
        <w:pStyle w:val="ListParagraph"/>
        <w:numPr>
          <w:ilvl w:val="2"/>
          <w:numId w:val="221"/>
        </w:numPr>
      </w:pPr>
      <w:r>
        <w:t>‘I am not good at mathematics’ could be better said as ‘Mathematics is not my strong point.’</w:t>
      </w:r>
    </w:p>
    <w:p w:rsidR="00A07BB8" w:rsidRDefault="00A07BB8" w:rsidP="00A07BB8">
      <w:pPr>
        <w:pStyle w:val="ListParagraph"/>
        <w:numPr>
          <w:ilvl w:val="2"/>
          <w:numId w:val="221"/>
        </w:numPr>
      </w:pPr>
      <w:r>
        <w:t>‘ I don’t like Western music’ could be better said as ‘ I have no taste for western music.’</w:t>
      </w:r>
    </w:p>
    <w:p w:rsidR="00A07BB8" w:rsidRDefault="00A07BB8" w:rsidP="00A07BB8">
      <w:pPr>
        <w:pStyle w:val="ListParagraph"/>
        <w:numPr>
          <w:ilvl w:val="2"/>
          <w:numId w:val="221"/>
        </w:numPr>
      </w:pPr>
      <w:r>
        <w:t>‘</w:t>
      </w:r>
      <w:r w:rsidR="006C69DD">
        <w:t>Don’t be shabby’ could be ‘ casual appearance is not good.’</w:t>
      </w:r>
    </w:p>
    <w:p w:rsidR="006C69DD" w:rsidRDefault="00DB4720" w:rsidP="00A07BB8">
      <w:pPr>
        <w:pStyle w:val="ListParagraph"/>
        <w:numPr>
          <w:ilvl w:val="2"/>
          <w:numId w:val="221"/>
        </w:numPr>
      </w:pPr>
      <w:r>
        <w:t>‘Keep that book down’ could become ‘Keep that book aside.’</w:t>
      </w:r>
    </w:p>
    <w:p w:rsidR="00DB4720" w:rsidRDefault="00DB4720" w:rsidP="00A07BB8">
      <w:pPr>
        <w:pStyle w:val="ListParagraph"/>
        <w:numPr>
          <w:ilvl w:val="2"/>
          <w:numId w:val="221"/>
        </w:numPr>
      </w:pPr>
      <w:r>
        <w:t>‘Throw away that old watch’ could become ‘Replace that old watch.’</w:t>
      </w:r>
    </w:p>
    <w:p w:rsidR="00DB4720" w:rsidRDefault="00DB4720" w:rsidP="00A07BB8">
      <w:pPr>
        <w:pStyle w:val="ListParagraph"/>
        <w:numPr>
          <w:ilvl w:val="2"/>
          <w:numId w:val="221"/>
        </w:numPr>
      </w:pPr>
      <w:r>
        <w:t>‘Don’t ignore him’ could be better put as ‘Don’t avoid him’</w:t>
      </w:r>
    </w:p>
    <w:p w:rsidR="00DB4720" w:rsidRDefault="007A014A" w:rsidP="00A07BB8">
      <w:pPr>
        <w:pStyle w:val="ListParagraph"/>
        <w:numPr>
          <w:ilvl w:val="2"/>
          <w:numId w:val="221"/>
        </w:numPr>
      </w:pPr>
      <w:r>
        <w:t xml:space="preserve">‘The food is bad today.’ Could be ‘The food is not </w:t>
      </w:r>
      <w:proofErr w:type="spellStart"/>
      <w:r>
        <w:t>it</w:t>
      </w:r>
      <w:r w:rsidR="00976A26">
        <w:t>’</w:t>
      </w:r>
      <w:r>
        <w:t>s</w:t>
      </w:r>
      <w:proofErr w:type="spellEnd"/>
      <w:r>
        <w:t xml:space="preserve"> usual today.’</w:t>
      </w:r>
    </w:p>
    <w:p w:rsidR="007A014A" w:rsidRDefault="007A014A" w:rsidP="00A07BB8">
      <w:pPr>
        <w:pStyle w:val="ListParagraph"/>
        <w:numPr>
          <w:ilvl w:val="2"/>
          <w:numId w:val="221"/>
        </w:numPr>
      </w:pPr>
      <w:r>
        <w:t>‘Get out of my sight.’ Could be ‘Please leave the place immediately.’</w:t>
      </w:r>
    </w:p>
    <w:p w:rsidR="007A014A" w:rsidRDefault="007A014A" w:rsidP="00A07BB8">
      <w:pPr>
        <w:pStyle w:val="ListParagraph"/>
        <w:numPr>
          <w:ilvl w:val="2"/>
          <w:numId w:val="221"/>
        </w:numPr>
      </w:pPr>
      <w:r>
        <w:t>‘your habits are reckless.’ Could be positively expressed as ‘ You have to be careful with your habits.’</w:t>
      </w:r>
    </w:p>
    <w:p w:rsidR="007A014A" w:rsidRDefault="007A014A" w:rsidP="00A07BB8">
      <w:pPr>
        <w:pStyle w:val="ListParagraph"/>
        <w:numPr>
          <w:ilvl w:val="2"/>
          <w:numId w:val="221"/>
        </w:numPr>
      </w:pPr>
      <w:r>
        <w:t>‘These days you are spending carelessly.’ Could be better to put as ‘These days you are not careful with money.’</w:t>
      </w:r>
    </w:p>
    <w:p w:rsidR="007A014A" w:rsidRDefault="007A014A" w:rsidP="007A014A">
      <w:pPr>
        <w:pStyle w:val="ListParagraph"/>
        <w:ind w:left="2160"/>
      </w:pPr>
      <w:r>
        <w:t xml:space="preserve">Positivity in speech always brings a whiff of fresh air even to the most mundane aspect. Apart from this feature, body language </w:t>
      </w:r>
      <w:r w:rsidR="000D15F6">
        <w:t>is very important. Man is the only animal who doesn’t know that the primary business of communication is to herald happy and pleasant actions. The rooster crows to announce the sunrise. T</w:t>
      </w:r>
      <w:r w:rsidR="00D4003B">
        <w:t xml:space="preserve">he </w:t>
      </w:r>
      <w:proofErr w:type="spellStart"/>
      <w:r w:rsidR="00D4003B">
        <w:t>K</w:t>
      </w:r>
      <w:r w:rsidR="000D15F6">
        <w:t>oel</w:t>
      </w:r>
      <w:proofErr w:type="spellEnd"/>
      <w:r w:rsidR="00C10A72">
        <w:t xml:space="preserve"> soothes tired souls in the country side by its melody. Recently a</w:t>
      </w:r>
      <w:r w:rsidR="00A0248E">
        <w:t xml:space="preserve"> new item was published in ‘The Hindu’ how a pet rabbit thumbed up its tail incessantly on spotting burglars in the master’s house and </w:t>
      </w:r>
      <w:r w:rsidR="00807E75">
        <w:t>alerted the owners. Even dogs use their vocal chords</w:t>
      </w:r>
      <w:r w:rsidR="003B63F0">
        <w:t xml:space="preserve"> positively to warn</w:t>
      </w:r>
      <w:r w:rsidR="00807E75">
        <w:t xml:space="preserve"> their masters, when they are in danger.</w:t>
      </w:r>
    </w:p>
    <w:p w:rsidR="00807E75" w:rsidRDefault="00807E75" w:rsidP="007A014A">
      <w:pPr>
        <w:pStyle w:val="ListParagraph"/>
        <w:ind w:left="2160"/>
      </w:pPr>
      <w:r>
        <w:t xml:space="preserve">       Why can’t we be constructive?. It is imperative to take care of our external bearing. A slouchy approach creates a negative impact in the minds of listeners.</w:t>
      </w:r>
    </w:p>
    <w:p w:rsidR="00807E75" w:rsidRDefault="00807E75" w:rsidP="007A014A">
      <w:pPr>
        <w:pStyle w:val="ListParagraph"/>
        <w:ind w:left="2160"/>
      </w:pPr>
      <w:r>
        <w:t>Moreover we should see that our words should not hurt anybody, anywhere, any time. The above points have to be borne in mind, not only in regular, programmed presentations, but also in daily conversation, so that communication becomes a fine art of camaraderie and fraternal feelings. In today’s world</w:t>
      </w:r>
      <w:r w:rsidR="0034247E">
        <w:t xml:space="preserve"> man speaks from the throat, not from the heart, which is lamentable.</w:t>
      </w:r>
    </w:p>
    <w:p w:rsidR="002B205B" w:rsidRDefault="0034247E" w:rsidP="00FB2BFD">
      <w:pPr>
        <w:pStyle w:val="ListParagraph"/>
        <w:ind w:left="2160"/>
      </w:pPr>
      <w:r>
        <w:t>Points for Good Speeches</w:t>
      </w:r>
    </w:p>
    <w:p w:rsidR="0034247E" w:rsidRDefault="0034247E" w:rsidP="0034247E">
      <w:pPr>
        <w:pStyle w:val="ListParagraph"/>
        <w:numPr>
          <w:ilvl w:val="1"/>
          <w:numId w:val="203"/>
        </w:numPr>
      </w:pPr>
      <w:r>
        <w:t>Good Preparation with necessary facts and figures.</w:t>
      </w:r>
    </w:p>
    <w:p w:rsidR="0034247E" w:rsidRDefault="0034247E" w:rsidP="0034247E">
      <w:pPr>
        <w:pStyle w:val="ListParagraph"/>
        <w:numPr>
          <w:ilvl w:val="1"/>
          <w:numId w:val="203"/>
        </w:numPr>
      </w:pPr>
      <w:r>
        <w:t>Positive approach to the topic.</w:t>
      </w:r>
    </w:p>
    <w:p w:rsidR="0034247E" w:rsidRDefault="0034247E" w:rsidP="0034247E">
      <w:pPr>
        <w:pStyle w:val="ListParagraph"/>
        <w:numPr>
          <w:ilvl w:val="1"/>
          <w:numId w:val="203"/>
        </w:numPr>
      </w:pPr>
      <w:r>
        <w:t>Even the most controversial point could be made polite.</w:t>
      </w:r>
    </w:p>
    <w:p w:rsidR="0034247E" w:rsidRDefault="00653A19" w:rsidP="0034247E">
      <w:pPr>
        <w:pStyle w:val="ListParagraph"/>
        <w:numPr>
          <w:ilvl w:val="1"/>
          <w:numId w:val="203"/>
        </w:numPr>
      </w:pPr>
      <w:r>
        <w:t xml:space="preserve">Gestures, </w:t>
      </w:r>
      <w:r w:rsidR="0034247E">
        <w:t>smiles, go a long way in assuaging ruffled feathers.</w:t>
      </w:r>
    </w:p>
    <w:p w:rsidR="0034247E" w:rsidRDefault="0034247E" w:rsidP="0034247E">
      <w:pPr>
        <w:pStyle w:val="ListParagraph"/>
        <w:numPr>
          <w:ilvl w:val="1"/>
          <w:numId w:val="203"/>
        </w:numPr>
      </w:pPr>
      <w:r>
        <w:t>Learn to disagree agreeably.</w:t>
      </w:r>
    </w:p>
    <w:p w:rsidR="0034247E" w:rsidRDefault="0034247E" w:rsidP="0034247E">
      <w:pPr>
        <w:pStyle w:val="ListParagraph"/>
        <w:numPr>
          <w:ilvl w:val="1"/>
          <w:numId w:val="203"/>
        </w:numPr>
      </w:pPr>
      <w:r>
        <w:t>Avoid external props like twiddling with the buttons or wings the fingers constantly.</w:t>
      </w:r>
    </w:p>
    <w:p w:rsidR="0034247E" w:rsidRDefault="0034247E" w:rsidP="0034247E">
      <w:pPr>
        <w:pStyle w:val="ListParagraph"/>
        <w:numPr>
          <w:ilvl w:val="1"/>
          <w:numId w:val="203"/>
        </w:numPr>
      </w:pPr>
      <w:r>
        <w:lastRenderedPageBreak/>
        <w:t>Establish eye contact with the audience.</w:t>
      </w:r>
    </w:p>
    <w:p w:rsidR="0034247E" w:rsidRDefault="0034247E" w:rsidP="0034247E">
      <w:pPr>
        <w:pStyle w:val="ListParagraph"/>
        <w:numPr>
          <w:ilvl w:val="1"/>
          <w:numId w:val="203"/>
        </w:numPr>
      </w:pPr>
      <w:r>
        <w:t>Interact with the audience by relating latest anecdotes.</w:t>
      </w:r>
    </w:p>
    <w:p w:rsidR="0034247E" w:rsidRDefault="00653A19" w:rsidP="0034247E">
      <w:pPr>
        <w:pStyle w:val="ListParagraph"/>
        <w:numPr>
          <w:ilvl w:val="1"/>
          <w:numId w:val="203"/>
        </w:numPr>
      </w:pPr>
      <w:r>
        <w:t xml:space="preserve">Carry yourself in a </w:t>
      </w:r>
      <w:proofErr w:type="spellStart"/>
      <w:r>
        <w:t>Busines</w:t>
      </w:r>
      <w:r w:rsidR="00AB6817">
        <w:t>s like</w:t>
      </w:r>
      <w:proofErr w:type="spellEnd"/>
      <w:r w:rsidR="00AB6817">
        <w:t xml:space="preserve"> fashion.</w:t>
      </w:r>
    </w:p>
    <w:p w:rsidR="00AB6817" w:rsidRDefault="00AB6817" w:rsidP="0034247E">
      <w:pPr>
        <w:pStyle w:val="ListParagraph"/>
        <w:numPr>
          <w:ilvl w:val="1"/>
          <w:numId w:val="203"/>
        </w:numPr>
      </w:pPr>
      <w:r>
        <w:t>Raise questions and seek answers from the audience(if possible)</w:t>
      </w:r>
    </w:p>
    <w:p w:rsidR="00AB6817" w:rsidRDefault="00AB6817" w:rsidP="0034247E">
      <w:pPr>
        <w:pStyle w:val="ListParagraph"/>
        <w:numPr>
          <w:ilvl w:val="1"/>
          <w:numId w:val="203"/>
        </w:numPr>
      </w:pPr>
      <w:r>
        <w:t>Learn the art of modulation.</w:t>
      </w:r>
    </w:p>
    <w:p w:rsidR="00AB6817" w:rsidRDefault="00AB6817" w:rsidP="0034247E">
      <w:pPr>
        <w:pStyle w:val="ListParagraph"/>
        <w:numPr>
          <w:ilvl w:val="1"/>
          <w:numId w:val="203"/>
        </w:numPr>
      </w:pPr>
      <w:proofErr w:type="spellStart"/>
      <w:r>
        <w:t>Rhetorics</w:t>
      </w:r>
      <w:proofErr w:type="spellEnd"/>
      <w:r>
        <w:t xml:space="preserve"> and pauses relieve monotony.</w:t>
      </w:r>
    </w:p>
    <w:p w:rsidR="00AB6817" w:rsidRDefault="00AB6817" w:rsidP="0034247E">
      <w:pPr>
        <w:pStyle w:val="ListParagraph"/>
        <w:numPr>
          <w:ilvl w:val="1"/>
          <w:numId w:val="203"/>
        </w:numPr>
      </w:pPr>
      <w:r>
        <w:t>Avoid long pauses.</w:t>
      </w:r>
    </w:p>
    <w:p w:rsidR="00AB6817" w:rsidRDefault="00AB6817" w:rsidP="0034247E">
      <w:pPr>
        <w:pStyle w:val="ListParagraph"/>
        <w:numPr>
          <w:ilvl w:val="1"/>
          <w:numId w:val="203"/>
        </w:numPr>
      </w:pPr>
      <w:r>
        <w:t>Use quotations.</w:t>
      </w:r>
    </w:p>
    <w:p w:rsidR="00AB6817" w:rsidRDefault="00AB6817" w:rsidP="0034247E">
      <w:pPr>
        <w:pStyle w:val="ListParagraph"/>
        <w:numPr>
          <w:ilvl w:val="1"/>
          <w:numId w:val="203"/>
        </w:numPr>
      </w:pPr>
      <w:r>
        <w:t>Amicability disarms.</w:t>
      </w:r>
    </w:p>
    <w:p w:rsidR="00AB6817" w:rsidRDefault="00AB6817" w:rsidP="0034247E">
      <w:pPr>
        <w:pStyle w:val="ListParagraph"/>
        <w:numPr>
          <w:ilvl w:val="1"/>
          <w:numId w:val="203"/>
        </w:numPr>
      </w:pPr>
      <w:r>
        <w:t>Avoid derisiveness.</w:t>
      </w:r>
    </w:p>
    <w:p w:rsidR="00AB6817" w:rsidRDefault="00AB6817" w:rsidP="0034247E">
      <w:pPr>
        <w:pStyle w:val="ListParagraph"/>
        <w:numPr>
          <w:ilvl w:val="1"/>
          <w:numId w:val="203"/>
        </w:numPr>
      </w:pPr>
      <w:r>
        <w:t>Don’t mock or cast aspersions.</w:t>
      </w:r>
    </w:p>
    <w:p w:rsidR="00AB6817" w:rsidRDefault="00AB6817" w:rsidP="0034247E">
      <w:pPr>
        <w:pStyle w:val="ListParagraph"/>
        <w:numPr>
          <w:ilvl w:val="1"/>
          <w:numId w:val="203"/>
        </w:numPr>
      </w:pPr>
      <w:r>
        <w:t>Keep an eye on the watch.</w:t>
      </w:r>
    </w:p>
    <w:p w:rsidR="00AB6817" w:rsidRDefault="00AB6817" w:rsidP="0034247E">
      <w:pPr>
        <w:pStyle w:val="ListParagraph"/>
        <w:numPr>
          <w:ilvl w:val="1"/>
          <w:numId w:val="203"/>
        </w:numPr>
      </w:pPr>
      <w:r>
        <w:t>Don’t end abruptly.</w:t>
      </w:r>
    </w:p>
    <w:p w:rsidR="00AB6817" w:rsidRDefault="00AB6817" w:rsidP="0034247E">
      <w:pPr>
        <w:pStyle w:val="ListParagraph"/>
        <w:numPr>
          <w:ilvl w:val="1"/>
          <w:numId w:val="203"/>
        </w:numPr>
      </w:pPr>
      <w:r>
        <w:t>Entry is important but exiting with conviction is also equally important.</w:t>
      </w:r>
    </w:p>
    <w:p w:rsidR="005F5E00" w:rsidRDefault="005F5E00" w:rsidP="005F5E00">
      <w:pPr>
        <w:ind w:left="1440"/>
      </w:pPr>
      <w:r>
        <w:t xml:space="preserve">                     </w:t>
      </w:r>
    </w:p>
    <w:p w:rsidR="003229E6" w:rsidRDefault="009A1BA1" w:rsidP="005F5E00">
      <w:r>
        <w:t xml:space="preserve"> </w:t>
      </w:r>
      <w:r w:rsidR="00430433">
        <w:t>Writing Communication Skills</w:t>
      </w:r>
    </w:p>
    <w:p w:rsidR="00164732" w:rsidRDefault="00164732" w:rsidP="00B26314">
      <w:r>
        <w:t xml:space="preserve">                                                   </w:t>
      </w:r>
    </w:p>
    <w:p w:rsidR="00164732" w:rsidRDefault="00164732" w:rsidP="00B26314">
      <w:r>
        <w:t>BIO-DATA-CURRICULLUM VITAE</w:t>
      </w:r>
    </w:p>
    <w:p w:rsidR="00164732" w:rsidRDefault="00164732" w:rsidP="00B26314">
      <w:r>
        <w:t xml:space="preserve">How to write a curriculum vitae or </w:t>
      </w:r>
      <w:proofErr w:type="spellStart"/>
      <w:r>
        <w:t>vitarum</w:t>
      </w:r>
      <w:proofErr w:type="spellEnd"/>
      <w:r>
        <w:t>. Does it differ from bio-data?. The answer could be ‘yes’ and ‘no’. ‘No’ in so far as the details are concerned ‘yes’ in so far as the format is concerned. Moreover bio is very subjective and limited. On the other hand C.V. is objective and exhaustive.</w:t>
      </w:r>
    </w:p>
    <w:p w:rsidR="00164732" w:rsidRDefault="00164732" w:rsidP="00B26314">
      <w:r>
        <w:t>For instance a bio could go like this:</w:t>
      </w:r>
    </w:p>
    <w:p w:rsidR="00164732" w:rsidRDefault="00164732" w:rsidP="00B26314">
      <w:r>
        <w:t xml:space="preserve">  </w:t>
      </w:r>
      <w:r>
        <w:tab/>
      </w:r>
      <w:r>
        <w:tab/>
      </w:r>
      <w:r>
        <w:tab/>
      </w:r>
      <w:r>
        <w:tab/>
      </w:r>
      <w:r>
        <w:tab/>
      </w:r>
      <w:r>
        <w:tab/>
        <w:t>BIO-DATA(Hyphen Necessary)</w:t>
      </w:r>
    </w:p>
    <w:p w:rsidR="00164732" w:rsidRDefault="00164732" w:rsidP="00B26314">
      <w:r>
        <w:t>1.</w:t>
      </w:r>
      <w:r w:rsidR="000F00D9">
        <w:t xml:space="preserve"> </w:t>
      </w:r>
      <w:r>
        <w:t>Name:</w:t>
      </w:r>
    </w:p>
    <w:p w:rsidR="00164732" w:rsidRDefault="00164732" w:rsidP="00B26314">
      <w:r>
        <w:t>2.</w:t>
      </w:r>
      <w:r w:rsidR="000F00D9">
        <w:t xml:space="preserve"> </w:t>
      </w:r>
      <w:r>
        <w:t>Father’s Name:</w:t>
      </w:r>
    </w:p>
    <w:p w:rsidR="00164732" w:rsidRDefault="00164732" w:rsidP="00B26314">
      <w:r>
        <w:t>3.</w:t>
      </w:r>
      <w:r w:rsidR="000F00D9">
        <w:t xml:space="preserve"> </w:t>
      </w:r>
      <w:r>
        <w:t>Passport No:</w:t>
      </w:r>
    </w:p>
    <w:p w:rsidR="00164732" w:rsidRDefault="00164732" w:rsidP="00B26314">
      <w:r>
        <w:t>4.</w:t>
      </w:r>
      <w:r w:rsidR="000F00D9">
        <w:t xml:space="preserve"> </w:t>
      </w:r>
      <w:r>
        <w:t>Address:</w:t>
      </w:r>
    </w:p>
    <w:p w:rsidR="00164732" w:rsidRDefault="00164732" w:rsidP="00B26314">
      <w:r>
        <w:t>a)</w:t>
      </w:r>
      <w:r w:rsidR="000F00D9">
        <w:t xml:space="preserve"> </w:t>
      </w:r>
      <w:r>
        <w:t>For Communication:</w:t>
      </w:r>
    </w:p>
    <w:p w:rsidR="00164732" w:rsidRDefault="00164732" w:rsidP="00B26314">
      <w:r>
        <w:t>b)</w:t>
      </w:r>
      <w:r w:rsidR="000F00D9">
        <w:t xml:space="preserve"> </w:t>
      </w:r>
      <w:r>
        <w:t>Permanent Address:</w:t>
      </w:r>
    </w:p>
    <w:p w:rsidR="00164732" w:rsidRDefault="00164732" w:rsidP="00B26314">
      <w:r>
        <w:t>5.</w:t>
      </w:r>
      <w:r w:rsidR="000F00D9">
        <w:t xml:space="preserve"> </w:t>
      </w:r>
      <w:r>
        <w:t>Qualification:</w:t>
      </w:r>
    </w:p>
    <w:p w:rsidR="00164732" w:rsidRDefault="00164732" w:rsidP="00B26314">
      <w:r>
        <w:t>6.</w:t>
      </w:r>
      <w:r w:rsidR="000F00D9">
        <w:t xml:space="preserve"> </w:t>
      </w:r>
      <w:r w:rsidR="00984DEB">
        <w:t>Identification Marks:</w:t>
      </w:r>
    </w:p>
    <w:p w:rsidR="00984DEB" w:rsidRDefault="00984DEB" w:rsidP="00B26314">
      <w:r>
        <w:lastRenderedPageBreak/>
        <w:t>7.</w:t>
      </w:r>
      <w:r w:rsidR="000F00D9">
        <w:t xml:space="preserve"> Technical Qualification:</w:t>
      </w:r>
    </w:p>
    <w:p w:rsidR="000F00D9" w:rsidRDefault="000F00D9" w:rsidP="00B26314">
      <w:r>
        <w:t>8. Marital Status:</w:t>
      </w:r>
    </w:p>
    <w:p w:rsidR="000F00D9" w:rsidRDefault="000F00D9" w:rsidP="00B26314">
      <w:r>
        <w:t>9. Caste/Religion:</w:t>
      </w:r>
    </w:p>
    <w:p w:rsidR="000F00D9" w:rsidRDefault="000F00D9" w:rsidP="00B26314">
      <w:r>
        <w:t>10. Nationality:</w:t>
      </w:r>
    </w:p>
    <w:p w:rsidR="000F00D9" w:rsidRDefault="000F00D9" w:rsidP="00B26314">
      <w:r>
        <w:t>11. Others:</w:t>
      </w:r>
    </w:p>
    <w:p w:rsidR="000F00D9" w:rsidRDefault="000F00D9" w:rsidP="00B26314">
      <w:r>
        <w:t>12. References:</w:t>
      </w:r>
    </w:p>
    <w:p w:rsidR="00164732" w:rsidRDefault="000F00D9" w:rsidP="00B26314">
      <w:r>
        <w:tab/>
      </w:r>
      <w:r>
        <w:tab/>
      </w:r>
      <w:r>
        <w:tab/>
      </w:r>
      <w:r>
        <w:tab/>
      </w:r>
      <w:r>
        <w:tab/>
      </w:r>
      <w:r>
        <w:tab/>
      </w:r>
      <w:r>
        <w:tab/>
      </w:r>
      <w:r>
        <w:tab/>
      </w:r>
      <w:r>
        <w:tab/>
      </w:r>
      <w:r>
        <w:tab/>
      </w:r>
      <w:r>
        <w:tab/>
        <w:t>Signature</w:t>
      </w:r>
    </w:p>
    <w:p w:rsidR="000F00D9" w:rsidRDefault="00430433" w:rsidP="00B26314">
      <w:r>
        <w:t xml:space="preserve">On the other hand curriculum- </w:t>
      </w:r>
      <w:r w:rsidR="000F00D9">
        <w:t>vitae throws light from an objective angle and speaks of the ability of the candidate vis-à-vis- communicational skills. Moreover it speaks of the candidate’s integrity and aptitude.</w:t>
      </w:r>
    </w:p>
    <w:p w:rsidR="000F00D9" w:rsidRDefault="000F00D9" w:rsidP="00B26314">
      <w:r>
        <w:t>The Format consists three or four parts, and could run up to 3 pages.</w:t>
      </w:r>
    </w:p>
    <w:p w:rsidR="000F00D9" w:rsidRDefault="000F00D9" w:rsidP="00B26314">
      <w:r>
        <w:t xml:space="preserve">     The first part should contain</w:t>
      </w:r>
      <w:r w:rsidR="00743677">
        <w:t xml:space="preserve"> the information regarding all pertinent experience along with exact dates.</w:t>
      </w:r>
    </w:p>
    <w:p w:rsidR="00743677" w:rsidRDefault="00743677" w:rsidP="00B26314">
      <w:r>
        <w:t>The second part should contain the Qualities/ Aptitude/Views of the candidate in an objective way.</w:t>
      </w:r>
    </w:p>
    <w:p w:rsidR="00743677" w:rsidRDefault="00743677" w:rsidP="00B26314">
      <w:r>
        <w:t>The third part should contain career plan and expectations in the job sought.</w:t>
      </w:r>
    </w:p>
    <w:p w:rsidR="00743677" w:rsidRDefault="00743677" w:rsidP="00B26314">
      <w:r>
        <w:t xml:space="preserve"> The fourth part should contain the prospects of contribution to the situation/placement.</w:t>
      </w:r>
    </w:p>
    <w:p w:rsidR="00E0189A" w:rsidRDefault="00743677" w:rsidP="009B2D1C">
      <w:r>
        <w:tab/>
      </w:r>
      <w:r>
        <w:tab/>
      </w:r>
      <w:r>
        <w:tab/>
      </w:r>
      <w:r>
        <w:tab/>
        <w:t>CURRICULLUM VITAE</w:t>
      </w:r>
    </w:p>
    <w:p w:rsidR="00743677" w:rsidRDefault="00743677" w:rsidP="009B2D1C">
      <w:r>
        <w:t xml:space="preserve">   </w:t>
      </w:r>
      <w:r w:rsidR="00430433">
        <w:t>Name:</w:t>
      </w:r>
      <w:r>
        <w:t xml:space="preserve">                                                             Rajesh</w:t>
      </w:r>
    </w:p>
    <w:p w:rsidR="00743677" w:rsidRDefault="00743677" w:rsidP="009B2D1C">
      <w:r>
        <w:t xml:space="preserve">   </w:t>
      </w:r>
      <w:r w:rsidR="00430433">
        <w:t>DOB:</w:t>
      </w:r>
      <w:r>
        <w:t xml:space="preserve">                                                        30-12-1965</w:t>
      </w:r>
    </w:p>
    <w:p w:rsidR="00E0189A" w:rsidRDefault="00743677" w:rsidP="009B2D1C">
      <w:r>
        <w:t>1.Experience                                                : a. Total:</w:t>
      </w:r>
    </w:p>
    <w:p w:rsidR="00743677" w:rsidRDefault="00743677" w:rsidP="009B2D1C">
      <w:r>
        <w:t xml:space="preserve">                                                                         b. Cumulative:</w:t>
      </w:r>
    </w:p>
    <w:p w:rsidR="00743677" w:rsidRDefault="00743677" w:rsidP="009B2D1C">
      <w:r>
        <w:t xml:space="preserve">                                                                          c.</w:t>
      </w:r>
      <w:r w:rsidR="00E151FF">
        <w:t xml:space="preserve"> </w:t>
      </w:r>
      <w:r w:rsidR="00592A2A">
        <w:t>C</w:t>
      </w:r>
      <w:r>
        <w:t>ause for change:</w:t>
      </w:r>
    </w:p>
    <w:p w:rsidR="00E0189A" w:rsidRDefault="00E151FF" w:rsidP="009B2D1C">
      <w:r>
        <w:t xml:space="preserve">    1) Academic:  if any</w:t>
      </w:r>
    </w:p>
    <w:p w:rsidR="00E151FF" w:rsidRDefault="00E151FF" w:rsidP="009B2D1C">
      <w:r>
        <w:t xml:space="preserve">    2) Technical: if any</w:t>
      </w:r>
    </w:p>
    <w:p w:rsidR="00E151FF" w:rsidRDefault="00E151FF" w:rsidP="009B2D1C">
      <w:r>
        <w:t xml:space="preserve">   3) Field: if any</w:t>
      </w:r>
    </w:p>
    <w:p w:rsidR="00E151FF" w:rsidRDefault="00E151FF" w:rsidP="009B2D1C">
      <w:r>
        <w:t xml:space="preserve">   4) Abroad: if any</w:t>
      </w:r>
    </w:p>
    <w:p w:rsidR="00A46FE9" w:rsidRDefault="00A46FE9" w:rsidP="009B2D1C">
      <w:r>
        <w:t>2) Personal         : a. Qualifications:</w:t>
      </w:r>
    </w:p>
    <w:p w:rsidR="00A46FE9" w:rsidRDefault="00A46FE9" w:rsidP="009B2D1C">
      <w:r>
        <w:lastRenderedPageBreak/>
        <w:t xml:space="preserve">                                b.</w:t>
      </w:r>
      <w:r w:rsidR="00653A19">
        <w:t xml:space="preserve"> </w:t>
      </w:r>
      <w:r>
        <w:t>Age</w:t>
      </w:r>
      <w:r w:rsidR="00592A2A">
        <w:t>:</w:t>
      </w:r>
    </w:p>
    <w:p w:rsidR="00653A19" w:rsidRDefault="00653A19" w:rsidP="009B2D1C">
      <w:r>
        <w:t xml:space="preserve">                                c. Passport Number</w:t>
      </w:r>
      <w:r w:rsidR="00592A2A">
        <w:t>:</w:t>
      </w:r>
    </w:p>
    <w:p w:rsidR="00653A19" w:rsidRDefault="00653A19" w:rsidP="009B2D1C">
      <w:r>
        <w:t>1) Qualities:</w:t>
      </w:r>
    </w:p>
    <w:p w:rsidR="00653A19" w:rsidRDefault="00653A19" w:rsidP="009B2D1C">
      <w:r>
        <w:t>2) Hobbies:</w:t>
      </w:r>
    </w:p>
    <w:p w:rsidR="00653A19" w:rsidRDefault="00653A19" w:rsidP="009B2D1C">
      <w:r>
        <w:t>3) Likes/Dislikes:</w:t>
      </w:r>
    </w:p>
    <w:p w:rsidR="00653A19" w:rsidRDefault="00653A19" w:rsidP="009B2D1C">
      <w:r>
        <w:t>4) Strength/Weakness:</w:t>
      </w:r>
    </w:p>
    <w:p w:rsidR="00653A19" w:rsidRDefault="00653A19" w:rsidP="009B2D1C">
      <w:r>
        <w:t>5) Goal:</w:t>
      </w:r>
    </w:p>
    <w:p w:rsidR="00653A19" w:rsidRDefault="00653A19" w:rsidP="009B2D1C">
      <w:r>
        <w:t>3. Career Plan    : (a) Antecedent</w:t>
      </w:r>
    </w:p>
    <w:p w:rsidR="00653A19" w:rsidRDefault="00653A19" w:rsidP="009B2D1C">
      <w:r>
        <w:t xml:space="preserve">                                (b) Prospects</w:t>
      </w:r>
    </w:p>
    <w:p w:rsidR="00653A19" w:rsidRDefault="00653A19" w:rsidP="009B2D1C">
      <w:r>
        <w:t xml:space="preserve">                                 © Mode of operation for achieving goals</w:t>
      </w:r>
    </w:p>
    <w:p w:rsidR="00653A19" w:rsidRDefault="00653A19" w:rsidP="009B2D1C">
      <w:r>
        <w:t>1) Salary Drawn:</w:t>
      </w:r>
    </w:p>
    <w:p w:rsidR="00653A19" w:rsidRDefault="00653A19" w:rsidP="009B2D1C">
      <w:r>
        <w:t>2) Salary Expected:</w:t>
      </w:r>
    </w:p>
    <w:p w:rsidR="00653A19" w:rsidRDefault="00653A19" w:rsidP="009B2D1C">
      <w:r>
        <w:t>3) Involvement: Time Ratio:</w:t>
      </w:r>
    </w:p>
    <w:p w:rsidR="00653A19" w:rsidRDefault="00653A19" w:rsidP="009B2D1C">
      <w:r>
        <w:t>4. Specific Ideas    : (a) About the job sought:</w:t>
      </w:r>
    </w:p>
    <w:p w:rsidR="00653A19" w:rsidRDefault="00653A19" w:rsidP="009B2D1C">
      <w:r>
        <w:t xml:space="preserve">                                  (b) Contributions</w:t>
      </w:r>
    </w:p>
    <w:p w:rsidR="00653A19" w:rsidRDefault="00653A19" w:rsidP="009B2D1C">
      <w:r>
        <w:t xml:space="preserve">                                 © Peer Group Involvement</w:t>
      </w:r>
    </w:p>
    <w:p w:rsidR="00653A19" w:rsidRDefault="00653A19" w:rsidP="009B2D1C"/>
    <w:p w:rsidR="00A46FE9" w:rsidRDefault="00A46FE9" w:rsidP="009B2D1C">
      <w:r>
        <w:t xml:space="preserve">           </w:t>
      </w:r>
    </w:p>
    <w:p w:rsidR="00CD2A14" w:rsidRDefault="0069315C" w:rsidP="009B2D1C">
      <w:r>
        <w:tab/>
      </w:r>
      <w:r>
        <w:tab/>
      </w:r>
      <w:r>
        <w:tab/>
      </w:r>
      <w:r>
        <w:tab/>
      </w:r>
      <w:r>
        <w:tab/>
      </w:r>
      <w:r w:rsidR="00EC0FF0">
        <w:t>Chapter Fif</w:t>
      </w:r>
      <w:r w:rsidR="00CD2A14">
        <w:t>teen</w:t>
      </w:r>
    </w:p>
    <w:p w:rsidR="00E0189A" w:rsidRDefault="00CD2A14" w:rsidP="009B2D1C">
      <w:r>
        <w:t xml:space="preserve">                                                                             </w:t>
      </w:r>
      <w:r w:rsidR="00430433">
        <w:t>Letter Writing</w:t>
      </w:r>
    </w:p>
    <w:p w:rsidR="001541F8" w:rsidRDefault="001541F8" w:rsidP="009B2D1C">
      <w:r>
        <w:t>Letters are of two types:</w:t>
      </w:r>
    </w:p>
    <w:p w:rsidR="001541F8" w:rsidRDefault="001541F8" w:rsidP="001541F8">
      <w:pPr>
        <w:pStyle w:val="ListParagraph"/>
        <w:numPr>
          <w:ilvl w:val="1"/>
          <w:numId w:val="202"/>
        </w:numPr>
      </w:pPr>
      <w:r>
        <w:t>Personal Letters</w:t>
      </w:r>
    </w:p>
    <w:p w:rsidR="001541F8" w:rsidRDefault="001541F8" w:rsidP="001541F8">
      <w:pPr>
        <w:pStyle w:val="ListParagraph"/>
        <w:numPr>
          <w:ilvl w:val="1"/>
          <w:numId w:val="202"/>
        </w:numPr>
      </w:pPr>
      <w:r>
        <w:t>Formal Letters</w:t>
      </w:r>
    </w:p>
    <w:p w:rsidR="001541F8" w:rsidRDefault="001541F8" w:rsidP="001541F8">
      <w:pPr>
        <w:pStyle w:val="ListParagraph"/>
        <w:numPr>
          <w:ilvl w:val="2"/>
          <w:numId w:val="202"/>
        </w:numPr>
      </w:pPr>
      <w:r>
        <w:t>Personal Letters:  Letters written to friends and relatives are called Personal Letters. Such Letters are written in an easy, conversational style.</w:t>
      </w:r>
    </w:p>
    <w:p w:rsidR="001541F8" w:rsidRDefault="001541F8" w:rsidP="001541F8">
      <w:pPr>
        <w:pStyle w:val="ListParagraph"/>
        <w:numPr>
          <w:ilvl w:val="2"/>
          <w:numId w:val="202"/>
        </w:numPr>
      </w:pPr>
      <w:r>
        <w:t>Formal Letters: Applications for employment, complaints, letters to newspapers etc., are called Formal Letters. Formal Letters should be clear, courteous, methodical, terse.</w:t>
      </w:r>
    </w:p>
    <w:p w:rsidR="001541F8" w:rsidRDefault="001541F8" w:rsidP="00CD2A14">
      <w:pPr>
        <w:ind w:left="1800"/>
      </w:pPr>
      <w:r>
        <w:lastRenderedPageBreak/>
        <w:t>In all kinds of letters there are five points of form to be attended to, namely:</w:t>
      </w:r>
    </w:p>
    <w:p w:rsidR="001541F8" w:rsidRDefault="001541F8" w:rsidP="001541F8">
      <w:pPr>
        <w:pStyle w:val="ListParagraph"/>
        <w:numPr>
          <w:ilvl w:val="3"/>
          <w:numId w:val="202"/>
        </w:numPr>
      </w:pPr>
      <w:r>
        <w:t xml:space="preserve">The Heading consisting of (a) the writer’s address and (b) the date </w:t>
      </w:r>
    </w:p>
    <w:p w:rsidR="001541F8" w:rsidRDefault="001541F8" w:rsidP="001541F8">
      <w:pPr>
        <w:pStyle w:val="ListParagraph"/>
        <w:numPr>
          <w:ilvl w:val="3"/>
          <w:numId w:val="202"/>
        </w:numPr>
      </w:pPr>
      <w:r>
        <w:t>The salutation</w:t>
      </w:r>
    </w:p>
    <w:p w:rsidR="001541F8" w:rsidRDefault="001541F8" w:rsidP="001541F8">
      <w:pPr>
        <w:pStyle w:val="ListParagraph"/>
        <w:numPr>
          <w:ilvl w:val="3"/>
          <w:numId w:val="202"/>
        </w:numPr>
      </w:pPr>
      <w:r>
        <w:t>The body of the letter</w:t>
      </w:r>
    </w:p>
    <w:p w:rsidR="001541F8" w:rsidRDefault="001541F8" w:rsidP="001541F8">
      <w:pPr>
        <w:pStyle w:val="ListParagraph"/>
        <w:numPr>
          <w:ilvl w:val="3"/>
          <w:numId w:val="202"/>
        </w:numPr>
      </w:pPr>
      <w:r>
        <w:t>The complimentary closing</w:t>
      </w:r>
    </w:p>
    <w:p w:rsidR="001541F8" w:rsidRDefault="001541F8" w:rsidP="001541F8">
      <w:pPr>
        <w:pStyle w:val="ListParagraph"/>
        <w:numPr>
          <w:ilvl w:val="3"/>
          <w:numId w:val="202"/>
        </w:numPr>
      </w:pPr>
      <w:r>
        <w:t>The signature</w:t>
      </w:r>
    </w:p>
    <w:p w:rsidR="001541F8" w:rsidRDefault="001541F8" w:rsidP="001541F8">
      <w:pPr>
        <w:pStyle w:val="ListParagraph"/>
        <w:numPr>
          <w:ilvl w:val="4"/>
          <w:numId w:val="202"/>
        </w:numPr>
      </w:pPr>
      <w:r>
        <w:t>THE HEADING</w:t>
      </w:r>
    </w:p>
    <w:p w:rsidR="001541F8" w:rsidRDefault="001541F8" w:rsidP="001541F8">
      <w:pPr>
        <w:pStyle w:val="ListParagraph"/>
        <w:ind w:left="3600"/>
      </w:pPr>
      <w:r>
        <w:t>The Heading is at the upper right-hand side, and includes your address and the date, for example:</w:t>
      </w:r>
    </w:p>
    <w:p w:rsidR="0078723F" w:rsidRDefault="001541F8" w:rsidP="001541F8">
      <w:pPr>
        <w:pStyle w:val="ListParagraph"/>
        <w:ind w:left="3600"/>
      </w:pPr>
      <w:r>
        <w:t xml:space="preserve">    </w:t>
      </w:r>
      <w:r w:rsidR="0078723F">
        <w:tab/>
      </w:r>
      <w:r>
        <w:t xml:space="preserve">                                                                    </w:t>
      </w:r>
      <w:r w:rsidR="00912949">
        <w:t xml:space="preserve">36, Gandhi </w:t>
      </w:r>
      <w:proofErr w:type="spellStart"/>
      <w:r w:rsidR="00592A2A">
        <w:t>M</w:t>
      </w:r>
      <w:r w:rsidR="0078723F">
        <w:t>arg</w:t>
      </w:r>
      <w:proofErr w:type="spellEnd"/>
      <w:r w:rsidR="0078723F">
        <w:t>,</w:t>
      </w:r>
    </w:p>
    <w:p w:rsidR="0078723F" w:rsidRDefault="0078723F" w:rsidP="001541F8">
      <w:pPr>
        <w:pStyle w:val="ListParagraph"/>
        <w:ind w:left="3600"/>
      </w:pPr>
      <w:r>
        <w:t xml:space="preserve">                                               </w:t>
      </w:r>
      <w:r>
        <w:tab/>
        <w:t xml:space="preserve">                         Hyderabad.</w:t>
      </w:r>
    </w:p>
    <w:p w:rsidR="0078723F" w:rsidRDefault="0078723F" w:rsidP="001541F8">
      <w:pPr>
        <w:pStyle w:val="ListParagraph"/>
        <w:ind w:left="3600"/>
      </w:pPr>
      <w:r>
        <w:tab/>
      </w:r>
      <w:r>
        <w:tab/>
      </w:r>
      <w:r>
        <w:tab/>
      </w:r>
      <w:r>
        <w:tab/>
      </w:r>
      <w:r>
        <w:tab/>
        <w:t xml:space="preserve">           13</w:t>
      </w:r>
      <w:r w:rsidRPr="0078723F">
        <w:rPr>
          <w:vertAlign w:val="superscript"/>
        </w:rPr>
        <w:t>th</w:t>
      </w:r>
      <w:r>
        <w:t xml:space="preserve"> March, 1997.</w:t>
      </w:r>
    </w:p>
    <w:p w:rsidR="0078723F" w:rsidRDefault="0078723F" w:rsidP="001541F8">
      <w:pPr>
        <w:pStyle w:val="ListParagraph"/>
        <w:ind w:left="3600"/>
      </w:pPr>
      <w:r>
        <w:t>There are several ways of writing the date. They are given below in the order of preference:</w:t>
      </w:r>
    </w:p>
    <w:p w:rsidR="0078723F" w:rsidRDefault="0078723F" w:rsidP="001541F8">
      <w:pPr>
        <w:pStyle w:val="ListParagraph"/>
        <w:ind w:left="3600"/>
      </w:pPr>
      <w:r>
        <w:t>13 March 1997</w:t>
      </w:r>
    </w:p>
    <w:p w:rsidR="0078723F" w:rsidRDefault="0078723F" w:rsidP="001541F8">
      <w:pPr>
        <w:pStyle w:val="ListParagraph"/>
        <w:ind w:left="3600"/>
      </w:pPr>
      <w:r>
        <w:t>13</w:t>
      </w:r>
      <w:r w:rsidRPr="0078723F">
        <w:rPr>
          <w:vertAlign w:val="superscript"/>
        </w:rPr>
        <w:t>th</w:t>
      </w:r>
      <w:r>
        <w:t xml:space="preserve"> March 1997</w:t>
      </w:r>
    </w:p>
    <w:p w:rsidR="0078723F" w:rsidRDefault="0078723F" w:rsidP="001541F8">
      <w:pPr>
        <w:pStyle w:val="ListParagraph"/>
        <w:ind w:left="3600"/>
      </w:pPr>
      <w:r>
        <w:t>March 13, 1997</w:t>
      </w:r>
    </w:p>
    <w:p w:rsidR="0078723F" w:rsidRDefault="0078723F" w:rsidP="001541F8">
      <w:pPr>
        <w:pStyle w:val="ListParagraph"/>
        <w:ind w:left="3600"/>
      </w:pPr>
      <w:r>
        <w:t>March 13</w:t>
      </w:r>
      <w:r w:rsidRPr="0078723F">
        <w:rPr>
          <w:vertAlign w:val="superscript"/>
        </w:rPr>
        <w:t>th</w:t>
      </w:r>
      <w:r>
        <w:t>, 1997</w:t>
      </w:r>
    </w:p>
    <w:p w:rsidR="0078723F" w:rsidRDefault="0078723F" w:rsidP="001541F8">
      <w:pPr>
        <w:pStyle w:val="ListParagraph"/>
        <w:ind w:left="3600"/>
      </w:pPr>
      <w:r>
        <w:t>13-03-1997</w:t>
      </w:r>
    </w:p>
    <w:p w:rsidR="0078723F" w:rsidRDefault="0078723F" w:rsidP="001541F8">
      <w:pPr>
        <w:pStyle w:val="ListParagraph"/>
        <w:ind w:left="3600"/>
      </w:pPr>
      <w:r>
        <w:t xml:space="preserve">                     </w:t>
      </w:r>
      <w:r>
        <w:tab/>
      </w:r>
      <w:r>
        <w:tab/>
      </w:r>
    </w:p>
    <w:p w:rsidR="0078723F" w:rsidRDefault="0078723F" w:rsidP="0078723F">
      <w:pPr>
        <w:pStyle w:val="ListParagraph"/>
        <w:ind w:left="1440"/>
      </w:pPr>
      <w:r>
        <w:tab/>
      </w:r>
      <w:r>
        <w:tab/>
      </w:r>
      <w:r>
        <w:tab/>
      </w:r>
      <w:r>
        <w:tab/>
      </w:r>
      <w:r>
        <w:tab/>
        <w:t>2.SALUTATION</w:t>
      </w:r>
    </w:p>
    <w:p w:rsidR="0078723F" w:rsidRDefault="0078723F" w:rsidP="0078723F">
      <w:pPr>
        <w:pStyle w:val="ListParagraph"/>
        <w:ind w:left="1440"/>
      </w:pPr>
      <w:r>
        <w:t>The salutation should be put on the left-hand side of the sheet, at a lower level than the heading. This is your opening greeting to the person to whom you are writing. The form of greeting in personal letters depends on the relation in which you stand to the person you are writing to. Here are some examples:</w:t>
      </w:r>
    </w:p>
    <w:p w:rsidR="0078723F" w:rsidRDefault="0078723F" w:rsidP="0078723F">
      <w:pPr>
        <w:pStyle w:val="ListParagraph"/>
        <w:ind w:left="1440"/>
      </w:pPr>
      <w:r>
        <w:t>Members of the family and relatives:</w:t>
      </w:r>
    </w:p>
    <w:p w:rsidR="0078723F" w:rsidRDefault="0078723F" w:rsidP="0078723F">
      <w:pPr>
        <w:pStyle w:val="ListParagraph"/>
        <w:ind w:left="1440"/>
      </w:pPr>
      <w:r>
        <w:t>Dear Father,</w:t>
      </w:r>
    </w:p>
    <w:p w:rsidR="0078723F" w:rsidRDefault="0078723F" w:rsidP="0078723F">
      <w:pPr>
        <w:pStyle w:val="ListParagraph"/>
        <w:ind w:left="1440"/>
      </w:pPr>
      <w:r>
        <w:t>My Dear Mother,</w:t>
      </w:r>
    </w:p>
    <w:p w:rsidR="0078723F" w:rsidRDefault="0078723F" w:rsidP="0078723F">
      <w:pPr>
        <w:pStyle w:val="ListParagraph"/>
        <w:ind w:left="1440"/>
      </w:pPr>
      <w:r>
        <w:t>Dear Uncle,</w:t>
      </w:r>
    </w:p>
    <w:p w:rsidR="0078723F" w:rsidRDefault="0078723F" w:rsidP="0078723F">
      <w:pPr>
        <w:pStyle w:val="ListParagraph"/>
        <w:ind w:left="1440"/>
      </w:pPr>
      <w:r>
        <w:t xml:space="preserve">Dear </w:t>
      </w:r>
      <w:proofErr w:type="spellStart"/>
      <w:r>
        <w:t>Anand</w:t>
      </w:r>
      <w:proofErr w:type="spellEnd"/>
      <w:r>
        <w:t>,</w:t>
      </w:r>
    </w:p>
    <w:p w:rsidR="0078723F" w:rsidRDefault="00592A2A" w:rsidP="0078723F">
      <w:pPr>
        <w:pStyle w:val="ListParagraph"/>
        <w:ind w:left="1440"/>
      </w:pPr>
      <w:r>
        <w:t xml:space="preserve">My Dear </w:t>
      </w:r>
      <w:proofErr w:type="spellStart"/>
      <w:r>
        <w:t>Suraj</w:t>
      </w:r>
      <w:proofErr w:type="spellEnd"/>
      <w:r>
        <w:t>,</w:t>
      </w:r>
    </w:p>
    <w:p w:rsidR="0078723F" w:rsidRDefault="0078723F" w:rsidP="0078723F">
      <w:pPr>
        <w:pStyle w:val="ListParagraph"/>
        <w:ind w:left="1440"/>
      </w:pPr>
      <w:r>
        <w:t>Friends:   Dear Ravi,</w:t>
      </w:r>
    </w:p>
    <w:p w:rsidR="0078723F" w:rsidRDefault="0078723F" w:rsidP="0078723F">
      <w:pPr>
        <w:pStyle w:val="ListParagraph"/>
        <w:ind w:left="1440"/>
      </w:pPr>
      <w:r>
        <w:t xml:space="preserve">                   My Dear Ravi,</w:t>
      </w:r>
    </w:p>
    <w:p w:rsidR="0078723F" w:rsidRDefault="0078723F" w:rsidP="0078723F">
      <w:pPr>
        <w:pStyle w:val="ListParagraph"/>
        <w:ind w:left="1440"/>
      </w:pPr>
      <w:r>
        <w:t>Government officers and Editors:   Sir,</w:t>
      </w:r>
    </w:p>
    <w:p w:rsidR="0078723F" w:rsidRDefault="0078723F" w:rsidP="0078723F">
      <w:pPr>
        <w:pStyle w:val="ListParagraph"/>
        <w:ind w:left="1440"/>
      </w:pPr>
      <w:r>
        <w:t>Company or firm: Dear Sirs,</w:t>
      </w:r>
    </w:p>
    <w:p w:rsidR="0078723F" w:rsidRDefault="0078723F" w:rsidP="0078723F">
      <w:pPr>
        <w:pStyle w:val="ListParagraph"/>
        <w:ind w:left="1440"/>
      </w:pPr>
      <w:r>
        <w:t>Gentlemen,</w:t>
      </w:r>
    </w:p>
    <w:p w:rsidR="0078723F" w:rsidRDefault="0078723F" w:rsidP="0078723F">
      <w:pPr>
        <w:pStyle w:val="ListParagraph"/>
        <w:ind w:left="1440"/>
      </w:pPr>
      <w:r>
        <w:tab/>
      </w:r>
      <w:r>
        <w:tab/>
      </w:r>
      <w:r>
        <w:tab/>
        <w:t>3.THE BODY OF THE LETTER</w:t>
      </w:r>
    </w:p>
    <w:p w:rsidR="0078723F" w:rsidRDefault="0078723F" w:rsidP="0078723F">
      <w:pPr>
        <w:pStyle w:val="ListParagraph"/>
        <w:ind w:left="1440"/>
      </w:pPr>
      <w:r>
        <w:t>The body should begin a little below the salutation. Body is the main part of the letter. It should be divided into paragraphs, if the letter is long. The style in which it is written will depend upon the kind of letter you wish to write.</w:t>
      </w:r>
    </w:p>
    <w:p w:rsidR="0078723F" w:rsidRDefault="0078723F" w:rsidP="0078723F">
      <w:pPr>
        <w:pStyle w:val="ListParagraph"/>
        <w:ind w:left="1440"/>
      </w:pPr>
      <w:r>
        <w:t>1)Divide your letter into paragraphs.</w:t>
      </w:r>
    </w:p>
    <w:p w:rsidR="007262DF" w:rsidRDefault="007262DF" w:rsidP="0078723F">
      <w:pPr>
        <w:pStyle w:val="ListParagraph"/>
        <w:ind w:left="1440"/>
      </w:pPr>
      <w:r>
        <w:lastRenderedPageBreak/>
        <w:t>2)Use simple language. Avoid long sentences and be precise.</w:t>
      </w:r>
    </w:p>
    <w:p w:rsidR="007262DF" w:rsidRDefault="007262DF" w:rsidP="0078723F">
      <w:pPr>
        <w:pStyle w:val="ListParagraph"/>
        <w:ind w:left="1440"/>
      </w:pPr>
      <w:r>
        <w:t>3)Write neatly.</w:t>
      </w:r>
    </w:p>
    <w:p w:rsidR="007262DF" w:rsidRDefault="007262DF" w:rsidP="0078723F">
      <w:pPr>
        <w:pStyle w:val="ListParagraph"/>
        <w:ind w:left="1440"/>
      </w:pPr>
      <w:r>
        <w:t>4)Put punctuation marks at proper places.</w:t>
      </w:r>
    </w:p>
    <w:p w:rsidR="007262DF" w:rsidRDefault="007262DF" w:rsidP="0078723F">
      <w:pPr>
        <w:pStyle w:val="ListParagraph"/>
        <w:ind w:left="1440"/>
      </w:pPr>
      <w:r>
        <w:t xml:space="preserve">                                    4. COMPLIMENTARY CLOSING</w:t>
      </w:r>
    </w:p>
    <w:p w:rsidR="007262DF" w:rsidRDefault="007262DF" w:rsidP="0078723F">
      <w:pPr>
        <w:pStyle w:val="ListParagraph"/>
        <w:ind w:left="1440"/>
      </w:pPr>
      <w:r>
        <w:t>It should be written below the last words of the letter and to the right side of the sheet.</w:t>
      </w:r>
    </w:p>
    <w:p w:rsidR="007262DF" w:rsidRDefault="007262DF" w:rsidP="0078723F">
      <w:pPr>
        <w:pStyle w:val="ListParagraph"/>
        <w:ind w:left="1440"/>
      </w:pPr>
      <w:r>
        <w:t>You should choose an ending suitable to the person to whom you are writing.</w:t>
      </w:r>
    </w:p>
    <w:p w:rsidR="007262DF" w:rsidRDefault="007262DF" w:rsidP="0078723F">
      <w:pPr>
        <w:pStyle w:val="ListParagraph"/>
        <w:ind w:left="1440"/>
      </w:pPr>
      <w:r>
        <w:t>With the members of your family and close friends the following forms are common:</w:t>
      </w:r>
    </w:p>
    <w:p w:rsidR="007262DF" w:rsidRDefault="007262DF" w:rsidP="0078723F">
      <w:pPr>
        <w:pStyle w:val="ListParagraph"/>
        <w:ind w:left="1440"/>
      </w:pPr>
      <w:r>
        <w:t>Your affectionate son/daughter</w:t>
      </w:r>
    </w:p>
    <w:p w:rsidR="007262DF" w:rsidRDefault="007262DF" w:rsidP="0078723F">
      <w:pPr>
        <w:pStyle w:val="ListParagraph"/>
        <w:ind w:left="1440"/>
      </w:pPr>
      <w:r>
        <w:t>Yours affectionately,</w:t>
      </w:r>
    </w:p>
    <w:p w:rsidR="007262DF" w:rsidRDefault="007262DF" w:rsidP="0078723F">
      <w:pPr>
        <w:pStyle w:val="ListParagraph"/>
        <w:ind w:left="1440"/>
      </w:pPr>
      <w:r>
        <w:t>With all my love,</w:t>
      </w:r>
    </w:p>
    <w:p w:rsidR="007262DF" w:rsidRDefault="007262DF" w:rsidP="0078723F">
      <w:pPr>
        <w:pStyle w:val="ListParagraph"/>
        <w:ind w:left="1440"/>
      </w:pPr>
      <w:r>
        <w:t>With much love.</w:t>
      </w:r>
    </w:p>
    <w:p w:rsidR="007262DF" w:rsidRDefault="007262DF" w:rsidP="0078723F">
      <w:pPr>
        <w:pStyle w:val="ListParagraph"/>
        <w:ind w:left="1440"/>
      </w:pPr>
      <w:r>
        <w:t>In very formal letters: Yours faithfully.</w:t>
      </w:r>
    </w:p>
    <w:p w:rsidR="007262DF" w:rsidRDefault="007262DF" w:rsidP="0078723F">
      <w:pPr>
        <w:pStyle w:val="ListParagraph"/>
        <w:ind w:left="1440"/>
      </w:pPr>
      <w:r>
        <w:t>Respectfully yours.</w:t>
      </w:r>
    </w:p>
    <w:p w:rsidR="007262DF" w:rsidRDefault="007262DF" w:rsidP="0078723F">
      <w:pPr>
        <w:pStyle w:val="ListParagraph"/>
        <w:ind w:left="1440"/>
      </w:pPr>
      <w:r>
        <w:t>Yours respectfully,</w:t>
      </w:r>
    </w:p>
    <w:p w:rsidR="007262DF" w:rsidRDefault="007262DF" w:rsidP="0078723F">
      <w:pPr>
        <w:pStyle w:val="ListParagraph"/>
        <w:ind w:left="1440"/>
      </w:pPr>
      <w:r>
        <w:t>Yours truly,</w:t>
      </w:r>
    </w:p>
    <w:p w:rsidR="007262DF" w:rsidRDefault="007262DF" w:rsidP="0078723F">
      <w:pPr>
        <w:pStyle w:val="ListParagraph"/>
        <w:ind w:left="1440"/>
      </w:pPr>
      <w:r>
        <w:t>Very truly yours.</w:t>
      </w:r>
    </w:p>
    <w:p w:rsidR="007262DF" w:rsidRDefault="007262DF" w:rsidP="0078723F">
      <w:pPr>
        <w:pStyle w:val="ListParagraph"/>
        <w:ind w:left="1440"/>
      </w:pPr>
      <w:r>
        <w:t>In Less formal letters:  Yours sincerely,</w:t>
      </w:r>
    </w:p>
    <w:p w:rsidR="007262DF" w:rsidRDefault="007262DF" w:rsidP="0078723F">
      <w:pPr>
        <w:pStyle w:val="ListParagraph"/>
        <w:ind w:left="1440"/>
      </w:pPr>
      <w:r>
        <w:t xml:space="preserve">                                          Sincerely yours,</w:t>
      </w:r>
    </w:p>
    <w:p w:rsidR="007262DF" w:rsidRDefault="007262DF" w:rsidP="0078723F">
      <w:pPr>
        <w:pStyle w:val="ListParagraph"/>
        <w:ind w:left="1440"/>
      </w:pPr>
      <w:r>
        <w:t xml:space="preserve">                                             Yours very sincerely,</w:t>
      </w:r>
    </w:p>
    <w:p w:rsidR="007262DF" w:rsidRDefault="007262DF" w:rsidP="0078723F">
      <w:pPr>
        <w:pStyle w:val="ListParagraph"/>
        <w:ind w:left="1440"/>
      </w:pPr>
      <w:r>
        <w:tab/>
      </w:r>
      <w:r>
        <w:tab/>
        <w:t>5.THE SIGNATURE</w:t>
      </w:r>
    </w:p>
    <w:p w:rsidR="007262DF" w:rsidRDefault="007262DF" w:rsidP="0078723F">
      <w:pPr>
        <w:pStyle w:val="ListParagraph"/>
        <w:ind w:left="1440"/>
      </w:pPr>
      <w:r>
        <w:t>The signature or name of the writer should be put below the complimentary closing. In formal letters it is often necessary to write your name under the signature.</w:t>
      </w:r>
    </w:p>
    <w:p w:rsidR="007262DF" w:rsidRDefault="007262DF" w:rsidP="0078723F">
      <w:pPr>
        <w:pStyle w:val="ListParagraph"/>
        <w:ind w:left="1440"/>
      </w:pPr>
      <w:r>
        <w:t>EXAMPLES:</w:t>
      </w:r>
    </w:p>
    <w:p w:rsidR="007262DF" w:rsidRDefault="007262DF" w:rsidP="0078723F">
      <w:pPr>
        <w:pStyle w:val="ListParagraph"/>
        <w:ind w:left="1440"/>
      </w:pPr>
      <w:r>
        <w:t>1.Letter from son to his father:</w:t>
      </w:r>
    </w:p>
    <w:p w:rsidR="007262DF" w:rsidRDefault="007262DF" w:rsidP="0078723F">
      <w:pPr>
        <w:pStyle w:val="ListParagraph"/>
        <w:ind w:left="1440"/>
      </w:pPr>
      <w:r>
        <w:tab/>
      </w:r>
      <w:r>
        <w:tab/>
      </w:r>
      <w:r>
        <w:tab/>
      </w:r>
      <w:r>
        <w:tab/>
      </w:r>
      <w:r>
        <w:tab/>
      </w:r>
      <w:r>
        <w:tab/>
      </w:r>
      <w:r>
        <w:tab/>
        <w:t>16, Rose Cottage,</w:t>
      </w:r>
    </w:p>
    <w:p w:rsidR="007262DF" w:rsidRDefault="007262DF" w:rsidP="0078723F">
      <w:pPr>
        <w:pStyle w:val="ListParagraph"/>
        <w:ind w:left="1440"/>
      </w:pPr>
      <w:r>
        <w:tab/>
      </w:r>
      <w:r>
        <w:tab/>
      </w:r>
      <w:r>
        <w:tab/>
      </w:r>
      <w:r>
        <w:tab/>
      </w:r>
      <w:r>
        <w:tab/>
      </w:r>
      <w:r>
        <w:tab/>
      </w:r>
      <w:r>
        <w:tab/>
        <w:t>East Road,</w:t>
      </w:r>
    </w:p>
    <w:p w:rsidR="007262DF" w:rsidRDefault="007262DF" w:rsidP="0078723F">
      <w:pPr>
        <w:pStyle w:val="ListParagraph"/>
        <w:ind w:left="1440"/>
      </w:pPr>
      <w:r>
        <w:tab/>
      </w:r>
      <w:r>
        <w:tab/>
      </w:r>
      <w:r>
        <w:tab/>
      </w:r>
      <w:r>
        <w:tab/>
      </w:r>
      <w:r>
        <w:tab/>
      </w:r>
      <w:r>
        <w:tab/>
      </w:r>
      <w:r>
        <w:tab/>
        <w:t>VIRGINIA,</w:t>
      </w:r>
    </w:p>
    <w:p w:rsidR="00AE0E0A" w:rsidRDefault="007262DF" w:rsidP="0078723F">
      <w:pPr>
        <w:pStyle w:val="ListParagraph"/>
        <w:ind w:left="1440"/>
      </w:pPr>
      <w:r>
        <w:tab/>
      </w:r>
      <w:r>
        <w:tab/>
      </w:r>
      <w:r>
        <w:tab/>
      </w:r>
      <w:r>
        <w:tab/>
      </w:r>
      <w:r>
        <w:tab/>
      </w:r>
      <w:r>
        <w:tab/>
        <w:t xml:space="preserve">United </w:t>
      </w:r>
      <w:r w:rsidR="00AE0E0A">
        <w:t xml:space="preserve"> </w:t>
      </w:r>
      <w:r>
        <w:t>States of America</w:t>
      </w:r>
    </w:p>
    <w:p w:rsidR="00AE0E0A" w:rsidRDefault="0093139B" w:rsidP="0078723F">
      <w:pPr>
        <w:pStyle w:val="ListParagraph"/>
        <w:ind w:left="1440"/>
      </w:pPr>
      <w:r>
        <w:tab/>
      </w:r>
      <w:r>
        <w:tab/>
      </w:r>
      <w:r>
        <w:tab/>
      </w:r>
      <w:r>
        <w:tab/>
      </w:r>
      <w:r>
        <w:tab/>
      </w:r>
      <w:r>
        <w:tab/>
        <w:t>Date: 19/01/2020</w:t>
      </w:r>
      <w:r w:rsidR="00AE0E0A">
        <w:t>.</w:t>
      </w:r>
    </w:p>
    <w:p w:rsidR="00AE0E0A" w:rsidRDefault="00AE0E0A" w:rsidP="0078723F">
      <w:pPr>
        <w:pStyle w:val="ListParagraph"/>
        <w:ind w:left="1440"/>
      </w:pPr>
      <w:r>
        <w:t>My Dear Father,</w:t>
      </w:r>
    </w:p>
    <w:p w:rsidR="00AE0E0A" w:rsidRDefault="00AE0E0A" w:rsidP="0078723F">
      <w:pPr>
        <w:pStyle w:val="ListParagraph"/>
        <w:ind w:left="1440"/>
      </w:pPr>
      <w:r>
        <w:t xml:space="preserve">            I arrived here safely at 6:30p.m. today. It was a happy journey. I am very happy. I have reached my goal. I am staying at a hotel now. I shall give you more details in my next letter. </w:t>
      </w:r>
    </w:p>
    <w:p w:rsidR="00AE0E0A" w:rsidRDefault="00AE0E0A" w:rsidP="0078723F">
      <w:pPr>
        <w:pStyle w:val="ListParagraph"/>
        <w:ind w:left="1440"/>
      </w:pPr>
      <w:r>
        <w:t xml:space="preserve">                                                                                     Your Affectionate Son,</w:t>
      </w:r>
    </w:p>
    <w:p w:rsidR="00AE0E0A" w:rsidRDefault="00AE0E0A" w:rsidP="0078723F">
      <w:pPr>
        <w:pStyle w:val="ListParagraph"/>
        <w:ind w:left="1440"/>
      </w:pPr>
      <w:r>
        <w:t xml:space="preserve">                                                                                          </w:t>
      </w:r>
      <w:proofErr w:type="spellStart"/>
      <w:r>
        <w:t>Vinay</w:t>
      </w:r>
      <w:proofErr w:type="spellEnd"/>
      <w:r>
        <w:t xml:space="preserve"> Kumar.</w:t>
      </w:r>
    </w:p>
    <w:p w:rsidR="00AE0E0A" w:rsidRDefault="00AE0E0A" w:rsidP="0078723F">
      <w:pPr>
        <w:pStyle w:val="ListParagraph"/>
        <w:ind w:left="1440"/>
      </w:pPr>
      <w:r>
        <w:t>2.Application for leave:</w:t>
      </w:r>
    </w:p>
    <w:p w:rsidR="00AE0E0A" w:rsidRDefault="00AE0E0A" w:rsidP="0078723F">
      <w:pPr>
        <w:pStyle w:val="ListParagraph"/>
        <w:ind w:left="1440"/>
      </w:pPr>
      <w:r>
        <w:tab/>
      </w:r>
      <w:r>
        <w:tab/>
      </w:r>
      <w:r>
        <w:tab/>
      </w:r>
      <w:r>
        <w:tab/>
      </w:r>
      <w:r>
        <w:tab/>
      </w:r>
      <w:r>
        <w:tab/>
      </w:r>
      <w:r>
        <w:tab/>
      </w:r>
      <w:r>
        <w:tab/>
        <w:t>39,P.S.Colony,</w:t>
      </w:r>
    </w:p>
    <w:p w:rsidR="00AE0E0A" w:rsidRDefault="00AE0E0A" w:rsidP="0078723F">
      <w:pPr>
        <w:pStyle w:val="ListParagraph"/>
        <w:ind w:left="1440"/>
      </w:pPr>
      <w:r>
        <w:tab/>
      </w:r>
      <w:r>
        <w:tab/>
      </w:r>
      <w:r>
        <w:tab/>
      </w:r>
      <w:r>
        <w:tab/>
      </w:r>
      <w:r>
        <w:tab/>
      </w:r>
      <w:r>
        <w:tab/>
      </w:r>
      <w:r>
        <w:tab/>
      </w:r>
      <w:r>
        <w:tab/>
        <w:t>Gandhi Nagar,</w:t>
      </w:r>
    </w:p>
    <w:p w:rsidR="00AE0E0A" w:rsidRDefault="00AE0E0A" w:rsidP="0078723F">
      <w:pPr>
        <w:pStyle w:val="ListParagraph"/>
        <w:ind w:left="1440"/>
      </w:pPr>
      <w:r>
        <w:tab/>
      </w:r>
      <w:r>
        <w:tab/>
      </w:r>
      <w:r>
        <w:tab/>
      </w:r>
      <w:r>
        <w:tab/>
      </w:r>
      <w:r>
        <w:tab/>
      </w:r>
      <w:r>
        <w:tab/>
      </w:r>
      <w:r>
        <w:tab/>
        <w:t xml:space="preserve">             SECUNDERABAD.</w:t>
      </w:r>
    </w:p>
    <w:p w:rsidR="00AE0E0A" w:rsidRDefault="00AE0E0A" w:rsidP="0078723F">
      <w:pPr>
        <w:pStyle w:val="ListParagraph"/>
        <w:ind w:left="1440"/>
      </w:pPr>
      <w:r>
        <w:tab/>
      </w:r>
      <w:r>
        <w:tab/>
      </w:r>
      <w:r>
        <w:tab/>
      </w:r>
      <w:r>
        <w:tab/>
      </w:r>
      <w:r>
        <w:tab/>
      </w:r>
      <w:r>
        <w:tab/>
      </w:r>
      <w:r>
        <w:tab/>
      </w:r>
      <w:r>
        <w:tab/>
        <w:t>Date:13-02-2021</w:t>
      </w:r>
    </w:p>
    <w:p w:rsidR="00AE0E0A" w:rsidRDefault="00AE0E0A" w:rsidP="0078723F">
      <w:pPr>
        <w:pStyle w:val="ListParagraph"/>
        <w:ind w:left="1440"/>
      </w:pPr>
      <w:r>
        <w:t>To</w:t>
      </w:r>
    </w:p>
    <w:p w:rsidR="00AE0E0A" w:rsidRDefault="00AE0E0A" w:rsidP="0078723F">
      <w:pPr>
        <w:pStyle w:val="ListParagraph"/>
        <w:ind w:left="1440"/>
      </w:pPr>
      <w:r>
        <w:t>The Principal,</w:t>
      </w:r>
    </w:p>
    <w:p w:rsidR="00AE0E0A" w:rsidRDefault="00AE0E0A" w:rsidP="0078723F">
      <w:pPr>
        <w:pStyle w:val="ListParagraph"/>
        <w:ind w:left="1440"/>
      </w:pPr>
      <w:r>
        <w:lastRenderedPageBreak/>
        <w:t>St. Anthony’s High School,</w:t>
      </w:r>
    </w:p>
    <w:p w:rsidR="005B0190" w:rsidRDefault="00680E92" w:rsidP="0078723F">
      <w:pPr>
        <w:pStyle w:val="ListParagraph"/>
        <w:ind w:left="1440"/>
      </w:pPr>
      <w:proofErr w:type="spellStart"/>
      <w:r>
        <w:t>Dilsukh</w:t>
      </w:r>
      <w:proofErr w:type="spellEnd"/>
      <w:r>
        <w:t xml:space="preserve"> Nagar</w:t>
      </w:r>
      <w:r w:rsidR="00AE0E0A">
        <w:t>,</w:t>
      </w:r>
    </w:p>
    <w:p w:rsidR="005B0190" w:rsidRDefault="005B0190" w:rsidP="0078723F">
      <w:pPr>
        <w:pStyle w:val="ListParagraph"/>
        <w:ind w:left="1440"/>
      </w:pPr>
      <w:r>
        <w:t>Hyderabad.</w:t>
      </w:r>
    </w:p>
    <w:p w:rsidR="005B0190" w:rsidRDefault="005B0190" w:rsidP="0078723F">
      <w:pPr>
        <w:pStyle w:val="ListParagraph"/>
        <w:ind w:left="1440"/>
      </w:pPr>
      <w:r>
        <w:t>Madam,</w:t>
      </w:r>
    </w:p>
    <w:p w:rsidR="005B0190" w:rsidRDefault="005B0190" w:rsidP="0078723F">
      <w:pPr>
        <w:pStyle w:val="ListParagraph"/>
        <w:ind w:left="1440"/>
      </w:pPr>
      <w:r>
        <w:t>As I am suffering from severe headache and fever.  I’m unable to attend school</w:t>
      </w:r>
      <w:r w:rsidR="00401FF5">
        <w:t xml:space="preserve"> today. I shall be grateful to </w:t>
      </w:r>
      <w:r>
        <w:t>you, if you grant me leave for three days.</w:t>
      </w:r>
    </w:p>
    <w:p w:rsidR="005B0190" w:rsidRDefault="005B0190" w:rsidP="0078723F">
      <w:pPr>
        <w:pStyle w:val="ListParagraph"/>
        <w:ind w:left="1440"/>
      </w:pPr>
      <w:r>
        <w:t xml:space="preserve">                                                                                                 Yours Faithfully,</w:t>
      </w:r>
    </w:p>
    <w:p w:rsidR="005B0190" w:rsidRDefault="00680E92" w:rsidP="0078723F">
      <w:pPr>
        <w:pStyle w:val="ListParagraph"/>
        <w:ind w:left="1440"/>
      </w:pPr>
      <w:r>
        <w:t xml:space="preserve"> </w:t>
      </w:r>
      <w:r>
        <w:tab/>
      </w:r>
      <w:r>
        <w:tab/>
      </w:r>
      <w:r>
        <w:tab/>
      </w:r>
      <w:r>
        <w:tab/>
      </w:r>
      <w:r>
        <w:tab/>
      </w:r>
      <w:r>
        <w:tab/>
        <w:t xml:space="preserve">           </w:t>
      </w:r>
      <w:proofErr w:type="spellStart"/>
      <w:r>
        <w:t>Saharsh</w:t>
      </w:r>
      <w:proofErr w:type="spellEnd"/>
      <w:r>
        <w:t xml:space="preserve"> </w:t>
      </w:r>
      <w:proofErr w:type="spellStart"/>
      <w:r>
        <w:t>Mandlem</w:t>
      </w:r>
      <w:proofErr w:type="spellEnd"/>
      <w:r w:rsidR="005B0190">
        <w:t>.</w:t>
      </w:r>
    </w:p>
    <w:p w:rsidR="00143340" w:rsidRDefault="005B0190" w:rsidP="005B0190">
      <w:pPr>
        <w:pStyle w:val="ListParagraph"/>
        <w:numPr>
          <w:ilvl w:val="1"/>
          <w:numId w:val="202"/>
        </w:numPr>
      </w:pPr>
      <w:r>
        <w:t>Application for a Job:</w:t>
      </w:r>
      <w:r w:rsidR="00143340">
        <w:tab/>
      </w:r>
    </w:p>
    <w:p w:rsidR="00143340" w:rsidRDefault="00143340" w:rsidP="00143340">
      <w:pPr>
        <w:pStyle w:val="ListParagraph"/>
        <w:ind w:left="1440"/>
      </w:pPr>
    </w:p>
    <w:p w:rsidR="00143340" w:rsidRDefault="00143340" w:rsidP="00143340">
      <w:pPr>
        <w:pStyle w:val="ListParagraph"/>
        <w:ind w:left="1440"/>
      </w:pPr>
      <w:r>
        <w:tab/>
      </w:r>
      <w:r>
        <w:tab/>
      </w:r>
      <w:r>
        <w:tab/>
      </w:r>
      <w:r>
        <w:tab/>
      </w:r>
      <w:r>
        <w:tab/>
      </w:r>
      <w:r>
        <w:tab/>
        <w:t xml:space="preserve">                 1-17-110,</w:t>
      </w:r>
    </w:p>
    <w:p w:rsidR="00143340" w:rsidRDefault="00143340" w:rsidP="00143340">
      <w:pPr>
        <w:pStyle w:val="ListParagraph"/>
        <w:ind w:left="1440"/>
      </w:pPr>
      <w:r>
        <w:tab/>
      </w:r>
      <w:r>
        <w:tab/>
      </w:r>
      <w:r>
        <w:tab/>
      </w:r>
      <w:r>
        <w:tab/>
      </w:r>
      <w:r>
        <w:tab/>
      </w:r>
      <w:r>
        <w:tab/>
      </w:r>
      <w:proofErr w:type="spellStart"/>
      <w:r>
        <w:t>Ramnagar</w:t>
      </w:r>
      <w:proofErr w:type="spellEnd"/>
      <w:r>
        <w:t xml:space="preserve">,  </w:t>
      </w:r>
      <w:proofErr w:type="spellStart"/>
      <w:r>
        <w:t>Venkatapuram</w:t>
      </w:r>
      <w:proofErr w:type="spellEnd"/>
      <w:r>
        <w:t>,</w:t>
      </w:r>
    </w:p>
    <w:p w:rsidR="00143340" w:rsidRDefault="00143340" w:rsidP="00143340">
      <w:pPr>
        <w:pStyle w:val="ListParagraph"/>
        <w:ind w:left="1440"/>
      </w:pPr>
      <w:r>
        <w:tab/>
      </w:r>
      <w:r>
        <w:tab/>
      </w:r>
      <w:r>
        <w:tab/>
      </w:r>
      <w:r>
        <w:tab/>
      </w:r>
      <w:r>
        <w:tab/>
      </w:r>
      <w:r>
        <w:tab/>
        <w:t xml:space="preserve">    </w:t>
      </w:r>
      <w:proofErr w:type="spellStart"/>
      <w:r>
        <w:t>Secunderabad</w:t>
      </w:r>
      <w:proofErr w:type="spellEnd"/>
      <w:r>
        <w:t>,</w:t>
      </w:r>
    </w:p>
    <w:p w:rsidR="00143340" w:rsidRDefault="00680E92" w:rsidP="00143340">
      <w:pPr>
        <w:pStyle w:val="ListParagraph"/>
        <w:ind w:left="1440"/>
      </w:pPr>
      <w:r>
        <w:tab/>
      </w:r>
      <w:r>
        <w:tab/>
      </w:r>
      <w:r>
        <w:tab/>
      </w:r>
      <w:r>
        <w:tab/>
      </w:r>
      <w:r>
        <w:tab/>
      </w:r>
      <w:r>
        <w:tab/>
      </w:r>
      <w:r>
        <w:tab/>
      </w:r>
      <w:r>
        <w:tab/>
      </w:r>
      <w:proofErr w:type="spellStart"/>
      <w:r>
        <w:t>Junly</w:t>
      </w:r>
      <w:proofErr w:type="spellEnd"/>
      <w:r>
        <w:t xml:space="preserve"> 15,2021</w:t>
      </w:r>
      <w:r w:rsidR="00143340">
        <w:t>.</w:t>
      </w:r>
    </w:p>
    <w:p w:rsidR="00143340" w:rsidRDefault="00143340" w:rsidP="00143340">
      <w:pPr>
        <w:pStyle w:val="ListParagraph"/>
        <w:ind w:left="1440"/>
      </w:pPr>
    </w:p>
    <w:p w:rsidR="00143340" w:rsidRDefault="00143340" w:rsidP="00143340">
      <w:pPr>
        <w:pStyle w:val="ListParagraph"/>
        <w:ind w:left="1440"/>
      </w:pPr>
    </w:p>
    <w:p w:rsidR="00143340" w:rsidRDefault="00143340" w:rsidP="00143340">
      <w:pPr>
        <w:pStyle w:val="ListParagraph"/>
        <w:ind w:left="1440"/>
      </w:pPr>
      <w:r>
        <w:t>To</w:t>
      </w:r>
      <w:r>
        <w:tab/>
      </w:r>
      <w:r>
        <w:tab/>
      </w:r>
      <w:r>
        <w:tab/>
      </w:r>
      <w:r>
        <w:tab/>
      </w:r>
      <w:r>
        <w:tab/>
      </w:r>
      <w:r>
        <w:tab/>
      </w:r>
      <w:r>
        <w:tab/>
      </w:r>
      <w:r>
        <w:tab/>
      </w:r>
    </w:p>
    <w:p w:rsidR="00143340" w:rsidRDefault="00143340" w:rsidP="00143340">
      <w:pPr>
        <w:pStyle w:val="ListParagraph"/>
        <w:ind w:left="1440"/>
      </w:pPr>
      <w:r>
        <w:t>The Personal Manager</w:t>
      </w:r>
    </w:p>
    <w:p w:rsidR="00143340" w:rsidRDefault="00143340" w:rsidP="00143340">
      <w:pPr>
        <w:pStyle w:val="ListParagraph"/>
        <w:ind w:left="1440"/>
      </w:pPr>
      <w:r>
        <w:t xml:space="preserve">ECIL, </w:t>
      </w:r>
      <w:proofErr w:type="spellStart"/>
      <w:r>
        <w:t>Kushaiguda</w:t>
      </w:r>
      <w:proofErr w:type="spellEnd"/>
      <w:r>
        <w:t>,</w:t>
      </w:r>
    </w:p>
    <w:p w:rsidR="0078723F" w:rsidRDefault="00143340" w:rsidP="00143340">
      <w:pPr>
        <w:pStyle w:val="ListParagraph"/>
        <w:ind w:left="1440"/>
      </w:pPr>
      <w:r>
        <w:t>Hyderabad, A.P.500672.</w:t>
      </w:r>
      <w:r w:rsidR="0078723F">
        <w:tab/>
      </w:r>
      <w:r w:rsidR="0078723F">
        <w:tab/>
      </w:r>
    </w:p>
    <w:p w:rsidR="00143340" w:rsidRDefault="00143340" w:rsidP="00143340">
      <w:pPr>
        <w:pStyle w:val="ListParagraph"/>
        <w:ind w:left="1440"/>
      </w:pPr>
      <w:r>
        <w:t>Dear Sir,</w:t>
      </w:r>
    </w:p>
    <w:p w:rsidR="00143340" w:rsidRDefault="00143340" w:rsidP="00143340">
      <w:pPr>
        <w:pStyle w:val="ListParagraph"/>
        <w:ind w:left="1440"/>
      </w:pPr>
      <w:r>
        <w:t xml:space="preserve">    In response to your advertisement in The Deccan Chronicle. I wish to apply for the post of a Junior Clerk in your company.</w:t>
      </w:r>
    </w:p>
    <w:p w:rsidR="00143340" w:rsidRDefault="00143340" w:rsidP="00143340">
      <w:pPr>
        <w:pStyle w:val="ListParagraph"/>
        <w:ind w:left="1440"/>
      </w:pPr>
      <w:r>
        <w:t xml:space="preserve"> I am not twenty. I am a graduate of the Osmania University. I passed my B.A. degree in 1987 in first class. I have also taken a year’s course in typewriting, shorthand, book-keeping and commercial correspondence. I am enclosing a copy of the certificates I received.</w:t>
      </w:r>
    </w:p>
    <w:p w:rsidR="00143340" w:rsidRDefault="00143340" w:rsidP="00143340">
      <w:pPr>
        <w:pStyle w:val="ListParagraph"/>
        <w:ind w:left="1440"/>
      </w:pPr>
      <w:r>
        <w:t xml:space="preserve">     For the past three years I have been working as</w:t>
      </w:r>
      <w:r w:rsidR="00401FF5">
        <w:t xml:space="preserve"> a</w:t>
      </w:r>
      <w:r>
        <w:t xml:space="preserve"> correspondence clerk in the office of the Co-operative General Assurance Society at Hyderabad. I am also enclosing a copy for the certificate from my present employer.</w:t>
      </w:r>
    </w:p>
    <w:p w:rsidR="00143340" w:rsidRDefault="00143340" w:rsidP="00143340">
      <w:pPr>
        <w:pStyle w:val="ListParagraph"/>
        <w:ind w:left="1440"/>
      </w:pPr>
      <w:r>
        <w:t>Assuring you of my very best if appointed for the post.</w:t>
      </w:r>
    </w:p>
    <w:p w:rsidR="00143340" w:rsidRDefault="00143340" w:rsidP="00143340">
      <w:pPr>
        <w:pStyle w:val="ListParagraph"/>
        <w:ind w:left="1440"/>
      </w:pPr>
      <w:r>
        <w:t>Thanking you,</w:t>
      </w:r>
    </w:p>
    <w:p w:rsidR="00143340" w:rsidRDefault="00143340" w:rsidP="00143340">
      <w:pPr>
        <w:pStyle w:val="ListParagraph"/>
        <w:ind w:left="1440"/>
      </w:pPr>
      <w:r>
        <w:tab/>
      </w:r>
      <w:r>
        <w:tab/>
      </w:r>
      <w:r>
        <w:tab/>
      </w:r>
      <w:r>
        <w:tab/>
      </w:r>
      <w:r>
        <w:tab/>
      </w:r>
      <w:r>
        <w:tab/>
      </w:r>
      <w:r>
        <w:tab/>
      </w:r>
      <w:r>
        <w:tab/>
        <w:t>Yours Faithfully,</w:t>
      </w:r>
    </w:p>
    <w:p w:rsidR="00143340" w:rsidRDefault="00143340" w:rsidP="00143340">
      <w:pPr>
        <w:pStyle w:val="ListParagraph"/>
        <w:ind w:left="1440"/>
      </w:pPr>
      <w:r>
        <w:t xml:space="preserve">                                                                                                              </w:t>
      </w:r>
      <w:r w:rsidR="00124CBF">
        <w:t xml:space="preserve">      </w:t>
      </w:r>
      <w:r>
        <w:t xml:space="preserve">  </w:t>
      </w:r>
      <w:proofErr w:type="spellStart"/>
      <w:r>
        <w:t>Prabhat</w:t>
      </w:r>
      <w:r w:rsidR="00401FF5">
        <w:t>h</w:t>
      </w:r>
      <w:proofErr w:type="spellEnd"/>
      <w:r>
        <w:t>.</w:t>
      </w:r>
    </w:p>
    <w:p w:rsidR="00143340" w:rsidRDefault="00143340" w:rsidP="00143340">
      <w:pPr>
        <w:pStyle w:val="ListParagraph"/>
        <w:ind w:left="1440"/>
      </w:pPr>
    </w:p>
    <w:p w:rsidR="001541F8" w:rsidRDefault="001541F8" w:rsidP="001541F8">
      <w:pPr>
        <w:pStyle w:val="ListParagraph"/>
        <w:ind w:left="3600"/>
      </w:pPr>
      <w:r>
        <w:t xml:space="preserve">                                                                                                                                                                                                                                           </w:t>
      </w:r>
    </w:p>
    <w:p w:rsidR="004E7CD2" w:rsidRDefault="005C333F" w:rsidP="005C333F">
      <w:pPr>
        <w:pStyle w:val="ListParagraph"/>
        <w:numPr>
          <w:ilvl w:val="1"/>
          <w:numId w:val="202"/>
        </w:numPr>
      </w:pPr>
      <w:r>
        <w:t>Letter to the Editor of A Newspaper:</w:t>
      </w:r>
    </w:p>
    <w:p w:rsidR="005C333F" w:rsidRDefault="005C333F" w:rsidP="005C333F">
      <w:pPr>
        <w:pStyle w:val="ListParagraph"/>
        <w:ind w:left="7200"/>
      </w:pPr>
      <w:r>
        <w:t>December 5, 1997.</w:t>
      </w:r>
    </w:p>
    <w:p w:rsidR="005C333F" w:rsidRDefault="005C333F" w:rsidP="005C333F">
      <w:r>
        <w:t xml:space="preserve">                             The Editor,</w:t>
      </w:r>
    </w:p>
    <w:p w:rsidR="005C333F" w:rsidRDefault="005C333F" w:rsidP="005C333F">
      <w:r>
        <w:t xml:space="preserve">                             The Hindustan Times,</w:t>
      </w:r>
    </w:p>
    <w:p w:rsidR="005C333F" w:rsidRDefault="005C333F" w:rsidP="005C333F">
      <w:r>
        <w:lastRenderedPageBreak/>
        <w:t xml:space="preserve">                             New Delhi.</w:t>
      </w:r>
    </w:p>
    <w:p w:rsidR="005C333F" w:rsidRDefault="005C333F" w:rsidP="005C333F">
      <w:r>
        <w:t xml:space="preserve">                            Dear Sir,</w:t>
      </w:r>
    </w:p>
    <w:p w:rsidR="005C333F" w:rsidRDefault="005C333F" w:rsidP="005C333F">
      <w:r>
        <w:tab/>
        <w:t xml:space="preserve">                   Thank you for the thought</w:t>
      </w:r>
      <w:r w:rsidR="00C6672D">
        <w:t>-provoking article on. “Education” published in your esteemed daily on Dec.9.</w:t>
      </w:r>
    </w:p>
    <w:p w:rsidR="00C6672D" w:rsidRDefault="00C6672D" w:rsidP="005C333F">
      <w:r>
        <w:t xml:space="preserve">           The question most of the educationists and social thinkers ask today is : “What will educational methods be like in 2001 A.D.?” Given the present rate of development in electronic and technological fields, countries where such developments are taking place quite fast and where they have the money and m</w:t>
      </w:r>
      <w:r w:rsidR="00594ED3">
        <w:t>an-power to back up such program</w:t>
      </w:r>
      <w:r>
        <w:t>s will invariably get ahead.</w:t>
      </w:r>
    </w:p>
    <w:p w:rsidR="00C6672D" w:rsidRDefault="00C6672D" w:rsidP="005C333F">
      <w:r>
        <w:t xml:space="preserve">    The world today is divided into the North and the South. The North comprising mostly of the developed countries and the South comprising of the developing countries. The countries in the South </w:t>
      </w:r>
    </w:p>
    <w:p w:rsidR="006A56BD" w:rsidRDefault="00C6672D" w:rsidP="005C333F">
      <w:r>
        <w:t>have been</w:t>
      </w:r>
      <w:r w:rsidR="004E2FA3">
        <w:t xml:space="preserve"> under colonial rule for well over 200 years. Though most of </w:t>
      </w:r>
      <w:r w:rsidR="006A56BD">
        <w:t>th</w:t>
      </w:r>
      <w:r w:rsidR="00594ED3">
        <w:t xml:space="preserve">em have attained independence, </w:t>
      </w:r>
      <w:r w:rsidR="006A56BD">
        <w:t>many of them have not yet been able to frame a national policy, of education that will lead them to a self-supporting economy and to an awareness of their national heritage.</w:t>
      </w:r>
    </w:p>
    <w:p w:rsidR="006A56BD" w:rsidRDefault="006A56BD" w:rsidP="005C333F">
      <w:r>
        <w:t xml:space="preserve">        In India nearly 80% of the people are poor, 18% belong to the middle class and 2% are the elite. And education is yet to go deep into the life of the poorer sections in India, although both the Central and the State Governments are spending quite a lot of money for rural education. Educating the rural India should never be the duty of some Government officers only. Educated men and women in cities devote some of the time</w:t>
      </w:r>
      <w:r w:rsidR="00D47FBA">
        <w:t xml:space="preserve"> to educate the masses through voluntary organizations. That is the only way, in my opinion, for spreading the “Education to do”, and the “education to be”, as UNESCO has termed them.</w:t>
      </w:r>
    </w:p>
    <w:p w:rsidR="00D47FBA" w:rsidRDefault="00C7251F" w:rsidP="005C333F">
      <w:r>
        <w:t xml:space="preserve">    </w:t>
      </w:r>
      <w:r>
        <w:tab/>
      </w:r>
      <w:r>
        <w:tab/>
      </w:r>
      <w:r>
        <w:tab/>
      </w:r>
      <w:r>
        <w:tab/>
      </w:r>
      <w:r>
        <w:tab/>
      </w:r>
      <w:r>
        <w:tab/>
      </w:r>
      <w:r>
        <w:tab/>
      </w:r>
      <w:r>
        <w:tab/>
      </w:r>
      <w:r>
        <w:tab/>
      </w:r>
      <w:r>
        <w:tab/>
        <w:t xml:space="preserve">    </w:t>
      </w:r>
      <w:r w:rsidR="00D47FBA">
        <w:t>Yours Faithfully</w:t>
      </w:r>
    </w:p>
    <w:p w:rsidR="00D47FBA" w:rsidRDefault="00C7251F" w:rsidP="005C333F">
      <w:r>
        <w:tab/>
      </w:r>
      <w:r>
        <w:tab/>
      </w:r>
      <w:r>
        <w:tab/>
      </w:r>
      <w:r>
        <w:tab/>
      </w:r>
      <w:r>
        <w:tab/>
      </w:r>
      <w:r>
        <w:tab/>
      </w:r>
      <w:r>
        <w:tab/>
      </w:r>
      <w:r>
        <w:tab/>
      </w:r>
      <w:r>
        <w:tab/>
        <w:t xml:space="preserve">              </w:t>
      </w:r>
      <w:proofErr w:type="spellStart"/>
      <w:r w:rsidR="00D47FBA">
        <w:t>A</w:t>
      </w:r>
      <w:r w:rsidR="00680E92">
        <w:t>a</w:t>
      </w:r>
      <w:r w:rsidR="00D47FBA">
        <w:t>n</w:t>
      </w:r>
      <w:r w:rsidR="00680E92">
        <w:t>y</w:t>
      </w:r>
      <w:r w:rsidR="004854C1">
        <w:t>a</w:t>
      </w:r>
      <w:proofErr w:type="spellEnd"/>
      <w:r w:rsidR="00D47FBA">
        <w:t xml:space="preserve"> </w:t>
      </w:r>
      <w:proofErr w:type="spellStart"/>
      <w:r>
        <w:t>Kanakameti</w:t>
      </w:r>
      <w:proofErr w:type="spellEnd"/>
    </w:p>
    <w:p w:rsidR="004E2FA3" w:rsidRDefault="004E2FA3" w:rsidP="005C333F">
      <w:r>
        <w:t xml:space="preserve"> </w:t>
      </w:r>
    </w:p>
    <w:p w:rsidR="00C6672D" w:rsidRDefault="00C6672D" w:rsidP="005C333F">
      <w:r>
        <w:t xml:space="preserve"> </w:t>
      </w:r>
    </w:p>
    <w:p w:rsidR="005C333F" w:rsidRDefault="00D47FBA" w:rsidP="005C333F">
      <w:r>
        <w:tab/>
      </w:r>
      <w:r>
        <w:tab/>
      </w:r>
      <w:r>
        <w:tab/>
      </w:r>
      <w:r>
        <w:tab/>
        <w:t>EXERCISE</w:t>
      </w:r>
    </w:p>
    <w:p w:rsidR="00D47FBA" w:rsidRDefault="00D47FBA" w:rsidP="00D47FBA">
      <w:pPr>
        <w:pStyle w:val="ListParagraph"/>
        <w:numPr>
          <w:ilvl w:val="2"/>
          <w:numId w:val="202"/>
        </w:numPr>
      </w:pPr>
      <w:r>
        <w:t>Write a letter to your friend describing Spoken English classes at Ramakrishna Math.</w:t>
      </w:r>
    </w:p>
    <w:p w:rsidR="00D47FBA" w:rsidRDefault="00D47FBA" w:rsidP="00D47FBA">
      <w:pPr>
        <w:pStyle w:val="ListParagraph"/>
        <w:numPr>
          <w:ilvl w:val="2"/>
          <w:numId w:val="202"/>
        </w:numPr>
      </w:pPr>
      <w:r>
        <w:t>There is an advertisement in “The Hindu” from “The Steel Authority of India” seeking applications for the Junior clerks- write an application.</w:t>
      </w:r>
    </w:p>
    <w:p w:rsidR="00D47FBA" w:rsidRDefault="00D47FBA" w:rsidP="00D47FBA">
      <w:pPr>
        <w:pStyle w:val="ListParagraph"/>
        <w:numPr>
          <w:ilvl w:val="2"/>
          <w:numId w:val="202"/>
        </w:numPr>
      </w:pPr>
      <w:r>
        <w:t>Write an invitation for your sister’s birthday.</w:t>
      </w:r>
    </w:p>
    <w:p w:rsidR="00D47FBA" w:rsidRDefault="00D47FBA" w:rsidP="00D47FBA">
      <w:pPr>
        <w:pStyle w:val="ListParagraph"/>
        <w:numPr>
          <w:ilvl w:val="2"/>
          <w:numId w:val="202"/>
        </w:numPr>
      </w:pPr>
      <w:r>
        <w:t>Write a letter to the Commissioner of Police co</w:t>
      </w:r>
      <w:r w:rsidR="00594ED3">
        <w:t>mplaining against an illegal att</w:t>
      </w:r>
      <w:r>
        <w:t>ack shop in your locality.</w:t>
      </w:r>
    </w:p>
    <w:p w:rsidR="00D47FBA" w:rsidRDefault="00D47FBA" w:rsidP="00D47FBA">
      <w:pPr>
        <w:pStyle w:val="ListParagraph"/>
        <w:numPr>
          <w:ilvl w:val="2"/>
          <w:numId w:val="202"/>
        </w:numPr>
      </w:pPr>
      <w:r>
        <w:t>Write a letter to your friend giving him an account of picnic you had.</w:t>
      </w:r>
    </w:p>
    <w:p w:rsidR="00BC72FB" w:rsidRDefault="00BC72FB" w:rsidP="00D47FBA">
      <w:pPr>
        <w:pStyle w:val="ListParagraph"/>
        <w:numPr>
          <w:ilvl w:val="2"/>
          <w:numId w:val="202"/>
        </w:numPr>
      </w:pPr>
      <w:r>
        <w:t>Write a letter to the Editor of newspaper complaining about the unruly traffic in Hyderabad.</w:t>
      </w:r>
    </w:p>
    <w:p w:rsidR="00166721" w:rsidRDefault="00430433" w:rsidP="00430433">
      <w:r>
        <w:lastRenderedPageBreak/>
        <w:t xml:space="preserve">                        </w:t>
      </w:r>
      <w:r w:rsidR="00166721">
        <w:t xml:space="preserve">                    </w:t>
      </w:r>
      <w:r w:rsidR="00EC0FF0">
        <w:t xml:space="preserve">                      Chapter Sixt</w:t>
      </w:r>
      <w:r w:rsidR="00166721">
        <w:t>een</w:t>
      </w:r>
    </w:p>
    <w:p w:rsidR="000A156E" w:rsidRDefault="00166721" w:rsidP="00430433">
      <w:r>
        <w:t xml:space="preserve">                                                                  </w:t>
      </w:r>
      <w:r w:rsidR="001A004E">
        <w:t xml:space="preserve"> </w:t>
      </w:r>
      <w:r w:rsidR="00430433">
        <w:t>Comprehension</w:t>
      </w:r>
    </w:p>
    <w:p w:rsidR="00430433" w:rsidRDefault="00495F65" w:rsidP="00430433">
      <w:pPr>
        <w:pStyle w:val="ListParagraph"/>
        <w:ind w:left="4320"/>
      </w:pPr>
      <w:r>
        <w:t>1.Spoken English</w:t>
      </w:r>
    </w:p>
    <w:p w:rsidR="000A156E" w:rsidRDefault="000A156E" w:rsidP="00430433">
      <w:pPr>
        <w:pStyle w:val="ListParagraph"/>
        <w:ind w:left="4320"/>
      </w:pPr>
      <w:r>
        <w:t>(Auxiliary Verbs, Main Verbs)</w:t>
      </w:r>
    </w:p>
    <w:p w:rsidR="000A156E" w:rsidRDefault="000A156E" w:rsidP="000A156E">
      <w:r>
        <w:t xml:space="preserve">            Karan: May I come in, Sir?</w:t>
      </w:r>
    </w:p>
    <w:p w:rsidR="000A156E" w:rsidRDefault="000A156E" w:rsidP="000A156E">
      <w:r>
        <w:t xml:space="preserve">            Sir: Yes, please come in.</w:t>
      </w:r>
    </w:p>
    <w:p w:rsidR="000A156E" w:rsidRDefault="000A156E" w:rsidP="000A156E">
      <w:r>
        <w:t xml:space="preserve">            Karan: I want to learn spoken English. Could you give me the details. Please?</w:t>
      </w:r>
    </w:p>
    <w:p w:rsidR="000A156E" w:rsidRDefault="000A156E" w:rsidP="000A156E">
      <w:r>
        <w:t xml:space="preserve">              Sir: Please go upstairs and meet Mr. </w:t>
      </w:r>
      <w:proofErr w:type="spellStart"/>
      <w:r>
        <w:t>Sanjeeva</w:t>
      </w:r>
      <w:proofErr w:type="spellEnd"/>
      <w:r>
        <w:t xml:space="preserve">. He will give you the application form and      </w:t>
      </w:r>
      <w:r w:rsidR="004D0CE1">
        <w:t xml:space="preserve">  </w:t>
      </w:r>
      <w:r>
        <w:t>prospectus.</w:t>
      </w:r>
    </w:p>
    <w:p w:rsidR="000A156E" w:rsidRDefault="000A156E" w:rsidP="000A156E">
      <w:r>
        <w:t>Karan: I have already taken the form</w:t>
      </w:r>
      <w:r w:rsidR="00135091">
        <w:t xml:space="preserve"> Sir</w:t>
      </w:r>
      <w:r>
        <w:t>.</w:t>
      </w:r>
    </w:p>
    <w:p w:rsidR="000A156E" w:rsidRDefault="000A156E" w:rsidP="000A156E">
      <w:r>
        <w:t>Sir: Then, what do you want?</w:t>
      </w:r>
    </w:p>
    <w:p w:rsidR="000A156E" w:rsidRDefault="000A156E" w:rsidP="000A156E">
      <w:r>
        <w:t>Karan: Do they teach written English?</w:t>
      </w:r>
    </w:p>
    <w:p w:rsidR="000A156E" w:rsidRDefault="000A156E" w:rsidP="000A156E">
      <w:r>
        <w:t>Sir: Yes, they do teach written English.</w:t>
      </w:r>
    </w:p>
    <w:p w:rsidR="000A156E" w:rsidRDefault="000A156E" w:rsidP="000A156E">
      <w:r>
        <w:t>Karan: I want to learn written English.</w:t>
      </w:r>
    </w:p>
    <w:p w:rsidR="000A156E" w:rsidRDefault="000A156E" w:rsidP="000A156E">
      <w:r>
        <w:t>Sir: Are you good at spoken English?</w:t>
      </w:r>
    </w:p>
    <w:p w:rsidR="000A156E" w:rsidRDefault="000A156E" w:rsidP="000A156E">
      <w:r>
        <w:t>Karan: No.</w:t>
      </w:r>
    </w:p>
    <w:p w:rsidR="000A156E" w:rsidRDefault="000A156E" w:rsidP="000A156E">
      <w:r>
        <w:t>Sir: Then, you have to join our Junior Course.</w:t>
      </w:r>
    </w:p>
    <w:p w:rsidR="000A156E" w:rsidRDefault="000A156E" w:rsidP="000A156E">
      <w:r>
        <w:t>Karan: What do they teach at Junior Level?</w:t>
      </w:r>
    </w:p>
    <w:p w:rsidR="000A156E" w:rsidRDefault="000A156E" w:rsidP="000A156E">
      <w:r>
        <w:t>Sir: You will be taught parts of speech and verbs.</w:t>
      </w:r>
    </w:p>
    <w:p w:rsidR="000A156E" w:rsidRDefault="000A156E" w:rsidP="000A156E">
      <w:r>
        <w:t>Karan: I would like to join the Junior Course.</w:t>
      </w:r>
    </w:p>
    <w:p w:rsidR="000A156E" w:rsidRDefault="000A156E" w:rsidP="000A156E">
      <w:r>
        <w:t>Sir: Fine. Please meet Mr. Siddhartha and take admission.</w:t>
      </w:r>
    </w:p>
    <w:p w:rsidR="000A156E" w:rsidRDefault="000A156E" w:rsidP="000A156E">
      <w:r>
        <w:t>Karan: What is the course fee?</w:t>
      </w:r>
    </w:p>
    <w:p w:rsidR="000A156E" w:rsidRDefault="000A156E" w:rsidP="000A156E">
      <w:r>
        <w:t>Sir: You have to pay Rs.300/-</w:t>
      </w:r>
    </w:p>
    <w:p w:rsidR="000A156E" w:rsidRDefault="000A156E" w:rsidP="000A156E">
      <w:r>
        <w:t xml:space="preserve">Karan: Thank you, Sir. </w:t>
      </w:r>
    </w:p>
    <w:p w:rsidR="001073E8" w:rsidRDefault="00906976" w:rsidP="00906976">
      <w:pPr>
        <w:pStyle w:val="ListParagraph"/>
      </w:pPr>
      <w:r>
        <w:t xml:space="preserve">                                                              2.</w:t>
      </w:r>
      <w:r w:rsidR="00495F65">
        <w:t>Drive Slowly</w:t>
      </w:r>
    </w:p>
    <w:p w:rsidR="001073E8" w:rsidRDefault="001073E8" w:rsidP="000A156E">
      <w:r>
        <w:t>Dinesh : Hey! What has happened man? Is your left leg injured?</w:t>
      </w:r>
    </w:p>
    <w:p w:rsidR="001073E8" w:rsidRDefault="001073E8" w:rsidP="000A156E">
      <w:proofErr w:type="spellStart"/>
      <w:r>
        <w:lastRenderedPageBreak/>
        <w:t>Avinash</w:t>
      </w:r>
      <w:proofErr w:type="spellEnd"/>
      <w:r w:rsidR="00C7251F">
        <w:t xml:space="preserve"> </w:t>
      </w:r>
      <w:r>
        <w:t>:</w:t>
      </w:r>
      <w:r w:rsidR="00C7251F">
        <w:t xml:space="preserve"> </w:t>
      </w:r>
      <w:r>
        <w:t xml:space="preserve"> Yes, I met with an accident.</w:t>
      </w:r>
    </w:p>
    <w:p w:rsidR="001073E8" w:rsidRDefault="001073E8" w:rsidP="000A156E">
      <w:r>
        <w:t>Dinesh</w:t>
      </w:r>
      <w:r w:rsidR="00C7251F">
        <w:t xml:space="preserve"> </w:t>
      </w:r>
      <w:r>
        <w:t>:</w:t>
      </w:r>
      <w:r w:rsidR="00C7251F">
        <w:t xml:space="preserve"> </w:t>
      </w:r>
      <w:r>
        <w:t xml:space="preserve"> when?</w:t>
      </w:r>
    </w:p>
    <w:p w:rsidR="001073E8" w:rsidRDefault="001073E8" w:rsidP="000A156E">
      <w:proofErr w:type="spellStart"/>
      <w:r>
        <w:t>Avinash</w:t>
      </w:r>
      <w:proofErr w:type="spellEnd"/>
      <w:r w:rsidR="00C7251F">
        <w:t xml:space="preserve"> </w:t>
      </w:r>
      <w:r>
        <w:t>:</w:t>
      </w:r>
      <w:r w:rsidR="00C7251F">
        <w:t xml:space="preserve"> </w:t>
      </w:r>
      <w:r>
        <w:t xml:space="preserve"> Yesterday. I went to attend my cousin’s birthday party and while coming it was too late and too dark, there were no street lights.</w:t>
      </w:r>
    </w:p>
    <w:p w:rsidR="001073E8" w:rsidRDefault="001073E8" w:rsidP="000A156E">
      <w:r>
        <w:t>Dinesh</w:t>
      </w:r>
      <w:r w:rsidR="00C7251F">
        <w:t xml:space="preserve"> </w:t>
      </w:r>
      <w:r>
        <w:t>:</w:t>
      </w:r>
      <w:r w:rsidR="00C7251F">
        <w:t xml:space="preserve"> </w:t>
      </w:r>
      <w:r>
        <w:t xml:space="preserve"> Was the head lamp of your bike not working?</w:t>
      </w:r>
    </w:p>
    <w:p w:rsidR="001073E8" w:rsidRDefault="001073E8" w:rsidP="000A156E">
      <w:proofErr w:type="spellStart"/>
      <w:r>
        <w:t>Avinash</w:t>
      </w:r>
      <w:proofErr w:type="spellEnd"/>
      <w:r w:rsidR="00C7251F">
        <w:t xml:space="preserve"> </w:t>
      </w:r>
      <w:r>
        <w:t xml:space="preserve">: </w:t>
      </w:r>
      <w:r w:rsidR="00C7251F">
        <w:t xml:space="preserve"> </w:t>
      </w:r>
      <w:r>
        <w:t>It was working, but the road was quite narrow and full of pot holes.</w:t>
      </w:r>
    </w:p>
    <w:p w:rsidR="001073E8" w:rsidRDefault="001073E8" w:rsidP="000A156E">
      <w:r>
        <w:t>Dinesh</w:t>
      </w:r>
      <w:r w:rsidR="00C7251F">
        <w:t xml:space="preserve">  </w:t>
      </w:r>
      <w:r>
        <w:t>:</w:t>
      </w:r>
      <w:r w:rsidR="00C7251F">
        <w:t xml:space="preserve"> </w:t>
      </w:r>
      <w:r>
        <w:t xml:space="preserve"> I agree with you, but yesterday, you met with an accident, what about other people who rode bikes yesterday along the same road?</w:t>
      </w:r>
    </w:p>
    <w:p w:rsidR="001073E8" w:rsidRDefault="001073E8" w:rsidP="000A156E">
      <w:proofErr w:type="spellStart"/>
      <w:r>
        <w:t>Avinash</w:t>
      </w:r>
      <w:proofErr w:type="spellEnd"/>
      <w:r w:rsidR="00C7251F">
        <w:t xml:space="preserve"> </w:t>
      </w:r>
      <w:r>
        <w:t>:</w:t>
      </w:r>
      <w:r w:rsidR="00C7251F">
        <w:t xml:space="preserve"> </w:t>
      </w:r>
      <w:r>
        <w:t xml:space="preserve"> You mean to say that I am responsible for this.</w:t>
      </w:r>
    </w:p>
    <w:p w:rsidR="001073E8" w:rsidRDefault="001073E8" w:rsidP="000A156E">
      <w:r>
        <w:t>Dinesh</w:t>
      </w:r>
      <w:r w:rsidR="00C7251F">
        <w:t xml:space="preserve"> </w:t>
      </w:r>
      <w:r>
        <w:t>:</w:t>
      </w:r>
      <w:r w:rsidR="00C7251F">
        <w:t xml:space="preserve"> </w:t>
      </w:r>
      <w:r>
        <w:t xml:space="preserve"> I know very well that you are </w:t>
      </w:r>
      <w:r w:rsidR="00046837">
        <w:t>a careless and a rash rider. You have the bad habit of imitating the silly two wheeler advertisements.</w:t>
      </w:r>
    </w:p>
    <w:p w:rsidR="00046837" w:rsidRDefault="00046837" w:rsidP="000A156E">
      <w:proofErr w:type="spellStart"/>
      <w:r>
        <w:t>Avinash</w:t>
      </w:r>
      <w:proofErr w:type="spellEnd"/>
      <w:r w:rsidR="00C7251F">
        <w:t xml:space="preserve"> </w:t>
      </w:r>
      <w:r>
        <w:t>:</w:t>
      </w:r>
      <w:r w:rsidR="00C7251F">
        <w:t xml:space="preserve"> </w:t>
      </w:r>
      <w:r>
        <w:t xml:space="preserve"> Oh! Don’t be silly Dinesh. We are young, we can’t afford to be slow. It was an exciting experience, I enjoyed the ride.</w:t>
      </w:r>
    </w:p>
    <w:p w:rsidR="00046837" w:rsidRDefault="00046837" w:rsidP="000A156E">
      <w:r>
        <w:t>Dinesh</w:t>
      </w:r>
      <w:r w:rsidR="00C7251F">
        <w:t xml:space="preserve"> </w:t>
      </w:r>
      <w:r>
        <w:t>:</w:t>
      </w:r>
      <w:r w:rsidR="00C7251F">
        <w:t xml:space="preserve"> </w:t>
      </w:r>
      <w:r>
        <w:t xml:space="preserve"> Well! If you are so excited about riding fast, why don’t you participate in motor bike sports and win a medal?</w:t>
      </w:r>
    </w:p>
    <w:p w:rsidR="00046837" w:rsidRDefault="00046837" w:rsidP="000A156E">
      <w:proofErr w:type="spellStart"/>
      <w:r>
        <w:t>Avinash</w:t>
      </w:r>
      <w:proofErr w:type="spellEnd"/>
      <w:r w:rsidR="00C7251F">
        <w:t xml:space="preserve"> </w:t>
      </w:r>
      <w:r>
        <w:t>:</w:t>
      </w:r>
      <w:r w:rsidR="00C7251F">
        <w:t xml:space="preserve"> </w:t>
      </w:r>
      <w:r>
        <w:t xml:space="preserve"> Wow! What an excellent idea. Give me more details.</w:t>
      </w:r>
    </w:p>
    <w:p w:rsidR="00046837" w:rsidRDefault="00046837" w:rsidP="000A156E">
      <w:r>
        <w:t>Dinesh</w:t>
      </w:r>
      <w:r w:rsidR="00C7251F">
        <w:t xml:space="preserve"> </w:t>
      </w:r>
      <w:r>
        <w:t>:</w:t>
      </w:r>
      <w:r w:rsidR="00C7251F">
        <w:t xml:space="preserve"> </w:t>
      </w:r>
      <w:r>
        <w:t xml:space="preserve"> I will, but listen to me carefully. Next time, when you ride your bike, try to be more careful, because physically handicapped are not allowed to participate in motorbike sports.</w:t>
      </w:r>
    </w:p>
    <w:p w:rsidR="00046837" w:rsidRDefault="004D0CE1" w:rsidP="000A156E">
      <w:r>
        <w:t>Understanding the Dialogue</w:t>
      </w:r>
    </w:p>
    <w:p w:rsidR="004D0CE1" w:rsidRDefault="004D0CE1" w:rsidP="000A156E">
      <w:r>
        <w:t>Read the dialogue</w:t>
      </w:r>
      <w:r w:rsidR="007670BE">
        <w:t xml:space="preserve"> and answer the following questions:</w:t>
      </w:r>
    </w:p>
    <w:p w:rsidR="007670BE" w:rsidRDefault="009A62C5" w:rsidP="009A62C5">
      <w:pPr>
        <w:pStyle w:val="ListParagraph"/>
        <w:numPr>
          <w:ilvl w:val="3"/>
          <w:numId w:val="202"/>
        </w:numPr>
      </w:pPr>
      <w:r>
        <w:t>How does</w:t>
      </w:r>
      <w:r w:rsidR="00C7251F">
        <w:t xml:space="preserve"> </w:t>
      </w:r>
      <w:proofErr w:type="spellStart"/>
      <w:r w:rsidR="00C7251F">
        <w:t>Avinash</w:t>
      </w:r>
      <w:proofErr w:type="spellEnd"/>
      <w:r w:rsidR="00C7251F">
        <w:t xml:space="preserve"> meet with an accident?</w:t>
      </w:r>
    </w:p>
    <w:p w:rsidR="009A62C5" w:rsidRDefault="009A62C5" w:rsidP="009A62C5">
      <w:pPr>
        <w:pStyle w:val="ListParagraph"/>
        <w:numPr>
          <w:ilvl w:val="3"/>
          <w:numId w:val="202"/>
        </w:numPr>
      </w:pPr>
      <w:r>
        <w:t xml:space="preserve">Does Dinesh believe </w:t>
      </w:r>
      <w:proofErr w:type="spellStart"/>
      <w:r>
        <w:t>Avinash</w:t>
      </w:r>
      <w:proofErr w:type="spellEnd"/>
      <w:r>
        <w:t>?</w:t>
      </w:r>
    </w:p>
    <w:p w:rsidR="009A62C5" w:rsidRDefault="009A62C5" w:rsidP="009A62C5">
      <w:pPr>
        <w:pStyle w:val="ListParagraph"/>
        <w:numPr>
          <w:ilvl w:val="3"/>
          <w:numId w:val="202"/>
        </w:numPr>
      </w:pPr>
      <w:r>
        <w:t xml:space="preserve">Why does </w:t>
      </w:r>
      <w:proofErr w:type="spellStart"/>
      <w:r>
        <w:t>Avinash</w:t>
      </w:r>
      <w:proofErr w:type="spellEnd"/>
      <w:r>
        <w:t xml:space="preserve"> ride his bike fast?</w:t>
      </w:r>
    </w:p>
    <w:p w:rsidR="009A62C5" w:rsidRDefault="009A62C5" w:rsidP="009A62C5">
      <w:pPr>
        <w:pStyle w:val="ListParagraph"/>
        <w:numPr>
          <w:ilvl w:val="3"/>
          <w:numId w:val="202"/>
        </w:numPr>
      </w:pPr>
      <w:r>
        <w:t xml:space="preserve">Why does Dinesh ask </w:t>
      </w:r>
      <w:proofErr w:type="spellStart"/>
      <w:r>
        <w:t>Avinash</w:t>
      </w:r>
      <w:proofErr w:type="spellEnd"/>
      <w:r>
        <w:t xml:space="preserve"> to participate in motor bike sports?</w:t>
      </w:r>
    </w:p>
    <w:p w:rsidR="009A62C5" w:rsidRDefault="009A62C5" w:rsidP="009A62C5">
      <w:pPr>
        <w:pStyle w:val="ListParagraph"/>
        <w:ind w:left="2880"/>
      </w:pPr>
    </w:p>
    <w:p w:rsidR="009A62C5" w:rsidRDefault="00AD6735" w:rsidP="00AD6735">
      <w:pPr>
        <w:pStyle w:val="ListParagraph"/>
        <w:numPr>
          <w:ilvl w:val="0"/>
          <w:numId w:val="221"/>
        </w:numPr>
      </w:pPr>
      <w:r>
        <w:t xml:space="preserve">                                                      3. </w:t>
      </w:r>
      <w:r w:rsidR="00906976">
        <w:t>Simple Living</w:t>
      </w:r>
      <w:r w:rsidR="009A62C5">
        <w:t xml:space="preserve"> -</w:t>
      </w:r>
      <w:r w:rsidR="00906976">
        <w:t xml:space="preserve"> </w:t>
      </w:r>
      <w:r w:rsidR="009A62C5">
        <w:t xml:space="preserve"> High Thinking</w:t>
      </w:r>
    </w:p>
    <w:p w:rsidR="00A34E51" w:rsidRDefault="00A34E51" w:rsidP="00906976">
      <w:pPr>
        <w:pStyle w:val="ListParagraph"/>
        <w:ind w:left="2880"/>
      </w:pPr>
    </w:p>
    <w:p w:rsidR="009A62C5" w:rsidRDefault="00906976" w:rsidP="009A62C5">
      <w:pPr>
        <w:pStyle w:val="ListParagraph"/>
        <w:ind w:left="2880"/>
      </w:pPr>
      <w:proofErr w:type="spellStart"/>
      <w:r>
        <w:t>Vikas</w:t>
      </w:r>
      <w:proofErr w:type="spellEnd"/>
      <w:r w:rsidR="009A62C5">
        <w:t>:</w:t>
      </w:r>
      <w:r>
        <w:t xml:space="preserve"> </w:t>
      </w:r>
      <w:r w:rsidR="009A62C5">
        <w:t xml:space="preserve">What’s the matter </w:t>
      </w:r>
      <w:proofErr w:type="spellStart"/>
      <w:r w:rsidR="009A62C5">
        <w:t>Aakash</w:t>
      </w:r>
      <w:proofErr w:type="spellEnd"/>
      <w:r w:rsidR="009A62C5">
        <w:t>?. You have worn a new dress. Is it your birthday?</w:t>
      </w:r>
    </w:p>
    <w:p w:rsidR="009A62C5" w:rsidRDefault="009A62C5" w:rsidP="00FB3F7D">
      <w:pPr>
        <w:pStyle w:val="NoSpacing"/>
      </w:pPr>
      <w:proofErr w:type="spellStart"/>
      <w:r>
        <w:t>Aakash</w:t>
      </w:r>
      <w:proofErr w:type="spellEnd"/>
      <w:r>
        <w:t xml:space="preserve"> </w:t>
      </w:r>
      <w:r w:rsidR="0057192A">
        <w:t xml:space="preserve"> </w:t>
      </w:r>
      <w:r>
        <w:t>:</w:t>
      </w:r>
      <w:r w:rsidR="0057192A">
        <w:t xml:space="preserve"> </w:t>
      </w:r>
      <w:r>
        <w:t xml:space="preserve"> No, It’s not my birthday.</w:t>
      </w:r>
      <w:r w:rsidR="0057192A">
        <w:t xml:space="preserve"> Do we really need an occasion to wear new clothes?</w:t>
      </w:r>
    </w:p>
    <w:p w:rsidR="0057192A" w:rsidRDefault="0057192A" w:rsidP="00FB3F7D">
      <w:pPr>
        <w:pStyle w:val="NoSpacing"/>
      </w:pPr>
      <w:proofErr w:type="spellStart"/>
      <w:r>
        <w:t>Vikas</w:t>
      </w:r>
      <w:proofErr w:type="spellEnd"/>
      <w:r>
        <w:t xml:space="preserve"> : Don’t you think so?</w:t>
      </w:r>
    </w:p>
    <w:p w:rsidR="0057192A" w:rsidRDefault="0057192A" w:rsidP="00FB3F7D">
      <w:pPr>
        <w:pStyle w:val="NoSpacing"/>
      </w:pPr>
      <w:proofErr w:type="spellStart"/>
      <w:r>
        <w:t>Aakash</w:t>
      </w:r>
      <w:proofErr w:type="spellEnd"/>
      <w:r w:rsidR="00DA2F9B">
        <w:t xml:space="preserve"> </w:t>
      </w:r>
      <w:r>
        <w:t>:  No, I don’t think so.</w:t>
      </w:r>
    </w:p>
    <w:p w:rsidR="0057192A" w:rsidRDefault="0057192A" w:rsidP="00FB3F7D">
      <w:pPr>
        <w:pStyle w:val="NoSpacing"/>
      </w:pPr>
      <w:proofErr w:type="spellStart"/>
      <w:r>
        <w:lastRenderedPageBreak/>
        <w:t>Vikas</w:t>
      </w:r>
      <w:proofErr w:type="spellEnd"/>
      <w:r w:rsidR="00DA2F9B">
        <w:t xml:space="preserve"> </w:t>
      </w:r>
      <w:r>
        <w:t>:  How much money are you earning per month?</w:t>
      </w:r>
    </w:p>
    <w:p w:rsidR="0057192A" w:rsidRDefault="0057192A" w:rsidP="00FB3F7D">
      <w:pPr>
        <w:pStyle w:val="NoSpacing"/>
      </w:pPr>
      <w:proofErr w:type="spellStart"/>
      <w:r>
        <w:t>Aakash</w:t>
      </w:r>
      <w:proofErr w:type="spellEnd"/>
      <w:r w:rsidR="00DA2F9B">
        <w:t xml:space="preserve"> </w:t>
      </w:r>
      <w:r>
        <w:t>:  Don’t be silly. I am not an employee. I am a student. How can I earn money?</w:t>
      </w:r>
    </w:p>
    <w:p w:rsidR="0057192A" w:rsidRDefault="0057192A" w:rsidP="00FB3F7D">
      <w:pPr>
        <w:pStyle w:val="NoSpacing"/>
      </w:pPr>
      <w:proofErr w:type="spellStart"/>
      <w:r>
        <w:t>Vikas</w:t>
      </w:r>
      <w:proofErr w:type="spellEnd"/>
      <w:r w:rsidR="00DA2F9B">
        <w:t xml:space="preserve"> </w:t>
      </w:r>
      <w:r>
        <w:t>:  When you cannot earn money, how can you spend it?</w:t>
      </w:r>
    </w:p>
    <w:p w:rsidR="0057192A" w:rsidRDefault="0057192A" w:rsidP="00FB3F7D">
      <w:pPr>
        <w:pStyle w:val="NoSpacing"/>
      </w:pPr>
      <w:proofErr w:type="spellStart"/>
      <w:r>
        <w:t>Aakash</w:t>
      </w:r>
      <w:proofErr w:type="spellEnd"/>
      <w:r w:rsidR="00DA2F9B">
        <w:t xml:space="preserve"> </w:t>
      </w:r>
      <w:r>
        <w:t>:  I am spending my dad’s money. What’s wrong in it?</w:t>
      </w:r>
    </w:p>
    <w:p w:rsidR="0057192A" w:rsidRDefault="0057192A" w:rsidP="00FB3F7D">
      <w:pPr>
        <w:pStyle w:val="NoSpacing"/>
      </w:pPr>
      <w:proofErr w:type="spellStart"/>
      <w:r>
        <w:t>Vikas</w:t>
      </w:r>
      <w:proofErr w:type="spellEnd"/>
      <w:r w:rsidR="00DA2F9B">
        <w:t xml:space="preserve"> </w:t>
      </w:r>
      <w:r>
        <w:t>:  You are not spending it. You are wasting it.  You have already purchased three pairs off dresses.</w:t>
      </w:r>
    </w:p>
    <w:p w:rsidR="0057192A" w:rsidRDefault="0057192A" w:rsidP="00FB3F7D">
      <w:pPr>
        <w:pStyle w:val="NoSpacing"/>
      </w:pPr>
      <w:proofErr w:type="spellStart"/>
      <w:r>
        <w:t>Aakash</w:t>
      </w:r>
      <w:proofErr w:type="spellEnd"/>
      <w:r w:rsidR="00DA2F9B">
        <w:t xml:space="preserve"> </w:t>
      </w:r>
      <w:r>
        <w:t>:  So  what? My dad given me Rs.1,000/- per month.</w:t>
      </w:r>
    </w:p>
    <w:p w:rsidR="00DA2F9B" w:rsidRDefault="00DA2F9B" w:rsidP="00FB3F7D">
      <w:pPr>
        <w:pStyle w:val="NoSpacing"/>
      </w:pPr>
      <w:proofErr w:type="spellStart"/>
      <w:r>
        <w:t>Vikas</w:t>
      </w:r>
      <w:proofErr w:type="spellEnd"/>
      <w:r>
        <w:t xml:space="preserve"> : But it doesn’t mean that you should spend all the thousand rupees. Have you ever tried to earn at least hundred rupees? Parents give us pocket money, so that in case of any unforeseen trouble, we ourselves can manage. At the same time our parents watch the way we are spending </w:t>
      </w:r>
      <w:proofErr w:type="spellStart"/>
      <w:r>
        <w:t>out</w:t>
      </w:r>
      <w:proofErr w:type="spellEnd"/>
      <w:r>
        <w:t xml:space="preserve"> money. So, don’t give them an impression that you are a spendthrift.</w:t>
      </w:r>
    </w:p>
    <w:p w:rsidR="00DA2F9B" w:rsidRDefault="00DA2F9B" w:rsidP="00FB3F7D">
      <w:pPr>
        <w:pStyle w:val="NoSpacing"/>
      </w:pPr>
      <w:proofErr w:type="spellStart"/>
      <w:r>
        <w:t>Aakash</w:t>
      </w:r>
      <w:proofErr w:type="spellEnd"/>
      <w:r>
        <w:t xml:space="preserve"> :  What do you want me to do now?</w:t>
      </w:r>
    </w:p>
    <w:p w:rsidR="00DA2F9B" w:rsidRDefault="00DA2F9B" w:rsidP="00FB3F7D">
      <w:pPr>
        <w:pStyle w:val="NoSpacing"/>
      </w:pPr>
      <w:proofErr w:type="spellStart"/>
      <w:r>
        <w:t>Vikas</w:t>
      </w:r>
      <w:proofErr w:type="spellEnd"/>
      <w:r>
        <w:t xml:space="preserve"> :  Reduce your needs and think twice before spending even one rupee and avoid unreasonable expenditure.</w:t>
      </w:r>
    </w:p>
    <w:p w:rsidR="00DA2F9B" w:rsidRDefault="00DA2F9B" w:rsidP="00FB3F7D">
      <w:pPr>
        <w:pStyle w:val="NoSpacing"/>
      </w:pPr>
      <w:r>
        <w:t>Understanding the Dialogue</w:t>
      </w:r>
    </w:p>
    <w:p w:rsidR="00C7251F" w:rsidRDefault="00C7251F" w:rsidP="00FB3F7D">
      <w:pPr>
        <w:pStyle w:val="NoSpacing"/>
      </w:pPr>
      <w:r>
        <w:t>Read the Dialogue and answer the following questions:</w:t>
      </w:r>
    </w:p>
    <w:p w:rsidR="00C7251F" w:rsidRDefault="00C7251F" w:rsidP="00C7251F">
      <w:pPr>
        <w:pStyle w:val="NoSpacing"/>
        <w:numPr>
          <w:ilvl w:val="4"/>
          <w:numId w:val="202"/>
        </w:numPr>
      </w:pPr>
      <w:r>
        <w:t xml:space="preserve">Why does </w:t>
      </w:r>
      <w:proofErr w:type="spellStart"/>
      <w:r>
        <w:t>Vikas</w:t>
      </w:r>
      <w:proofErr w:type="spellEnd"/>
      <w:r>
        <w:t xml:space="preserve"> say that </w:t>
      </w:r>
      <w:proofErr w:type="spellStart"/>
      <w:r>
        <w:t>Aakash</w:t>
      </w:r>
      <w:proofErr w:type="spellEnd"/>
      <w:r>
        <w:t xml:space="preserve"> wastes money?</w:t>
      </w:r>
    </w:p>
    <w:p w:rsidR="00C7251F" w:rsidRDefault="00C7251F" w:rsidP="00C7251F">
      <w:pPr>
        <w:pStyle w:val="NoSpacing"/>
        <w:numPr>
          <w:ilvl w:val="4"/>
          <w:numId w:val="202"/>
        </w:numPr>
      </w:pPr>
      <w:r>
        <w:t>Why do parents give pocket money?</w:t>
      </w:r>
    </w:p>
    <w:p w:rsidR="00C7251F" w:rsidRDefault="00C7251F" w:rsidP="00C7251F">
      <w:pPr>
        <w:pStyle w:val="NoSpacing"/>
        <w:numPr>
          <w:ilvl w:val="4"/>
          <w:numId w:val="202"/>
        </w:numPr>
      </w:pPr>
      <w:r>
        <w:t xml:space="preserve">How much money does </w:t>
      </w:r>
      <w:proofErr w:type="spellStart"/>
      <w:r>
        <w:t>Aakash</w:t>
      </w:r>
      <w:proofErr w:type="spellEnd"/>
      <w:r>
        <w:t xml:space="preserve"> get as pocket money?</w:t>
      </w:r>
    </w:p>
    <w:p w:rsidR="00B922FC" w:rsidRDefault="00B922FC" w:rsidP="00B922FC">
      <w:pPr>
        <w:pStyle w:val="NoSpacing"/>
        <w:ind w:left="3600"/>
      </w:pPr>
    </w:p>
    <w:p w:rsidR="00B922FC" w:rsidRDefault="00906976" w:rsidP="00906976">
      <w:pPr>
        <w:pStyle w:val="NoSpacing"/>
        <w:ind w:left="1440"/>
      </w:pPr>
      <w:r>
        <w:t xml:space="preserve">             4.</w:t>
      </w:r>
      <w:r w:rsidR="00495F65">
        <w:t>Summer Vacation</w:t>
      </w:r>
    </w:p>
    <w:p w:rsidR="00B922FC" w:rsidRDefault="00B922FC" w:rsidP="00B922FC">
      <w:pPr>
        <w:pStyle w:val="NoSpacing"/>
        <w:ind w:left="3600"/>
      </w:pPr>
      <w:r>
        <w:t xml:space="preserve">     (Future Tense)</w:t>
      </w:r>
    </w:p>
    <w:p w:rsidR="00B922FC" w:rsidRDefault="00B922FC" w:rsidP="00B922FC">
      <w:pPr>
        <w:pStyle w:val="NoSpacing"/>
        <w:ind w:left="3600"/>
      </w:pPr>
      <w:proofErr w:type="spellStart"/>
      <w:r>
        <w:t>Sohan</w:t>
      </w:r>
      <w:proofErr w:type="spellEnd"/>
      <w:r>
        <w:t xml:space="preserve"> : will you spend your vacation in Delhi?</w:t>
      </w:r>
    </w:p>
    <w:p w:rsidR="00B922FC" w:rsidRDefault="00B922FC" w:rsidP="00B922FC">
      <w:pPr>
        <w:pStyle w:val="NoSpacing"/>
        <w:ind w:left="3600"/>
      </w:pPr>
      <w:proofErr w:type="spellStart"/>
      <w:r>
        <w:t>Rohan</w:t>
      </w:r>
      <w:proofErr w:type="spellEnd"/>
      <w:r>
        <w:t xml:space="preserve"> : Yes, I am leaving for Delhi tomorrow.</w:t>
      </w:r>
    </w:p>
    <w:p w:rsidR="00B922FC" w:rsidRDefault="00B922FC" w:rsidP="00B922FC">
      <w:pPr>
        <w:pStyle w:val="NoSpacing"/>
        <w:ind w:left="3600"/>
      </w:pPr>
      <w:proofErr w:type="spellStart"/>
      <w:r>
        <w:t>Sohan</w:t>
      </w:r>
      <w:proofErr w:type="spellEnd"/>
      <w:r>
        <w:t xml:space="preserve"> : Have you booked the ticket?</w:t>
      </w:r>
    </w:p>
    <w:p w:rsidR="00B922FC" w:rsidRDefault="00B922FC" w:rsidP="00B922FC">
      <w:pPr>
        <w:pStyle w:val="NoSpacing"/>
        <w:ind w:left="3600"/>
      </w:pPr>
      <w:proofErr w:type="spellStart"/>
      <w:r>
        <w:t>Rohan</w:t>
      </w:r>
      <w:proofErr w:type="spellEnd"/>
      <w:r>
        <w:t xml:space="preserve"> : Yes, I have. I am going by </w:t>
      </w:r>
      <w:proofErr w:type="spellStart"/>
      <w:r>
        <w:t>Rajadhani</w:t>
      </w:r>
      <w:proofErr w:type="spellEnd"/>
      <w:r>
        <w:t xml:space="preserve"> Express.</w:t>
      </w:r>
    </w:p>
    <w:p w:rsidR="00B922FC" w:rsidRDefault="00B922FC" w:rsidP="00B922FC">
      <w:pPr>
        <w:pStyle w:val="NoSpacing"/>
        <w:ind w:left="3600"/>
      </w:pPr>
      <w:proofErr w:type="spellStart"/>
      <w:r>
        <w:t>Sohan</w:t>
      </w:r>
      <w:proofErr w:type="spellEnd"/>
      <w:r>
        <w:t xml:space="preserve"> : What about your accommodation?</w:t>
      </w:r>
    </w:p>
    <w:p w:rsidR="00B922FC" w:rsidRDefault="00B922FC" w:rsidP="00B922FC">
      <w:pPr>
        <w:pStyle w:val="NoSpacing"/>
        <w:ind w:left="3600"/>
      </w:pPr>
      <w:proofErr w:type="spellStart"/>
      <w:r>
        <w:t>Rohan</w:t>
      </w:r>
      <w:proofErr w:type="spellEnd"/>
      <w:r>
        <w:t xml:space="preserve"> : I will be staying at my uncle’s residence.</w:t>
      </w:r>
    </w:p>
    <w:p w:rsidR="00B922FC" w:rsidRDefault="00906976" w:rsidP="00B922FC">
      <w:pPr>
        <w:pStyle w:val="NoSpacing"/>
        <w:ind w:left="3600"/>
      </w:pPr>
      <w:proofErr w:type="spellStart"/>
      <w:r>
        <w:t>Sohan</w:t>
      </w:r>
      <w:proofErr w:type="spellEnd"/>
      <w:r>
        <w:t xml:space="preserve"> : Will you do me a favor</w:t>
      </w:r>
      <w:r w:rsidR="00B922FC">
        <w:t>?</w:t>
      </w:r>
    </w:p>
    <w:p w:rsidR="00B922FC" w:rsidRDefault="00B922FC" w:rsidP="00B922FC">
      <w:pPr>
        <w:pStyle w:val="NoSpacing"/>
        <w:ind w:left="3600"/>
      </w:pPr>
      <w:proofErr w:type="spellStart"/>
      <w:r>
        <w:t>Rohan</w:t>
      </w:r>
      <w:proofErr w:type="spellEnd"/>
      <w:r>
        <w:t xml:space="preserve"> : Why not?</w:t>
      </w:r>
    </w:p>
    <w:p w:rsidR="00B922FC" w:rsidRDefault="00B922FC" w:rsidP="00B922FC">
      <w:pPr>
        <w:pStyle w:val="NoSpacing"/>
        <w:ind w:left="3600"/>
      </w:pPr>
      <w:proofErr w:type="spellStart"/>
      <w:r>
        <w:t>Sohan</w:t>
      </w:r>
      <w:proofErr w:type="spellEnd"/>
      <w:r>
        <w:t xml:space="preserve"> : Please bring some nice T-shirts for me.</w:t>
      </w:r>
    </w:p>
    <w:p w:rsidR="00B922FC" w:rsidRDefault="00B922FC" w:rsidP="00B922FC">
      <w:pPr>
        <w:pStyle w:val="NoSpacing"/>
        <w:ind w:left="3600"/>
      </w:pPr>
      <w:proofErr w:type="spellStart"/>
      <w:r>
        <w:t>Rohan</w:t>
      </w:r>
      <w:proofErr w:type="spellEnd"/>
      <w:r>
        <w:t xml:space="preserve"> : I will be happy to do that.</w:t>
      </w:r>
    </w:p>
    <w:p w:rsidR="00B922FC" w:rsidRDefault="00B922FC" w:rsidP="00B922FC">
      <w:pPr>
        <w:pStyle w:val="NoSpacing"/>
        <w:ind w:left="3600"/>
      </w:pPr>
      <w:proofErr w:type="spellStart"/>
      <w:r>
        <w:t>Sohan</w:t>
      </w:r>
      <w:proofErr w:type="spellEnd"/>
      <w:r>
        <w:t xml:space="preserve"> : Shall I give you money right now?</w:t>
      </w:r>
    </w:p>
    <w:p w:rsidR="00B922FC" w:rsidRDefault="00B922FC" w:rsidP="00B922FC">
      <w:pPr>
        <w:pStyle w:val="NoSpacing"/>
        <w:ind w:left="3600"/>
      </w:pPr>
      <w:proofErr w:type="spellStart"/>
      <w:r>
        <w:t>Rohan</w:t>
      </w:r>
      <w:proofErr w:type="spellEnd"/>
      <w:r>
        <w:t xml:space="preserve"> : Come on. Don’t embarrass me. You are my friend. I shall definitely bring some for you.</w:t>
      </w:r>
    </w:p>
    <w:p w:rsidR="00B922FC" w:rsidRDefault="00B922FC" w:rsidP="00B922FC">
      <w:pPr>
        <w:pStyle w:val="NoSpacing"/>
        <w:ind w:left="3600"/>
      </w:pPr>
    </w:p>
    <w:p w:rsidR="0039409D" w:rsidRDefault="00906976" w:rsidP="00906976">
      <w:pPr>
        <w:pStyle w:val="NoSpacing"/>
        <w:ind w:left="3600"/>
      </w:pPr>
      <w:r>
        <w:t xml:space="preserve">Understanding the Dialogue </w:t>
      </w:r>
      <w:r w:rsidR="0039409D">
        <w:t>Read the above dialogue and answer the following questions:</w:t>
      </w:r>
    </w:p>
    <w:p w:rsidR="0039409D" w:rsidRDefault="0039409D" w:rsidP="00906976">
      <w:pPr>
        <w:pStyle w:val="NoSpacing"/>
        <w:numPr>
          <w:ilvl w:val="3"/>
          <w:numId w:val="204"/>
        </w:numPr>
      </w:pPr>
      <w:r>
        <w:t xml:space="preserve">Where does </w:t>
      </w:r>
      <w:proofErr w:type="spellStart"/>
      <w:r>
        <w:t>Rohan</w:t>
      </w:r>
      <w:proofErr w:type="spellEnd"/>
      <w:r>
        <w:t xml:space="preserve"> want to spend his vacation?</w:t>
      </w:r>
    </w:p>
    <w:p w:rsidR="0039409D" w:rsidRDefault="0039409D" w:rsidP="00906976">
      <w:pPr>
        <w:pStyle w:val="NoSpacing"/>
        <w:numPr>
          <w:ilvl w:val="3"/>
          <w:numId w:val="204"/>
        </w:numPr>
      </w:pPr>
      <w:r>
        <w:t xml:space="preserve">What does </w:t>
      </w:r>
      <w:proofErr w:type="spellStart"/>
      <w:r>
        <w:t>Sohan</w:t>
      </w:r>
      <w:proofErr w:type="spellEnd"/>
      <w:r>
        <w:t xml:space="preserve"> ask </w:t>
      </w:r>
      <w:proofErr w:type="spellStart"/>
      <w:r>
        <w:t>Rohan</w:t>
      </w:r>
      <w:proofErr w:type="spellEnd"/>
      <w:r>
        <w:t xml:space="preserve"> to bring from Delhi?</w:t>
      </w:r>
    </w:p>
    <w:p w:rsidR="0039409D" w:rsidRDefault="0039409D" w:rsidP="00906976">
      <w:pPr>
        <w:pStyle w:val="NoSpacing"/>
        <w:numPr>
          <w:ilvl w:val="3"/>
          <w:numId w:val="204"/>
        </w:numPr>
      </w:pPr>
      <w:r>
        <w:t xml:space="preserve">Why does </w:t>
      </w:r>
      <w:proofErr w:type="spellStart"/>
      <w:r>
        <w:t>Rohan</w:t>
      </w:r>
      <w:proofErr w:type="spellEnd"/>
      <w:r>
        <w:t xml:space="preserve"> refuse to take money from </w:t>
      </w:r>
      <w:proofErr w:type="spellStart"/>
      <w:r>
        <w:t>Sohan</w:t>
      </w:r>
      <w:proofErr w:type="spellEnd"/>
      <w:r>
        <w:t>?</w:t>
      </w:r>
    </w:p>
    <w:p w:rsidR="0039409D" w:rsidRDefault="0039409D" w:rsidP="0039409D">
      <w:pPr>
        <w:pStyle w:val="NoSpacing"/>
        <w:ind w:left="2880"/>
      </w:pPr>
    </w:p>
    <w:p w:rsidR="0039409D" w:rsidRDefault="0039409D" w:rsidP="0039409D">
      <w:pPr>
        <w:pStyle w:val="NoSpacing"/>
        <w:ind w:left="2880"/>
      </w:pPr>
    </w:p>
    <w:p w:rsidR="0039409D" w:rsidRDefault="00495F65" w:rsidP="00906976">
      <w:pPr>
        <w:pStyle w:val="NoSpacing"/>
        <w:numPr>
          <w:ilvl w:val="1"/>
          <w:numId w:val="202"/>
        </w:numPr>
      </w:pPr>
      <w:r>
        <w:t>Birthday Party</w:t>
      </w:r>
    </w:p>
    <w:p w:rsidR="0039409D" w:rsidRDefault="0039409D" w:rsidP="0039409D">
      <w:pPr>
        <w:pStyle w:val="NoSpacing"/>
        <w:ind w:left="2880"/>
      </w:pPr>
      <w:r>
        <w:t xml:space="preserve">    (Pronouns)</w:t>
      </w:r>
    </w:p>
    <w:p w:rsidR="0039409D" w:rsidRDefault="0039409D" w:rsidP="0039409D">
      <w:pPr>
        <w:pStyle w:val="NoSpacing"/>
        <w:ind w:left="2880"/>
      </w:pPr>
      <w:proofErr w:type="spellStart"/>
      <w:r>
        <w:t>Savita</w:t>
      </w:r>
      <w:proofErr w:type="spellEnd"/>
      <w:r>
        <w:t xml:space="preserve"> : Wish you a happy birthday, </w:t>
      </w:r>
      <w:proofErr w:type="spellStart"/>
      <w:r>
        <w:t>Radhika</w:t>
      </w:r>
      <w:proofErr w:type="spellEnd"/>
      <w:r>
        <w:t>.</w:t>
      </w:r>
    </w:p>
    <w:p w:rsidR="0039409D" w:rsidRDefault="0039409D" w:rsidP="0039409D">
      <w:pPr>
        <w:pStyle w:val="NoSpacing"/>
        <w:ind w:left="2880"/>
      </w:pPr>
      <w:proofErr w:type="spellStart"/>
      <w:r>
        <w:t>Radhika</w:t>
      </w:r>
      <w:proofErr w:type="spellEnd"/>
      <w:r>
        <w:t xml:space="preserve"> : Thank you.</w:t>
      </w:r>
    </w:p>
    <w:p w:rsidR="0039409D" w:rsidRDefault="0039409D" w:rsidP="0039409D">
      <w:pPr>
        <w:pStyle w:val="NoSpacing"/>
        <w:ind w:left="2880"/>
      </w:pPr>
      <w:proofErr w:type="spellStart"/>
      <w:r>
        <w:t>Savita</w:t>
      </w:r>
      <w:proofErr w:type="spellEnd"/>
      <w:r>
        <w:t xml:space="preserve"> : I have brought a gift for you.</w:t>
      </w:r>
    </w:p>
    <w:p w:rsidR="0039409D" w:rsidRDefault="0039409D" w:rsidP="0039409D">
      <w:pPr>
        <w:pStyle w:val="NoSpacing"/>
        <w:ind w:left="2880"/>
      </w:pPr>
      <w:proofErr w:type="spellStart"/>
      <w:r>
        <w:t>Radhika</w:t>
      </w:r>
      <w:proofErr w:type="spellEnd"/>
      <w:r>
        <w:t xml:space="preserve"> : So nice of you. Have you come alone?</w:t>
      </w:r>
    </w:p>
    <w:p w:rsidR="0039409D" w:rsidRDefault="0039409D" w:rsidP="0039409D">
      <w:pPr>
        <w:pStyle w:val="NoSpacing"/>
        <w:ind w:left="2880"/>
      </w:pPr>
      <w:proofErr w:type="spellStart"/>
      <w:r>
        <w:lastRenderedPageBreak/>
        <w:t>Savita</w:t>
      </w:r>
      <w:proofErr w:type="spellEnd"/>
      <w:r>
        <w:t xml:space="preserve"> : Yes my parents have asked me to convey their greetings to you.</w:t>
      </w:r>
    </w:p>
    <w:p w:rsidR="0039409D" w:rsidRDefault="0039409D" w:rsidP="0039409D">
      <w:pPr>
        <w:pStyle w:val="NoSpacing"/>
        <w:ind w:left="2880"/>
      </w:pPr>
      <w:proofErr w:type="spellStart"/>
      <w:r>
        <w:t>Radhik</w:t>
      </w:r>
      <w:r w:rsidR="009B31D8">
        <w:t>a</w:t>
      </w:r>
      <w:proofErr w:type="spellEnd"/>
      <w:r>
        <w:t xml:space="preserve"> : Why haven’t they come?</w:t>
      </w:r>
    </w:p>
    <w:p w:rsidR="0039409D" w:rsidRDefault="0039409D" w:rsidP="0039409D">
      <w:pPr>
        <w:pStyle w:val="NoSpacing"/>
        <w:ind w:left="2880"/>
      </w:pPr>
      <w:proofErr w:type="spellStart"/>
      <w:r>
        <w:t>Savita</w:t>
      </w:r>
      <w:proofErr w:type="spellEnd"/>
      <w:r>
        <w:t xml:space="preserve"> : My father has gone to see his ailing friend who was with us through thick and thin.</w:t>
      </w:r>
    </w:p>
    <w:p w:rsidR="0039409D" w:rsidRDefault="0039409D" w:rsidP="0039409D">
      <w:pPr>
        <w:pStyle w:val="NoSpacing"/>
        <w:ind w:left="2880"/>
      </w:pPr>
      <w:proofErr w:type="spellStart"/>
      <w:r>
        <w:t>Radhika</w:t>
      </w:r>
      <w:proofErr w:type="spellEnd"/>
      <w:r>
        <w:t xml:space="preserve"> : Who is he?</w:t>
      </w:r>
    </w:p>
    <w:p w:rsidR="0039409D" w:rsidRDefault="0039409D" w:rsidP="0039409D">
      <w:pPr>
        <w:pStyle w:val="NoSpacing"/>
        <w:ind w:left="2880"/>
      </w:pPr>
      <w:proofErr w:type="spellStart"/>
      <w:r>
        <w:t>Savita</w:t>
      </w:r>
      <w:proofErr w:type="spellEnd"/>
      <w:r>
        <w:t xml:space="preserve"> : He is Mr. </w:t>
      </w:r>
      <w:proofErr w:type="spellStart"/>
      <w:r>
        <w:t>Sandeep</w:t>
      </w:r>
      <w:proofErr w:type="spellEnd"/>
      <w:r>
        <w:t xml:space="preserve"> </w:t>
      </w:r>
      <w:proofErr w:type="spellStart"/>
      <w:r>
        <w:t>Chawla</w:t>
      </w:r>
      <w:proofErr w:type="spellEnd"/>
      <w:r>
        <w:t>, my father’s business partner.</w:t>
      </w:r>
    </w:p>
    <w:p w:rsidR="0039409D" w:rsidRDefault="0039409D" w:rsidP="0039409D">
      <w:pPr>
        <w:pStyle w:val="NoSpacing"/>
        <w:ind w:left="2880"/>
      </w:pPr>
      <w:proofErr w:type="spellStart"/>
      <w:r>
        <w:t>Radhika</w:t>
      </w:r>
      <w:proofErr w:type="spellEnd"/>
      <w:r>
        <w:t xml:space="preserve"> : What about your mother?</w:t>
      </w:r>
    </w:p>
    <w:p w:rsidR="0039409D" w:rsidRDefault="0039409D" w:rsidP="0039409D">
      <w:pPr>
        <w:pStyle w:val="NoSpacing"/>
        <w:ind w:left="2880"/>
      </w:pPr>
      <w:proofErr w:type="spellStart"/>
      <w:r>
        <w:t>Savita</w:t>
      </w:r>
      <w:proofErr w:type="spellEnd"/>
      <w:r>
        <w:t xml:space="preserve"> : She is busy, because she herself has to look after everything.</w:t>
      </w:r>
    </w:p>
    <w:p w:rsidR="0039409D" w:rsidRDefault="0039409D" w:rsidP="0039409D">
      <w:pPr>
        <w:pStyle w:val="NoSpacing"/>
        <w:ind w:left="2880"/>
      </w:pPr>
      <w:proofErr w:type="spellStart"/>
      <w:r>
        <w:t>Radhika</w:t>
      </w:r>
      <w:proofErr w:type="spellEnd"/>
      <w:r>
        <w:t xml:space="preserve"> : You should have brought your kid brother, </w:t>
      </w:r>
      <w:proofErr w:type="spellStart"/>
      <w:r>
        <w:t>Bunty</w:t>
      </w:r>
      <w:proofErr w:type="spellEnd"/>
      <w:r>
        <w:t>.</w:t>
      </w:r>
    </w:p>
    <w:p w:rsidR="0039409D" w:rsidRDefault="0039409D" w:rsidP="0039409D">
      <w:pPr>
        <w:pStyle w:val="NoSpacing"/>
        <w:ind w:left="2880"/>
      </w:pPr>
      <w:proofErr w:type="spellStart"/>
      <w:r>
        <w:t>Savita</w:t>
      </w:r>
      <w:proofErr w:type="spellEnd"/>
      <w:r>
        <w:t xml:space="preserve"> : </w:t>
      </w:r>
      <w:proofErr w:type="spellStart"/>
      <w:r>
        <w:t>Bunty</w:t>
      </w:r>
      <w:proofErr w:type="spellEnd"/>
      <w:r>
        <w:t xml:space="preserve"> fell down and injured himself.  He is very mischievous.</w:t>
      </w:r>
    </w:p>
    <w:p w:rsidR="0039409D" w:rsidRDefault="0039409D" w:rsidP="0039409D">
      <w:pPr>
        <w:pStyle w:val="NoSpacing"/>
        <w:ind w:left="2880"/>
      </w:pPr>
      <w:proofErr w:type="spellStart"/>
      <w:r>
        <w:t>Radhika</w:t>
      </w:r>
      <w:proofErr w:type="spellEnd"/>
      <w:r>
        <w:t xml:space="preserve"> : I know that I myself have seen him troubling you.</w:t>
      </w:r>
    </w:p>
    <w:p w:rsidR="0039409D" w:rsidRDefault="0039409D" w:rsidP="0039409D">
      <w:pPr>
        <w:pStyle w:val="NoSpacing"/>
        <w:ind w:left="2880"/>
      </w:pPr>
      <w:proofErr w:type="spellStart"/>
      <w:r>
        <w:t>Savita</w:t>
      </w:r>
      <w:proofErr w:type="spellEnd"/>
      <w:r>
        <w:t xml:space="preserve"> : But I do like him though we fight with each other.</w:t>
      </w:r>
    </w:p>
    <w:p w:rsidR="0039409D" w:rsidRDefault="0039409D" w:rsidP="0039409D">
      <w:pPr>
        <w:pStyle w:val="NoSpacing"/>
        <w:ind w:left="2880"/>
      </w:pPr>
      <w:proofErr w:type="spellStart"/>
      <w:r>
        <w:t>Radhika</w:t>
      </w:r>
      <w:proofErr w:type="spellEnd"/>
      <w:r>
        <w:t xml:space="preserve"> : Well, please come with me, I shall introduce you to my parents.</w:t>
      </w:r>
    </w:p>
    <w:p w:rsidR="0039409D" w:rsidRDefault="0039409D" w:rsidP="0039409D">
      <w:pPr>
        <w:pStyle w:val="NoSpacing"/>
        <w:ind w:left="2880"/>
      </w:pPr>
      <w:proofErr w:type="spellStart"/>
      <w:r>
        <w:t>Savita</w:t>
      </w:r>
      <w:proofErr w:type="spellEnd"/>
      <w:r>
        <w:t xml:space="preserve"> : Let us go.</w:t>
      </w:r>
    </w:p>
    <w:p w:rsidR="0039409D" w:rsidRDefault="0039409D" w:rsidP="0039409D">
      <w:pPr>
        <w:pStyle w:val="NoSpacing"/>
        <w:ind w:left="2880"/>
      </w:pPr>
    </w:p>
    <w:p w:rsidR="0039409D" w:rsidRDefault="0039409D" w:rsidP="0039409D">
      <w:pPr>
        <w:pStyle w:val="NoSpacing"/>
        <w:ind w:left="2880"/>
      </w:pPr>
      <w:r>
        <w:t>Understanding the Dialogue</w:t>
      </w:r>
    </w:p>
    <w:p w:rsidR="0039409D" w:rsidRDefault="0039409D" w:rsidP="0039409D">
      <w:pPr>
        <w:pStyle w:val="NoSpacing"/>
        <w:ind w:left="2880"/>
      </w:pPr>
      <w:r>
        <w:t>Read the above dialogue and answer the following questions:</w:t>
      </w:r>
    </w:p>
    <w:p w:rsidR="0039409D" w:rsidRDefault="003E54EF" w:rsidP="003E54EF">
      <w:pPr>
        <w:pStyle w:val="NoSpacing"/>
        <w:numPr>
          <w:ilvl w:val="1"/>
          <w:numId w:val="200"/>
        </w:numPr>
      </w:pPr>
      <w:r>
        <w:t xml:space="preserve">Why do the parents of </w:t>
      </w:r>
      <w:proofErr w:type="spellStart"/>
      <w:r>
        <w:t>Savita</w:t>
      </w:r>
      <w:proofErr w:type="spellEnd"/>
      <w:r>
        <w:t xml:space="preserve"> not come to the Birthday Party?</w:t>
      </w:r>
    </w:p>
    <w:p w:rsidR="003E54EF" w:rsidRDefault="003E54EF" w:rsidP="003E54EF">
      <w:pPr>
        <w:pStyle w:val="NoSpacing"/>
        <w:numPr>
          <w:ilvl w:val="1"/>
          <w:numId w:val="200"/>
        </w:numPr>
      </w:pPr>
      <w:r>
        <w:t xml:space="preserve">Who is </w:t>
      </w:r>
      <w:proofErr w:type="spellStart"/>
      <w:r>
        <w:t>Bunty</w:t>
      </w:r>
      <w:proofErr w:type="spellEnd"/>
      <w:r>
        <w:t>?</w:t>
      </w:r>
    </w:p>
    <w:p w:rsidR="003E54EF" w:rsidRDefault="003E54EF" w:rsidP="003E54EF">
      <w:pPr>
        <w:pStyle w:val="NoSpacing"/>
        <w:numPr>
          <w:ilvl w:val="1"/>
          <w:numId w:val="200"/>
        </w:numPr>
      </w:pPr>
      <w:r>
        <w:t xml:space="preserve">What happens to </w:t>
      </w:r>
      <w:proofErr w:type="spellStart"/>
      <w:r>
        <w:t>Bunty</w:t>
      </w:r>
      <w:proofErr w:type="spellEnd"/>
      <w:r>
        <w:t>?</w:t>
      </w:r>
    </w:p>
    <w:p w:rsidR="003E54EF" w:rsidRDefault="003E54EF" w:rsidP="003E54EF">
      <w:pPr>
        <w:pStyle w:val="NoSpacing"/>
        <w:numPr>
          <w:ilvl w:val="1"/>
          <w:numId w:val="200"/>
        </w:numPr>
      </w:pPr>
      <w:r>
        <w:t>Where does the conversation take place?</w:t>
      </w:r>
    </w:p>
    <w:p w:rsidR="0039409D" w:rsidRDefault="0039409D" w:rsidP="0039409D">
      <w:pPr>
        <w:pStyle w:val="NoSpacing"/>
        <w:ind w:left="2880"/>
      </w:pPr>
    </w:p>
    <w:p w:rsidR="002C126E" w:rsidRDefault="002C126E" w:rsidP="002C126E">
      <w:pPr>
        <w:pStyle w:val="NoSpacing"/>
        <w:ind w:left="3600"/>
      </w:pPr>
    </w:p>
    <w:p w:rsidR="002C126E" w:rsidRDefault="002C126E" w:rsidP="002C126E">
      <w:pPr>
        <w:pStyle w:val="NoSpacing"/>
        <w:ind w:left="3600"/>
      </w:pPr>
    </w:p>
    <w:p w:rsidR="00C7251F" w:rsidRDefault="004B3BE1" w:rsidP="00C7251F">
      <w:pPr>
        <w:pStyle w:val="NoSpacing"/>
        <w:ind w:left="3600"/>
      </w:pPr>
      <w:r>
        <w:t xml:space="preserve">           </w:t>
      </w:r>
      <w:r w:rsidR="00605B8E">
        <w:t>6. Work More - Talk Less</w:t>
      </w:r>
    </w:p>
    <w:p w:rsidR="00605B8E" w:rsidRDefault="00605B8E" w:rsidP="00C7251F">
      <w:pPr>
        <w:pStyle w:val="NoSpacing"/>
        <w:ind w:left="3600"/>
      </w:pPr>
    </w:p>
    <w:p w:rsidR="00605B8E" w:rsidRDefault="00605B8E" w:rsidP="00C7251F">
      <w:pPr>
        <w:pStyle w:val="NoSpacing"/>
        <w:ind w:left="3600"/>
      </w:pPr>
      <w:r>
        <w:t>Samarth : Friends let us discuss the importance of silence in our life.</w:t>
      </w:r>
    </w:p>
    <w:p w:rsidR="00605B8E" w:rsidRDefault="00605B8E" w:rsidP="00C7251F">
      <w:pPr>
        <w:pStyle w:val="NoSpacing"/>
        <w:ind w:left="3600"/>
      </w:pPr>
      <w:proofErr w:type="spellStart"/>
      <w:r>
        <w:t>Saharsh</w:t>
      </w:r>
      <w:proofErr w:type="spellEnd"/>
      <w:r>
        <w:t xml:space="preserve">: I think </w:t>
      </w:r>
      <w:proofErr w:type="spellStart"/>
      <w:r>
        <w:t>Anuradha</w:t>
      </w:r>
      <w:proofErr w:type="spellEnd"/>
      <w:r>
        <w:t xml:space="preserve"> is right person to talk about it.</w:t>
      </w:r>
    </w:p>
    <w:p w:rsidR="00605B8E" w:rsidRDefault="00605B8E" w:rsidP="00C7251F">
      <w:pPr>
        <w:pStyle w:val="NoSpacing"/>
        <w:ind w:left="3600"/>
      </w:pPr>
      <w:proofErr w:type="spellStart"/>
      <w:r>
        <w:t>Anuradha</w:t>
      </w:r>
      <w:proofErr w:type="spellEnd"/>
      <w:r>
        <w:t>: Friends, I know the importance of silence let me keep quiet.</w:t>
      </w:r>
    </w:p>
    <w:p w:rsidR="00605B8E" w:rsidRDefault="00605B8E" w:rsidP="00C7251F">
      <w:pPr>
        <w:pStyle w:val="NoSpacing"/>
        <w:ind w:left="3600"/>
      </w:pPr>
      <w:r>
        <w:t>Samarth: Don’t worry. I’ll tell you the importance of silence. We waste a lot of precious time in speaking. We should not speak when we are not asked to speak and we should speak less when we are asked to speak. So, now I am going to speak for three hours on the topic “ Work More – Talk Less”</w:t>
      </w:r>
    </w:p>
    <w:p w:rsidR="00605B8E" w:rsidRDefault="00605B8E" w:rsidP="00C7251F">
      <w:pPr>
        <w:pStyle w:val="NoSpacing"/>
        <w:ind w:left="3600"/>
      </w:pPr>
      <w:proofErr w:type="spellStart"/>
      <w:r>
        <w:t>Anuradha</w:t>
      </w:r>
      <w:proofErr w:type="spellEnd"/>
      <w:r>
        <w:t>: It’s an important topic and you want to spend just three hours for it.</w:t>
      </w:r>
    </w:p>
    <w:p w:rsidR="00605B8E" w:rsidRDefault="00605B8E" w:rsidP="00C7251F">
      <w:pPr>
        <w:pStyle w:val="NoSpacing"/>
        <w:ind w:left="3600"/>
      </w:pPr>
      <w:proofErr w:type="spellStart"/>
      <w:r>
        <w:t>Saharsh</w:t>
      </w:r>
      <w:proofErr w:type="spellEnd"/>
      <w:r>
        <w:t>: yes, you should speak for at least five hours.</w:t>
      </w:r>
    </w:p>
    <w:p w:rsidR="00605B8E" w:rsidRDefault="00605B8E" w:rsidP="00C7251F">
      <w:pPr>
        <w:pStyle w:val="NoSpacing"/>
        <w:ind w:left="3600"/>
      </w:pPr>
      <w:r>
        <w:t>Samarth: Don’t be sarcastic, friends.</w:t>
      </w:r>
    </w:p>
    <w:p w:rsidR="00605B8E" w:rsidRDefault="00605B8E" w:rsidP="00C7251F">
      <w:pPr>
        <w:pStyle w:val="NoSpacing"/>
        <w:ind w:left="3600"/>
      </w:pPr>
      <w:proofErr w:type="spellStart"/>
      <w:r>
        <w:t>Anuradha</w:t>
      </w:r>
      <w:proofErr w:type="spellEnd"/>
      <w:r>
        <w:t>: we aren’t, we are just encouraging you.</w:t>
      </w:r>
    </w:p>
    <w:p w:rsidR="00605B8E" w:rsidRDefault="00605B8E" w:rsidP="00C7251F">
      <w:pPr>
        <w:pStyle w:val="NoSpacing"/>
        <w:ind w:left="3600"/>
      </w:pPr>
      <w:r>
        <w:t>Samarth: Wow! What a good idea. I shall speak</w:t>
      </w:r>
      <w:r w:rsidR="00131849">
        <w:t xml:space="preserve"> on ‘encouragement’</w:t>
      </w:r>
    </w:p>
    <w:p w:rsidR="00131849" w:rsidRDefault="00131849" w:rsidP="00C7251F">
      <w:pPr>
        <w:pStyle w:val="NoSpacing"/>
        <w:ind w:left="3600"/>
      </w:pPr>
      <w:proofErr w:type="spellStart"/>
      <w:r>
        <w:t>Saharsh</w:t>
      </w:r>
      <w:proofErr w:type="spellEnd"/>
      <w:r>
        <w:t>: Oh! Shut up Samarth!. It’s disgusting. Why do you waste so much of time in talking?</w:t>
      </w:r>
    </w:p>
    <w:p w:rsidR="00131849" w:rsidRDefault="00131849" w:rsidP="00C7251F">
      <w:pPr>
        <w:pStyle w:val="NoSpacing"/>
        <w:ind w:left="3600"/>
      </w:pPr>
      <w:r>
        <w:t>Samarth: But without talking, how can we exchange our views and make friendship?</w:t>
      </w:r>
    </w:p>
    <w:p w:rsidR="00131849" w:rsidRDefault="00131849" w:rsidP="00C7251F">
      <w:pPr>
        <w:pStyle w:val="NoSpacing"/>
        <w:ind w:left="3600"/>
      </w:pPr>
      <w:proofErr w:type="spellStart"/>
      <w:r>
        <w:lastRenderedPageBreak/>
        <w:t>Anuradha</w:t>
      </w:r>
      <w:proofErr w:type="spellEnd"/>
      <w:r>
        <w:t>: It’s your misconception. One need not talk for 24 hours to make friendship or to exchange the views.</w:t>
      </w:r>
    </w:p>
    <w:p w:rsidR="00131849" w:rsidRDefault="00131849" w:rsidP="00C7251F">
      <w:pPr>
        <w:pStyle w:val="NoSpacing"/>
        <w:ind w:left="3600"/>
      </w:pPr>
      <w:r>
        <w:t>Samarth: But why should we kept silent?</w:t>
      </w:r>
    </w:p>
    <w:p w:rsidR="00131849" w:rsidRDefault="00131849" w:rsidP="00C7251F">
      <w:pPr>
        <w:pStyle w:val="NoSpacing"/>
        <w:ind w:left="3600"/>
      </w:pPr>
      <w:proofErr w:type="spellStart"/>
      <w:r>
        <w:t>Anuradha</w:t>
      </w:r>
      <w:proofErr w:type="spellEnd"/>
      <w:r>
        <w:t>: Silence helps us in organizing our mind, in controlling our anger. We think better when we are silent.</w:t>
      </w:r>
    </w:p>
    <w:p w:rsidR="00131849" w:rsidRDefault="00131849" w:rsidP="00C7251F">
      <w:pPr>
        <w:pStyle w:val="NoSpacing"/>
        <w:ind w:left="3600"/>
      </w:pPr>
      <w:r>
        <w:t>Samarth: Sorry friend, according to me, silence is dullness and inaction.</w:t>
      </w:r>
    </w:p>
    <w:p w:rsidR="00131849" w:rsidRDefault="00131849" w:rsidP="00C7251F">
      <w:pPr>
        <w:pStyle w:val="NoSpacing"/>
        <w:ind w:left="3600"/>
      </w:pPr>
      <w:proofErr w:type="spellStart"/>
      <w:r>
        <w:t>Anuradha</w:t>
      </w:r>
      <w:proofErr w:type="spellEnd"/>
      <w:r>
        <w:t>: I have asked you not to speak but not to think. Silence doesn’t mean that one should stop even thinking.</w:t>
      </w:r>
    </w:p>
    <w:p w:rsidR="00131849" w:rsidRDefault="00131849" w:rsidP="00C7251F">
      <w:pPr>
        <w:pStyle w:val="NoSpacing"/>
        <w:ind w:left="3600"/>
      </w:pPr>
      <w:r>
        <w:t>Samarth: How to resist the temptation of talking?</w:t>
      </w:r>
    </w:p>
    <w:p w:rsidR="00131849" w:rsidRDefault="00131849" w:rsidP="00C7251F">
      <w:pPr>
        <w:pStyle w:val="NoSpacing"/>
        <w:ind w:left="3600"/>
      </w:pPr>
      <w:proofErr w:type="spellStart"/>
      <w:r>
        <w:t>Anuradha</w:t>
      </w:r>
      <w:proofErr w:type="spellEnd"/>
      <w:r>
        <w:t>: It is quite difficult but possible. It needs will power. You should have the determination to resist the temptation First, you should develop the habit of reading good books and writing articles. Seco</w:t>
      </w:r>
      <w:r w:rsidR="000A1C1A">
        <w:t xml:space="preserve">nd, practice meditation and </w:t>
      </w:r>
      <w:proofErr w:type="spellStart"/>
      <w:r w:rsidR="000A1C1A">
        <w:t>yoga</w:t>
      </w:r>
      <w:r>
        <w:t>sanas</w:t>
      </w:r>
      <w:proofErr w:type="spellEnd"/>
      <w:r>
        <w:t>. Third, as far as possible keep yourself engaged in some useful work. Fourth, avoid the company of loquacious friends. Fifth, speak briefly, logically and sensibly in a very few words.</w:t>
      </w:r>
    </w:p>
    <w:p w:rsidR="00131849" w:rsidRDefault="00131849" w:rsidP="00C7251F">
      <w:pPr>
        <w:pStyle w:val="NoSpacing"/>
        <w:ind w:left="3600"/>
      </w:pPr>
      <w:r>
        <w:t>Samarth: Wow! It’</w:t>
      </w:r>
      <w:r w:rsidR="00087FCA">
        <w:t>s intere</w:t>
      </w:r>
      <w:r>
        <w:t>sting</w:t>
      </w:r>
      <w:r w:rsidR="00087FCA">
        <w:t>. Please tell more about it.</w:t>
      </w:r>
    </w:p>
    <w:p w:rsidR="00087FCA" w:rsidRDefault="00087FCA" w:rsidP="00C7251F">
      <w:pPr>
        <w:pStyle w:val="NoSpacing"/>
        <w:ind w:left="3600"/>
      </w:pPr>
      <w:proofErr w:type="spellStart"/>
      <w:r>
        <w:t>Anuradha</w:t>
      </w:r>
      <w:proofErr w:type="spellEnd"/>
      <w:r>
        <w:t xml:space="preserve">: If you want to more, please go to Ramakrishna Math and seek the advice of any </w:t>
      </w:r>
      <w:proofErr w:type="spellStart"/>
      <w:r>
        <w:t>Swamiji</w:t>
      </w:r>
      <w:proofErr w:type="spellEnd"/>
      <w:r>
        <w:t xml:space="preserve">, but don’t waste the precious time of </w:t>
      </w:r>
      <w:proofErr w:type="spellStart"/>
      <w:r>
        <w:t>Swamiji</w:t>
      </w:r>
      <w:r w:rsidR="000A1C1A">
        <w:t>’</w:t>
      </w:r>
      <w:r>
        <w:t>s</w:t>
      </w:r>
      <w:proofErr w:type="spellEnd"/>
      <w:r>
        <w:t xml:space="preserve"> there.</w:t>
      </w:r>
    </w:p>
    <w:p w:rsidR="00087FCA" w:rsidRDefault="00087FCA" w:rsidP="00C7251F">
      <w:pPr>
        <w:pStyle w:val="NoSpacing"/>
        <w:ind w:left="3600"/>
      </w:pPr>
      <w:r>
        <w:t>Samarth: No, I won’t. I shall talk briefly,</w:t>
      </w:r>
      <w:r w:rsidR="000A1C1A">
        <w:t xml:space="preserve"> </w:t>
      </w:r>
      <w:r>
        <w:t>logically and sensibly.</w:t>
      </w:r>
    </w:p>
    <w:p w:rsidR="00087FCA" w:rsidRDefault="00087FCA" w:rsidP="00C7251F">
      <w:pPr>
        <w:pStyle w:val="NoSpacing"/>
        <w:ind w:left="3600"/>
      </w:pPr>
      <w:proofErr w:type="spellStart"/>
      <w:r>
        <w:t>Anuradha</w:t>
      </w:r>
      <w:proofErr w:type="spellEnd"/>
      <w:r>
        <w:t>: That’s good.</w:t>
      </w:r>
    </w:p>
    <w:p w:rsidR="00087FCA" w:rsidRDefault="00087FCA" w:rsidP="00C7251F">
      <w:pPr>
        <w:pStyle w:val="NoSpacing"/>
        <w:ind w:left="3600"/>
      </w:pPr>
    </w:p>
    <w:p w:rsidR="00087FCA" w:rsidRDefault="00087FCA" w:rsidP="00C7251F">
      <w:pPr>
        <w:pStyle w:val="NoSpacing"/>
        <w:ind w:left="3600"/>
      </w:pPr>
      <w:r>
        <w:t>Understand the Dialogue</w:t>
      </w:r>
    </w:p>
    <w:p w:rsidR="00087FCA" w:rsidRDefault="00087FCA" w:rsidP="00C7251F">
      <w:pPr>
        <w:pStyle w:val="NoSpacing"/>
        <w:ind w:left="3600"/>
      </w:pPr>
      <w:r>
        <w:t>Read the dialogue and answer the following questions:</w:t>
      </w:r>
    </w:p>
    <w:p w:rsidR="00087FCA" w:rsidRDefault="00087FCA" w:rsidP="00087FCA">
      <w:pPr>
        <w:pStyle w:val="NoSpacing"/>
        <w:numPr>
          <w:ilvl w:val="2"/>
          <w:numId w:val="202"/>
        </w:numPr>
      </w:pPr>
      <w:r>
        <w:t>Why does Samarth ask his friends not to be sarcastic?</w:t>
      </w:r>
    </w:p>
    <w:p w:rsidR="00087FCA" w:rsidRDefault="00087FCA" w:rsidP="00087FCA">
      <w:pPr>
        <w:pStyle w:val="NoSpacing"/>
        <w:numPr>
          <w:ilvl w:val="2"/>
          <w:numId w:val="202"/>
        </w:numPr>
      </w:pPr>
      <w:r>
        <w:t>What is Samarth’s opinion on silence?</w:t>
      </w:r>
    </w:p>
    <w:p w:rsidR="00087FCA" w:rsidRDefault="00087FCA" w:rsidP="00087FCA">
      <w:pPr>
        <w:pStyle w:val="NoSpacing"/>
        <w:numPr>
          <w:ilvl w:val="2"/>
          <w:numId w:val="202"/>
        </w:numPr>
      </w:pPr>
      <w:r>
        <w:t xml:space="preserve">According to </w:t>
      </w:r>
      <w:proofErr w:type="spellStart"/>
      <w:r>
        <w:t>Anuradha</w:t>
      </w:r>
      <w:proofErr w:type="spellEnd"/>
      <w:r>
        <w:t>, How to resist the temptation of aimless talking?</w:t>
      </w:r>
    </w:p>
    <w:p w:rsidR="00087FCA" w:rsidRDefault="00087FCA" w:rsidP="00087FCA">
      <w:pPr>
        <w:pStyle w:val="NoSpacing"/>
        <w:numPr>
          <w:ilvl w:val="2"/>
          <w:numId w:val="202"/>
        </w:numPr>
      </w:pPr>
      <w:r>
        <w:t>What are the advantage of being silent?</w:t>
      </w:r>
    </w:p>
    <w:p w:rsidR="00087FCA" w:rsidRDefault="00087FCA" w:rsidP="00087FCA">
      <w:pPr>
        <w:pStyle w:val="NoSpacing"/>
        <w:numPr>
          <w:ilvl w:val="2"/>
          <w:numId w:val="202"/>
        </w:numPr>
      </w:pPr>
      <w:r>
        <w:t xml:space="preserve">Why does </w:t>
      </w:r>
      <w:proofErr w:type="spellStart"/>
      <w:r>
        <w:t>Anuradha</w:t>
      </w:r>
      <w:proofErr w:type="spellEnd"/>
      <w:r>
        <w:t xml:space="preserve"> ask Samarth to go to Ramakrishna Math?</w:t>
      </w:r>
    </w:p>
    <w:p w:rsidR="00605B8E" w:rsidRDefault="00605B8E" w:rsidP="00C7251F">
      <w:pPr>
        <w:pStyle w:val="NoSpacing"/>
        <w:ind w:left="3600"/>
      </w:pPr>
    </w:p>
    <w:p w:rsidR="00605B8E" w:rsidRPr="0079422D" w:rsidRDefault="008A5A55" w:rsidP="00C7251F">
      <w:pPr>
        <w:pStyle w:val="NoSpacing"/>
        <w:ind w:left="3600"/>
        <w:rPr>
          <w:ins w:id="6"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ins w:id="7" w:author="Other Author" w:date="2021-07-25T19:05:00Z">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7: Brain Drain</w:t>
        </w:r>
      </w:ins>
    </w:p>
    <w:p w:rsidR="008A5A55" w:rsidRPr="0079422D" w:rsidRDefault="008A5A55" w:rsidP="00C7251F">
      <w:pPr>
        <w:pStyle w:val="NoSpacing"/>
        <w:ind w:left="3600"/>
        <w:rPr>
          <w:ins w:id="8"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8A5A55" w:rsidRPr="0079422D" w:rsidRDefault="008A5A55" w:rsidP="00C7251F">
      <w:pPr>
        <w:pStyle w:val="NoSpacing"/>
        <w:ind w:left="3600"/>
        <w:rPr>
          <w:ins w:id="9"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roofErr w:type="spellStart"/>
      <w:ins w:id="10" w:author="Other Author" w:date="2021-07-25T19:05:00Z">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Saharsh</w:t>
        </w:r>
        <w:proofErr w:type="spellEnd"/>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Hello Samarth, last week I came to see you. You were not there. Where did you go?</w:t>
        </w:r>
      </w:ins>
    </w:p>
    <w:p w:rsidR="008A5A55" w:rsidRPr="0079422D" w:rsidRDefault="008A5A55" w:rsidP="00C7251F">
      <w:pPr>
        <w:pStyle w:val="NoSpacing"/>
        <w:ind w:left="3600"/>
        <w:rPr>
          <w:ins w:id="11"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ins w:id="12" w:author="Other Author" w:date="2021-07-25T19:05:00Z">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Samarth: Oh, I am sorry for disappointing you. I went to Madras to get my VISA.</w:t>
        </w:r>
      </w:ins>
    </w:p>
    <w:p w:rsidR="008A5A55" w:rsidRPr="0079422D" w:rsidRDefault="008A5A55" w:rsidP="00C7251F">
      <w:pPr>
        <w:pStyle w:val="NoSpacing"/>
        <w:ind w:left="3600"/>
        <w:rPr>
          <w:ins w:id="13"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roofErr w:type="spellStart"/>
      <w:ins w:id="14" w:author="Other Author" w:date="2021-07-25T19:05:00Z">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Saharsh</w:t>
        </w:r>
        <w:proofErr w:type="spellEnd"/>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Are you going abroad</w:t>
        </w:r>
        <w:r w:rsidR="005B71CC"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w:t>
        </w:r>
      </w:ins>
    </w:p>
    <w:p w:rsidR="005B71CC" w:rsidRPr="0079422D" w:rsidRDefault="005B71CC" w:rsidP="00C7251F">
      <w:pPr>
        <w:pStyle w:val="NoSpacing"/>
        <w:ind w:left="3600"/>
        <w:rPr>
          <w:ins w:id="15"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ins w:id="16" w:author="Other Author" w:date="2021-07-25T19:05:00Z">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Samarth Yes, I am going to America.</w:t>
        </w:r>
      </w:ins>
    </w:p>
    <w:p w:rsidR="005B71CC" w:rsidRPr="0079422D" w:rsidRDefault="005B71CC" w:rsidP="00C7251F">
      <w:pPr>
        <w:pStyle w:val="NoSpacing"/>
        <w:ind w:left="3600"/>
        <w:rPr>
          <w:ins w:id="17"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roofErr w:type="spellStart"/>
      <w:ins w:id="18" w:author="Other Author" w:date="2021-07-25T19:05:00Z">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Saharsh</w:t>
        </w:r>
        <w:proofErr w:type="spellEnd"/>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Why are you going to America?</w:t>
        </w:r>
      </w:ins>
    </w:p>
    <w:p w:rsidR="005B71CC" w:rsidRPr="0079422D" w:rsidRDefault="005B71CC" w:rsidP="00C7251F">
      <w:pPr>
        <w:pStyle w:val="NoSpacing"/>
        <w:ind w:left="3600"/>
        <w:rPr>
          <w:ins w:id="19"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ins w:id="20" w:author="Other Author" w:date="2021-07-25T19:05:00Z">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Samarth: Come on, </w:t>
        </w:r>
        <w:proofErr w:type="spellStart"/>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Saharsh</w:t>
        </w:r>
        <w:proofErr w:type="spellEnd"/>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Why do people go to America? They go to earn name, fame and money and to obtain higher qualifications.</w:t>
        </w:r>
      </w:ins>
    </w:p>
    <w:p w:rsidR="005B71CC" w:rsidRPr="0079422D" w:rsidRDefault="005B71CC" w:rsidP="00C7251F">
      <w:pPr>
        <w:pStyle w:val="NoSpacing"/>
        <w:ind w:left="3600"/>
        <w:rPr>
          <w:ins w:id="21"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ins w:id="22" w:author="Other Author" w:date="2021-07-25T19:05:00Z">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lastRenderedPageBreak/>
          <w:t>Many Indian doctors, engineers, Scientists and other specialists after acquiring their initial professional qualifications or degree migrate to other countries.</w:t>
        </w:r>
      </w:ins>
    </w:p>
    <w:p w:rsidR="005B71CC" w:rsidRPr="0079422D" w:rsidRDefault="005B71CC" w:rsidP="00C7251F">
      <w:pPr>
        <w:pStyle w:val="NoSpacing"/>
        <w:ind w:left="3600"/>
        <w:rPr>
          <w:ins w:id="23"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roofErr w:type="spellStart"/>
      <w:ins w:id="24" w:author="Other Author" w:date="2021-07-25T19:05:00Z">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Saharsh</w:t>
        </w:r>
        <w:proofErr w:type="spellEnd"/>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But after acquiring more qualifications, they do not return to India but prefer to stay abroad and work in other countries.</w:t>
        </w:r>
      </w:ins>
    </w:p>
    <w:p w:rsidR="005B71CC" w:rsidRPr="0079422D" w:rsidRDefault="005B71CC" w:rsidP="00C7251F">
      <w:pPr>
        <w:pStyle w:val="NoSpacing"/>
        <w:ind w:left="3600"/>
        <w:rPr>
          <w:ins w:id="25"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ins w:id="26" w:author="Other Author" w:date="2021-07-25T19:05:00Z">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Samarth: Naturally, having worked so hard, do they not have the right to enjoy their life. Why should they struggle for existence in India.</w:t>
        </w:r>
      </w:ins>
    </w:p>
    <w:p w:rsidR="005B71CC" w:rsidRPr="0079422D" w:rsidRDefault="005B71CC" w:rsidP="00C7251F">
      <w:pPr>
        <w:pStyle w:val="NoSpacing"/>
        <w:ind w:left="3600"/>
        <w:rPr>
          <w:ins w:id="27"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roofErr w:type="spellStart"/>
      <w:ins w:id="28" w:author="Other Author" w:date="2021-07-25T19:05:00Z">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Saharsh</w:t>
        </w:r>
        <w:proofErr w:type="spellEnd"/>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Our Government invests huge amounts may be as much as 5 lakhs of rupees on each individual, we suffer a  great loss and get no return for our heavy investment.</w:t>
        </w:r>
      </w:ins>
    </w:p>
    <w:p w:rsidR="005B71CC" w:rsidRPr="0079422D" w:rsidRDefault="005B71CC" w:rsidP="00C7251F">
      <w:pPr>
        <w:pStyle w:val="NoSpacing"/>
        <w:ind w:left="3600"/>
        <w:rPr>
          <w:ins w:id="29"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ins w:id="30" w:author="Other Author" w:date="2021-07-25T19:05:00Z">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Samarth: I am Sorry </w:t>
        </w:r>
        <w:proofErr w:type="spellStart"/>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Saharsh</w:t>
        </w:r>
        <w:proofErr w:type="spellEnd"/>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y</w:t>
        </w:r>
        <w:r w:rsidR="006F599E"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ou have over looked certain advantages of going abroad. As it is there is unemployment, particularly among the educated people, in our country. More and more people will be coming out of the universities and, therefore you should not worry too much about this so-called brain-d</w:t>
        </w:r>
        <w:r w:rsidR="009330E8"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rain.</w:t>
        </w:r>
      </w:ins>
    </w:p>
    <w:p w:rsidR="009330E8" w:rsidRPr="0079422D" w:rsidRDefault="009330E8" w:rsidP="00C7251F">
      <w:pPr>
        <w:pStyle w:val="NoSpacing"/>
        <w:ind w:left="3600"/>
        <w:rPr>
          <w:ins w:id="31"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roofErr w:type="spellStart"/>
      <w:ins w:id="32" w:author="Other Author" w:date="2021-07-25T19:05:00Z">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Saharsh</w:t>
        </w:r>
        <w:proofErr w:type="spellEnd"/>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At the same time, Are we not completely deprived of the services of specialists like doctors and engineers? When the top scientists and technologists run away to other countries, who will serve our country?</w:t>
        </w:r>
      </w:ins>
    </w:p>
    <w:p w:rsidR="009330E8" w:rsidRPr="0079422D" w:rsidRDefault="009330E8" w:rsidP="00C7251F">
      <w:pPr>
        <w:pStyle w:val="NoSpacing"/>
        <w:ind w:left="3600"/>
        <w:rPr>
          <w:ins w:id="33"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ins w:id="34" w:author="Other Author" w:date="2021-07-25T19:05:00Z">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Samarth: Many of our scientists, technologists, specialists and others are more interested in doing research and resolving the various problems posed by science and technology. They are not so much bothered about their personal earnings and comforts.</w:t>
        </w:r>
      </w:ins>
    </w:p>
    <w:p w:rsidR="009330E8" w:rsidRPr="0079422D" w:rsidRDefault="009330E8" w:rsidP="00C7251F">
      <w:pPr>
        <w:pStyle w:val="NoSpacing"/>
        <w:ind w:left="3600"/>
        <w:rPr>
          <w:ins w:id="35"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ins w:id="36" w:author="Other Author" w:date="2021-07-25T19:05:00Z">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They will automatically like to go to that particular place where such facilities exist for research.</w:t>
        </w:r>
      </w:ins>
    </w:p>
    <w:p w:rsidR="009330E8" w:rsidRPr="0079422D" w:rsidRDefault="009330E8" w:rsidP="00C7251F">
      <w:pPr>
        <w:pStyle w:val="NoSpacing"/>
        <w:ind w:left="3600"/>
        <w:rPr>
          <w:ins w:id="37"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ins w:id="38" w:author="Other Author" w:date="2021-07-25T19:05:00Z">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The scope and facilities available in advanced countries and definitely superior. So my friend, let us first increase the research facilities available in our country. The brain drain will then automatically come down.</w:t>
        </w:r>
      </w:ins>
    </w:p>
    <w:p w:rsidR="009330E8" w:rsidRPr="0079422D" w:rsidRDefault="009330E8" w:rsidP="00C7251F">
      <w:pPr>
        <w:pStyle w:val="NoSpacing"/>
        <w:ind w:left="3600"/>
        <w:rPr>
          <w:ins w:id="39"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9330E8" w:rsidRPr="0079422D" w:rsidRDefault="009330E8" w:rsidP="00C7251F">
      <w:pPr>
        <w:pStyle w:val="NoSpacing"/>
        <w:ind w:left="3600"/>
        <w:rPr>
          <w:ins w:id="40"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ins w:id="41" w:author="Other Author" w:date="2021-07-25T19:05:00Z">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Understanding the Dialogue</w:t>
        </w:r>
      </w:ins>
    </w:p>
    <w:p w:rsidR="009330E8" w:rsidRPr="0079422D" w:rsidRDefault="009330E8" w:rsidP="00C7251F">
      <w:pPr>
        <w:pStyle w:val="NoSpacing"/>
        <w:ind w:left="3600"/>
        <w:rPr>
          <w:ins w:id="42"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ins w:id="43" w:author="Other Author" w:date="2021-07-25T19:05:00Z">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Read the dialogue and answer the following questions:</w:t>
        </w:r>
      </w:ins>
    </w:p>
    <w:p w:rsidR="009330E8" w:rsidRPr="0079422D" w:rsidRDefault="009330E8" w:rsidP="009330E8">
      <w:pPr>
        <w:pStyle w:val="NoSpacing"/>
        <w:numPr>
          <w:ilvl w:val="3"/>
          <w:numId w:val="202"/>
        </w:numPr>
        <w:rPr>
          <w:ins w:id="44"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ins w:id="45" w:author="Other Author" w:date="2021-07-25T19:05:00Z">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Why do doctors and engineers not return to India?</w:t>
        </w:r>
      </w:ins>
    </w:p>
    <w:p w:rsidR="009330E8" w:rsidRPr="0079422D" w:rsidRDefault="009330E8" w:rsidP="009330E8">
      <w:pPr>
        <w:pStyle w:val="NoSpacing"/>
        <w:numPr>
          <w:ilvl w:val="3"/>
          <w:numId w:val="202"/>
        </w:numPr>
        <w:rPr>
          <w:ins w:id="46" w:author="Other Author" w:date="2021-07-25T19:05:00Z"/>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ins w:id="47" w:author="Other Author" w:date="2021-07-25T19:05:00Z">
        <w:r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What are the advantages of going abroad?</w:t>
        </w:r>
      </w:ins>
    </w:p>
    <w:p w:rsidR="00605B8E" w:rsidRPr="0079422D" w:rsidRDefault="002C3BDE" w:rsidP="002C3BDE">
      <w:pPr>
        <w:pStyle w:val="NoSpacing"/>
        <w:ind w:left="2880"/>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3.</w:t>
      </w:r>
      <w:ins w:id="48" w:author="Other Author" w:date="2021-07-25T19:05:00Z">
        <w:r w:rsidR="009330E8" w:rsidRPr="0079422D">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How does Samarth argue to support Brain Drain?</w:t>
        </w:r>
      </w:ins>
    </w:p>
    <w:p w:rsidR="00A34E51" w:rsidRPr="0079422D" w:rsidRDefault="00A34E51" w:rsidP="00A34E51">
      <w:pPr>
        <w:pStyle w:val="NoSpacing"/>
        <w:ind w:left="2160"/>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A34E51" w:rsidRPr="0079422D" w:rsidRDefault="00A34E51" w:rsidP="00A34E51">
      <w:pPr>
        <w:pStyle w:val="NoSpacing"/>
        <w:ind w:left="2160"/>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A34E51" w:rsidRPr="0079422D" w:rsidRDefault="00A34E51" w:rsidP="00A34E51">
      <w:pPr>
        <w:pStyle w:val="NoSpacing"/>
        <w:ind w:left="2160"/>
        <w:rPr>
          <w:b/>
          <w:color w:val="000000" w:themeColor="text1"/>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p w:rsidR="00A34E51" w:rsidRDefault="00A34E51" w:rsidP="00A34E51">
      <w:pPr>
        <w:pStyle w:val="NoSpacing"/>
        <w:ind w:left="2160"/>
      </w:pPr>
    </w:p>
    <w:p w:rsidR="00A34E51" w:rsidRDefault="004B3BE1" w:rsidP="00A34E51">
      <w:pPr>
        <w:pStyle w:val="NoSpacing"/>
        <w:ind w:left="2160"/>
      </w:pPr>
      <w:r>
        <w:t xml:space="preserve">                           </w:t>
      </w:r>
      <w:r w:rsidR="00A34E51">
        <w:t>8: Reading Books</w:t>
      </w:r>
    </w:p>
    <w:p w:rsidR="00A34E51" w:rsidRDefault="00A34E51" w:rsidP="00A34E51">
      <w:pPr>
        <w:pStyle w:val="NoSpacing"/>
        <w:ind w:left="2160"/>
      </w:pPr>
    </w:p>
    <w:p w:rsidR="00A34E51" w:rsidRDefault="00A34E51" w:rsidP="00A34E51">
      <w:pPr>
        <w:pStyle w:val="NoSpacing"/>
        <w:ind w:left="2160"/>
      </w:pPr>
      <w:proofErr w:type="spellStart"/>
      <w:r>
        <w:t>Gangadhar</w:t>
      </w:r>
      <w:proofErr w:type="spellEnd"/>
      <w:r>
        <w:t xml:space="preserve">: </w:t>
      </w:r>
      <w:proofErr w:type="spellStart"/>
      <w:r>
        <w:t>Saharsh</w:t>
      </w:r>
      <w:proofErr w:type="spellEnd"/>
      <w:r>
        <w:t>,  please switch off the T.V. You are wasting a lot of time. Why don’t you read some books?</w:t>
      </w:r>
    </w:p>
    <w:p w:rsidR="00A34E51" w:rsidRDefault="005B14DC" w:rsidP="00A34E51">
      <w:pPr>
        <w:pStyle w:val="NoSpacing"/>
        <w:ind w:left="2160"/>
      </w:pPr>
      <w:proofErr w:type="spellStart"/>
      <w:r>
        <w:t>Saharsh</w:t>
      </w:r>
      <w:proofErr w:type="spellEnd"/>
      <w:r>
        <w:t>: Oh Daddy, Reading is so boring, I want some fun and reading doe</w:t>
      </w:r>
      <w:r w:rsidR="008F2274">
        <w:t>s</w:t>
      </w:r>
      <w:r>
        <w:t xml:space="preserve"> not give me any fun.</w:t>
      </w:r>
    </w:p>
    <w:p w:rsidR="005B14DC" w:rsidRDefault="005B14DC" w:rsidP="00A34E51">
      <w:pPr>
        <w:pStyle w:val="NoSpacing"/>
        <w:ind w:left="2160"/>
      </w:pPr>
      <w:proofErr w:type="spellStart"/>
      <w:r>
        <w:t>Gangadhar</w:t>
      </w:r>
      <w:proofErr w:type="spellEnd"/>
      <w:r>
        <w:t>: You are not a kid now, you are an intermediate student. Try to read some good books.</w:t>
      </w:r>
    </w:p>
    <w:p w:rsidR="005B14DC" w:rsidRDefault="005B14DC" w:rsidP="00A34E51">
      <w:pPr>
        <w:pStyle w:val="NoSpacing"/>
        <w:ind w:left="2160"/>
      </w:pPr>
      <w:proofErr w:type="spellStart"/>
      <w:r>
        <w:t>Saharsh</w:t>
      </w:r>
      <w:proofErr w:type="spellEnd"/>
      <w:r>
        <w:t>: Daddy, I often hear this phrase ‘good books’. What is a ‘good book’ exactly? Are my Physics, Chemistry, English not good books? I read them regularly.</w:t>
      </w:r>
    </w:p>
    <w:p w:rsidR="005B14DC" w:rsidRDefault="005B14DC" w:rsidP="00A34E51">
      <w:pPr>
        <w:pStyle w:val="NoSpacing"/>
        <w:ind w:left="2160"/>
      </w:pPr>
      <w:proofErr w:type="spellStart"/>
      <w:r>
        <w:t>Gangadhar</w:t>
      </w:r>
      <w:proofErr w:type="spellEnd"/>
      <w:r>
        <w:t>: These are your curriculum books.</w:t>
      </w:r>
    </w:p>
    <w:p w:rsidR="005B14DC" w:rsidRDefault="005B14DC" w:rsidP="00A34E51">
      <w:pPr>
        <w:pStyle w:val="NoSpacing"/>
        <w:ind w:left="2160"/>
      </w:pPr>
      <w:proofErr w:type="spellStart"/>
      <w:r>
        <w:t>Saharsh</w:t>
      </w:r>
      <w:proofErr w:type="spellEnd"/>
      <w:r>
        <w:t>: What else you want me to read.</w:t>
      </w:r>
    </w:p>
    <w:p w:rsidR="005B14DC" w:rsidRDefault="005B14DC" w:rsidP="00A34E51">
      <w:pPr>
        <w:pStyle w:val="NoSpacing"/>
        <w:ind w:left="2160"/>
      </w:pPr>
      <w:proofErr w:type="spellStart"/>
      <w:r>
        <w:t>Gangadhar</w:t>
      </w:r>
      <w:proofErr w:type="spellEnd"/>
      <w:r>
        <w:t>: You have to read general books.</w:t>
      </w:r>
    </w:p>
    <w:p w:rsidR="005B14DC" w:rsidRDefault="005B14DC" w:rsidP="00A34E51">
      <w:pPr>
        <w:pStyle w:val="NoSpacing"/>
        <w:ind w:left="2160"/>
      </w:pPr>
      <w:proofErr w:type="spellStart"/>
      <w:r>
        <w:t>Saharsh</w:t>
      </w:r>
      <w:proofErr w:type="spellEnd"/>
      <w:r>
        <w:t>: Such as?</w:t>
      </w:r>
    </w:p>
    <w:p w:rsidR="005B14DC" w:rsidRDefault="005B14DC" w:rsidP="00A34E51">
      <w:pPr>
        <w:pStyle w:val="NoSpacing"/>
        <w:ind w:left="2160"/>
      </w:pPr>
      <w:proofErr w:type="spellStart"/>
      <w:r>
        <w:t>Gangadhar</w:t>
      </w:r>
      <w:proofErr w:type="spellEnd"/>
      <w:r>
        <w:t>: You must read books on religion, history, psychology, Indian classical music, Indian Dance. You must read the biographies of Jawaharlal Nehru, Mahatma Gandhi.</w:t>
      </w:r>
    </w:p>
    <w:p w:rsidR="005B14DC" w:rsidRDefault="005B14DC" w:rsidP="00A34E51">
      <w:pPr>
        <w:pStyle w:val="NoSpacing"/>
        <w:ind w:left="2160"/>
      </w:pPr>
      <w:proofErr w:type="spellStart"/>
      <w:r>
        <w:t>Saharsh</w:t>
      </w:r>
      <w:proofErr w:type="spellEnd"/>
      <w:r>
        <w:t>: Daddy, what do I get If I read such books?</w:t>
      </w:r>
    </w:p>
    <w:p w:rsidR="005B14DC" w:rsidRDefault="005B14DC" w:rsidP="00A34E51">
      <w:pPr>
        <w:pStyle w:val="NoSpacing"/>
        <w:ind w:left="2160"/>
      </w:pPr>
      <w:proofErr w:type="spellStart"/>
      <w:r>
        <w:t>Gangadhar</w:t>
      </w:r>
      <w:proofErr w:type="spellEnd"/>
      <w:r>
        <w:t>: you’ll come to know more about our country, because every Indian should know about the History and Geography, Political system of India.</w:t>
      </w:r>
    </w:p>
    <w:p w:rsidR="005B14DC" w:rsidRDefault="005B14DC" w:rsidP="00A34E51">
      <w:pPr>
        <w:pStyle w:val="NoSpacing"/>
        <w:ind w:left="2160"/>
      </w:pPr>
      <w:r>
        <w:t xml:space="preserve">From the works of Swami </w:t>
      </w:r>
      <w:r w:rsidR="002C3BDE">
        <w:t xml:space="preserve">Vivekananda, Jawaharlal Nehru, </w:t>
      </w:r>
      <w:r>
        <w:t xml:space="preserve">you will develop </w:t>
      </w:r>
      <w:proofErr w:type="spellStart"/>
      <w:r>
        <w:t>self confidence</w:t>
      </w:r>
      <w:proofErr w:type="spellEnd"/>
      <w:r>
        <w:t>, fearlessness, courage, positive ideas.</w:t>
      </w:r>
    </w:p>
    <w:p w:rsidR="005B14DC" w:rsidRDefault="005B14DC" w:rsidP="00A34E51">
      <w:pPr>
        <w:pStyle w:val="NoSpacing"/>
        <w:ind w:left="2160"/>
      </w:pPr>
      <w:proofErr w:type="spellStart"/>
      <w:r>
        <w:t>Saharsh</w:t>
      </w:r>
      <w:proofErr w:type="spellEnd"/>
      <w:r>
        <w:t>: You mean to say, I can improve my personality and character.</w:t>
      </w:r>
    </w:p>
    <w:p w:rsidR="005B14DC" w:rsidRDefault="005B14DC" w:rsidP="00A34E51">
      <w:pPr>
        <w:pStyle w:val="NoSpacing"/>
        <w:ind w:left="2160"/>
      </w:pPr>
      <w:proofErr w:type="spellStart"/>
      <w:r>
        <w:t>Gangadhar</w:t>
      </w:r>
      <w:proofErr w:type="spellEnd"/>
      <w:r>
        <w:t>: Exactly, Reading is one of the good habits. Unfortunately, most of the youngsters don’t have the habit. They waste their time either in gossiping or in watching T.V.</w:t>
      </w:r>
    </w:p>
    <w:p w:rsidR="005B14DC" w:rsidRDefault="005B14DC" w:rsidP="00A34E51">
      <w:pPr>
        <w:pStyle w:val="NoSpacing"/>
        <w:ind w:left="2160"/>
      </w:pPr>
      <w:r>
        <w:t>One should read at least one book every month.</w:t>
      </w:r>
    </w:p>
    <w:p w:rsidR="005B14DC" w:rsidRDefault="005B14DC" w:rsidP="00A34E51">
      <w:pPr>
        <w:pStyle w:val="NoSpacing"/>
        <w:ind w:left="2160"/>
      </w:pPr>
      <w:r>
        <w:t>Understanding the Dialogue</w:t>
      </w:r>
    </w:p>
    <w:p w:rsidR="00AB5E19" w:rsidRDefault="00AB5E19" w:rsidP="00A34E51">
      <w:pPr>
        <w:pStyle w:val="NoSpacing"/>
        <w:ind w:left="2160"/>
      </w:pPr>
      <w:r>
        <w:t>Read the dialogue and answer the following questions:</w:t>
      </w:r>
    </w:p>
    <w:p w:rsidR="00AB5E19" w:rsidRDefault="00AB5E19" w:rsidP="00AB5E19">
      <w:pPr>
        <w:pStyle w:val="NoSpacing"/>
        <w:numPr>
          <w:ilvl w:val="4"/>
          <w:numId w:val="202"/>
        </w:numPr>
      </w:pPr>
      <w:r>
        <w:t xml:space="preserve">Why does </w:t>
      </w:r>
      <w:proofErr w:type="spellStart"/>
      <w:r>
        <w:t>Gangadhar</w:t>
      </w:r>
      <w:proofErr w:type="spellEnd"/>
      <w:r>
        <w:t xml:space="preserve"> ask </w:t>
      </w:r>
      <w:proofErr w:type="spellStart"/>
      <w:r>
        <w:t>Saharsh</w:t>
      </w:r>
      <w:proofErr w:type="spellEnd"/>
      <w:r>
        <w:t xml:space="preserve"> to Switch off the T.V.?</w:t>
      </w:r>
    </w:p>
    <w:p w:rsidR="00AB5E19" w:rsidRDefault="008B0EFF" w:rsidP="00AB5E19">
      <w:pPr>
        <w:pStyle w:val="NoSpacing"/>
        <w:numPr>
          <w:ilvl w:val="4"/>
          <w:numId w:val="202"/>
        </w:numPr>
      </w:pPr>
      <w:r>
        <w:t xml:space="preserve">What type of books does </w:t>
      </w:r>
      <w:proofErr w:type="spellStart"/>
      <w:r>
        <w:t>Gangadhar</w:t>
      </w:r>
      <w:proofErr w:type="spellEnd"/>
      <w:r>
        <w:t xml:space="preserve"> ask </w:t>
      </w:r>
      <w:proofErr w:type="spellStart"/>
      <w:r>
        <w:t>Saharsh</w:t>
      </w:r>
      <w:proofErr w:type="spellEnd"/>
      <w:r w:rsidR="00AB5E19">
        <w:t xml:space="preserve"> to read?</w:t>
      </w:r>
    </w:p>
    <w:p w:rsidR="00AB5E19" w:rsidRDefault="00AB5E19" w:rsidP="00AB5E19">
      <w:pPr>
        <w:pStyle w:val="NoSpacing"/>
        <w:numPr>
          <w:ilvl w:val="4"/>
          <w:numId w:val="202"/>
        </w:numPr>
      </w:pPr>
      <w:r>
        <w:t>What are the advantages of reading?</w:t>
      </w:r>
    </w:p>
    <w:p w:rsidR="00A34E51" w:rsidRDefault="00A34E51" w:rsidP="00A34E51">
      <w:pPr>
        <w:pStyle w:val="NoSpacing"/>
        <w:ind w:left="2880"/>
      </w:pPr>
    </w:p>
    <w:p w:rsidR="00854449" w:rsidRDefault="00854449" w:rsidP="00854449">
      <w:pPr>
        <w:pStyle w:val="NoSpacing"/>
      </w:pPr>
      <w:r>
        <w:t xml:space="preserve">                                   9.Don’t Put Off For Tomorrow What You Can Do Today</w:t>
      </w:r>
    </w:p>
    <w:p w:rsidR="00854449" w:rsidRDefault="00854449" w:rsidP="00854449">
      <w:pPr>
        <w:pStyle w:val="NoSpacing"/>
      </w:pPr>
    </w:p>
    <w:p w:rsidR="00854449" w:rsidRDefault="00854449" w:rsidP="00854449">
      <w:pPr>
        <w:pStyle w:val="NoSpacing"/>
      </w:pPr>
      <w:r>
        <w:t>Principal: Why did you not attend the parents meeting?</w:t>
      </w:r>
    </w:p>
    <w:p w:rsidR="00854449" w:rsidRDefault="00854449" w:rsidP="00854449">
      <w:pPr>
        <w:pStyle w:val="NoSpacing"/>
      </w:pPr>
      <w:proofErr w:type="spellStart"/>
      <w:r>
        <w:t>Prakash</w:t>
      </w:r>
      <w:proofErr w:type="spellEnd"/>
      <w:r>
        <w:t>: I am sorry, Sir. We went to zoo yesterday?</w:t>
      </w:r>
    </w:p>
    <w:p w:rsidR="00854449" w:rsidRDefault="00854449" w:rsidP="00854449">
      <w:pPr>
        <w:pStyle w:val="NoSpacing"/>
      </w:pPr>
      <w:r>
        <w:t>Principal: So, Animals are more important than your son.</w:t>
      </w:r>
    </w:p>
    <w:p w:rsidR="00854449" w:rsidRDefault="00854449" w:rsidP="00854449">
      <w:pPr>
        <w:pStyle w:val="NoSpacing"/>
      </w:pPr>
      <w:proofErr w:type="spellStart"/>
      <w:r>
        <w:t>Prakash</w:t>
      </w:r>
      <w:proofErr w:type="spellEnd"/>
      <w:r>
        <w:t>: You are mistaken. Sir, we went with our son.</w:t>
      </w:r>
    </w:p>
    <w:p w:rsidR="00854449" w:rsidRDefault="00854449" w:rsidP="00854449">
      <w:pPr>
        <w:pStyle w:val="NoSpacing"/>
      </w:pPr>
      <w:r>
        <w:t xml:space="preserve">Principal: I am sorry, </w:t>
      </w:r>
      <w:proofErr w:type="spellStart"/>
      <w:r>
        <w:t>Mr.Prakash</w:t>
      </w:r>
      <w:proofErr w:type="spellEnd"/>
      <w:r>
        <w:t>, this is sheer irresponsibility. We hold the parents meeting to share our views. We want to help your children in a better way and that is not possible unless you co-operate with us.</w:t>
      </w:r>
    </w:p>
    <w:p w:rsidR="00854449" w:rsidRDefault="00854449" w:rsidP="00854449">
      <w:pPr>
        <w:pStyle w:val="NoSpacing"/>
      </w:pPr>
      <w:proofErr w:type="spellStart"/>
      <w:r>
        <w:t>Prakash</w:t>
      </w:r>
      <w:proofErr w:type="spellEnd"/>
      <w:r>
        <w:t xml:space="preserve">: My son was scored only 45 marks in </w:t>
      </w:r>
      <w:proofErr w:type="spellStart"/>
      <w:r>
        <w:t>Maths</w:t>
      </w:r>
      <w:proofErr w:type="spellEnd"/>
      <w:r>
        <w:t>.</w:t>
      </w:r>
    </w:p>
    <w:p w:rsidR="00854449" w:rsidRDefault="00854449" w:rsidP="00854449">
      <w:pPr>
        <w:pStyle w:val="NoSpacing"/>
      </w:pPr>
      <w:r>
        <w:t>Principal: What a</w:t>
      </w:r>
      <w:r w:rsidR="002A2457">
        <w:t>m</w:t>
      </w:r>
      <w:r>
        <w:t xml:space="preserve"> I to do? Meet his </w:t>
      </w:r>
      <w:proofErr w:type="spellStart"/>
      <w:r>
        <w:t>Maths</w:t>
      </w:r>
      <w:proofErr w:type="spellEnd"/>
      <w:r>
        <w:t xml:space="preserve"> teacher Miss </w:t>
      </w:r>
      <w:proofErr w:type="spellStart"/>
      <w:r>
        <w:t>Veena</w:t>
      </w:r>
      <w:proofErr w:type="spellEnd"/>
      <w:r>
        <w:t xml:space="preserve"> </w:t>
      </w:r>
      <w:proofErr w:type="spellStart"/>
      <w:r>
        <w:t>Mathur</w:t>
      </w:r>
      <w:proofErr w:type="spellEnd"/>
      <w:r>
        <w:t>.</w:t>
      </w:r>
    </w:p>
    <w:p w:rsidR="00854449" w:rsidRDefault="00854449" w:rsidP="00854449">
      <w:pPr>
        <w:pStyle w:val="NoSpacing"/>
      </w:pPr>
      <w:proofErr w:type="spellStart"/>
      <w:r>
        <w:t>Prakash</w:t>
      </w:r>
      <w:proofErr w:type="spellEnd"/>
      <w:r>
        <w:t>: I went to staff room. It seems, she is on leave.</w:t>
      </w:r>
    </w:p>
    <w:p w:rsidR="00854449" w:rsidRDefault="00854449" w:rsidP="00854449">
      <w:pPr>
        <w:pStyle w:val="NoSpacing"/>
      </w:pPr>
      <w:r>
        <w:lastRenderedPageBreak/>
        <w:t>Principal: Yes, I have forgotten to tell you that. She was here, yesterday. Waiting for you, she wanted to tell you that your son had not been paying proper attention.</w:t>
      </w:r>
    </w:p>
    <w:p w:rsidR="00854449" w:rsidRDefault="00854449" w:rsidP="00854449">
      <w:pPr>
        <w:pStyle w:val="NoSpacing"/>
      </w:pPr>
      <w:proofErr w:type="spellStart"/>
      <w:r>
        <w:t>Prakash</w:t>
      </w:r>
      <w:proofErr w:type="spellEnd"/>
      <w:r>
        <w:t xml:space="preserve">: My son hates </w:t>
      </w:r>
      <w:proofErr w:type="spellStart"/>
      <w:r>
        <w:t>Maths</w:t>
      </w:r>
      <w:proofErr w:type="spellEnd"/>
      <w:r>
        <w:t>.</w:t>
      </w:r>
    </w:p>
    <w:p w:rsidR="00854449" w:rsidRDefault="00854449" w:rsidP="00854449">
      <w:pPr>
        <w:pStyle w:val="NoSpacing"/>
      </w:pPr>
      <w:r>
        <w:t xml:space="preserve">Principal: </w:t>
      </w:r>
      <w:proofErr w:type="spellStart"/>
      <w:r>
        <w:t>Mr.Prakash</w:t>
      </w:r>
      <w:proofErr w:type="spellEnd"/>
      <w:r>
        <w:t xml:space="preserve">, you are a </w:t>
      </w:r>
      <w:proofErr w:type="spellStart"/>
      <w:r>
        <w:t>Maths</w:t>
      </w:r>
      <w:proofErr w:type="spellEnd"/>
      <w:r>
        <w:t xml:space="preserve"> Professor and it is your responsibility to see that your son loves Mathematics.</w:t>
      </w:r>
    </w:p>
    <w:p w:rsidR="00854449" w:rsidRDefault="00854449" w:rsidP="00854449">
      <w:pPr>
        <w:pStyle w:val="NoSpacing"/>
      </w:pPr>
      <w:proofErr w:type="spellStart"/>
      <w:r>
        <w:t>Prakash</w:t>
      </w:r>
      <w:proofErr w:type="spellEnd"/>
      <w:r>
        <w:t>: I don’t get time to teach my son at home.</w:t>
      </w:r>
    </w:p>
    <w:p w:rsidR="00854449" w:rsidRDefault="00854449" w:rsidP="00854449">
      <w:pPr>
        <w:pStyle w:val="NoSpacing"/>
      </w:pPr>
      <w:r>
        <w:t>Principal: You leave the university by 3 P.M. don’t you?</w:t>
      </w:r>
    </w:p>
    <w:p w:rsidR="00854449" w:rsidRDefault="00854449" w:rsidP="00854449">
      <w:pPr>
        <w:pStyle w:val="NoSpacing"/>
      </w:pPr>
      <w:proofErr w:type="spellStart"/>
      <w:r>
        <w:t>Prakash</w:t>
      </w:r>
      <w:proofErr w:type="spellEnd"/>
      <w:r>
        <w:t>: But from 4 P.M. to 8 P.M. I teach in a tutorial.</w:t>
      </w:r>
    </w:p>
    <w:p w:rsidR="00854449" w:rsidRDefault="00854449" w:rsidP="00854449">
      <w:pPr>
        <w:pStyle w:val="NoSpacing"/>
      </w:pPr>
      <w:r>
        <w:t xml:space="preserve">Principal: Don’t run after money, </w:t>
      </w:r>
      <w:proofErr w:type="spellStart"/>
      <w:r>
        <w:t>Mr.Prakash</w:t>
      </w:r>
      <w:proofErr w:type="spellEnd"/>
      <w:r>
        <w:t>. University pays you more than Rs.7,000/- per month. Is it not sufficient</w:t>
      </w:r>
      <w:r w:rsidR="00F53156">
        <w:t>? If you always keep yourself busy, who will take care of your son?</w:t>
      </w:r>
    </w:p>
    <w:p w:rsidR="00F53156" w:rsidRDefault="00F53156" w:rsidP="00854449">
      <w:pPr>
        <w:pStyle w:val="NoSpacing"/>
      </w:pPr>
      <w:proofErr w:type="spellStart"/>
      <w:r>
        <w:t>Prakash</w:t>
      </w:r>
      <w:proofErr w:type="spellEnd"/>
      <w:r>
        <w:t>: I am earning money for my son.</w:t>
      </w:r>
    </w:p>
    <w:p w:rsidR="00F53156" w:rsidRDefault="00F53156" w:rsidP="00854449">
      <w:pPr>
        <w:pStyle w:val="NoSpacing"/>
      </w:pPr>
      <w:r>
        <w:t>Principal: Don’t earn money at the cost of your son’s bright future.</w:t>
      </w:r>
    </w:p>
    <w:p w:rsidR="00F53156" w:rsidRDefault="004B3BE1" w:rsidP="00854449">
      <w:pPr>
        <w:pStyle w:val="NoSpacing"/>
      </w:pPr>
      <w:r>
        <w:t>Understanding the Dialogue</w:t>
      </w:r>
    </w:p>
    <w:p w:rsidR="004B3BE1" w:rsidRDefault="004B3BE1" w:rsidP="00854449">
      <w:pPr>
        <w:pStyle w:val="NoSpacing"/>
      </w:pPr>
      <w:r>
        <w:t>Read the dialogue and answer the following questions:</w:t>
      </w:r>
    </w:p>
    <w:p w:rsidR="004B3BE1" w:rsidRDefault="004B3BE1" w:rsidP="004B3BE1">
      <w:pPr>
        <w:pStyle w:val="NoSpacing"/>
        <w:numPr>
          <w:ilvl w:val="3"/>
          <w:numId w:val="221"/>
        </w:numPr>
      </w:pPr>
      <w:r>
        <w:t xml:space="preserve">Why does </w:t>
      </w:r>
      <w:proofErr w:type="spellStart"/>
      <w:r>
        <w:t>Prakash</w:t>
      </w:r>
      <w:proofErr w:type="spellEnd"/>
      <w:r>
        <w:t xml:space="preserve"> not attend the parents meeting?</w:t>
      </w:r>
    </w:p>
    <w:p w:rsidR="004B3BE1" w:rsidRDefault="004B3BE1" w:rsidP="004B3BE1">
      <w:pPr>
        <w:pStyle w:val="NoSpacing"/>
        <w:numPr>
          <w:ilvl w:val="3"/>
          <w:numId w:val="221"/>
        </w:numPr>
      </w:pPr>
      <w:r>
        <w:t xml:space="preserve">Why does </w:t>
      </w:r>
      <w:proofErr w:type="spellStart"/>
      <w:r>
        <w:t>Prakash</w:t>
      </w:r>
      <w:proofErr w:type="spellEnd"/>
      <w:r>
        <w:t xml:space="preserve"> want to meet the principal?</w:t>
      </w:r>
    </w:p>
    <w:p w:rsidR="004B3BE1" w:rsidRDefault="004B3BE1" w:rsidP="004B3BE1">
      <w:pPr>
        <w:pStyle w:val="NoSpacing"/>
        <w:numPr>
          <w:ilvl w:val="3"/>
          <w:numId w:val="221"/>
        </w:numPr>
      </w:pPr>
      <w:r>
        <w:t xml:space="preserve">What does </w:t>
      </w:r>
      <w:proofErr w:type="spellStart"/>
      <w:r>
        <w:t>Prakash</w:t>
      </w:r>
      <w:proofErr w:type="spellEnd"/>
      <w:r>
        <w:t xml:space="preserve"> teach?</w:t>
      </w:r>
    </w:p>
    <w:p w:rsidR="004B3BE1" w:rsidRDefault="004B3BE1" w:rsidP="004B3BE1">
      <w:pPr>
        <w:pStyle w:val="NoSpacing"/>
        <w:numPr>
          <w:ilvl w:val="3"/>
          <w:numId w:val="221"/>
        </w:numPr>
      </w:pPr>
      <w:r>
        <w:t xml:space="preserve">Why does </w:t>
      </w:r>
      <w:proofErr w:type="spellStart"/>
      <w:r>
        <w:t>Prakash</w:t>
      </w:r>
      <w:proofErr w:type="spellEnd"/>
      <w:r>
        <w:t xml:space="preserve"> earn more money?</w:t>
      </w:r>
    </w:p>
    <w:p w:rsidR="00854449" w:rsidRDefault="00854449" w:rsidP="00854449">
      <w:pPr>
        <w:pStyle w:val="NoSpacing"/>
      </w:pPr>
    </w:p>
    <w:p w:rsidR="0079422D" w:rsidRDefault="00AD6735" w:rsidP="00AD6735">
      <w:pPr>
        <w:pStyle w:val="NoSpacing"/>
        <w:numPr>
          <w:ilvl w:val="2"/>
          <w:numId w:val="215"/>
        </w:numPr>
      </w:pPr>
      <w:proofErr w:type="spellStart"/>
      <w:r>
        <w:t>Self Medication</w:t>
      </w:r>
      <w:proofErr w:type="spellEnd"/>
    </w:p>
    <w:p w:rsidR="00495F65" w:rsidRDefault="00495F65" w:rsidP="00495F65">
      <w:pPr>
        <w:pStyle w:val="NoSpacing"/>
        <w:ind w:left="2160"/>
      </w:pPr>
    </w:p>
    <w:p w:rsidR="00495F65" w:rsidRDefault="00495F65" w:rsidP="00495F65">
      <w:pPr>
        <w:pStyle w:val="NoSpacing"/>
        <w:ind w:left="2160"/>
      </w:pPr>
    </w:p>
    <w:p w:rsidR="00AD6735" w:rsidRDefault="00960043" w:rsidP="00AD6735">
      <w:pPr>
        <w:pStyle w:val="NoSpacing"/>
        <w:ind w:left="2160"/>
      </w:pPr>
      <w:proofErr w:type="spellStart"/>
      <w:r>
        <w:t>Sravani</w:t>
      </w:r>
      <w:proofErr w:type="spellEnd"/>
      <w:r w:rsidR="00AD6735">
        <w:t>: Good Evening Doctor</w:t>
      </w:r>
    </w:p>
    <w:p w:rsidR="00AD6735" w:rsidRDefault="00960043" w:rsidP="00AD6735">
      <w:pPr>
        <w:pStyle w:val="NoSpacing"/>
        <w:ind w:left="2160"/>
      </w:pPr>
      <w:proofErr w:type="spellStart"/>
      <w:r>
        <w:t>Sagar</w:t>
      </w:r>
      <w:proofErr w:type="spellEnd"/>
      <w:r w:rsidR="00495F65">
        <w:t xml:space="preserve">: Good Evening </w:t>
      </w:r>
      <w:proofErr w:type="spellStart"/>
      <w:r w:rsidR="00495F65">
        <w:t>Ms.Sravani</w:t>
      </w:r>
      <w:proofErr w:type="spellEnd"/>
      <w:r w:rsidR="00AD6735">
        <w:t>. What’s your problem?</w:t>
      </w:r>
    </w:p>
    <w:p w:rsidR="00AD6735" w:rsidRDefault="00960043" w:rsidP="00AD6735">
      <w:pPr>
        <w:pStyle w:val="NoSpacing"/>
        <w:ind w:left="2160"/>
      </w:pPr>
      <w:proofErr w:type="spellStart"/>
      <w:r>
        <w:t>Sravani</w:t>
      </w:r>
      <w:proofErr w:type="spellEnd"/>
      <w:r w:rsidR="00B557F5">
        <w:t>: I have bad cold.</w:t>
      </w:r>
    </w:p>
    <w:p w:rsidR="00B557F5" w:rsidRDefault="00960043" w:rsidP="00AD6735">
      <w:pPr>
        <w:pStyle w:val="NoSpacing"/>
        <w:ind w:left="2160"/>
      </w:pPr>
      <w:proofErr w:type="spellStart"/>
      <w:r>
        <w:t>Sagar</w:t>
      </w:r>
      <w:proofErr w:type="spellEnd"/>
      <w:r w:rsidR="00B557F5">
        <w:t>: Since when?</w:t>
      </w:r>
    </w:p>
    <w:p w:rsidR="00B557F5" w:rsidRDefault="00960043" w:rsidP="00AD6735">
      <w:pPr>
        <w:pStyle w:val="NoSpacing"/>
        <w:ind w:left="2160"/>
      </w:pPr>
      <w:proofErr w:type="spellStart"/>
      <w:r>
        <w:t>Sravani</w:t>
      </w:r>
      <w:proofErr w:type="spellEnd"/>
      <w:r w:rsidR="00B557F5">
        <w:t>: For the last one month</w:t>
      </w:r>
    </w:p>
    <w:p w:rsidR="00B557F5" w:rsidRDefault="00960043" w:rsidP="00AD6735">
      <w:pPr>
        <w:pStyle w:val="NoSpacing"/>
        <w:ind w:left="2160"/>
      </w:pPr>
      <w:proofErr w:type="spellStart"/>
      <w:r>
        <w:t>Saga</w:t>
      </w:r>
      <w:r w:rsidR="00B557F5">
        <w:t>r</w:t>
      </w:r>
      <w:proofErr w:type="spellEnd"/>
      <w:r w:rsidR="00B557F5">
        <w:t>: It’s unbelievable. What have you been doing for one month?</w:t>
      </w:r>
    </w:p>
    <w:p w:rsidR="00B3397C" w:rsidRDefault="00960043" w:rsidP="00AD6735">
      <w:pPr>
        <w:pStyle w:val="NoSpacing"/>
        <w:ind w:left="2160"/>
      </w:pPr>
      <w:proofErr w:type="spellStart"/>
      <w:r>
        <w:t>Sravani</w:t>
      </w:r>
      <w:proofErr w:type="spellEnd"/>
      <w:r w:rsidR="00B557F5">
        <w:t xml:space="preserve">: </w:t>
      </w:r>
      <w:r w:rsidR="00B3397C">
        <w:t>I had taken many tablets but they did not help me.</w:t>
      </w:r>
    </w:p>
    <w:p w:rsidR="00B3397C" w:rsidRDefault="00960043" w:rsidP="00AD6735">
      <w:pPr>
        <w:pStyle w:val="NoSpacing"/>
        <w:ind w:left="2160"/>
      </w:pPr>
      <w:proofErr w:type="spellStart"/>
      <w:r>
        <w:t>Sagar</w:t>
      </w:r>
      <w:proofErr w:type="spellEnd"/>
      <w:r w:rsidR="00B3397C">
        <w:t>: What do you mean by ‘many tablets’?</w:t>
      </w:r>
    </w:p>
    <w:p w:rsidR="00B3397C" w:rsidRDefault="002C3BDE" w:rsidP="00AD6735">
      <w:pPr>
        <w:pStyle w:val="NoSpacing"/>
        <w:ind w:left="2160"/>
      </w:pPr>
      <w:r>
        <w:t xml:space="preserve">              </w:t>
      </w:r>
      <w:r w:rsidR="00B3397C">
        <w:t>How can you take medicines on your own?</w:t>
      </w:r>
    </w:p>
    <w:p w:rsidR="00960043" w:rsidRDefault="00960043" w:rsidP="00AD6735">
      <w:pPr>
        <w:pStyle w:val="NoSpacing"/>
        <w:ind w:left="2160"/>
      </w:pPr>
      <w:proofErr w:type="spellStart"/>
      <w:r>
        <w:t>Sravani</w:t>
      </w:r>
      <w:proofErr w:type="spellEnd"/>
      <w:r w:rsidR="00B3397C">
        <w:t xml:space="preserve">: </w:t>
      </w:r>
      <w:r>
        <w:t>Whenever any member of my family falls sick and goes to the doctor.</w:t>
      </w:r>
    </w:p>
    <w:p w:rsidR="00B557F5" w:rsidRDefault="002C3BDE" w:rsidP="00AD6735">
      <w:pPr>
        <w:pStyle w:val="NoSpacing"/>
        <w:ind w:left="2160"/>
      </w:pPr>
      <w:r>
        <w:t xml:space="preserve">                 </w:t>
      </w:r>
      <w:r w:rsidR="00960043">
        <w:t>I noted down, the symptoms and the names of the medicines      prescribed, and whenever I fall sick I just see the diary and select the medicines.</w:t>
      </w:r>
    </w:p>
    <w:p w:rsidR="00960043" w:rsidRDefault="00960043" w:rsidP="00AD6735">
      <w:pPr>
        <w:pStyle w:val="NoSpacing"/>
        <w:ind w:left="2160"/>
      </w:pPr>
      <w:proofErr w:type="spellStart"/>
      <w:r>
        <w:t>Sagar</w:t>
      </w:r>
      <w:proofErr w:type="spellEnd"/>
      <w:r>
        <w:t>: Very interesting. So, what tablets have you taken so far?</w:t>
      </w:r>
    </w:p>
    <w:p w:rsidR="00960043" w:rsidRDefault="00960043" w:rsidP="00AD6735">
      <w:pPr>
        <w:pStyle w:val="NoSpacing"/>
        <w:ind w:left="2160"/>
      </w:pPr>
      <w:proofErr w:type="spellStart"/>
      <w:r>
        <w:t>Sravani</w:t>
      </w:r>
      <w:proofErr w:type="spellEnd"/>
      <w:r>
        <w:t xml:space="preserve">: I Started with </w:t>
      </w:r>
      <w:proofErr w:type="spellStart"/>
      <w:r>
        <w:t>Saridon</w:t>
      </w:r>
      <w:proofErr w:type="spellEnd"/>
      <w:r>
        <w:t xml:space="preserve"> but it did not give good result then I tried </w:t>
      </w:r>
      <w:proofErr w:type="spellStart"/>
      <w:r>
        <w:t>Metacine</w:t>
      </w:r>
      <w:proofErr w:type="spellEnd"/>
      <w:r>
        <w:t xml:space="preserve"> for three days and </w:t>
      </w:r>
      <w:proofErr w:type="spellStart"/>
      <w:r>
        <w:t>Vikoryl</w:t>
      </w:r>
      <w:proofErr w:type="spellEnd"/>
      <w:r>
        <w:t xml:space="preserve"> for one week followed by </w:t>
      </w:r>
      <w:proofErr w:type="spellStart"/>
      <w:r>
        <w:t>Cirfan</w:t>
      </w:r>
      <w:proofErr w:type="spellEnd"/>
      <w:r>
        <w:t xml:space="preserve"> 500mg for 15days.</w:t>
      </w:r>
    </w:p>
    <w:p w:rsidR="00960043" w:rsidRDefault="00960043" w:rsidP="00AD6735">
      <w:pPr>
        <w:pStyle w:val="NoSpacing"/>
        <w:ind w:left="2160"/>
      </w:pPr>
      <w:proofErr w:type="spellStart"/>
      <w:r>
        <w:t>Sagar</w:t>
      </w:r>
      <w:proofErr w:type="spellEnd"/>
      <w:r w:rsidR="009660ED">
        <w:t xml:space="preserve">: It is ridiculous. </w:t>
      </w:r>
      <w:proofErr w:type="spellStart"/>
      <w:r w:rsidR="009660ED">
        <w:t>Ms.Sravani</w:t>
      </w:r>
      <w:proofErr w:type="spellEnd"/>
      <w:r w:rsidR="009660ED">
        <w:t xml:space="preserve"> you are an educated young</w:t>
      </w:r>
      <w:r>
        <w:t xml:space="preserve"> woman and you take medicines as you like</w:t>
      </w:r>
      <w:r w:rsidR="009660ED">
        <w:t>.</w:t>
      </w:r>
    </w:p>
    <w:p w:rsidR="009660ED" w:rsidRDefault="009660ED" w:rsidP="00AD6735">
      <w:pPr>
        <w:pStyle w:val="NoSpacing"/>
        <w:ind w:left="2160"/>
      </w:pPr>
      <w:r>
        <w:t>Why have you come to me now?  Try some more medicines.</w:t>
      </w:r>
    </w:p>
    <w:p w:rsidR="009660ED" w:rsidRDefault="009660ED" w:rsidP="00AD6735">
      <w:pPr>
        <w:pStyle w:val="NoSpacing"/>
        <w:ind w:left="2160"/>
      </w:pPr>
      <w:proofErr w:type="spellStart"/>
      <w:r>
        <w:t>Sravani</w:t>
      </w:r>
      <w:proofErr w:type="spellEnd"/>
      <w:r>
        <w:t>: No Sir, The medical shop owner has refused to give medicines. My cold is getting aggravated gradually.</w:t>
      </w:r>
    </w:p>
    <w:p w:rsidR="009660ED" w:rsidRDefault="009660ED" w:rsidP="00AD6735">
      <w:pPr>
        <w:pStyle w:val="NoSpacing"/>
        <w:ind w:left="2160"/>
      </w:pPr>
      <w:proofErr w:type="spellStart"/>
      <w:r>
        <w:t>Sagar</w:t>
      </w:r>
      <w:proofErr w:type="spellEnd"/>
      <w:r>
        <w:t xml:space="preserve">: </w:t>
      </w:r>
      <w:proofErr w:type="spellStart"/>
      <w:r>
        <w:t>Cirfan</w:t>
      </w:r>
      <w:proofErr w:type="spellEnd"/>
      <w:r>
        <w:t xml:space="preserve"> is one the most powerful anti</w:t>
      </w:r>
      <w:r w:rsidR="00495F65">
        <w:t xml:space="preserve"> </w:t>
      </w:r>
      <w:r>
        <w:t>-</w:t>
      </w:r>
      <w:r w:rsidR="00495F65">
        <w:t xml:space="preserve"> </w:t>
      </w:r>
      <w:proofErr w:type="spellStart"/>
      <w:r>
        <w:t>biotics</w:t>
      </w:r>
      <w:proofErr w:type="spellEnd"/>
      <w:r>
        <w:t xml:space="preserve"> and your cold was not cured by it.</w:t>
      </w:r>
    </w:p>
    <w:p w:rsidR="009660ED" w:rsidRDefault="009660ED" w:rsidP="00AD6735">
      <w:pPr>
        <w:pStyle w:val="NoSpacing"/>
        <w:ind w:left="2160"/>
      </w:pPr>
      <w:r>
        <w:t>No other tablet can cure you now.</w:t>
      </w:r>
    </w:p>
    <w:p w:rsidR="009660ED" w:rsidRDefault="009660ED" w:rsidP="00AD6735">
      <w:pPr>
        <w:pStyle w:val="NoSpacing"/>
        <w:ind w:left="2160"/>
      </w:pPr>
      <w:proofErr w:type="spellStart"/>
      <w:r>
        <w:t>Sravani</w:t>
      </w:r>
      <w:proofErr w:type="spellEnd"/>
      <w:r>
        <w:t>: What should I do now?</w:t>
      </w:r>
    </w:p>
    <w:p w:rsidR="009660ED" w:rsidRDefault="009660ED" w:rsidP="00AD6735">
      <w:pPr>
        <w:pStyle w:val="NoSpacing"/>
        <w:ind w:left="2160"/>
      </w:pPr>
      <w:proofErr w:type="spellStart"/>
      <w:r>
        <w:t>Sagar</w:t>
      </w:r>
      <w:proofErr w:type="spellEnd"/>
      <w:r>
        <w:t>: Just stop taking medicines for a month and you’ll be alright.</w:t>
      </w:r>
    </w:p>
    <w:p w:rsidR="009660ED" w:rsidRDefault="009660ED" w:rsidP="00AD6735">
      <w:pPr>
        <w:pStyle w:val="NoSpacing"/>
        <w:ind w:left="2160"/>
      </w:pPr>
      <w:r>
        <w:lastRenderedPageBreak/>
        <w:t xml:space="preserve">You should not have done that. </w:t>
      </w:r>
      <w:proofErr w:type="spellStart"/>
      <w:r>
        <w:t>Ms.Sravani</w:t>
      </w:r>
      <w:proofErr w:type="spellEnd"/>
      <w:r>
        <w:t>, we are there, to help you. Now, don’t practice surgery.</w:t>
      </w:r>
    </w:p>
    <w:p w:rsidR="009660ED" w:rsidRDefault="009660ED" w:rsidP="00AD6735">
      <w:pPr>
        <w:pStyle w:val="NoSpacing"/>
        <w:ind w:left="2160"/>
      </w:pPr>
      <w:r>
        <w:t>Understanding the Dialogue.</w:t>
      </w:r>
    </w:p>
    <w:p w:rsidR="009660ED" w:rsidRDefault="00495F65" w:rsidP="00AD6735">
      <w:pPr>
        <w:pStyle w:val="NoSpacing"/>
        <w:ind w:left="2160"/>
      </w:pPr>
      <w:r>
        <w:t>Read the following and answer the following questions as briefly as you can.</w:t>
      </w:r>
    </w:p>
    <w:p w:rsidR="00495F65" w:rsidRDefault="00495F65" w:rsidP="00495F65">
      <w:pPr>
        <w:pStyle w:val="NoSpacing"/>
        <w:numPr>
          <w:ilvl w:val="1"/>
          <w:numId w:val="233"/>
        </w:numPr>
      </w:pPr>
      <w:r>
        <w:t>Where does the dialogue take place?</w:t>
      </w:r>
    </w:p>
    <w:p w:rsidR="00495F65" w:rsidRDefault="00495F65" w:rsidP="00495F65">
      <w:pPr>
        <w:pStyle w:val="NoSpacing"/>
        <w:numPr>
          <w:ilvl w:val="1"/>
          <w:numId w:val="233"/>
        </w:numPr>
      </w:pPr>
      <w:r>
        <w:t>What is the meaning of ‘Self Medication?’</w:t>
      </w:r>
    </w:p>
    <w:p w:rsidR="00495F65" w:rsidRDefault="00495F65" w:rsidP="00495F65">
      <w:pPr>
        <w:pStyle w:val="NoSpacing"/>
        <w:numPr>
          <w:ilvl w:val="1"/>
          <w:numId w:val="233"/>
        </w:numPr>
      </w:pPr>
      <w:r>
        <w:t xml:space="preserve">What did </w:t>
      </w:r>
      <w:proofErr w:type="spellStart"/>
      <w:r>
        <w:t>Sagar</w:t>
      </w:r>
      <w:proofErr w:type="spellEnd"/>
      <w:r>
        <w:t xml:space="preserve"> Suggest?</w:t>
      </w:r>
    </w:p>
    <w:p w:rsidR="00495F65" w:rsidRDefault="00495F65" w:rsidP="00495F65">
      <w:pPr>
        <w:pStyle w:val="NoSpacing"/>
        <w:numPr>
          <w:ilvl w:val="1"/>
          <w:numId w:val="233"/>
        </w:numPr>
      </w:pPr>
      <w:r>
        <w:t xml:space="preserve">For how many days did </w:t>
      </w:r>
      <w:proofErr w:type="spellStart"/>
      <w:r>
        <w:t>Sravani</w:t>
      </w:r>
      <w:proofErr w:type="spellEnd"/>
      <w:r>
        <w:t xml:space="preserve"> suffer from cold?</w:t>
      </w:r>
    </w:p>
    <w:p w:rsidR="00B557F5" w:rsidRDefault="00B557F5" w:rsidP="00AD6735">
      <w:pPr>
        <w:pStyle w:val="NoSpacing"/>
        <w:ind w:left="2160"/>
      </w:pPr>
    </w:p>
    <w:p w:rsidR="00AD6735" w:rsidRDefault="00AD6735" w:rsidP="00AD6735">
      <w:pPr>
        <w:pStyle w:val="NoSpacing"/>
        <w:ind w:left="2160"/>
      </w:pPr>
    </w:p>
    <w:p w:rsidR="006F012E" w:rsidRDefault="006F012E" w:rsidP="00A34E51">
      <w:pPr>
        <w:pStyle w:val="NoSpacing"/>
        <w:ind w:left="2880"/>
      </w:pPr>
    </w:p>
    <w:p w:rsidR="0057192A" w:rsidRDefault="0057192A" w:rsidP="00FB3F7D">
      <w:pPr>
        <w:pStyle w:val="NoSpacing"/>
      </w:pPr>
    </w:p>
    <w:p w:rsidR="00166721" w:rsidRDefault="00166721" w:rsidP="00CC7D85">
      <w:pPr>
        <w:pStyle w:val="NoSpacing"/>
        <w:ind w:left="3600"/>
      </w:pPr>
      <w:r>
        <w:t xml:space="preserve">        </w:t>
      </w:r>
      <w:r w:rsidR="00891357">
        <w:t xml:space="preserve">             </w:t>
      </w:r>
      <w:r w:rsidR="009936F9">
        <w:t>Chapter Seven</w:t>
      </w:r>
      <w:r>
        <w:t>teen</w:t>
      </w:r>
    </w:p>
    <w:p w:rsidR="00CC7D85" w:rsidRDefault="00166721" w:rsidP="00CC7D85">
      <w:pPr>
        <w:pStyle w:val="NoSpacing"/>
        <w:ind w:left="3600"/>
      </w:pPr>
      <w:r>
        <w:t xml:space="preserve">            </w:t>
      </w:r>
      <w:r w:rsidR="001A004E">
        <w:t xml:space="preserve"> </w:t>
      </w:r>
      <w:r w:rsidR="00891357">
        <w:t xml:space="preserve">         </w:t>
      </w:r>
      <w:r w:rsidR="00CC7D85">
        <w:t>What To Say</w:t>
      </w:r>
    </w:p>
    <w:p w:rsidR="00CC7D85" w:rsidRDefault="00CC7D85" w:rsidP="00CC7D85">
      <w:pPr>
        <w:pStyle w:val="NoSpacing"/>
        <w:ind w:left="3600"/>
      </w:pPr>
    </w:p>
    <w:p w:rsidR="00CC7D85" w:rsidRDefault="00CC7D85" w:rsidP="00CC7D85">
      <w:pPr>
        <w:pStyle w:val="NoSpacing"/>
        <w:ind w:left="3600"/>
      </w:pPr>
      <w:r>
        <w:t>To a person going on a holiday</w:t>
      </w:r>
    </w:p>
    <w:p w:rsidR="00CC7D85" w:rsidRDefault="00CC7D85" w:rsidP="00CC7D85">
      <w:pPr>
        <w:pStyle w:val="NoSpacing"/>
        <w:ind w:left="3600"/>
      </w:pPr>
      <w:r>
        <w:t>Bye-Bye. Have a wonderful time. Do get in touch when you get back. Lo</w:t>
      </w:r>
      <w:r w:rsidR="00906976">
        <w:t xml:space="preserve">ok after yourself.(To </w:t>
      </w:r>
      <w:r>
        <w:t>a frisky, naughty girl) Be good.</w:t>
      </w:r>
    </w:p>
    <w:p w:rsidR="00CC7D85" w:rsidRDefault="00CC7D85" w:rsidP="00CC7D85">
      <w:pPr>
        <w:pStyle w:val="NoSpacing"/>
        <w:ind w:left="3600"/>
      </w:pPr>
    </w:p>
    <w:p w:rsidR="00CC7D85" w:rsidRDefault="00CC7D85" w:rsidP="00CC7D85">
      <w:pPr>
        <w:pStyle w:val="NoSpacing"/>
        <w:ind w:left="3600"/>
      </w:pPr>
      <w:r>
        <w:t>To a person going away for good</w:t>
      </w:r>
    </w:p>
    <w:p w:rsidR="00CC7D85" w:rsidRDefault="00CC7D85" w:rsidP="00CC7D85">
      <w:pPr>
        <w:pStyle w:val="NoSpacing"/>
        <w:ind w:left="3600"/>
      </w:pPr>
      <w:r>
        <w:t>It has been such a pleasure knowing you and you’ve been a wonderful friend.</w:t>
      </w:r>
    </w:p>
    <w:p w:rsidR="00CC7D85" w:rsidRDefault="00CC7D85" w:rsidP="00CC7D85">
      <w:pPr>
        <w:pStyle w:val="NoSpacing"/>
        <w:ind w:left="3600"/>
      </w:pPr>
      <w:r>
        <w:t>I’ll miss you terribly. Do write and let me know you’ve reached safely, and please don’t lose touch. Always remember that.</w:t>
      </w:r>
    </w:p>
    <w:p w:rsidR="00CC7D85" w:rsidRDefault="00CC7D85" w:rsidP="00CC7D85">
      <w:pPr>
        <w:pStyle w:val="NoSpacing"/>
        <w:ind w:left="3600"/>
      </w:pPr>
      <w:r>
        <w:t>Whenever you find time to come back to Hyderabad for a holiday our home is open to you.</w:t>
      </w:r>
    </w:p>
    <w:p w:rsidR="00CC7D85" w:rsidRDefault="00CC7D85" w:rsidP="00CC7D85">
      <w:pPr>
        <w:pStyle w:val="NoSpacing"/>
        <w:ind w:left="3600"/>
      </w:pPr>
    </w:p>
    <w:p w:rsidR="00CC7D85" w:rsidRDefault="00CC7D85" w:rsidP="00CC7D85">
      <w:pPr>
        <w:pStyle w:val="NoSpacing"/>
        <w:ind w:left="3600"/>
      </w:pPr>
      <w:r>
        <w:t>To a person who has failed an examination</w:t>
      </w:r>
    </w:p>
    <w:p w:rsidR="00CC7D85" w:rsidRDefault="00CC7D85" w:rsidP="00906976">
      <w:pPr>
        <w:pStyle w:val="NoSpacing"/>
      </w:pPr>
      <w:r>
        <w:t>You must be terribly disappointed. Never mind and don’t lose heart.</w:t>
      </w:r>
    </w:p>
    <w:p w:rsidR="00CC7D85" w:rsidRDefault="00CC7D85" w:rsidP="00CC7D85">
      <w:pPr>
        <w:pStyle w:val="NoSpacing"/>
        <w:ind w:left="3600"/>
      </w:pPr>
    </w:p>
    <w:p w:rsidR="00CC7D85" w:rsidRDefault="00CC7D85" w:rsidP="00CC7D85">
      <w:pPr>
        <w:pStyle w:val="NoSpacing"/>
        <w:ind w:left="3600"/>
      </w:pPr>
      <w:r>
        <w:t>To a person who has lost a job</w:t>
      </w:r>
    </w:p>
    <w:p w:rsidR="00CC7D85" w:rsidRDefault="00CC7D85" w:rsidP="00CC7D85">
      <w:pPr>
        <w:pStyle w:val="NoSpacing"/>
        <w:ind w:left="3600"/>
      </w:pPr>
      <w:r>
        <w:t>I’m terribly sorry, but don’t worry. I’m sure something better will turn up.</w:t>
      </w:r>
    </w:p>
    <w:p w:rsidR="00CC7D85" w:rsidRDefault="00CC7D85" w:rsidP="00CC7D85">
      <w:pPr>
        <w:pStyle w:val="NoSpacing"/>
        <w:ind w:left="3600"/>
      </w:pPr>
    </w:p>
    <w:p w:rsidR="00CC7D85" w:rsidRDefault="00CC7D85" w:rsidP="00CC7D85">
      <w:pPr>
        <w:pStyle w:val="NoSpacing"/>
        <w:ind w:left="3600"/>
      </w:pPr>
      <w:r>
        <w:t>To a person who has lost a relative</w:t>
      </w:r>
    </w:p>
    <w:p w:rsidR="00CC7D85" w:rsidRDefault="00CC7D85" w:rsidP="00CC7D85">
      <w:pPr>
        <w:pStyle w:val="NoSpacing"/>
        <w:ind w:left="3600"/>
      </w:pPr>
      <w:r>
        <w:t xml:space="preserve">I’m very </w:t>
      </w:r>
      <w:proofErr w:type="spellStart"/>
      <w:r>
        <w:t>very</w:t>
      </w:r>
      <w:proofErr w:type="spellEnd"/>
      <w:r>
        <w:t xml:space="preserve"> sorry to have heard your…… died. If there’s anything I can do, please don’t hesitate to ask.</w:t>
      </w:r>
    </w:p>
    <w:p w:rsidR="00CC7D85" w:rsidRDefault="00CC7D85" w:rsidP="00CC7D85">
      <w:pPr>
        <w:pStyle w:val="NoSpacing"/>
        <w:ind w:left="3600"/>
      </w:pPr>
    </w:p>
    <w:p w:rsidR="00CC7D85" w:rsidRDefault="00CC7D85" w:rsidP="00CC7D85">
      <w:pPr>
        <w:pStyle w:val="NoSpacing"/>
        <w:ind w:left="3600"/>
      </w:pPr>
      <w:r>
        <w:t>To a person from whom you want information</w:t>
      </w:r>
    </w:p>
    <w:p w:rsidR="00CC7D85" w:rsidRDefault="00CC7D85" w:rsidP="00CC7D85">
      <w:pPr>
        <w:pStyle w:val="NoSpacing"/>
        <w:ind w:left="3600"/>
      </w:pPr>
      <w:r>
        <w:t>Would you be kind enough to let me know…..</w:t>
      </w:r>
    </w:p>
    <w:p w:rsidR="00CC7D85" w:rsidRDefault="00CC7D85" w:rsidP="00CC7D85">
      <w:pPr>
        <w:pStyle w:val="NoSpacing"/>
        <w:ind w:left="3600"/>
      </w:pPr>
      <w:r>
        <w:t>I wonder whether you would give me some information…..</w:t>
      </w:r>
    </w:p>
    <w:p w:rsidR="00CC7D85" w:rsidRDefault="005E1776" w:rsidP="00CC7D85">
      <w:pPr>
        <w:pStyle w:val="NoSpacing"/>
        <w:ind w:left="3600"/>
      </w:pPr>
      <w:r>
        <w:t>Could you please tell me…..</w:t>
      </w:r>
    </w:p>
    <w:p w:rsidR="005E1776" w:rsidRDefault="005E1776" w:rsidP="00CC7D85">
      <w:pPr>
        <w:pStyle w:val="NoSpacing"/>
        <w:ind w:left="3600"/>
      </w:pPr>
      <w:r>
        <w:t>I should be very grateful if you would let me have the following information……</w:t>
      </w:r>
    </w:p>
    <w:p w:rsidR="005E1776" w:rsidRDefault="005E1776" w:rsidP="00CC7D85">
      <w:pPr>
        <w:pStyle w:val="NoSpacing"/>
        <w:ind w:left="3600"/>
      </w:pPr>
      <w:r>
        <w:t>Would it be possible for you to tell me….</w:t>
      </w:r>
    </w:p>
    <w:p w:rsidR="005E1776" w:rsidRDefault="005E1776" w:rsidP="00CC7D85">
      <w:pPr>
        <w:pStyle w:val="NoSpacing"/>
        <w:ind w:left="3600"/>
      </w:pPr>
      <w:r>
        <w:t>Please let me know……</w:t>
      </w:r>
    </w:p>
    <w:p w:rsidR="005E1776" w:rsidRDefault="005E1776" w:rsidP="00CC7D85">
      <w:pPr>
        <w:pStyle w:val="NoSpacing"/>
        <w:ind w:left="3600"/>
      </w:pPr>
      <w:r>
        <w:t>Perhaps you would be good enough to give me details of…….</w:t>
      </w:r>
    </w:p>
    <w:p w:rsidR="005E1776" w:rsidRDefault="005E1776" w:rsidP="00CC7D85">
      <w:pPr>
        <w:pStyle w:val="NoSpacing"/>
        <w:ind w:left="3600"/>
      </w:pPr>
      <w:r>
        <w:lastRenderedPageBreak/>
        <w:t>I should be very much obliged if you would let me have full details of …..</w:t>
      </w:r>
    </w:p>
    <w:p w:rsidR="005E1776" w:rsidRDefault="005E1776" w:rsidP="00CC7D85">
      <w:pPr>
        <w:pStyle w:val="NoSpacing"/>
        <w:ind w:left="3600"/>
      </w:pPr>
      <w:r>
        <w:t>I should particularly like to know</w:t>
      </w:r>
    </w:p>
    <w:p w:rsidR="005E1776" w:rsidRDefault="005E1776" w:rsidP="00CC7D85">
      <w:pPr>
        <w:pStyle w:val="NoSpacing"/>
        <w:ind w:left="3600"/>
      </w:pPr>
    </w:p>
    <w:p w:rsidR="005E1776" w:rsidRDefault="005E1776" w:rsidP="00CC7D85">
      <w:pPr>
        <w:pStyle w:val="NoSpacing"/>
        <w:ind w:left="3600"/>
      </w:pPr>
      <w:r>
        <w:t>For awkwardness</w:t>
      </w:r>
    </w:p>
    <w:p w:rsidR="005E1776" w:rsidRDefault="005E1776" w:rsidP="00CC7D85">
      <w:pPr>
        <w:pStyle w:val="NoSpacing"/>
        <w:ind w:left="3600"/>
      </w:pPr>
      <w:r>
        <w:t>(if you’ve upset a vase, stepped on someone’s toe, poked somebody with your umbrella, arrived late, dialed wrong phone number)</w:t>
      </w:r>
    </w:p>
    <w:p w:rsidR="005E1776" w:rsidRDefault="005E1776" w:rsidP="00CC7D85">
      <w:pPr>
        <w:pStyle w:val="NoSpacing"/>
        <w:ind w:left="3600"/>
      </w:pPr>
      <w:r>
        <w:t>Say : Sorry/I’m very sorry. Please excuse me.</w:t>
      </w:r>
    </w:p>
    <w:p w:rsidR="00F75103" w:rsidRDefault="005E1776" w:rsidP="00CC7D85">
      <w:pPr>
        <w:pStyle w:val="NoSpacing"/>
        <w:ind w:left="3600"/>
      </w:pPr>
      <w:proofErr w:type="spellStart"/>
      <w:r>
        <w:t>Ans</w:t>
      </w:r>
      <w:proofErr w:type="spellEnd"/>
      <w:r>
        <w:t xml:space="preserve"> : That’s quite all right/ It’</w:t>
      </w:r>
      <w:r w:rsidR="00F75103">
        <w:t>s all right/ It does</w:t>
      </w:r>
    </w:p>
    <w:p w:rsidR="005E1776" w:rsidRDefault="005E1776" w:rsidP="00CC7D85">
      <w:pPr>
        <w:pStyle w:val="NoSpacing"/>
        <w:ind w:left="3600"/>
      </w:pPr>
      <w:proofErr w:type="spellStart"/>
      <w:r>
        <w:t>n’t</w:t>
      </w:r>
      <w:proofErr w:type="spellEnd"/>
      <w:r>
        <w:t xml:space="preserve"> matter/ Please don’t worry. If you come late to the theatre and have to pass people who are already </w:t>
      </w:r>
      <w:r w:rsidR="00F75103">
        <w:t>in their places. You say. Excuse me or I am so sorry.</w:t>
      </w:r>
    </w:p>
    <w:p w:rsidR="00CC7D85" w:rsidRDefault="00CC7D85" w:rsidP="00CC7D85">
      <w:pPr>
        <w:pStyle w:val="NoSpacing"/>
        <w:ind w:left="3600"/>
      </w:pPr>
    </w:p>
    <w:p w:rsidR="00F75103" w:rsidRDefault="00F75103" w:rsidP="00CC7D85">
      <w:pPr>
        <w:pStyle w:val="NoSpacing"/>
        <w:ind w:left="3600"/>
      </w:pPr>
      <w:r>
        <w:t>Apologetic expressions:</w:t>
      </w:r>
    </w:p>
    <w:p w:rsidR="00F75103" w:rsidRDefault="00F75103" w:rsidP="00CC7D85">
      <w:pPr>
        <w:pStyle w:val="NoSpacing"/>
        <w:ind w:left="3600"/>
      </w:pPr>
      <w:r>
        <w:t xml:space="preserve">Expressions              </w:t>
      </w:r>
      <w:r>
        <w:tab/>
      </w:r>
      <w:r>
        <w:tab/>
      </w:r>
      <w:r>
        <w:tab/>
        <w:t>Answers</w:t>
      </w:r>
    </w:p>
    <w:p w:rsidR="00F75103" w:rsidRDefault="00F75103" w:rsidP="00CC7D85">
      <w:pPr>
        <w:pStyle w:val="NoSpacing"/>
        <w:ind w:left="3600"/>
      </w:pPr>
      <w:r>
        <w:t>Sorry to trouble you</w:t>
      </w:r>
      <w:r>
        <w:tab/>
      </w:r>
      <w:r>
        <w:tab/>
      </w:r>
      <w:r>
        <w:tab/>
        <w:t>That’s all right</w:t>
      </w:r>
    </w:p>
    <w:p w:rsidR="00F75103" w:rsidRDefault="00F75103" w:rsidP="00CC7D85">
      <w:pPr>
        <w:pStyle w:val="NoSpacing"/>
        <w:ind w:left="3600"/>
      </w:pPr>
      <w:r>
        <w:t>Sorry to bother you just now.</w:t>
      </w:r>
      <w:r>
        <w:tab/>
        <w:t>Oh. That’s quite all right.</w:t>
      </w:r>
    </w:p>
    <w:p w:rsidR="00A959FC" w:rsidRDefault="00A959FC" w:rsidP="00CC7D85">
      <w:pPr>
        <w:pStyle w:val="NoSpacing"/>
        <w:ind w:left="3600"/>
      </w:pPr>
      <w:r>
        <w:t>Sorry to have kept you waiting    It doesn’t matter</w:t>
      </w:r>
    </w:p>
    <w:p w:rsidR="00A959FC" w:rsidRDefault="00A959FC" w:rsidP="00CC7D85">
      <w:pPr>
        <w:pStyle w:val="NoSpacing"/>
        <w:ind w:left="3600"/>
      </w:pPr>
      <w:r>
        <w:t>I hope I’m not disturbing you.</w:t>
      </w:r>
      <w:r>
        <w:tab/>
        <w:t>Not at all.</w:t>
      </w:r>
    </w:p>
    <w:p w:rsidR="00A959FC" w:rsidRDefault="00A959FC" w:rsidP="00CC7D85">
      <w:pPr>
        <w:pStyle w:val="NoSpacing"/>
        <w:ind w:left="3600"/>
      </w:pPr>
    </w:p>
    <w:p w:rsidR="00A959FC" w:rsidRDefault="00A959FC" w:rsidP="00CC7D85">
      <w:pPr>
        <w:pStyle w:val="NoSpacing"/>
        <w:ind w:left="3600"/>
      </w:pPr>
      <w:r>
        <w:t>More apologetic expressions:</w:t>
      </w:r>
    </w:p>
    <w:p w:rsidR="00A959FC" w:rsidRDefault="00A959FC" w:rsidP="00906976">
      <w:pPr>
        <w:pStyle w:val="NoSpacing"/>
        <w:numPr>
          <w:ilvl w:val="3"/>
          <w:numId w:val="204"/>
        </w:numPr>
      </w:pPr>
      <w:r>
        <w:t>I’m afraid I’m not free this week.</w:t>
      </w:r>
    </w:p>
    <w:p w:rsidR="00A959FC" w:rsidRDefault="00A959FC" w:rsidP="00906976">
      <w:pPr>
        <w:pStyle w:val="NoSpacing"/>
        <w:numPr>
          <w:ilvl w:val="3"/>
          <w:numId w:val="204"/>
        </w:numPr>
      </w:pPr>
      <w:r>
        <w:t>I’m afraid I can’t make it on Sunday.</w:t>
      </w:r>
    </w:p>
    <w:p w:rsidR="00A959FC" w:rsidRDefault="00A959FC" w:rsidP="00906976">
      <w:pPr>
        <w:pStyle w:val="NoSpacing"/>
        <w:numPr>
          <w:ilvl w:val="3"/>
          <w:numId w:val="204"/>
        </w:numPr>
      </w:pPr>
      <w:r>
        <w:t>‘Mohan’s sorry he couldn’t come, but he had to rush off to the hospital.</w:t>
      </w:r>
    </w:p>
    <w:p w:rsidR="00A959FC" w:rsidRDefault="00A959FC" w:rsidP="00A959FC">
      <w:pPr>
        <w:pStyle w:val="NoSpacing"/>
        <w:ind w:left="2880"/>
      </w:pPr>
      <w:r>
        <w:t>(Mohan is a doctor and not a patient)</w:t>
      </w:r>
    </w:p>
    <w:p w:rsidR="00A959FC" w:rsidRDefault="00A959FC" w:rsidP="00906976">
      <w:pPr>
        <w:pStyle w:val="NoSpacing"/>
        <w:numPr>
          <w:ilvl w:val="3"/>
          <w:numId w:val="204"/>
        </w:numPr>
      </w:pPr>
      <w:r>
        <w:t>‘Dinesh asked me to say he’s so sorry, he couldn’t join us, but he has to go to the dentist.’</w:t>
      </w:r>
    </w:p>
    <w:p w:rsidR="00A959FC" w:rsidRDefault="00A959FC" w:rsidP="00A959FC">
      <w:pPr>
        <w:pStyle w:val="NoSpacing"/>
        <w:ind w:left="2880"/>
      </w:pPr>
    </w:p>
    <w:p w:rsidR="00A959FC" w:rsidRDefault="00A959FC" w:rsidP="00A959FC">
      <w:pPr>
        <w:pStyle w:val="NoSpacing"/>
        <w:ind w:left="2880"/>
      </w:pPr>
      <w:r>
        <w:t>Excuse me:</w:t>
      </w:r>
    </w:p>
    <w:p w:rsidR="00A959FC" w:rsidRDefault="00A959FC" w:rsidP="00906976">
      <w:pPr>
        <w:pStyle w:val="NoSpacing"/>
        <w:numPr>
          <w:ilvl w:val="3"/>
          <w:numId w:val="204"/>
        </w:numPr>
      </w:pPr>
      <w:r>
        <w:t>Excuse me, could you tell me the way to the station?</w:t>
      </w:r>
    </w:p>
    <w:p w:rsidR="00A959FC" w:rsidRDefault="00A959FC" w:rsidP="00906976">
      <w:pPr>
        <w:pStyle w:val="NoSpacing"/>
        <w:numPr>
          <w:ilvl w:val="3"/>
          <w:numId w:val="204"/>
        </w:numPr>
      </w:pPr>
      <w:r>
        <w:t>Excuse me, haven’t we met before?</w:t>
      </w:r>
    </w:p>
    <w:p w:rsidR="00A959FC" w:rsidRDefault="00A959FC" w:rsidP="00906976">
      <w:pPr>
        <w:pStyle w:val="NoSpacing"/>
        <w:numPr>
          <w:ilvl w:val="3"/>
          <w:numId w:val="204"/>
        </w:numPr>
      </w:pPr>
      <w:r>
        <w:t>Excuse me, is this seat taken?</w:t>
      </w:r>
    </w:p>
    <w:p w:rsidR="00A959FC" w:rsidRDefault="00A959FC" w:rsidP="00A959FC">
      <w:pPr>
        <w:pStyle w:val="NoSpacing"/>
        <w:ind w:left="2880"/>
      </w:pPr>
    </w:p>
    <w:p w:rsidR="00A959FC" w:rsidRDefault="00A959FC" w:rsidP="00A959FC">
      <w:pPr>
        <w:pStyle w:val="NoSpacing"/>
        <w:ind w:left="2880"/>
      </w:pPr>
      <w:r>
        <w:t>When you are in a hurry:</w:t>
      </w:r>
    </w:p>
    <w:p w:rsidR="00A959FC" w:rsidRDefault="00A52AA8" w:rsidP="00906976">
      <w:pPr>
        <w:pStyle w:val="NoSpacing"/>
        <w:numPr>
          <w:ilvl w:val="4"/>
          <w:numId w:val="204"/>
        </w:numPr>
      </w:pPr>
      <w:r>
        <w:t xml:space="preserve">I must go now.          </w:t>
      </w:r>
      <w:r>
        <w:tab/>
      </w:r>
      <w:r>
        <w:tab/>
      </w:r>
      <w:r>
        <w:tab/>
        <w:t xml:space="preserve"> </w:t>
      </w:r>
    </w:p>
    <w:p w:rsidR="00A52AA8" w:rsidRDefault="00A959FC" w:rsidP="00906976">
      <w:pPr>
        <w:pStyle w:val="NoSpacing"/>
        <w:numPr>
          <w:ilvl w:val="4"/>
          <w:numId w:val="204"/>
        </w:numPr>
      </w:pPr>
      <w:r>
        <w:t>I really can’</w:t>
      </w:r>
      <w:r w:rsidR="00A52AA8">
        <w:t>t stay any longer</w:t>
      </w:r>
    </w:p>
    <w:p w:rsidR="00A959FC" w:rsidRDefault="00A52AA8" w:rsidP="00906976">
      <w:pPr>
        <w:pStyle w:val="NoSpacing"/>
        <w:numPr>
          <w:ilvl w:val="4"/>
          <w:numId w:val="204"/>
        </w:numPr>
      </w:pPr>
      <w:r>
        <w:t xml:space="preserve"> We ought to have started earlier                      </w:t>
      </w:r>
    </w:p>
    <w:p w:rsidR="00A52AA8" w:rsidRDefault="00A52AA8" w:rsidP="00906976">
      <w:pPr>
        <w:pStyle w:val="NoSpacing"/>
        <w:numPr>
          <w:ilvl w:val="4"/>
          <w:numId w:val="204"/>
        </w:numPr>
      </w:pPr>
      <w:r>
        <w:t>If I don’t go now I’ll miss my train.</w:t>
      </w:r>
    </w:p>
    <w:p w:rsidR="00A52AA8" w:rsidRDefault="00A52AA8" w:rsidP="00906976">
      <w:pPr>
        <w:pStyle w:val="NoSpacing"/>
        <w:numPr>
          <w:ilvl w:val="4"/>
          <w:numId w:val="204"/>
        </w:numPr>
      </w:pPr>
      <w:r>
        <w:t>I‘m in a hurry.</w:t>
      </w:r>
    </w:p>
    <w:p w:rsidR="00A52AA8" w:rsidRDefault="00A52AA8" w:rsidP="00906976">
      <w:pPr>
        <w:pStyle w:val="NoSpacing"/>
        <w:numPr>
          <w:ilvl w:val="4"/>
          <w:numId w:val="204"/>
        </w:numPr>
      </w:pPr>
      <w:r>
        <w:t>We’d better make haste.</w:t>
      </w:r>
    </w:p>
    <w:p w:rsidR="00A52AA8" w:rsidRDefault="00A52AA8" w:rsidP="00906976">
      <w:pPr>
        <w:pStyle w:val="NoSpacing"/>
        <w:numPr>
          <w:ilvl w:val="4"/>
          <w:numId w:val="204"/>
        </w:numPr>
      </w:pPr>
      <w:r>
        <w:t>We’d better take a taxi.</w:t>
      </w:r>
    </w:p>
    <w:p w:rsidR="00A52AA8" w:rsidRDefault="00A52AA8" w:rsidP="00906976">
      <w:pPr>
        <w:pStyle w:val="NoSpacing"/>
        <w:numPr>
          <w:ilvl w:val="4"/>
          <w:numId w:val="204"/>
        </w:numPr>
      </w:pPr>
      <w:r>
        <w:t>Some body’s waiting for us/me.</w:t>
      </w:r>
    </w:p>
    <w:p w:rsidR="00A52AA8" w:rsidRDefault="00A52AA8" w:rsidP="00906976">
      <w:pPr>
        <w:pStyle w:val="NoSpacing"/>
        <w:numPr>
          <w:ilvl w:val="4"/>
          <w:numId w:val="204"/>
        </w:numPr>
      </w:pPr>
      <w:r>
        <w:t>We/ I mustn’t keep him waiting.</w:t>
      </w:r>
    </w:p>
    <w:p w:rsidR="00A52AA8" w:rsidRDefault="00A52AA8" w:rsidP="00A52AA8">
      <w:pPr>
        <w:pStyle w:val="NoSpacing"/>
        <w:ind w:left="3600"/>
      </w:pPr>
    </w:p>
    <w:p w:rsidR="00A52AA8" w:rsidRDefault="00A52AA8" w:rsidP="00A52AA8">
      <w:pPr>
        <w:pStyle w:val="NoSpacing"/>
        <w:ind w:left="3600"/>
      </w:pPr>
      <w:r>
        <w:t>About getting late:</w:t>
      </w:r>
    </w:p>
    <w:p w:rsidR="00A52AA8" w:rsidRDefault="00A52AA8" w:rsidP="00906976">
      <w:pPr>
        <w:pStyle w:val="NoSpacing"/>
        <w:numPr>
          <w:ilvl w:val="5"/>
          <w:numId w:val="204"/>
        </w:numPr>
      </w:pPr>
      <w:r>
        <w:t>I’m afraid I’m late.</w:t>
      </w:r>
    </w:p>
    <w:p w:rsidR="00A52AA8" w:rsidRDefault="00A52AA8" w:rsidP="00906976">
      <w:pPr>
        <w:pStyle w:val="NoSpacing"/>
        <w:numPr>
          <w:ilvl w:val="5"/>
          <w:numId w:val="204"/>
        </w:numPr>
      </w:pPr>
      <w:r>
        <w:t>I’m not ready, I’m afraid.</w:t>
      </w:r>
    </w:p>
    <w:p w:rsidR="00A52AA8" w:rsidRDefault="00A52AA8" w:rsidP="00906976">
      <w:pPr>
        <w:pStyle w:val="NoSpacing"/>
        <w:numPr>
          <w:ilvl w:val="5"/>
          <w:numId w:val="204"/>
        </w:numPr>
      </w:pPr>
      <w:r>
        <w:lastRenderedPageBreak/>
        <w:t>I hope I’m not late.</w:t>
      </w:r>
    </w:p>
    <w:p w:rsidR="00A52AA8" w:rsidRDefault="00A52AA8" w:rsidP="00A52AA8">
      <w:pPr>
        <w:pStyle w:val="NoSpacing"/>
        <w:ind w:left="4320"/>
      </w:pPr>
    </w:p>
    <w:p w:rsidR="00A52AA8" w:rsidRDefault="00A52AA8" w:rsidP="00A52AA8">
      <w:pPr>
        <w:pStyle w:val="NoSpacing"/>
      </w:pPr>
      <w:r>
        <w:t xml:space="preserve">                                                                       When you are surprised:</w:t>
      </w:r>
    </w:p>
    <w:p w:rsidR="00A52AA8" w:rsidRDefault="00A52AA8" w:rsidP="00A52AA8">
      <w:pPr>
        <w:pStyle w:val="NoSpacing"/>
        <w:ind w:left="4320"/>
      </w:pPr>
      <w:r>
        <w:t>What a surprise! What’s that! Good heavens! My goodness! Good gracious!</w:t>
      </w:r>
    </w:p>
    <w:p w:rsidR="00A52AA8" w:rsidRDefault="00A52AA8" w:rsidP="00A52AA8">
      <w:pPr>
        <w:pStyle w:val="NoSpacing"/>
        <w:ind w:left="4320"/>
      </w:pPr>
    </w:p>
    <w:p w:rsidR="00B221B4" w:rsidRDefault="00B221B4" w:rsidP="00A52AA8">
      <w:pPr>
        <w:pStyle w:val="NoSpacing"/>
        <w:ind w:left="4320"/>
      </w:pPr>
      <w:r>
        <w:t>When you are worried:</w:t>
      </w:r>
    </w:p>
    <w:p w:rsidR="00B221B4" w:rsidRDefault="00B221B4" w:rsidP="00B221B4">
      <w:pPr>
        <w:pStyle w:val="NoSpacing"/>
        <w:numPr>
          <w:ilvl w:val="1"/>
          <w:numId w:val="201"/>
        </w:numPr>
      </w:pPr>
      <w:r>
        <w:t>What’s the matter with you?</w:t>
      </w:r>
    </w:p>
    <w:p w:rsidR="00B221B4" w:rsidRDefault="00B221B4" w:rsidP="00B221B4">
      <w:pPr>
        <w:pStyle w:val="NoSpacing"/>
        <w:numPr>
          <w:ilvl w:val="1"/>
          <w:numId w:val="201"/>
        </w:numPr>
      </w:pPr>
      <w:r>
        <w:t>What’s wrong with you?</w:t>
      </w:r>
    </w:p>
    <w:p w:rsidR="00B221B4" w:rsidRDefault="00B221B4" w:rsidP="00B221B4">
      <w:pPr>
        <w:pStyle w:val="NoSpacing"/>
        <w:numPr>
          <w:ilvl w:val="1"/>
          <w:numId w:val="201"/>
        </w:numPr>
      </w:pPr>
      <w:r>
        <w:t>Why are you looking so tired?</w:t>
      </w:r>
    </w:p>
    <w:p w:rsidR="00B221B4" w:rsidRDefault="00B221B4" w:rsidP="00B221B4">
      <w:pPr>
        <w:pStyle w:val="NoSpacing"/>
        <w:numPr>
          <w:ilvl w:val="1"/>
          <w:numId w:val="201"/>
        </w:numPr>
      </w:pPr>
      <w:r>
        <w:t>Why are you getting so thin/losing weight?</w:t>
      </w:r>
    </w:p>
    <w:p w:rsidR="00B221B4" w:rsidRDefault="00B221B4" w:rsidP="00B221B4">
      <w:pPr>
        <w:pStyle w:val="NoSpacing"/>
        <w:numPr>
          <w:ilvl w:val="1"/>
          <w:numId w:val="201"/>
        </w:numPr>
      </w:pPr>
      <w:r>
        <w:t>Why are you looking so pale?</w:t>
      </w:r>
    </w:p>
    <w:p w:rsidR="00B221B4" w:rsidRDefault="00B221B4" w:rsidP="00B221B4">
      <w:pPr>
        <w:pStyle w:val="NoSpacing"/>
        <w:numPr>
          <w:ilvl w:val="1"/>
          <w:numId w:val="201"/>
        </w:numPr>
      </w:pPr>
      <w:r>
        <w:t>You’re looking very pulled down or you’re not looking well. What’s the matter?</w:t>
      </w:r>
    </w:p>
    <w:p w:rsidR="00B221B4" w:rsidRDefault="00B221B4" w:rsidP="00B221B4">
      <w:pPr>
        <w:pStyle w:val="NoSpacing"/>
        <w:ind w:left="1440"/>
      </w:pPr>
    </w:p>
    <w:p w:rsidR="00B221B4" w:rsidRDefault="00B221B4" w:rsidP="00B221B4">
      <w:pPr>
        <w:pStyle w:val="NoSpacing"/>
        <w:ind w:left="1440"/>
      </w:pPr>
      <w:r>
        <w:t>Conveying Greetings:</w:t>
      </w:r>
    </w:p>
    <w:p w:rsidR="00B221B4" w:rsidRDefault="00B221B4" w:rsidP="00B221B4">
      <w:pPr>
        <w:pStyle w:val="NoSpacing"/>
        <w:ind w:left="1440"/>
      </w:pPr>
      <w:r>
        <w:t>Formal</w:t>
      </w:r>
      <w:r w:rsidR="00CE6268">
        <w:t xml:space="preserve">           : Please remember me to your family. (Thanks, I will)</w:t>
      </w:r>
    </w:p>
    <w:p w:rsidR="00CE6268" w:rsidRDefault="00CE6268" w:rsidP="00B221B4">
      <w:pPr>
        <w:pStyle w:val="NoSpacing"/>
        <w:ind w:left="1440"/>
      </w:pPr>
      <w:r>
        <w:t xml:space="preserve">Informal        : Give my love to </w:t>
      </w:r>
      <w:proofErr w:type="spellStart"/>
      <w:r>
        <w:t>Supriya</w:t>
      </w:r>
      <w:proofErr w:type="spellEnd"/>
      <w:r>
        <w:t>.</w:t>
      </w:r>
    </w:p>
    <w:p w:rsidR="00CE6268" w:rsidRDefault="00CE6268" w:rsidP="00B221B4">
      <w:pPr>
        <w:pStyle w:val="NoSpacing"/>
        <w:ind w:left="1440"/>
      </w:pPr>
    </w:p>
    <w:p w:rsidR="00CE6268" w:rsidRDefault="00CE6268" w:rsidP="00B221B4">
      <w:pPr>
        <w:pStyle w:val="NoSpacing"/>
        <w:ind w:left="1440"/>
      </w:pPr>
      <w:r>
        <w:t>Other’s enjoyment:</w:t>
      </w:r>
    </w:p>
    <w:p w:rsidR="00CE6268" w:rsidRDefault="00032BAA" w:rsidP="00032BAA">
      <w:pPr>
        <w:pStyle w:val="NoSpacing"/>
        <w:ind w:left="1080"/>
      </w:pPr>
      <w:r>
        <w:t>1.</w:t>
      </w:r>
      <w:r w:rsidR="00CE6268">
        <w:t xml:space="preserve">Have a </w:t>
      </w:r>
      <w:r>
        <w:t xml:space="preserve">good time                      </w:t>
      </w:r>
      <w:r w:rsidR="00CE6268">
        <w:t xml:space="preserve"> Thank you.</w:t>
      </w:r>
    </w:p>
    <w:p w:rsidR="00CE6268" w:rsidRDefault="00032BAA" w:rsidP="00032BAA">
      <w:pPr>
        <w:pStyle w:val="NoSpacing"/>
      </w:pPr>
      <w:r>
        <w:t xml:space="preserve">                     2.</w:t>
      </w:r>
      <w:r w:rsidR="00CE6268">
        <w:t>Have a good holiday                   Thank you, I’m sure I shall.</w:t>
      </w:r>
    </w:p>
    <w:p w:rsidR="00CE6268" w:rsidRDefault="00032BAA" w:rsidP="00032BAA">
      <w:pPr>
        <w:pStyle w:val="NoSpacing"/>
        <w:ind w:left="1080"/>
      </w:pPr>
      <w:r>
        <w:t>3.Enjoy yourself</w:t>
      </w:r>
      <w:r>
        <w:tab/>
      </w:r>
      <w:r>
        <w:tab/>
        <w:t xml:space="preserve">       </w:t>
      </w:r>
      <w:r w:rsidR="00CE6268">
        <w:t>Thank you, I’m sure I shall.</w:t>
      </w:r>
    </w:p>
    <w:p w:rsidR="00CE6268" w:rsidRDefault="00032BAA" w:rsidP="00032BAA">
      <w:pPr>
        <w:pStyle w:val="NoSpacing"/>
      </w:pPr>
      <w:r>
        <w:t xml:space="preserve">                     4.</w:t>
      </w:r>
      <w:r w:rsidR="00CE6268">
        <w:t>I hope you have a good time.</w:t>
      </w:r>
    </w:p>
    <w:p w:rsidR="00CE6268" w:rsidRDefault="00032BAA" w:rsidP="00032BAA">
      <w:pPr>
        <w:pStyle w:val="NoSpacing"/>
      </w:pPr>
      <w:r>
        <w:t xml:space="preserve">                     5.</w:t>
      </w:r>
      <w:r w:rsidR="00CE6268">
        <w:t>Take care of yourself.</w:t>
      </w:r>
    </w:p>
    <w:p w:rsidR="00CE6268" w:rsidRDefault="00CE6268" w:rsidP="00CE6268">
      <w:pPr>
        <w:pStyle w:val="NoSpacing"/>
        <w:ind w:left="1440"/>
      </w:pPr>
    </w:p>
    <w:p w:rsidR="00CE6268" w:rsidRDefault="00CE6268" w:rsidP="00CE6268">
      <w:pPr>
        <w:pStyle w:val="NoSpacing"/>
        <w:ind w:left="1440"/>
      </w:pPr>
      <w:r>
        <w:t>Just before an interview or an examination</w:t>
      </w:r>
    </w:p>
    <w:p w:rsidR="00CE6268" w:rsidRDefault="00CE6268" w:rsidP="00CE6268">
      <w:pPr>
        <w:pStyle w:val="NoSpacing"/>
        <w:ind w:left="1440"/>
      </w:pPr>
      <w:r>
        <w:t xml:space="preserve">           Good Luck/ Thank you.</w:t>
      </w:r>
    </w:p>
    <w:p w:rsidR="00CE6268" w:rsidRDefault="00CE6268" w:rsidP="00CE6268">
      <w:pPr>
        <w:pStyle w:val="NoSpacing"/>
        <w:ind w:left="1440"/>
      </w:pPr>
      <w:r>
        <w:t xml:space="preserve">           </w:t>
      </w:r>
      <w:r w:rsidR="00465736">
        <w:t>Best of Luck/I’ll need it.</w:t>
      </w:r>
    </w:p>
    <w:p w:rsidR="00465736" w:rsidRDefault="00465736" w:rsidP="00CE6268">
      <w:pPr>
        <w:pStyle w:val="NoSpacing"/>
        <w:ind w:left="1440"/>
      </w:pPr>
      <w:r>
        <w:t>Congratulating a bride and bridegroom:</w:t>
      </w:r>
    </w:p>
    <w:p w:rsidR="00465736" w:rsidRDefault="00465736" w:rsidP="00CE6268">
      <w:pPr>
        <w:pStyle w:val="NoSpacing"/>
        <w:ind w:left="1440"/>
      </w:pPr>
      <w:r>
        <w:t xml:space="preserve">           Congratulations/I wish you every happiness</w:t>
      </w:r>
    </w:p>
    <w:p w:rsidR="00465736" w:rsidRDefault="00465736" w:rsidP="00CE6268">
      <w:pPr>
        <w:pStyle w:val="NoSpacing"/>
        <w:ind w:left="1440"/>
      </w:pPr>
      <w:r>
        <w:t xml:space="preserve">           Thank you.</w:t>
      </w:r>
    </w:p>
    <w:p w:rsidR="00465736" w:rsidRDefault="00465736" w:rsidP="00CE6268">
      <w:pPr>
        <w:pStyle w:val="NoSpacing"/>
        <w:ind w:left="1440"/>
      </w:pPr>
      <w:r>
        <w:t>Illness : I hope you’ll get better soon.</w:t>
      </w:r>
    </w:p>
    <w:p w:rsidR="00B865BE" w:rsidRDefault="00B865BE" w:rsidP="00CE6268">
      <w:pPr>
        <w:pStyle w:val="NoSpacing"/>
        <w:ind w:left="1440"/>
      </w:pPr>
      <w:r>
        <w:t xml:space="preserve">              I do hope you’ll get better soon.</w:t>
      </w:r>
    </w:p>
    <w:p w:rsidR="00B865BE" w:rsidRDefault="00B865BE" w:rsidP="00CE6268">
      <w:pPr>
        <w:pStyle w:val="NoSpacing"/>
        <w:ind w:left="1440"/>
      </w:pPr>
      <w:r>
        <w:t xml:space="preserve">             Wish you a speedy recovery.</w:t>
      </w:r>
    </w:p>
    <w:p w:rsidR="00B865BE" w:rsidRDefault="00B865BE" w:rsidP="00CE6268">
      <w:pPr>
        <w:pStyle w:val="NoSpacing"/>
        <w:ind w:left="1440"/>
      </w:pPr>
      <w:r>
        <w:t>When guests arrive :  I’m so g</w:t>
      </w:r>
      <w:r w:rsidR="00032BAA">
        <w:t>lad you could come(following an</w:t>
      </w:r>
      <w:r>
        <w:t xml:space="preserve"> invitation)</w:t>
      </w:r>
    </w:p>
    <w:p w:rsidR="00B865BE" w:rsidRDefault="00B865BE" w:rsidP="00CE6268">
      <w:pPr>
        <w:pStyle w:val="NoSpacing"/>
        <w:ind w:left="1440"/>
      </w:pPr>
      <w:r>
        <w:t xml:space="preserve">            Hello, How nice to see you.(unexpected visitors)</w:t>
      </w:r>
    </w:p>
    <w:p w:rsidR="00B865BE" w:rsidRDefault="00B865BE" w:rsidP="00CE6268">
      <w:pPr>
        <w:pStyle w:val="NoSpacing"/>
        <w:ind w:left="1440"/>
      </w:pPr>
      <w:r>
        <w:t xml:space="preserve">            What a pleasure to see you!</w:t>
      </w:r>
    </w:p>
    <w:p w:rsidR="00B865BE" w:rsidRDefault="00B865BE" w:rsidP="00CE6268">
      <w:pPr>
        <w:pStyle w:val="NoSpacing"/>
        <w:ind w:left="1440"/>
      </w:pPr>
      <w:r>
        <w:t xml:space="preserve">            What a pleasant surprise!</w:t>
      </w:r>
    </w:p>
    <w:p w:rsidR="00B865BE" w:rsidRDefault="00B865BE" w:rsidP="00CE6268">
      <w:pPr>
        <w:pStyle w:val="NoSpacing"/>
        <w:ind w:left="1440"/>
      </w:pPr>
      <w:r>
        <w:t xml:space="preserve">            At the end of a party, etc., Thank you for a lovely evening.</w:t>
      </w:r>
    </w:p>
    <w:p w:rsidR="00B865BE" w:rsidRDefault="00B865BE" w:rsidP="00CE6268">
      <w:pPr>
        <w:pStyle w:val="NoSpacing"/>
        <w:ind w:left="1440"/>
      </w:pPr>
      <w:r>
        <w:t>Birthday : Many Happy returns of the day. Thank you.</w:t>
      </w:r>
    </w:p>
    <w:p w:rsidR="00B865BE" w:rsidRDefault="00B865BE" w:rsidP="00CE6268">
      <w:pPr>
        <w:pStyle w:val="NoSpacing"/>
        <w:ind w:left="1440"/>
      </w:pPr>
      <w:r>
        <w:t>Christmas  : Merry Christmas! Thank you and the same to you.</w:t>
      </w:r>
    </w:p>
    <w:p w:rsidR="00B865BE" w:rsidRDefault="00B865BE" w:rsidP="00CE6268">
      <w:pPr>
        <w:pStyle w:val="NoSpacing"/>
        <w:ind w:left="1440"/>
      </w:pPr>
      <w:r>
        <w:t>New Year : Wish you a very happy new year.</w:t>
      </w:r>
    </w:p>
    <w:p w:rsidR="00B865BE" w:rsidRDefault="00B865BE" w:rsidP="00CE6268">
      <w:pPr>
        <w:pStyle w:val="NoSpacing"/>
        <w:ind w:left="1440"/>
      </w:pPr>
    </w:p>
    <w:p w:rsidR="00B865BE" w:rsidRDefault="00B865BE" w:rsidP="00CE6268">
      <w:pPr>
        <w:pStyle w:val="NoSpacing"/>
        <w:ind w:left="1440"/>
      </w:pPr>
      <w:r>
        <w:t>Formal and Informal polite remarks:</w:t>
      </w:r>
    </w:p>
    <w:p w:rsidR="00B865BE" w:rsidRDefault="00B865BE" w:rsidP="00CE6268">
      <w:pPr>
        <w:pStyle w:val="NoSpacing"/>
        <w:ind w:left="1440"/>
      </w:pPr>
      <w:r>
        <w:t>Good Morning( until about lunch-time)</w:t>
      </w:r>
    </w:p>
    <w:p w:rsidR="00B865BE" w:rsidRDefault="00B865BE" w:rsidP="00CE6268">
      <w:pPr>
        <w:pStyle w:val="NoSpacing"/>
        <w:ind w:left="1440"/>
      </w:pPr>
      <w:r>
        <w:t>Good Afternoon(until about 5P.M.)</w:t>
      </w:r>
    </w:p>
    <w:p w:rsidR="00B865BE" w:rsidRDefault="00B865BE" w:rsidP="00CE6268">
      <w:pPr>
        <w:pStyle w:val="NoSpacing"/>
        <w:ind w:left="1440"/>
      </w:pPr>
      <w:r>
        <w:t>Good Evening(until mid-night)</w:t>
      </w:r>
    </w:p>
    <w:p w:rsidR="00B865BE" w:rsidRDefault="00B865BE" w:rsidP="00CE6268">
      <w:pPr>
        <w:pStyle w:val="NoSpacing"/>
        <w:ind w:left="1440"/>
      </w:pPr>
      <w:r>
        <w:t>Good Bye(formal)</w:t>
      </w:r>
    </w:p>
    <w:p w:rsidR="00B865BE" w:rsidRDefault="00B865BE" w:rsidP="00CE6268">
      <w:pPr>
        <w:pStyle w:val="NoSpacing"/>
        <w:ind w:left="1440"/>
      </w:pPr>
      <w:r>
        <w:lastRenderedPageBreak/>
        <w:t>Bye-Bye(less formal)</w:t>
      </w:r>
    </w:p>
    <w:p w:rsidR="00B865BE" w:rsidRDefault="00B865BE" w:rsidP="00CE6268">
      <w:pPr>
        <w:pStyle w:val="NoSpacing"/>
        <w:ind w:left="1440"/>
      </w:pPr>
      <w:r>
        <w:t>Have a good weekend</w:t>
      </w:r>
    </w:p>
    <w:p w:rsidR="00B865BE" w:rsidRDefault="00B865BE" w:rsidP="00CE6268">
      <w:pPr>
        <w:pStyle w:val="NoSpacing"/>
        <w:ind w:left="1440"/>
      </w:pPr>
      <w:r>
        <w:t>Best of Luck</w:t>
      </w:r>
    </w:p>
    <w:p w:rsidR="00B865BE" w:rsidRDefault="00B865BE" w:rsidP="00CE6268">
      <w:pPr>
        <w:pStyle w:val="NoSpacing"/>
        <w:ind w:left="1440"/>
      </w:pPr>
      <w:r>
        <w:t>Enjoy yourself</w:t>
      </w:r>
    </w:p>
    <w:p w:rsidR="00B865BE" w:rsidRDefault="00B865BE" w:rsidP="00CE6268">
      <w:pPr>
        <w:pStyle w:val="NoSpacing"/>
        <w:ind w:left="1440"/>
      </w:pPr>
      <w:r>
        <w:t>Congratulations</w:t>
      </w:r>
    </w:p>
    <w:p w:rsidR="00B865BE" w:rsidRDefault="00011AE7" w:rsidP="00CE6268">
      <w:pPr>
        <w:pStyle w:val="NoSpacing"/>
        <w:ind w:left="1440"/>
      </w:pPr>
      <w:r>
        <w:t>See you soon</w:t>
      </w:r>
    </w:p>
    <w:p w:rsidR="00B865BE" w:rsidRDefault="00B865BE" w:rsidP="00CE6268">
      <w:pPr>
        <w:pStyle w:val="NoSpacing"/>
        <w:ind w:left="1440"/>
      </w:pPr>
      <w:r>
        <w:t>How do you do?</w:t>
      </w:r>
    </w:p>
    <w:p w:rsidR="00B865BE" w:rsidRDefault="00B865BE" w:rsidP="00CE6268">
      <w:pPr>
        <w:pStyle w:val="NoSpacing"/>
        <w:ind w:left="1440"/>
      </w:pPr>
      <w:r>
        <w:t>How are you(formal)</w:t>
      </w:r>
      <w:r w:rsidR="009E4108">
        <w:t>?</w:t>
      </w:r>
    </w:p>
    <w:p w:rsidR="00B865BE" w:rsidRDefault="00B865BE" w:rsidP="00CE6268">
      <w:pPr>
        <w:pStyle w:val="NoSpacing"/>
        <w:ind w:left="1440"/>
      </w:pPr>
      <w:r>
        <w:t>How are you getting on?</w:t>
      </w:r>
    </w:p>
    <w:p w:rsidR="00B865BE" w:rsidRDefault="00B865BE" w:rsidP="00CE6268">
      <w:pPr>
        <w:pStyle w:val="NoSpacing"/>
        <w:ind w:left="1440"/>
      </w:pPr>
      <w:r>
        <w:t>How’s life?</w:t>
      </w:r>
    </w:p>
    <w:p w:rsidR="00B865BE" w:rsidRDefault="00B865BE" w:rsidP="00CE6268">
      <w:pPr>
        <w:pStyle w:val="NoSpacing"/>
        <w:ind w:left="1440"/>
      </w:pPr>
    </w:p>
    <w:p w:rsidR="00B221B4" w:rsidRDefault="00B221B4" w:rsidP="00B221B4">
      <w:pPr>
        <w:pStyle w:val="NoSpacing"/>
        <w:ind w:left="1440"/>
      </w:pPr>
    </w:p>
    <w:p w:rsidR="00A52AA8" w:rsidRDefault="00A52AA8" w:rsidP="00A52AA8">
      <w:pPr>
        <w:pStyle w:val="NoSpacing"/>
        <w:ind w:left="4320"/>
      </w:pPr>
    </w:p>
    <w:p w:rsidR="00A52AA8" w:rsidRDefault="00A52AA8" w:rsidP="00A52AA8">
      <w:pPr>
        <w:pStyle w:val="NoSpacing"/>
        <w:ind w:left="1440"/>
      </w:pPr>
      <w:r>
        <w:t xml:space="preserve">           </w:t>
      </w:r>
    </w:p>
    <w:p w:rsidR="00166721" w:rsidRDefault="00166721" w:rsidP="00A52AA8">
      <w:pPr>
        <w:pStyle w:val="NoSpacing"/>
        <w:ind w:left="3600"/>
      </w:pPr>
      <w:r>
        <w:t xml:space="preserve">               Chapter Seventeen</w:t>
      </w:r>
    </w:p>
    <w:p w:rsidR="00A52AA8" w:rsidRDefault="001A004E" w:rsidP="00A52AA8">
      <w:pPr>
        <w:pStyle w:val="NoSpacing"/>
        <w:ind w:left="3600"/>
      </w:pPr>
      <w:r>
        <w:t xml:space="preserve"> </w:t>
      </w:r>
      <w:r w:rsidR="003B4A0F">
        <w:t xml:space="preserve">  </w:t>
      </w:r>
      <w:r w:rsidR="00166721">
        <w:t xml:space="preserve">              </w:t>
      </w:r>
      <w:r w:rsidR="003B4A0F">
        <w:t>INTERJECTION</w:t>
      </w:r>
    </w:p>
    <w:p w:rsidR="003B4A0F" w:rsidRDefault="003B4A0F" w:rsidP="00A52AA8">
      <w:pPr>
        <w:pStyle w:val="NoSpacing"/>
        <w:ind w:left="3600"/>
      </w:pPr>
    </w:p>
    <w:p w:rsidR="003B4A0F" w:rsidRDefault="003B4A0F" w:rsidP="00A52AA8">
      <w:pPr>
        <w:pStyle w:val="NoSpacing"/>
        <w:ind w:left="3600"/>
      </w:pPr>
    </w:p>
    <w:p w:rsidR="003B4A0F" w:rsidRDefault="003B4A0F" w:rsidP="00A52AA8">
      <w:pPr>
        <w:pStyle w:val="NoSpacing"/>
        <w:ind w:left="3600"/>
      </w:pPr>
    </w:p>
    <w:p w:rsidR="003B4A0F" w:rsidRDefault="003B4A0F" w:rsidP="00A52AA8">
      <w:pPr>
        <w:pStyle w:val="NoSpacing"/>
        <w:ind w:left="3600"/>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interjection is a part of speech which is more commonly used in informal language than in formal writing or speech. Basically, the function of interjections is to express emotions or sudden bursts of feelings. They can express a wide variety of emotions such as: excitement, joy, surprise, or disgust.</w:t>
      </w:r>
    </w:p>
    <w:p w:rsidR="003B4A0F" w:rsidRDefault="003B4A0F" w:rsidP="00A52AA8">
      <w:pPr>
        <w:pStyle w:val="NoSpacing"/>
        <w:ind w:left="3600"/>
      </w:pPr>
    </w:p>
    <w:p w:rsidR="00F75103" w:rsidRDefault="003B4A0F" w:rsidP="00CC7D85">
      <w:pPr>
        <w:pStyle w:val="NoSpacing"/>
        <w:ind w:left="3600"/>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Interjections can come in the form of a single word, a phrase, or even a short clause. Aside from that, they are usually (but not always) placed at the beginning of a sentence. The importance of interjections lies in the fact that they can convey feelings that may sometimes be neglected in the sentence.</w:t>
      </w:r>
    </w:p>
    <w:p w:rsidR="00B7363D" w:rsidRDefault="00B7363D" w:rsidP="00CC7D85">
      <w:pPr>
        <w:pStyle w:val="NoSpacing"/>
        <w:ind w:left="3600"/>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Example:</w:t>
      </w:r>
    </w:p>
    <w:p w:rsidR="003B4A0F" w:rsidRDefault="003B4A0F" w:rsidP="00CC7D85">
      <w:pPr>
        <w:pStyle w:val="NoSpacing"/>
        <w:ind w:left="3600"/>
        <w:rPr>
          <w:rFonts w:ascii="Helvetica" w:hAnsi="Helvetica" w:cs="Helvetica"/>
          <w:color w:val="555555"/>
          <w:sz w:val="23"/>
          <w:szCs w:val="23"/>
          <w:shd w:val="clear" w:color="auto" w:fill="FFFFFF"/>
        </w:rPr>
      </w:pPr>
    </w:p>
    <w:p w:rsidR="003B4A0F" w:rsidRPr="003B4A0F" w:rsidRDefault="003B4A0F" w:rsidP="00E24744">
      <w:pPr>
        <w:numPr>
          <w:ilvl w:val="0"/>
          <w:numId w:val="225"/>
        </w:numPr>
        <w:shd w:val="clear" w:color="auto" w:fill="FFFFFF"/>
        <w:spacing w:after="0" w:line="240" w:lineRule="auto"/>
        <w:ind w:left="480"/>
        <w:textAlignment w:val="baseline"/>
        <w:rPr>
          <w:rFonts w:ascii="Helvetica" w:eastAsia="Times New Roman" w:hAnsi="Helvetica" w:cs="Helvetica"/>
          <w:color w:val="555555"/>
          <w:sz w:val="23"/>
          <w:szCs w:val="23"/>
          <w:lang w:bidi="hi-IN"/>
        </w:rPr>
      </w:pPr>
      <w:r w:rsidRPr="003B4A0F">
        <w:rPr>
          <w:rFonts w:ascii="Helvetica" w:eastAsia="Times New Roman" w:hAnsi="Helvetica" w:cs="Helvetica"/>
          <w:i/>
          <w:iCs/>
          <w:color w:val="555555"/>
          <w:sz w:val="23"/>
          <w:szCs w:val="23"/>
          <w:bdr w:val="none" w:sz="0" w:space="0" w:color="auto" w:frame="1"/>
          <w:lang w:bidi="hi-IN"/>
        </w:rPr>
        <w:t>Nice</w:t>
      </w:r>
      <w:r w:rsidRPr="003B4A0F">
        <w:rPr>
          <w:rFonts w:ascii="Helvetica" w:eastAsia="Times New Roman" w:hAnsi="Helvetica" w:cs="Helvetica"/>
          <w:color w:val="555555"/>
          <w:sz w:val="23"/>
          <w:szCs w:val="23"/>
          <w:lang w:bidi="hi-IN"/>
        </w:rPr>
        <w:t>! You got a Monster Kill in your first game!</w:t>
      </w:r>
    </w:p>
    <w:p w:rsidR="003B4A0F" w:rsidRPr="003B4A0F" w:rsidRDefault="003B4A0F" w:rsidP="00E24744">
      <w:pPr>
        <w:numPr>
          <w:ilvl w:val="0"/>
          <w:numId w:val="225"/>
        </w:numPr>
        <w:shd w:val="clear" w:color="auto" w:fill="FFFFFF"/>
        <w:spacing w:after="0" w:line="240" w:lineRule="auto"/>
        <w:ind w:left="480"/>
        <w:textAlignment w:val="baseline"/>
        <w:rPr>
          <w:rFonts w:ascii="Helvetica" w:eastAsia="Times New Roman" w:hAnsi="Helvetica" w:cs="Helvetica"/>
          <w:color w:val="555555"/>
          <w:sz w:val="23"/>
          <w:szCs w:val="23"/>
          <w:lang w:bidi="hi-IN"/>
        </w:rPr>
      </w:pPr>
      <w:r w:rsidRPr="003B4A0F">
        <w:rPr>
          <w:rFonts w:ascii="Helvetica" w:eastAsia="Times New Roman" w:hAnsi="Helvetica" w:cs="Helvetica"/>
          <w:i/>
          <w:iCs/>
          <w:color w:val="555555"/>
          <w:sz w:val="23"/>
          <w:szCs w:val="23"/>
          <w:bdr w:val="none" w:sz="0" w:space="0" w:color="auto" w:frame="1"/>
          <w:lang w:bidi="hi-IN"/>
        </w:rPr>
        <w:t>Sweet! </w:t>
      </w:r>
      <w:r w:rsidRPr="003B4A0F">
        <w:rPr>
          <w:rFonts w:ascii="Helvetica" w:eastAsia="Times New Roman" w:hAnsi="Helvetica" w:cs="Helvetica"/>
          <w:color w:val="555555"/>
          <w:sz w:val="23"/>
          <w:szCs w:val="23"/>
          <w:lang w:bidi="hi-IN"/>
        </w:rPr>
        <w:t>I got a PS4 for my birthday!</w:t>
      </w:r>
    </w:p>
    <w:p w:rsidR="003B4A0F" w:rsidRDefault="003B4A0F" w:rsidP="00E24744">
      <w:pPr>
        <w:numPr>
          <w:ilvl w:val="0"/>
          <w:numId w:val="225"/>
        </w:numPr>
        <w:shd w:val="clear" w:color="auto" w:fill="FFFFFF"/>
        <w:spacing w:after="0" w:line="240" w:lineRule="auto"/>
        <w:ind w:left="480"/>
        <w:textAlignment w:val="baseline"/>
        <w:rPr>
          <w:rFonts w:ascii="Helvetica" w:eastAsia="Times New Roman" w:hAnsi="Helvetica" w:cs="Helvetica"/>
          <w:color w:val="555555"/>
          <w:sz w:val="23"/>
          <w:szCs w:val="23"/>
          <w:lang w:bidi="hi-IN"/>
        </w:rPr>
      </w:pPr>
      <w:r w:rsidRPr="003B4A0F">
        <w:rPr>
          <w:rFonts w:ascii="Helvetica" w:eastAsia="Times New Roman" w:hAnsi="Helvetica" w:cs="Helvetica"/>
          <w:i/>
          <w:iCs/>
          <w:color w:val="555555"/>
          <w:sz w:val="23"/>
          <w:szCs w:val="23"/>
          <w:bdr w:val="none" w:sz="0" w:space="0" w:color="auto" w:frame="1"/>
          <w:lang w:bidi="hi-IN"/>
        </w:rPr>
        <w:t>Good!</w:t>
      </w:r>
      <w:r w:rsidRPr="003B4A0F">
        <w:rPr>
          <w:rFonts w:ascii="Helvetica" w:eastAsia="Times New Roman" w:hAnsi="Helvetica" w:cs="Helvetica"/>
          <w:color w:val="555555"/>
          <w:sz w:val="23"/>
          <w:szCs w:val="23"/>
          <w:lang w:bidi="hi-IN"/>
        </w:rPr>
        <w:t> Now we can move on to the next lesson.</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I just replaced your sugar with salt. </w:t>
      </w:r>
      <w:proofErr w:type="spellStart"/>
      <w:r w:rsidRPr="00C564F0">
        <w:rPr>
          <w:rFonts w:ascii="Helvetica" w:eastAsia="Times New Roman" w:hAnsi="Helvetica" w:cs="Helvetica"/>
          <w:i/>
          <w:iCs/>
          <w:color w:val="555555"/>
          <w:sz w:val="23"/>
          <w:szCs w:val="23"/>
          <w:bdr w:val="none" w:sz="0" w:space="0" w:color="auto" w:frame="1"/>
          <w:lang w:bidi="hi-IN"/>
        </w:rPr>
        <w:t>Bazinga</w:t>
      </w:r>
      <w:proofErr w:type="spellEnd"/>
      <w:r w:rsidRPr="00C564F0">
        <w:rPr>
          <w:rFonts w:ascii="Helvetica" w:eastAsia="Times New Roman" w:hAnsi="Helvetica" w:cs="Helvetica"/>
          <w:i/>
          <w:iCs/>
          <w:color w:val="555555"/>
          <w:sz w:val="23"/>
          <w:szCs w:val="23"/>
          <w:bdr w:val="none" w:sz="0" w:space="0" w:color="auto" w:frame="1"/>
          <w:lang w:bidi="hi-IN"/>
        </w:rPr>
        <w:t>!</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i/>
          <w:iCs/>
          <w:color w:val="555555"/>
          <w:sz w:val="23"/>
          <w:szCs w:val="23"/>
          <w:bdr w:val="none" w:sz="0" w:space="0" w:color="auto" w:frame="1"/>
          <w:lang w:bidi="hi-IN"/>
        </w:rPr>
        <w:t>Hooray!</w:t>
      </w:r>
      <w:r w:rsidRPr="00C564F0">
        <w:rPr>
          <w:rFonts w:ascii="Helvetica" w:eastAsia="Times New Roman" w:hAnsi="Helvetica" w:cs="Helvetica"/>
          <w:color w:val="555555"/>
          <w:sz w:val="23"/>
          <w:szCs w:val="23"/>
          <w:lang w:bidi="hi-IN"/>
        </w:rPr>
        <w:t> I got the job!</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i/>
          <w:iCs/>
          <w:color w:val="555555"/>
          <w:sz w:val="23"/>
          <w:szCs w:val="23"/>
          <w:bdr w:val="none" w:sz="0" w:space="0" w:color="auto" w:frame="1"/>
          <w:lang w:bidi="hi-IN"/>
        </w:rPr>
        <w:t>Hey! </w:t>
      </w:r>
      <w:r w:rsidRPr="00C564F0">
        <w:rPr>
          <w:rFonts w:ascii="Helvetica" w:eastAsia="Times New Roman" w:hAnsi="Helvetica" w:cs="Helvetica"/>
          <w:color w:val="555555"/>
          <w:sz w:val="23"/>
          <w:szCs w:val="23"/>
          <w:lang w:bidi="hi-IN"/>
        </w:rPr>
        <w:t>Stop messing with me!</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i/>
          <w:iCs/>
          <w:color w:val="555555"/>
          <w:sz w:val="23"/>
          <w:szCs w:val="23"/>
          <w:bdr w:val="none" w:sz="0" w:space="0" w:color="auto" w:frame="1"/>
          <w:lang w:bidi="hi-IN"/>
        </w:rPr>
        <w:t>Ouch! </w:t>
      </w:r>
      <w:r w:rsidRPr="00C564F0">
        <w:rPr>
          <w:rFonts w:ascii="Helvetica" w:eastAsia="Times New Roman" w:hAnsi="Helvetica" w:cs="Helvetica"/>
          <w:color w:val="555555"/>
          <w:sz w:val="23"/>
          <w:szCs w:val="23"/>
          <w:lang w:bidi="hi-IN"/>
        </w:rPr>
        <w:t>That must’ve hurt really bad!</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i/>
          <w:iCs/>
          <w:color w:val="555555"/>
          <w:sz w:val="23"/>
          <w:szCs w:val="23"/>
          <w:bdr w:val="none" w:sz="0" w:space="0" w:color="auto" w:frame="1"/>
          <w:lang w:bidi="hi-IN"/>
        </w:rPr>
        <w:t>Oh!</w:t>
      </w:r>
      <w:r w:rsidRPr="00C564F0">
        <w:rPr>
          <w:rFonts w:ascii="Helvetica" w:eastAsia="Times New Roman" w:hAnsi="Helvetica" w:cs="Helvetica"/>
          <w:color w:val="555555"/>
          <w:sz w:val="23"/>
          <w:szCs w:val="23"/>
          <w:lang w:bidi="hi-IN"/>
        </w:rPr>
        <w:t> They’re here!</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i/>
          <w:iCs/>
          <w:color w:val="555555"/>
          <w:sz w:val="23"/>
          <w:szCs w:val="23"/>
          <w:bdr w:val="none" w:sz="0" w:space="0" w:color="auto" w:frame="1"/>
          <w:lang w:bidi="hi-IN"/>
        </w:rPr>
        <w:t>Boo-yah</w:t>
      </w:r>
      <w:r w:rsidRPr="00C564F0">
        <w:rPr>
          <w:rFonts w:ascii="Helvetica" w:eastAsia="Times New Roman" w:hAnsi="Helvetica" w:cs="Helvetica"/>
          <w:color w:val="555555"/>
          <w:sz w:val="23"/>
          <w:szCs w:val="23"/>
          <w:lang w:bidi="hi-IN"/>
        </w:rPr>
        <w:t>! This is the bomb!</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Are you still going to eat that? </w:t>
      </w:r>
      <w:r w:rsidRPr="00C564F0">
        <w:rPr>
          <w:rFonts w:ascii="Helvetica" w:eastAsia="Times New Roman" w:hAnsi="Helvetica" w:cs="Helvetica"/>
          <w:i/>
          <w:iCs/>
          <w:color w:val="555555"/>
          <w:sz w:val="23"/>
          <w:szCs w:val="23"/>
          <w:bdr w:val="none" w:sz="0" w:space="0" w:color="auto" w:frame="1"/>
          <w:lang w:bidi="hi-IN"/>
        </w:rPr>
        <w:t>Yuck!</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i/>
          <w:iCs/>
          <w:color w:val="555555"/>
          <w:sz w:val="23"/>
          <w:szCs w:val="23"/>
          <w:bdr w:val="none" w:sz="0" w:space="0" w:color="auto" w:frame="1"/>
          <w:lang w:bidi="hi-IN"/>
        </w:rPr>
        <w:t>Yahoo! </w:t>
      </w:r>
      <w:r w:rsidRPr="00C564F0">
        <w:rPr>
          <w:rFonts w:ascii="Helvetica" w:eastAsia="Times New Roman" w:hAnsi="Helvetica" w:cs="Helvetica"/>
          <w:color w:val="555555"/>
          <w:sz w:val="23"/>
          <w:szCs w:val="23"/>
          <w:lang w:bidi="hi-IN"/>
        </w:rPr>
        <w:t>I got my Christmas bonus!</w:t>
      </w:r>
    </w:p>
    <w:p w:rsid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i/>
          <w:iCs/>
          <w:color w:val="555555"/>
          <w:sz w:val="23"/>
          <w:szCs w:val="23"/>
          <w:bdr w:val="none" w:sz="0" w:space="0" w:color="auto" w:frame="1"/>
          <w:lang w:bidi="hi-IN"/>
        </w:rPr>
        <w:t>Eek! </w:t>
      </w:r>
      <w:r w:rsidRPr="00C564F0">
        <w:rPr>
          <w:rFonts w:ascii="Helvetica" w:eastAsia="Times New Roman" w:hAnsi="Helvetica" w:cs="Helvetica"/>
          <w:color w:val="555555"/>
          <w:sz w:val="23"/>
          <w:szCs w:val="23"/>
          <w:lang w:bidi="hi-IN"/>
        </w:rPr>
        <w:t>There’s a flying cockroach</w:t>
      </w:r>
    </w:p>
    <w:p w:rsidR="00E5013F" w:rsidRPr="00E5013F" w:rsidRDefault="00E5013F"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E5013F">
        <w:rPr>
          <w:rFonts w:ascii="Helvetica" w:eastAsia="Times New Roman" w:hAnsi="Helvetica" w:cs="Helvetica"/>
          <w:color w:val="555555"/>
          <w:sz w:val="23"/>
          <w:szCs w:val="23"/>
          <w:lang w:bidi="hi-IN"/>
        </w:rPr>
        <w:t>Huh? What did you just say?</w:t>
      </w:r>
    </w:p>
    <w:p w:rsidR="00E5013F" w:rsidRPr="00E5013F" w:rsidRDefault="00E5013F"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E5013F">
        <w:rPr>
          <w:rFonts w:ascii="Helvetica" w:eastAsia="Times New Roman" w:hAnsi="Helvetica" w:cs="Helvetica"/>
          <w:color w:val="555555"/>
          <w:sz w:val="23"/>
          <w:szCs w:val="23"/>
          <w:lang w:bidi="hi-IN"/>
        </w:rPr>
        <w:t>What? You still haven’t submitted your project?</w:t>
      </w:r>
    </w:p>
    <w:p w:rsidR="00E5013F" w:rsidRPr="00E5013F" w:rsidRDefault="00E5013F"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E5013F">
        <w:rPr>
          <w:rFonts w:ascii="Helvetica" w:eastAsia="Times New Roman" w:hAnsi="Helvetica" w:cs="Helvetica"/>
          <w:color w:val="555555"/>
          <w:sz w:val="23"/>
          <w:szCs w:val="23"/>
          <w:lang w:bidi="hi-IN"/>
        </w:rPr>
        <w:lastRenderedPageBreak/>
        <w:t>Oh, really? I never thought he’s that kind of guy.</w:t>
      </w:r>
    </w:p>
    <w:p w:rsidR="00E5013F" w:rsidRDefault="00E5013F" w:rsidP="00E5013F">
      <w:pPr>
        <w:shd w:val="clear" w:color="auto" w:fill="FFFFFF"/>
        <w:spacing w:after="0" w:line="240" w:lineRule="auto"/>
        <w:ind w:left="720"/>
        <w:textAlignment w:val="baseline"/>
        <w:rPr>
          <w:rFonts w:ascii="Helvetica" w:eastAsia="Times New Roman" w:hAnsi="Helvetica" w:cs="Helvetica"/>
          <w:color w:val="555555"/>
          <w:sz w:val="23"/>
          <w:szCs w:val="23"/>
          <w:lang w:bidi="hi-IN"/>
        </w:rPr>
      </w:pPr>
    </w:p>
    <w:p w:rsidR="00C564F0" w:rsidRPr="00C564F0" w:rsidRDefault="00C564F0" w:rsidP="00C564F0">
      <w:p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b/>
          <w:bCs/>
          <w:color w:val="555555"/>
          <w:sz w:val="23"/>
          <w:szCs w:val="23"/>
          <w:bdr w:val="none" w:sz="0" w:space="0" w:color="auto" w:frame="1"/>
          <w:lang w:bidi="hi-IN"/>
        </w:rPr>
        <w:t>What are Other Examples of Interjections?</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Duh</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Oh</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Oops</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Ha</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Yikes</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Whoa</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Geez</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Yum</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proofErr w:type="spellStart"/>
      <w:r w:rsidRPr="00C564F0">
        <w:rPr>
          <w:rFonts w:ascii="Helvetica" w:eastAsia="Times New Roman" w:hAnsi="Helvetica" w:cs="Helvetica"/>
          <w:color w:val="555555"/>
          <w:sz w:val="23"/>
          <w:szCs w:val="23"/>
          <w:lang w:bidi="hi-IN"/>
        </w:rPr>
        <w:t>Oy</w:t>
      </w:r>
      <w:proofErr w:type="spellEnd"/>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Eh</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Wow</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proofErr w:type="spellStart"/>
      <w:r w:rsidRPr="00C564F0">
        <w:rPr>
          <w:rFonts w:ascii="Helvetica" w:eastAsia="Times New Roman" w:hAnsi="Helvetica" w:cs="Helvetica"/>
          <w:color w:val="555555"/>
          <w:sz w:val="23"/>
          <w:szCs w:val="23"/>
          <w:lang w:bidi="hi-IN"/>
        </w:rPr>
        <w:t>Yo</w:t>
      </w:r>
      <w:proofErr w:type="spellEnd"/>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Yippee</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Alas</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Dear</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Oh</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Uh-huh</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Phew</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Indeed</w:t>
      </w:r>
    </w:p>
    <w:p w:rsidR="00C564F0" w:rsidRP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Cool</w:t>
      </w:r>
    </w:p>
    <w:p w:rsidR="00C564F0" w:rsidRDefault="00C564F0" w:rsidP="00E24744">
      <w:pPr>
        <w:numPr>
          <w:ilvl w:val="0"/>
          <w:numId w:val="225"/>
        </w:numPr>
        <w:shd w:val="clear" w:color="auto" w:fill="FFFFFF"/>
        <w:spacing w:after="0" w:line="240" w:lineRule="auto"/>
        <w:textAlignment w:val="baseline"/>
        <w:rPr>
          <w:rFonts w:ascii="Helvetica" w:eastAsia="Times New Roman" w:hAnsi="Helvetica" w:cs="Helvetica"/>
          <w:color w:val="555555"/>
          <w:sz w:val="23"/>
          <w:szCs w:val="23"/>
          <w:lang w:bidi="hi-IN"/>
        </w:rPr>
      </w:pPr>
      <w:r w:rsidRPr="00C564F0">
        <w:rPr>
          <w:rFonts w:ascii="Helvetica" w:eastAsia="Times New Roman" w:hAnsi="Helvetica" w:cs="Helvetica"/>
          <w:color w:val="555555"/>
          <w:sz w:val="23"/>
          <w:szCs w:val="23"/>
          <w:lang w:bidi="hi-IN"/>
        </w:rPr>
        <w:t>Wicked</w:t>
      </w:r>
    </w:p>
    <w:p w:rsidR="0089457D" w:rsidRPr="00C564F0" w:rsidRDefault="0089457D" w:rsidP="0089457D">
      <w:pPr>
        <w:shd w:val="clear" w:color="auto" w:fill="FFFFFF"/>
        <w:spacing w:after="0" w:line="240" w:lineRule="auto"/>
        <w:ind w:left="720"/>
        <w:textAlignment w:val="baseline"/>
        <w:rPr>
          <w:rFonts w:ascii="Helvetica" w:eastAsia="Times New Roman" w:hAnsi="Helvetica" w:cs="Helvetica"/>
          <w:color w:val="555555"/>
          <w:sz w:val="23"/>
          <w:szCs w:val="23"/>
          <w:lang w:bidi="hi-IN"/>
        </w:rPr>
      </w:pPr>
      <w:r>
        <w:rPr>
          <w:rFonts w:ascii="Helvetica" w:eastAsia="Times New Roman" w:hAnsi="Helvetica" w:cs="Helvetica"/>
          <w:color w:val="555555"/>
          <w:sz w:val="23"/>
          <w:szCs w:val="23"/>
          <w:lang w:bidi="hi-IN"/>
        </w:rPr>
        <w:t>6 Types of Interjections with example:</w:t>
      </w:r>
    </w:p>
    <w:p w:rsidR="00C564F0" w:rsidRPr="00C564F0" w:rsidRDefault="00C564F0" w:rsidP="00C564F0">
      <w:pPr>
        <w:shd w:val="clear" w:color="auto" w:fill="FFFFFF"/>
        <w:spacing w:after="0" w:line="240" w:lineRule="auto"/>
        <w:ind w:left="720"/>
        <w:textAlignment w:val="baseline"/>
        <w:rPr>
          <w:rFonts w:ascii="Helvetica" w:eastAsia="Times New Roman" w:hAnsi="Helvetica" w:cs="Helvetica"/>
          <w:color w:val="555555"/>
          <w:sz w:val="23"/>
          <w:szCs w:val="23"/>
          <w:lang w:bidi="hi-IN"/>
        </w:rPr>
      </w:pPr>
    </w:p>
    <w:p w:rsidR="0089457D" w:rsidRDefault="0089457D" w:rsidP="0089457D">
      <w:pPr>
        <w:pStyle w:val="Heading2"/>
        <w:shd w:val="clear" w:color="auto" w:fill="FFFFFF"/>
        <w:spacing w:before="0" w:beforeAutospacing="0" w:after="300" w:afterAutospacing="0"/>
        <w:textAlignment w:val="baseline"/>
        <w:rPr>
          <w:rFonts w:ascii="Arial" w:hAnsi="Arial" w:cs="Arial"/>
          <w:b w:val="0"/>
          <w:bCs w:val="0"/>
          <w:color w:val="4E5768"/>
          <w:sz w:val="43"/>
          <w:szCs w:val="43"/>
        </w:rPr>
      </w:pPr>
      <w:r>
        <w:rPr>
          <w:rFonts w:ascii="Arial" w:hAnsi="Arial" w:cs="Arial"/>
          <w:b w:val="0"/>
          <w:bCs w:val="0"/>
          <w:color w:val="4E5768"/>
          <w:sz w:val="43"/>
          <w:szCs w:val="43"/>
        </w:rPr>
        <w:t>1. Interjections for Greeting</w:t>
      </w:r>
    </w:p>
    <w:p w:rsidR="0089457D" w:rsidRDefault="0089457D" w:rsidP="0089457D">
      <w:pPr>
        <w:pStyle w:val="NormalWeb"/>
        <w:shd w:val="clear" w:color="auto" w:fill="FFFFFF"/>
        <w:spacing w:before="0" w:beforeAutospacing="0" w:after="384" w:afterAutospacing="0"/>
        <w:textAlignment w:val="baseline"/>
        <w:rPr>
          <w:rFonts w:ascii="Arial" w:hAnsi="Arial" w:cs="Arial"/>
          <w:color w:val="4E5768"/>
        </w:rPr>
      </w:pPr>
      <w:r>
        <w:rPr>
          <w:rFonts w:ascii="Arial" w:hAnsi="Arial" w:cs="Arial"/>
          <w:color w:val="4E5768"/>
        </w:rPr>
        <w:t xml:space="preserve">This type of interjection is used in the sentence to indicate the emotion of warmth to the person meeting with such as Hello! , Hey! , Hi! </w:t>
      </w:r>
      <w:proofErr w:type="spellStart"/>
      <w:r>
        <w:rPr>
          <w:rFonts w:ascii="Arial" w:hAnsi="Arial" w:cs="Arial"/>
          <w:color w:val="4E5768"/>
        </w:rPr>
        <w:t>Etc</w:t>
      </w:r>
      <w:proofErr w:type="spellEnd"/>
    </w:p>
    <w:p w:rsidR="0089457D" w:rsidRPr="0089457D" w:rsidRDefault="0089457D" w:rsidP="00E24744">
      <w:pPr>
        <w:numPr>
          <w:ilvl w:val="0"/>
          <w:numId w:val="227"/>
        </w:numPr>
        <w:shd w:val="clear" w:color="auto" w:fill="FFFFFF"/>
        <w:spacing w:after="0"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‘Hey! Where are you going?’</w:t>
      </w:r>
    </w:p>
    <w:p w:rsidR="0089457D" w:rsidRPr="0089457D" w:rsidRDefault="0089457D" w:rsidP="00E24744">
      <w:pPr>
        <w:numPr>
          <w:ilvl w:val="0"/>
          <w:numId w:val="227"/>
        </w:numPr>
        <w:shd w:val="clear" w:color="auto" w:fill="FFFFFF"/>
        <w:spacing w:after="0"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Hi!, What are you up to ?</w:t>
      </w:r>
    </w:p>
    <w:p w:rsidR="0089457D" w:rsidRPr="0089457D" w:rsidRDefault="0089457D" w:rsidP="00E24744">
      <w:pPr>
        <w:numPr>
          <w:ilvl w:val="0"/>
          <w:numId w:val="227"/>
        </w:numPr>
        <w:shd w:val="clear" w:color="auto" w:fill="FFFFFF"/>
        <w:spacing w:after="0"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 xml:space="preserve">Hello!, I am </w:t>
      </w:r>
      <w:proofErr w:type="spellStart"/>
      <w:r w:rsidRPr="0089457D">
        <w:rPr>
          <w:rFonts w:ascii="Arial" w:eastAsia="Times New Roman" w:hAnsi="Arial" w:cs="Arial"/>
          <w:color w:val="4E5768"/>
          <w:sz w:val="24"/>
          <w:szCs w:val="24"/>
          <w:lang w:bidi="hi-IN"/>
        </w:rPr>
        <w:t>Ekta</w:t>
      </w:r>
      <w:proofErr w:type="spellEnd"/>
      <w:r w:rsidRPr="0089457D">
        <w:rPr>
          <w:rFonts w:ascii="Arial" w:eastAsia="Times New Roman" w:hAnsi="Arial" w:cs="Arial"/>
          <w:color w:val="4E5768"/>
          <w:sz w:val="24"/>
          <w:szCs w:val="24"/>
          <w:lang w:bidi="hi-IN"/>
        </w:rPr>
        <w:t>.</w:t>
      </w:r>
    </w:p>
    <w:p w:rsidR="0089457D" w:rsidRPr="0089457D" w:rsidRDefault="0089457D" w:rsidP="0089457D">
      <w:pPr>
        <w:shd w:val="clear" w:color="auto" w:fill="FFFFFF"/>
        <w:spacing w:after="300" w:line="240" w:lineRule="auto"/>
        <w:textAlignment w:val="baseline"/>
        <w:outlineLvl w:val="1"/>
        <w:rPr>
          <w:rFonts w:ascii="Arial" w:eastAsia="Times New Roman" w:hAnsi="Arial" w:cs="Arial"/>
          <w:color w:val="4E5768"/>
          <w:sz w:val="43"/>
          <w:szCs w:val="43"/>
          <w:lang w:bidi="hi-IN"/>
        </w:rPr>
      </w:pPr>
      <w:r w:rsidRPr="0089457D">
        <w:rPr>
          <w:rFonts w:ascii="Arial" w:eastAsia="Times New Roman" w:hAnsi="Arial" w:cs="Arial"/>
          <w:color w:val="4E5768"/>
          <w:sz w:val="43"/>
          <w:szCs w:val="43"/>
          <w:lang w:bidi="hi-IN"/>
        </w:rPr>
        <w:t>2. Interjections for Joy</w:t>
      </w:r>
    </w:p>
    <w:p w:rsidR="0089457D" w:rsidRPr="0089457D" w:rsidRDefault="0089457D" w:rsidP="0089457D">
      <w:pPr>
        <w:shd w:val="clear" w:color="auto" w:fill="FFFFFF"/>
        <w:spacing w:after="384"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This type of interjection is used in the sentence to indicate immediate joy and happiness on any happy occasion occurred such as hurrah, wow, hurray, etc. these inc</w:t>
      </w:r>
      <w:r w:rsidR="00AF63AD">
        <w:rPr>
          <w:rFonts w:ascii="Arial" w:eastAsia="Times New Roman" w:hAnsi="Arial" w:cs="Arial"/>
          <w:color w:val="4E5768"/>
          <w:sz w:val="24"/>
          <w:szCs w:val="24"/>
          <w:lang w:bidi="hi-IN"/>
        </w:rPr>
        <w:t>lude: Hurrah! , Hurray! , Wow! E</w:t>
      </w:r>
      <w:r w:rsidRPr="0089457D">
        <w:rPr>
          <w:rFonts w:ascii="Arial" w:eastAsia="Times New Roman" w:hAnsi="Arial" w:cs="Arial"/>
          <w:color w:val="4E5768"/>
          <w:sz w:val="24"/>
          <w:szCs w:val="24"/>
          <w:lang w:bidi="hi-IN"/>
        </w:rPr>
        <w:t>tc</w:t>
      </w:r>
      <w:r w:rsidR="00AF63AD">
        <w:rPr>
          <w:rFonts w:ascii="Arial" w:eastAsia="Times New Roman" w:hAnsi="Arial" w:cs="Arial"/>
          <w:color w:val="4E5768"/>
          <w:sz w:val="24"/>
          <w:szCs w:val="24"/>
          <w:lang w:bidi="hi-IN"/>
        </w:rPr>
        <w:t>.,</w:t>
      </w:r>
    </w:p>
    <w:p w:rsidR="0089457D" w:rsidRPr="0089457D" w:rsidRDefault="0089457D" w:rsidP="00E24744">
      <w:pPr>
        <w:numPr>
          <w:ilvl w:val="0"/>
          <w:numId w:val="228"/>
        </w:numPr>
        <w:shd w:val="clear" w:color="auto" w:fill="FFFFFF"/>
        <w:spacing w:after="0"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Hurrah! We’ve won!</w:t>
      </w:r>
    </w:p>
    <w:p w:rsidR="0089457D" w:rsidRPr="0089457D" w:rsidRDefault="0089457D" w:rsidP="00E24744">
      <w:pPr>
        <w:numPr>
          <w:ilvl w:val="0"/>
          <w:numId w:val="228"/>
        </w:numPr>
        <w:shd w:val="clear" w:color="auto" w:fill="FFFFFF"/>
        <w:spacing w:after="0"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Good! Now we can move on.</w:t>
      </w:r>
    </w:p>
    <w:p w:rsidR="0089457D" w:rsidRPr="0089457D" w:rsidRDefault="0089457D" w:rsidP="00E24744">
      <w:pPr>
        <w:numPr>
          <w:ilvl w:val="0"/>
          <w:numId w:val="228"/>
        </w:numPr>
        <w:shd w:val="clear" w:color="auto" w:fill="FFFFFF"/>
        <w:spacing w:after="0"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Wow! What a beautiful dress!</w:t>
      </w:r>
    </w:p>
    <w:p w:rsidR="0089457D" w:rsidRPr="0089457D" w:rsidRDefault="0089457D" w:rsidP="0089457D">
      <w:pPr>
        <w:shd w:val="clear" w:color="auto" w:fill="FFFFFF"/>
        <w:spacing w:after="300" w:line="240" w:lineRule="auto"/>
        <w:textAlignment w:val="baseline"/>
        <w:outlineLvl w:val="1"/>
        <w:rPr>
          <w:rFonts w:ascii="Arial" w:eastAsia="Times New Roman" w:hAnsi="Arial" w:cs="Arial"/>
          <w:color w:val="4E5768"/>
          <w:sz w:val="43"/>
          <w:szCs w:val="43"/>
          <w:lang w:bidi="hi-IN"/>
        </w:rPr>
      </w:pPr>
      <w:r w:rsidRPr="0089457D">
        <w:rPr>
          <w:rFonts w:ascii="Arial" w:eastAsia="Times New Roman" w:hAnsi="Arial" w:cs="Arial"/>
          <w:color w:val="4E5768"/>
          <w:sz w:val="43"/>
          <w:szCs w:val="43"/>
          <w:lang w:bidi="hi-IN"/>
        </w:rPr>
        <w:t>3. Interjections for Attention</w:t>
      </w:r>
    </w:p>
    <w:p w:rsidR="0089457D" w:rsidRPr="0089457D" w:rsidRDefault="0089457D" w:rsidP="0089457D">
      <w:pPr>
        <w:shd w:val="clear" w:color="auto" w:fill="FFFFFF"/>
        <w:spacing w:after="384"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lastRenderedPageBreak/>
        <w:t xml:space="preserve">This type of interjection is used in the sentence to draw attention of someone such as Look!, Listen!, Behold!, hush!, </w:t>
      </w:r>
      <w:proofErr w:type="spellStart"/>
      <w:r w:rsidRPr="0089457D">
        <w:rPr>
          <w:rFonts w:ascii="Arial" w:eastAsia="Times New Roman" w:hAnsi="Arial" w:cs="Arial"/>
          <w:color w:val="4E5768"/>
          <w:sz w:val="24"/>
          <w:szCs w:val="24"/>
          <w:lang w:bidi="hi-IN"/>
        </w:rPr>
        <w:t>shh</w:t>
      </w:r>
      <w:proofErr w:type="spellEnd"/>
      <w:r w:rsidRPr="0089457D">
        <w:rPr>
          <w:rFonts w:ascii="Arial" w:eastAsia="Times New Roman" w:hAnsi="Arial" w:cs="Arial"/>
          <w:color w:val="4E5768"/>
          <w:sz w:val="24"/>
          <w:szCs w:val="24"/>
          <w:lang w:bidi="hi-IN"/>
        </w:rPr>
        <w:t>! etc.</w:t>
      </w:r>
    </w:p>
    <w:p w:rsidR="0089457D" w:rsidRPr="0089457D" w:rsidRDefault="0089457D" w:rsidP="00E24744">
      <w:pPr>
        <w:numPr>
          <w:ilvl w:val="0"/>
          <w:numId w:val="229"/>
        </w:numPr>
        <w:shd w:val="clear" w:color="auto" w:fill="FFFFFF"/>
        <w:spacing w:after="0"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Look! She is so bad.</w:t>
      </w:r>
    </w:p>
    <w:p w:rsidR="0089457D" w:rsidRPr="0089457D" w:rsidRDefault="0089457D" w:rsidP="00E24744">
      <w:pPr>
        <w:numPr>
          <w:ilvl w:val="0"/>
          <w:numId w:val="229"/>
        </w:numPr>
        <w:shd w:val="clear" w:color="auto" w:fill="FFFFFF"/>
        <w:spacing w:after="0"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Listen! I am not talking about you.</w:t>
      </w:r>
    </w:p>
    <w:p w:rsidR="0089457D" w:rsidRPr="0089457D" w:rsidRDefault="0089457D" w:rsidP="00E24744">
      <w:pPr>
        <w:numPr>
          <w:ilvl w:val="0"/>
          <w:numId w:val="229"/>
        </w:numPr>
        <w:shd w:val="clear" w:color="auto" w:fill="FFFFFF"/>
        <w:spacing w:after="0"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Behold! Something is there.</w:t>
      </w:r>
    </w:p>
    <w:p w:rsidR="0089457D" w:rsidRDefault="0089457D" w:rsidP="00E24744">
      <w:pPr>
        <w:numPr>
          <w:ilvl w:val="0"/>
          <w:numId w:val="229"/>
        </w:numPr>
        <w:shd w:val="clear" w:color="auto" w:fill="FFFFFF"/>
        <w:spacing w:after="0" w:line="240" w:lineRule="auto"/>
        <w:textAlignment w:val="baseline"/>
        <w:rPr>
          <w:rFonts w:ascii="Arial" w:eastAsia="Times New Roman" w:hAnsi="Arial" w:cs="Arial"/>
          <w:color w:val="4E5768"/>
          <w:sz w:val="24"/>
          <w:szCs w:val="24"/>
          <w:lang w:bidi="hi-IN"/>
        </w:rPr>
      </w:pPr>
      <w:proofErr w:type="spellStart"/>
      <w:r w:rsidRPr="0089457D">
        <w:rPr>
          <w:rFonts w:ascii="Arial" w:eastAsia="Times New Roman" w:hAnsi="Arial" w:cs="Arial"/>
          <w:color w:val="4E5768"/>
          <w:sz w:val="24"/>
          <w:szCs w:val="24"/>
          <w:lang w:bidi="hi-IN"/>
        </w:rPr>
        <w:t>Shh</w:t>
      </w:r>
      <w:proofErr w:type="spellEnd"/>
      <w:r w:rsidRPr="0089457D">
        <w:rPr>
          <w:rFonts w:ascii="Arial" w:eastAsia="Times New Roman" w:hAnsi="Arial" w:cs="Arial"/>
          <w:color w:val="4E5768"/>
          <w:sz w:val="24"/>
          <w:szCs w:val="24"/>
          <w:lang w:bidi="hi-IN"/>
        </w:rPr>
        <w:t>!, be quiet!.</w:t>
      </w:r>
    </w:p>
    <w:p w:rsidR="0089457D" w:rsidRDefault="0089457D" w:rsidP="0089457D">
      <w:pPr>
        <w:shd w:val="clear" w:color="auto" w:fill="FFFFFF"/>
        <w:spacing w:after="0" w:line="240" w:lineRule="auto"/>
        <w:textAlignment w:val="baseline"/>
        <w:rPr>
          <w:rFonts w:ascii="Arial" w:eastAsia="Times New Roman" w:hAnsi="Arial" w:cs="Arial"/>
          <w:color w:val="4E5768"/>
          <w:sz w:val="24"/>
          <w:szCs w:val="24"/>
          <w:lang w:bidi="hi-IN"/>
        </w:rPr>
      </w:pPr>
    </w:p>
    <w:p w:rsidR="0089457D" w:rsidRPr="0089457D" w:rsidRDefault="0089457D" w:rsidP="0089457D">
      <w:pPr>
        <w:shd w:val="clear" w:color="auto" w:fill="FFFFFF"/>
        <w:spacing w:after="300" w:line="240" w:lineRule="auto"/>
        <w:textAlignment w:val="baseline"/>
        <w:outlineLvl w:val="1"/>
        <w:rPr>
          <w:rFonts w:ascii="Arial" w:eastAsia="Times New Roman" w:hAnsi="Arial" w:cs="Arial"/>
          <w:color w:val="4E5768"/>
          <w:sz w:val="43"/>
          <w:szCs w:val="43"/>
          <w:lang w:bidi="hi-IN"/>
        </w:rPr>
      </w:pPr>
      <w:r w:rsidRPr="0089457D">
        <w:rPr>
          <w:rFonts w:ascii="Arial" w:eastAsia="Times New Roman" w:hAnsi="Arial" w:cs="Arial"/>
          <w:color w:val="4E5768"/>
          <w:sz w:val="43"/>
          <w:szCs w:val="43"/>
          <w:lang w:bidi="hi-IN"/>
        </w:rPr>
        <w:t>4. Interjections for Approval</w:t>
      </w:r>
    </w:p>
    <w:p w:rsidR="0089457D" w:rsidRPr="0089457D" w:rsidRDefault="0089457D" w:rsidP="0089457D">
      <w:pPr>
        <w:shd w:val="clear" w:color="auto" w:fill="FFFFFF"/>
        <w:spacing w:after="384"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This type of interjection is used in the sentence to express the strong sense of approval or agreement for something that has happened such as Bravo! , Brilliant! , Well done!</w:t>
      </w:r>
    </w:p>
    <w:p w:rsidR="0089457D" w:rsidRPr="0089457D" w:rsidRDefault="0089457D" w:rsidP="00E24744">
      <w:pPr>
        <w:numPr>
          <w:ilvl w:val="0"/>
          <w:numId w:val="230"/>
        </w:numPr>
        <w:shd w:val="clear" w:color="auto" w:fill="FFFFFF"/>
        <w:spacing w:after="0"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Well done! You won the race</w:t>
      </w:r>
    </w:p>
    <w:p w:rsidR="00D87F8F" w:rsidRDefault="0089457D" w:rsidP="00E24744">
      <w:pPr>
        <w:numPr>
          <w:ilvl w:val="0"/>
          <w:numId w:val="230"/>
        </w:numPr>
        <w:shd w:val="clear" w:color="auto" w:fill="FFFFFF"/>
        <w:spacing w:after="0"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Brilliant!, that was a go</w:t>
      </w:r>
    </w:p>
    <w:p w:rsidR="0089457D" w:rsidRPr="0089457D" w:rsidRDefault="0089457D" w:rsidP="00E24744">
      <w:pPr>
        <w:numPr>
          <w:ilvl w:val="0"/>
          <w:numId w:val="230"/>
        </w:numPr>
        <w:shd w:val="clear" w:color="auto" w:fill="FFFFFF"/>
        <w:spacing w:after="0"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od shot.</w:t>
      </w:r>
    </w:p>
    <w:p w:rsidR="0089457D" w:rsidRPr="0089457D" w:rsidRDefault="0089457D" w:rsidP="00E24744">
      <w:pPr>
        <w:numPr>
          <w:ilvl w:val="0"/>
          <w:numId w:val="230"/>
        </w:numPr>
        <w:shd w:val="clear" w:color="auto" w:fill="FFFFFF"/>
        <w:spacing w:after="0"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Bravo!, You scored the most.</w:t>
      </w:r>
    </w:p>
    <w:p w:rsidR="0089457D" w:rsidRPr="0089457D" w:rsidRDefault="0089457D" w:rsidP="0089457D">
      <w:pPr>
        <w:shd w:val="clear" w:color="auto" w:fill="FFFFFF"/>
        <w:spacing w:after="0" w:line="240" w:lineRule="auto"/>
        <w:textAlignment w:val="baseline"/>
        <w:rPr>
          <w:rFonts w:ascii="Arial" w:eastAsia="Times New Roman" w:hAnsi="Arial" w:cs="Arial"/>
          <w:color w:val="4E5768"/>
          <w:sz w:val="24"/>
          <w:szCs w:val="24"/>
          <w:lang w:bidi="hi-IN"/>
        </w:rPr>
      </w:pPr>
    </w:p>
    <w:p w:rsidR="00C564F0" w:rsidRPr="003B4A0F" w:rsidRDefault="00C564F0" w:rsidP="00C564F0">
      <w:pPr>
        <w:shd w:val="clear" w:color="auto" w:fill="FFFFFF"/>
        <w:spacing w:after="0" w:line="240" w:lineRule="auto"/>
        <w:ind w:left="480"/>
        <w:textAlignment w:val="baseline"/>
        <w:rPr>
          <w:rFonts w:ascii="Helvetica" w:eastAsia="Times New Roman" w:hAnsi="Helvetica" w:cs="Helvetica"/>
          <w:color w:val="555555"/>
          <w:sz w:val="23"/>
          <w:szCs w:val="23"/>
          <w:lang w:bidi="hi-IN"/>
        </w:rPr>
      </w:pPr>
    </w:p>
    <w:p w:rsidR="0089457D" w:rsidRDefault="0089457D" w:rsidP="0089457D">
      <w:pPr>
        <w:pStyle w:val="Heading2"/>
        <w:shd w:val="clear" w:color="auto" w:fill="FFFFFF"/>
        <w:spacing w:before="0" w:beforeAutospacing="0" w:after="300" w:afterAutospacing="0"/>
        <w:textAlignment w:val="baseline"/>
        <w:rPr>
          <w:rFonts w:ascii="Arial" w:hAnsi="Arial" w:cs="Arial"/>
          <w:b w:val="0"/>
          <w:bCs w:val="0"/>
          <w:color w:val="4E5768"/>
          <w:sz w:val="43"/>
          <w:szCs w:val="43"/>
        </w:rPr>
      </w:pPr>
      <w:r>
        <w:rPr>
          <w:rFonts w:ascii="Arial" w:hAnsi="Arial" w:cs="Arial"/>
          <w:b w:val="0"/>
          <w:bCs w:val="0"/>
          <w:color w:val="4E5768"/>
          <w:sz w:val="43"/>
          <w:szCs w:val="43"/>
        </w:rPr>
        <w:t>5. Interjections for Surprise</w:t>
      </w:r>
    </w:p>
    <w:p w:rsidR="0089457D" w:rsidRDefault="0089457D" w:rsidP="0089457D">
      <w:pPr>
        <w:pStyle w:val="NormalWeb"/>
        <w:shd w:val="clear" w:color="auto" w:fill="FFFFFF"/>
        <w:spacing w:before="0" w:beforeAutospacing="0" w:after="384" w:afterAutospacing="0"/>
        <w:textAlignment w:val="baseline"/>
        <w:rPr>
          <w:rFonts w:ascii="Arial" w:hAnsi="Arial" w:cs="Arial"/>
          <w:color w:val="4E5768"/>
        </w:rPr>
      </w:pPr>
      <w:r>
        <w:rPr>
          <w:rFonts w:ascii="Arial" w:hAnsi="Arial" w:cs="Arial"/>
          <w:color w:val="4E5768"/>
        </w:rPr>
        <w:t xml:space="preserve">This type of interjection is used in the sentence to express the strong sense of surprise about something that has happened such as Ha! , What! , Oh! , Ah! , Eh! </w:t>
      </w:r>
      <w:proofErr w:type="spellStart"/>
      <w:r>
        <w:rPr>
          <w:rFonts w:ascii="Arial" w:hAnsi="Arial" w:cs="Arial"/>
          <w:color w:val="4E5768"/>
        </w:rPr>
        <w:t>Etc</w:t>
      </w:r>
      <w:proofErr w:type="spellEnd"/>
    </w:p>
    <w:p w:rsidR="0089457D" w:rsidRPr="0089457D" w:rsidRDefault="0089457D" w:rsidP="00E24744">
      <w:pPr>
        <w:numPr>
          <w:ilvl w:val="0"/>
          <w:numId w:val="231"/>
        </w:numPr>
        <w:shd w:val="clear" w:color="auto" w:fill="FFFFFF"/>
        <w:spacing w:after="0"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Ah! It feels good.</w:t>
      </w:r>
    </w:p>
    <w:p w:rsidR="0089457D" w:rsidRPr="0089457D" w:rsidRDefault="0089457D" w:rsidP="00E24744">
      <w:pPr>
        <w:numPr>
          <w:ilvl w:val="0"/>
          <w:numId w:val="231"/>
        </w:numPr>
        <w:shd w:val="clear" w:color="auto" w:fill="FFFFFF"/>
        <w:spacing w:after="0"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Oh! You both know each other.</w:t>
      </w:r>
    </w:p>
    <w:p w:rsidR="0089457D" w:rsidRPr="0089457D" w:rsidRDefault="0089457D" w:rsidP="00E24744">
      <w:pPr>
        <w:numPr>
          <w:ilvl w:val="0"/>
          <w:numId w:val="231"/>
        </w:numPr>
        <w:shd w:val="clear" w:color="auto" w:fill="FFFFFF"/>
        <w:spacing w:after="0"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What! He died.</w:t>
      </w:r>
    </w:p>
    <w:p w:rsidR="0089457D" w:rsidRPr="0089457D" w:rsidRDefault="0089457D" w:rsidP="00E24744">
      <w:pPr>
        <w:numPr>
          <w:ilvl w:val="0"/>
          <w:numId w:val="231"/>
        </w:numPr>
        <w:shd w:val="clear" w:color="auto" w:fill="FFFFFF"/>
        <w:spacing w:after="0"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Ah! I got a 100$ note.</w:t>
      </w:r>
    </w:p>
    <w:p w:rsidR="0089457D" w:rsidRPr="0089457D" w:rsidRDefault="0089457D" w:rsidP="0089457D">
      <w:pPr>
        <w:shd w:val="clear" w:color="auto" w:fill="FFFFFF"/>
        <w:spacing w:after="300" w:line="240" w:lineRule="auto"/>
        <w:textAlignment w:val="baseline"/>
        <w:outlineLvl w:val="1"/>
        <w:rPr>
          <w:rFonts w:ascii="Arial" w:eastAsia="Times New Roman" w:hAnsi="Arial" w:cs="Arial"/>
          <w:color w:val="4E5768"/>
          <w:sz w:val="43"/>
          <w:szCs w:val="43"/>
          <w:lang w:bidi="hi-IN"/>
        </w:rPr>
      </w:pPr>
      <w:r w:rsidRPr="0089457D">
        <w:rPr>
          <w:rFonts w:ascii="Arial" w:eastAsia="Times New Roman" w:hAnsi="Arial" w:cs="Arial"/>
          <w:color w:val="4E5768"/>
          <w:sz w:val="43"/>
          <w:szCs w:val="43"/>
          <w:lang w:bidi="hi-IN"/>
        </w:rPr>
        <w:t>6. Interjections for Sorrow</w:t>
      </w:r>
    </w:p>
    <w:p w:rsidR="0089457D" w:rsidRPr="0089457D" w:rsidRDefault="0089457D" w:rsidP="0089457D">
      <w:pPr>
        <w:shd w:val="clear" w:color="auto" w:fill="FFFFFF"/>
        <w:spacing w:after="384"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This type of interjection is used in the sentence to express the emotion of sadness about something unfortunate has happened such as Alas! , Ah! , Oh! , Ouch! Etc</w:t>
      </w:r>
      <w:r w:rsidR="003F2866">
        <w:rPr>
          <w:rFonts w:ascii="Arial" w:eastAsia="Times New Roman" w:hAnsi="Arial" w:cs="Arial"/>
          <w:color w:val="4E5768"/>
          <w:sz w:val="24"/>
          <w:szCs w:val="24"/>
          <w:lang w:bidi="hi-IN"/>
        </w:rPr>
        <w:t>.,</w:t>
      </w:r>
    </w:p>
    <w:p w:rsidR="0089457D" w:rsidRPr="0089457D" w:rsidRDefault="0089457D" w:rsidP="00E24744">
      <w:pPr>
        <w:numPr>
          <w:ilvl w:val="0"/>
          <w:numId w:val="232"/>
        </w:numPr>
        <w:shd w:val="clear" w:color="auto" w:fill="FFFFFF"/>
        <w:spacing w:after="0"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Ouch! That hurts.</w:t>
      </w:r>
    </w:p>
    <w:p w:rsidR="0089457D" w:rsidRPr="0089457D" w:rsidRDefault="0089457D" w:rsidP="00E24744">
      <w:pPr>
        <w:numPr>
          <w:ilvl w:val="0"/>
          <w:numId w:val="232"/>
        </w:numPr>
        <w:shd w:val="clear" w:color="auto" w:fill="FFFFFF"/>
        <w:spacing w:after="0"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Oops, I’m sorry. That was my mistake.</w:t>
      </w:r>
    </w:p>
    <w:p w:rsidR="0089457D" w:rsidRDefault="0089457D" w:rsidP="00E24744">
      <w:pPr>
        <w:numPr>
          <w:ilvl w:val="0"/>
          <w:numId w:val="232"/>
        </w:numPr>
        <w:shd w:val="clear" w:color="auto" w:fill="FFFFFF"/>
        <w:spacing w:after="0" w:line="240" w:lineRule="auto"/>
        <w:textAlignment w:val="baseline"/>
        <w:rPr>
          <w:rFonts w:ascii="Arial" w:eastAsia="Times New Roman" w:hAnsi="Arial" w:cs="Arial"/>
          <w:color w:val="4E5768"/>
          <w:sz w:val="24"/>
          <w:szCs w:val="24"/>
          <w:lang w:bidi="hi-IN"/>
        </w:rPr>
      </w:pPr>
      <w:r w:rsidRPr="0089457D">
        <w:rPr>
          <w:rFonts w:ascii="Arial" w:eastAsia="Times New Roman" w:hAnsi="Arial" w:cs="Arial"/>
          <w:color w:val="4E5768"/>
          <w:sz w:val="24"/>
          <w:szCs w:val="24"/>
          <w:lang w:bidi="hi-IN"/>
        </w:rPr>
        <w:t>Alas! He broke his leg.</w:t>
      </w:r>
    </w:p>
    <w:p w:rsidR="00DF6024" w:rsidRDefault="00DF6024" w:rsidP="00DF6024">
      <w:pPr>
        <w:shd w:val="clear" w:color="auto" w:fill="FFFFFF"/>
        <w:spacing w:after="0" w:line="240" w:lineRule="auto"/>
        <w:ind w:left="720"/>
        <w:textAlignment w:val="baseline"/>
        <w:rPr>
          <w:rFonts w:ascii="Arial" w:eastAsia="Times New Roman" w:hAnsi="Arial" w:cs="Arial"/>
          <w:color w:val="4E5768"/>
          <w:sz w:val="24"/>
          <w:szCs w:val="24"/>
          <w:lang w:bidi="hi-IN"/>
        </w:rPr>
      </w:pPr>
    </w:p>
    <w:p w:rsidR="0089457D" w:rsidRDefault="0089457D"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An Interjection is a short exclamation that</w:t>
      </w:r>
      <w:r w:rsidR="00DF6024">
        <w:rPr>
          <w:rFonts w:ascii="Arial" w:eastAsia="Times New Roman" w:hAnsi="Arial" w:cs="Arial"/>
          <w:color w:val="4E5768"/>
          <w:sz w:val="24"/>
          <w:szCs w:val="24"/>
          <w:lang w:bidi="hi-IN"/>
        </w:rPr>
        <w:t xml:space="preserve"> expresses emotion. An interjection is a part of speech that shows the emotion or feeling of the Author. Most important Interjections list.</w:t>
      </w:r>
    </w:p>
    <w:p w:rsidR="00DF6024" w:rsidRDefault="00DF6024" w:rsidP="0089457D">
      <w:pPr>
        <w:shd w:val="clear" w:color="auto" w:fill="FFFFFF"/>
        <w:spacing w:after="0" w:line="240" w:lineRule="auto"/>
        <w:textAlignment w:val="baseline"/>
        <w:rPr>
          <w:rFonts w:ascii="Arial" w:eastAsia="Times New Roman" w:hAnsi="Arial" w:cs="Arial"/>
          <w:color w:val="4E5768"/>
          <w:sz w:val="24"/>
          <w:szCs w:val="24"/>
          <w:lang w:bidi="hi-IN"/>
        </w:rPr>
      </w:pPr>
    </w:p>
    <w:p w:rsidR="00DF6024" w:rsidRDefault="00DF6024" w:rsidP="0089457D">
      <w:pPr>
        <w:shd w:val="clear" w:color="auto" w:fill="FFFFFF"/>
        <w:spacing w:after="0" w:line="240" w:lineRule="auto"/>
        <w:textAlignment w:val="baseline"/>
        <w:rPr>
          <w:rFonts w:ascii="Arial" w:eastAsia="Times New Roman" w:hAnsi="Arial" w:cs="Arial"/>
          <w:color w:val="4E5768"/>
          <w:sz w:val="24"/>
          <w:szCs w:val="24"/>
          <w:lang w:bidi="hi-IN"/>
        </w:rPr>
      </w:pPr>
      <w:proofErr w:type="spellStart"/>
      <w:r>
        <w:rPr>
          <w:rFonts w:ascii="Arial" w:eastAsia="Times New Roman" w:hAnsi="Arial" w:cs="Arial"/>
          <w:color w:val="4E5768"/>
          <w:sz w:val="24"/>
          <w:szCs w:val="24"/>
          <w:lang w:bidi="hi-IN"/>
        </w:rPr>
        <w:t>Aah</w:t>
      </w:r>
      <w:proofErr w:type="spellEnd"/>
      <w:r>
        <w:rPr>
          <w:rFonts w:ascii="Arial" w:eastAsia="Times New Roman" w:hAnsi="Arial" w:cs="Arial"/>
          <w:color w:val="4E5768"/>
          <w:sz w:val="24"/>
          <w:szCs w:val="24"/>
          <w:lang w:bidi="hi-IN"/>
        </w:rPr>
        <w:t>: Exclamation of fear</w:t>
      </w:r>
    </w:p>
    <w:p w:rsidR="00DF6024" w:rsidRDefault="00DF6024" w:rsidP="0089457D">
      <w:pPr>
        <w:shd w:val="clear" w:color="auto" w:fill="FFFFFF"/>
        <w:spacing w:after="0" w:line="240" w:lineRule="auto"/>
        <w:textAlignment w:val="baseline"/>
        <w:rPr>
          <w:rFonts w:ascii="Arial" w:eastAsia="Times New Roman" w:hAnsi="Arial" w:cs="Arial"/>
          <w:color w:val="4E5768"/>
          <w:sz w:val="24"/>
          <w:szCs w:val="24"/>
          <w:lang w:bidi="hi-IN"/>
        </w:rPr>
      </w:pPr>
      <w:proofErr w:type="spellStart"/>
      <w:r>
        <w:rPr>
          <w:rFonts w:ascii="Arial" w:eastAsia="Times New Roman" w:hAnsi="Arial" w:cs="Arial"/>
          <w:color w:val="4E5768"/>
          <w:sz w:val="24"/>
          <w:szCs w:val="24"/>
          <w:lang w:bidi="hi-IN"/>
        </w:rPr>
        <w:t>Ahh</w:t>
      </w:r>
      <w:proofErr w:type="spellEnd"/>
      <w:r>
        <w:rPr>
          <w:rFonts w:ascii="Arial" w:eastAsia="Times New Roman" w:hAnsi="Arial" w:cs="Arial"/>
          <w:color w:val="4E5768"/>
          <w:sz w:val="24"/>
          <w:szCs w:val="24"/>
          <w:lang w:bidi="hi-IN"/>
        </w:rPr>
        <w:t>: Realization or Acceptance</w:t>
      </w:r>
    </w:p>
    <w:p w:rsidR="00DF6024" w:rsidRDefault="00DF6024" w:rsidP="0089457D">
      <w:pPr>
        <w:shd w:val="clear" w:color="auto" w:fill="FFFFFF"/>
        <w:spacing w:after="0" w:line="240" w:lineRule="auto"/>
        <w:textAlignment w:val="baseline"/>
        <w:rPr>
          <w:rFonts w:ascii="Arial" w:eastAsia="Times New Roman" w:hAnsi="Arial" w:cs="Arial"/>
          <w:color w:val="4E5768"/>
          <w:sz w:val="24"/>
          <w:szCs w:val="24"/>
          <w:lang w:bidi="hi-IN"/>
        </w:rPr>
      </w:pPr>
      <w:proofErr w:type="spellStart"/>
      <w:r>
        <w:rPr>
          <w:rFonts w:ascii="Arial" w:eastAsia="Times New Roman" w:hAnsi="Arial" w:cs="Arial"/>
          <w:color w:val="4E5768"/>
          <w:sz w:val="24"/>
          <w:szCs w:val="24"/>
          <w:lang w:bidi="hi-IN"/>
        </w:rPr>
        <w:lastRenderedPageBreak/>
        <w:t>Aww</w:t>
      </w:r>
      <w:proofErr w:type="spellEnd"/>
      <w:r>
        <w:rPr>
          <w:rFonts w:ascii="Arial" w:eastAsia="Times New Roman" w:hAnsi="Arial" w:cs="Arial"/>
          <w:color w:val="4E5768"/>
          <w:sz w:val="24"/>
          <w:szCs w:val="24"/>
          <w:lang w:bidi="hi-IN"/>
        </w:rPr>
        <w:t>: Something sweet or cute</w:t>
      </w:r>
    </w:p>
    <w:p w:rsidR="00DF6024" w:rsidRDefault="00DF6024"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Bingo: Acknowledge something as right</w:t>
      </w:r>
    </w:p>
    <w:p w:rsidR="00DF6024" w:rsidRDefault="00DF6024" w:rsidP="0089457D">
      <w:pPr>
        <w:shd w:val="clear" w:color="auto" w:fill="FFFFFF"/>
        <w:spacing w:after="0" w:line="240" w:lineRule="auto"/>
        <w:textAlignment w:val="baseline"/>
        <w:rPr>
          <w:rFonts w:ascii="Arial" w:eastAsia="Times New Roman" w:hAnsi="Arial" w:cs="Arial"/>
          <w:color w:val="4E5768"/>
          <w:sz w:val="24"/>
          <w:szCs w:val="24"/>
          <w:lang w:bidi="hi-IN"/>
        </w:rPr>
      </w:pPr>
      <w:proofErr w:type="spellStart"/>
      <w:r>
        <w:rPr>
          <w:rFonts w:ascii="Arial" w:eastAsia="Times New Roman" w:hAnsi="Arial" w:cs="Arial"/>
          <w:color w:val="4E5768"/>
          <w:sz w:val="24"/>
          <w:szCs w:val="24"/>
          <w:lang w:bidi="hi-IN"/>
        </w:rPr>
        <w:t>Eh:Question</w:t>
      </w:r>
      <w:proofErr w:type="spellEnd"/>
      <w:r>
        <w:rPr>
          <w:rFonts w:ascii="Arial" w:eastAsia="Times New Roman" w:hAnsi="Arial" w:cs="Arial"/>
          <w:color w:val="4E5768"/>
          <w:sz w:val="24"/>
          <w:szCs w:val="24"/>
          <w:lang w:bidi="hi-IN"/>
        </w:rPr>
        <w:t xml:space="preserve"> Something</w:t>
      </w:r>
    </w:p>
    <w:p w:rsidR="00DF6024" w:rsidRDefault="00DF6024"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Uh oh: Showing dismay</w:t>
      </w:r>
    </w:p>
    <w:p w:rsidR="00DF6024" w:rsidRDefault="00DF6024"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Whew: Amazing and/or relief</w:t>
      </w:r>
    </w:p>
    <w:p w:rsidR="00DF6024" w:rsidRDefault="00DF6024" w:rsidP="0089457D">
      <w:pPr>
        <w:shd w:val="clear" w:color="auto" w:fill="FFFFFF"/>
        <w:spacing w:after="0" w:line="240" w:lineRule="auto"/>
        <w:textAlignment w:val="baseline"/>
        <w:rPr>
          <w:rFonts w:ascii="Arial" w:eastAsia="Times New Roman" w:hAnsi="Arial" w:cs="Arial"/>
          <w:color w:val="4E5768"/>
          <w:sz w:val="24"/>
          <w:szCs w:val="24"/>
          <w:lang w:bidi="hi-IN"/>
        </w:rPr>
      </w:pPr>
      <w:proofErr w:type="spellStart"/>
      <w:r>
        <w:rPr>
          <w:rFonts w:ascii="Arial" w:eastAsia="Times New Roman" w:hAnsi="Arial" w:cs="Arial"/>
          <w:color w:val="4E5768"/>
          <w:sz w:val="24"/>
          <w:szCs w:val="24"/>
          <w:lang w:bidi="hi-IN"/>
        </w:rPr>
        <w:t>Wow:Expressing</w:t>
      </w:r>
      <w:proofErr w:type="spellEnd"/>
      <w:r>
        <w:rPr>
          <w:rFonts w:ascii="Arial" w:eastAsia="Times New Roman" w:hAnsi="Arial" w:cs="Arial"/>
          <w:color w:val="4E5768"/>
          <w:sz w:val="24"/>
          <w:szCs w:val="24"/>
          <w:lang w:bidi="hi-IN"/>
        </w:rPr>
        <w:t xml:space="preserve"> Surprise or Admiration</w:t>
      </w:r>
    </w:p>
    <w:p w:rsidR="00DF6024" w:rsidRDefault="00DF6024"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Yay/</w:t>
      </w:r>
      <w:proofErr w:type="spellStart"/>
      <w:r>
        <w:rPr>
          <w:rFonts w:ascii="Arial" w:eastAsia="Times New Roman" w:hAnsi="Arial" w:cs="Arial"/>
          <w:color w:val="4E5768"/>
          <w:sz w:val="24"/>
          <w:szCs w:val="24"/>
          <w:lang w:bidi="hi-IN"/>
        </w:rPr>
        <w:t>Yaay</w:t>
      </w:r>
      <w:proofErr w:type="spellEnd"/>
      <w:r>
        <w:rPr>
          <w:rFonts w:ascii="Arial" w:eastAsia="Times New Roman" w:hAnsi="Arial" w:cs="Arial"/>
          <w:color w:val="4E5768"/>
          <w:sz w:val="24"/>
          <w:szCs w:val="24"/>
          <w:lang w:bidi="hi-IN"/>
        </w:rPr>
        <w:t>: Congratulatory exclamation</w:t>
      </w:r>
    </w:p>
    <w:p w:rsidR="00DF6024" w:rsidRDefault="00DF6024"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Yeah: Variant of yes</w:t>
      </w:r>
    </w:p>
    <w:p w:rsidR="00DF6024" w:rsidRDefault="00DF6024"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Yikes: For fear of concern(not serious)</w:t>
      </w:r>
    </w:p>
    <w:p w:rsidR="00DF6024" w:rsidRDefault="00DF6024"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Uh: Indicates a pause/ need for more time</w:t>
      </w:r>
    </w:p>
    <w:p w:rsidR="00DF6024" w:rsidRDefault="00DF6024"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Hmm: Thinking/Hesitating about something</w:t>
      </w:r>
    </w:p>
    <w:p w:rsidR="00DF6024" w:rsidRDefault="00DF6024" w:rsidP="0089457D">
      <w:pPr>
        <w:shd w:val="clear" w:color="auto" w:fill="FFFFFF"/>
        <w:spacing w:after="0" w:line="240" w:lineRule="auto"/>
        <w:textAlignment w:val="baseline"/>
        <w:rPr>
          <w:rFonts w:ascii="Arial" w:eastAsia="Times New Roman" w:hAnsi="Arial" w:cs="Arial"/>
          <w:color w:val="4E5768"/>
          <w:sz w:val="24"/>
          <w:szCs w:val="24"/>
          <w:lang w:bidi="hi-IN"/>
        </w:rPr>
      </w:pPr>
      <w:proofErr w:type="spellStart"/>
      <w:r>
        <w:rPr>
          <w:rFonts w:ascii="Arial" w:eastAsia="Times New Roman" w:hAnsi="Arial" w:cs="Arial"/>
          <w:color w:val="4E5768"/>
          <w:sz w:val="24"/>
          <w:szCs w:val="24"/>
          <w:lang w:bidi="hi-IN"/>
        </w:rPr>
        <w:t>Er</w:t>
      </w:r>
      <w:proofErr w:type="spellEnd"/>
      <w:r>
        <w:rPr>
          <w:rFonts w:ascii="Arial" w:eastAsia="Times New Roman" w:hAnsi="Arial" w:cs="Arial"/>
          <w:color w:val="4E5768"/>
          <w:sz w:val="24"/>
          <w:szCs w:val="24"/>
          <w:lang w:bidi="hi-IN"/>
        </w:rPr>
        <w:t>: Not knowing what to say</w:t>
      </w:r>
    </w:p>
    <w:p w:rsidR="00DF6024" w:rsidRDefault="00DF6024"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Um:</w:t>
      </w:r>
      <w:r w:rsidR="0047400C">
        <w:rPr>
          <w:rFonts w:ascii="Arial" w:eastAsia="Times New Roman" w:hAnsi="Arial" w:cs="Arial"/>
          <w:color w:val="4E5768"/>
          <w:sz w:val="24"/>
          <w:szCs w:val="24"/>
          <w:lang w:bidi="hi-IN"/>
        </w:rPr>
        <w:t xml:space="preserve"> </w:t>
      </w:r>
      <w:r>
        <w:rPr>
          <w:rFonts w:ascii="Arial" w:eastAsia="Times New Roman" w:hAnsi="Arial" w:cs="Arial"/>
          <w:color w:val="4E5768"/>
          <w:sz w:val="24"/>
          <w:szCs w:val="24"/>
          <w:lang w:bidi="hi-IN"/>
        </w:rPr>
        <w:t>Pausing or being skeptical</w:t>
      </w:r>
    </w:p>
    <w:p w:rsidR="00DF6024" w:rsidRDefault="00DF6024" w:rsidP="0089457D">
      <w:pPr>
        <w:shd w:val="clear" w:color="auto" w:fill="FFFFFF"/>
        <w:spacing w:after="0" w:line="240" w:lineRule="auto"/>
        <w:textAlignment w:val="baseline"/>
        <w:rPr>
          <w:rFonts w:ascii="Arial" w:eastAsia="Times New Roman" w:hAnsi="Arial" w:cs="Arial"/>
          <w:color w:val="4E5768"/>
          <w:sz w:val="24"/>
          <w:szCs w:val="24"/>
          <w:lang w:bidi="hi-IN"/>
        </w:rPr>
      </w:pPr>
      <w:proofErr w:type="spellStart"/>
      <w:r>
        <w:rPr>
          <w:rFonts w:ascii="Arial" w:eastAsia="Times New Roman" w:hAnsi="Arial" w:cs="Arial"/>
          <w:color w:val="4E5768"/>
          <w:sz w:val="24"/>
          <w:szCs w:val="24"/>
          <w:lang w:bidi="hi-IN"/>
        </w:rPr>
        <w:t>Eww</w:t>
      </w:r>
      <w:proofErr w:type="spellEnd"/>
      <w:r>
        <w:rPr>
          <w:rFonts w:ascii="Arial" w:eastAsia="Times New Roman" w:hAnsi="Arial" w:cs="Arial"/>
          <w:color w:val="4E5768"/>
          <w:sz w:val="24"/>
          <w:szCs w:val="24"/>
          <w:lang w:bidi="hi-IN"/>
        </w:rPr>
        <w:t>:</w:t>
      </w:r>
      <w:r w:rsidR="0047400C">
        <w:rPr>
          <w:rFonts w:ascii="Arial" w:eastAsia="Times New Roman" w:hAnsi="Arial" w:cs="Arial"/>
          <w:color w:val="4E5768"/>
          <w:sz w:val="24"/>
          <w:szCs w:val="24"/>
          <w:lang w:bidi="hi-IN"/>
        </w:rPr>
        <w:t xml:space="preserve"> </w:t>
      </w:r>
      <w:r>
        <w:rPr>
          <w:rFonts w:ascii="Arial" w:eastAsia="Times New Roman" w:hAnsi="Arial" w:cs="Arial"/>
          <w:color w:val="4E5768"/>
          <w:sz w:val="24"/>
          <w:szCs w:val="24"/>
          <w:lang w:bidi="hi-IN"/>
        </w:rPr>
        <w:t>Something disgusting</w:t>
      </w:r>
    </w:p>
    <w:p w:rsidR="00DF6024" w:rsidRDefault="00DF6024" w:rsidP="0089457D">
      <w:pPr>
        <w:shd w:val="clear" w:color="auto" w:fill="FFFFFF"/>
        <w:spacing w:after="0" w:line="240" w:lineRule="auto"/>
        <w:textAlignment w:val="baseline"/>
        <w:rPr>
          <w:rFonts w:ascii="Arial" w:eastAsia="Times New Roman" w:hAnsi="Arial" w:cs="Arial"/>
          <w:color w:val="4E5768"/>
          <w:sz w:val="24"/>
          <w:szCs w:val="24"/>
          <w:lang w:bidi="hi-IN"/>
        </w:rPr>
      </w:pPr>
      <w:proofErr w:type="spellStart"/>
      <w:r>
        <w:rPr>
          <w:rFonts w:ascii="Arial" w:eastAsia="Times New Roman" w:hAnsi="Arial" w:cs="Arial"/>
          <w:color w:val="4E5768"/>
          <w:sz w:val="24"/>
          <w:szCs w:val="24"/>
          <w:lang w:bidi="hi-IN"/>
        </w:rPr>
        <w:t>Hmph</w:t>
      </w:r>
      <w:proofErr w:type="spellEnd"/>
      <w:r>
        <w:rPr>
          <w:rFonts w:ascii="Arial" w:eastAsia="Times New Roman" w:hAnsi="Arial" w:cs="Arial"/>
          <w:color w:val="4E5768"/>
          <w:sz w:val="24"/>
          <w:szCs w:val="24"/>
          <w:lang w:bidi="hi-IN"/>
        </w:rPr>
        <w:t>: To indicate displeasure</w:t>
      </w:r>
    </w:p>
    <w:p w:rsidR="00A057E5" w:rsidRDefault="00A057E5"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Oh: I see/ I think</w:t>
      </w:r>
    </w:p>
    <w:p w:rsidR="00A057E5" w:rsidRDefault="00A057E5"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Oops: Making a mistake</w:t>
      </w:r>
    </w:p>
    <w:p w:rsidR="00A057E5" w:rsidRDefault="00A057E5"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Ouch: Exclamation of pain</w:t>
      </w:r>
    </w:p>
    <w:p w:rsidR="00A057E5" w:rsidRDefault="003F2866" w:rsidP="0089457D">
      <w:pPr>
        <w:shd w:val="clear" w:color="auto" w:fill="FFFFFF"/>
        <w:spacing w:after="0" w:line="240" w:lineRule="auto"/>
        <w:textAlignment w:val="baseline"/>
        <w:rPr>
          <w:rFonts w:ascii="Arial" w:eastAsia="Times New Roman" w:hAnsi="Arial" w:cs="Arial"/>
          <w:color w:val="4E5768"/>
          <w:sz w:val="24"/>
          <w:szCs w:val="24"/>
          <w:lang w:bidi="hi-IN"/>
        </w:rPr>
      </w:pPr>
      <w:proofErr w:type="spellStart"/>
      <w:r>
        <w:rPr>
          <w:rFonts w:ascii="Arial" w:eastAsia="Times New Roman" w:hAnsi="Arial" w:cs="Arial"/>
          <w:color w:val="4E5768"/>
          <w:sz w:val="24"/>
          <w:szCs w:val="24"/>
          <w:lang w:bidi="hi-IN"/>
        </w:rPr>
        <w:t>Shhh</w:t>
      </w:r>
      <w:proofErr w:type="spellEnd"/>
      <w:r w:rsidR="00A057E5">
        <w:rPr>
          <w:rFonts w:ascii="Arial" w:eastAsia="Times New Roman" w:hAnsi="Arial" w:cs="Arial"/>
          <w:color w:val="4E5768"/>
          <w:sz w:val="24"/>
          <w:szCs w:val="24"/>
          <w:lang w:bidi="hi-IN"/>
        </w:rPr>
        <w:t>: An Indication for silence</w:t>
      </w:r>
    </w:p>
    <w:p w:rsidR="00A057E5" w:rsidRDefault="00A057E5"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Yippee: Exclamation of Celebration</w:t>
      </w:r>
    </w:p>
    <w:p w:rsidR="001543A5" w:rsidRDefault="001543A5" w:rsidP="0089457D">
      <w:pPr>
        <w:shd w:val="clear" w:color="auto" w:fill="FFFFFF"/>
        <w:spacing w:after="0" w:line="240" w:lineRule="auto"/>
        <w:textAlignment w:val="baseline"/>
        <w:rPr>
          <w:rFonts w:ascii="Arial" w:eastAsia="Times New Roman" w:hAnsi="Arial" w:cs="Arial"/>
          <w:color w:val="4E5768"/>
          <w:sz w:val="24"/>
          <w:szCs w:val="24"/>
          <w:lang w:bidi="hi-IN"/>
        </w:rPr>
      </w:pPr>
    </w:p>
    <w:p w:rsidR="001543A5" w:rsidRDefault="001543A5"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Exercise</w:t>
      </w:r>
    </w:p>
    <w:p w:rsidR="001543A5" w:rsidRDefault="001543A5"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Circle the interjection or interjections in each sentence below.</w:t>
      </w:r>
    </w:p>
    <w:p w:rsidR="001543A5" w:rsidRDefault="001543A5"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Example: Oops: I spilled my milk.</w:t>
      </w:r>
    </w:p>
    <w:p w:rsidR="001543A5" w:rsidRDefault="001543A5"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Answer: Oops</w:t>
      </w:r>
    </w:p>
    <w:p w:rsidR="001543A5" w:rsidRDefault="001543A5"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1.</w:t>
      </w:r>
      <w:r w:rsidR="0047400C">
        <w:rPr>
          <w:rFonts w:ascii="Arial" w:eastAsia="Times New Roman" w:hAnsi="Arial" w:cs="Arial"/>
          <w:color w:val="4E5768"/>
          <w:sz w:val="24"/>
          <w:szCs w:val="24"/>
          <w:lang w:bidi="hi-IN"/>
        </w:rPr>
        <w:t xml:space="preserve"> </w:t>
      </w:r>
      <w:r>
        <w:rPr>
          <w:rFonts w:ascii="Arial" w:eastAsia="Times New Roman" w:hAnsi="Arial" w:cs="Arial"/>
          <w:color w:val="4E5768"/>
          <w:sz w:val="24"/>
          <w:szCs w:val="24"/>
          <w:lang w:bidi="hi-IN"/>
        </w:rPr>
        <w:t>Aha! I finished my test on time.</w:t>
      </w:r>
    </w:p>
    <w:p w:rsidR="001543A5" w:rsidRDefault="00F554C8"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2. Ouch! You hit me in the leg.</w:t>
      </w:r>
    </w:p>
    <w:p w:rsidR="001543A5" w:rsidRDefault="001543A5"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3. Wow! I can’t believe I finished the marathon.</w:t>
      </w:r>
    </w:p>
    <w:p w:rsidR="001543A5" w:rsidRDefault="001543A5"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4. Oh, I’m not sure about that.</w:t>
      </w:r>
    </w:p>
    <w:p w:rsidR="001543A5" w:rsidRDefault="001543A5"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 xml:space="preserve">5. No, you should not have </w:t>
      </w:r>
      <w:r w:rsidR="00973873">
        <w:rPr>
          <w:rFonts w:ascii="Arial" w:eastAsia="Times New Roman" w:hAnsi="Arial" w:cs="Arial"/>
          <w:color w:val="4E5768"/>
          <w:sz w:val="24"/>
          <w:szCs w:val="24"/>
          <w:lang w:bidi="hi-IN"/>
        </w:rPr>
        <w:t xml:space="preserve">done </w:t>
      </w:r>
      <w:r>
        <w:rPr>
          <w:rFonts w:ascii="Arial" w:eastAsia="Times New Roman" w:hAnsi="Arial" w:cs="Arial"/>
          <w:color w:val="4E5768"/>
          <w:sz w:val="24"/>
          <w:szCs w:val="24"/>
          <w:lang w:bidi="hi-IN"/>
        </w:rPr>
        <w:t>that</w:t>
      </w:r>
    </w:p>
    <w:p w:rsidR="00973873" w:rsidRDefault="00973873"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6. Alas, we made it to the island.</w:t>
      </w:r>
    </w:p>
    <w:p w:rsidR="00973873" w:rsidRDefault="00973873"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7. Hooray! We won the championship game!</w:t>
      </w:r>
    </w:p>
    <w:p w:rsidR="00973873" w:rsidRDefault="00973873"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8. Good grief, that was a close one.</w:t>
      </w:r>
    </w:p>
    <w:p w:rsidR="00973873" w:rsidRDefault="00973873"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9. Oops, I forgot to tell you where to go.</w:t>
      </w:r>
    </w:p>
    <w:p w:rsidR="00973873" w:rsidRDefault="00973873"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10. Hey, can you help me out?</w:t>
      </w:r>
    </w:p>
    <w:p w:rsidR="00973873" w:rsidRDefault="00AF63AD"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 xml:space="preserve">11. </w:t>
      </w:r>
      <w:proofErr w:type="spellStart"/>
      <w:r>
        <w:rPr>
          <w:rFonts w:ascii="Arial" w:eastAsia="Times New Roman" w:hAnsi="Arial" w:cs="Arial"/>
          <w:color w:val="4E5768"/>
          <w:sz w:val="24"/>
          <w:szCs w:val="24"/>
          <w:lang w:bidi="hi-IN"/>
        </w:rPr>
        <w:t>Aham</w:t>
      </w:r>
      <w:proofErr w:type="spellEnd"/>
      <w:r w:rsidR="00A33E61">
        <w:rPr>
          <w:rFonts w:ascii="Arial" w:eastAsia="Times New Roman" w:hAnsi="Arial" w:cs="Arial"/>
          <w:color w:val="4E5768"/>
          <w:sz w:val="24"/>
          <w:szCs w:val="24"/>
          <w:lang w:bidi="hi-IN"/>
        </w:rPr>
        <w:t>,</w:t>
      </w:r>
      <w:r w:rsidR="00973873">
        <w:rPr>
          <w:rFonts w:ascii="Arial" w:eastAsia="Times New Roman" w:hAnsi="Arial" w:cs="Arial"/>
          <w:color w:val="4E5768"/>
          <w:sz w:val="24"/>
          <w:szCs w:val="24"/>
          <w:lang w:bidi="hi-IN"/>
        </w:rPr>
        <w:t xml:space="preserve"> make sure to keep the noise level down?</w:t>
      </w:r>
    </w:p>
    <w:p w:rsidR="00973873" w:rsidRDefault="00973873"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12. Yow! I can’t believe you just did that!</w:t>
      </w:r>
    </w:p>
    <w:p w:rsidR="00973873" w:rsidRDefault="00973873"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13. No, you need to complete your work first.</w:t>
      </w:r>
    </w:p>
    <w:p w:rsidR="00973873" w:rsidRDefault="00973873"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14. Great</w:t>
      </w:r>
      <w:r w:rsidR="00A33E61">
        <w:rPr>
          <w:rFonts w:ascii="Arial" w:eastAsia="Times New Roman" w:hAnsi="Arial" w:cs="Arial"/>
          <w:color w:val="4E5768"/>
          <w:sz w:val="24"/>
          <w:szCs w:val="24"/>
          <w:lang w:bidi="hi-IN"/>
        </w:rPr>
        <w:t>,</w:t>
      </w:r>
      <w:r>
        <w:rPr>
          <w:rFonts w:ascii="Arial" w:eastAsia="Times New Roman" w:hAnsi="Arial" w:cs="Arial"/>
          <w:color w:val="4E5768"/>
          <w:sz w:val="24"/>
          <w:szCs w:val="24"/>
          <w:lang w:bidi="hi-IN"/>
        </w:rPr>
        <w:t xml:space="preserve"> I forgot my purse.</w:t>
      </w:r>
    </w:p>
    <w:p w:rsidR="00973873" w:rsidRDefault="00973873" w:rsidP="0089457D">
      <w:pPr>
        <w:shd w:val="clear" w:color="auto" w:fill="FFFFFF"/>
        <w:spacing w:after="0" w:line="240" w:lineRule="auto"/>
        <w:textAlignment w:val="baseline"/>
        <w:rPr>
          <w:rFonts w:ascii="Arial" w:eastAsia="Times New Roman" w:hAnsi="Arial" w:cs="Arial"/>
          <w:color w:val="4E5768"/>
          <w:sz w:val="24"/>
          <w:szCs w:val="24"/>
          <w:lang w:bidi="hi-IN"/>
        </w:rPr>
      </w:pPr>
    </w:p>
    <w:p w:rsidR="0047400C" w:rsidRDefault="0047400C"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An Interjection is a word added to a sentence to convey an emotion or a sentiment.</w:t>
      </w:r>
    </w:p>
    <w:p w:rsidR="0047400C" w:rsidRDefault="0047400C"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Common Interjections include: great, ouch, ha, hey, gee, hoorah, hey, oh, oops, wow, yes, well, no, alas, aha.</w:t>
      </w:r>
    </w:p>
    <w:p w:rsidR="0047400C" w:rsidRDefault="0047400C" w:rsidP="0089457D">
      <w:pPr>
        <w:shd w:val="clear" w:color="auto" w:fill="FFFFFF"/>
        <w:spacing w:after="0" w:line="240" w:lineRule="auto"/>
        <w:textAlignment w:val="baseline"/>
        <w:rPr>
          <w:rFonts w:ascii="Arial" w:eastAsia="Times New Roman" w:hAnsi="Arial" w:cs="Arial"/>
          <w:color w:val="4E5768"/>
          <w:sz w:val="24"/>
          <w:szCs w:val="24"/>
          <w:lang w:bidi="hi-IN"/>
        </w:rPr>
      </w:pPr>
    </w:p>
    <w:p w:rsidR="0047400C" w:rsidRDefault="0047400C"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Directions: Write a sentence wit</w:t>
      </w:r>
      <w:r w:rsidR="00AF63AD">
        <w:rPr>
          <w:rFonts w:ascii="Arial" w:eastAsia="Times New Roman" w:hAnsi="Arial" w:cs="Arial"/>
          <w:color w:val="4E5768"/>
          <w:sz w:val="24"/>
          <w:szCs w:val="24"/>
          <w:lang w:bidi="hi-IN"/>
        </w:rPr>
        <w:t>h each Interjection given below.</w:t>
      </w:r>
    </w:p>
    <w:p w:rsidR="0047400C" w:rsidRDefault="00AF63AD"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Example</w:t>
      </w:r>
      <w:r w:rsidR="00E25134">
        <w:rPr>
          <w:rFonts w:ascii="Arial" w:eastAsia="Times New Roman" w:hAnsi="Arial" w:cs="Arial"/>
          <w:color w:val="4E5768"/>
          <w:sz w:val="24"/>
          <w:szCs w:val="24"/>
          <w:lang w:bidi="hi-IN"/>
        </w:rPr>
        <w:t>:</w:t>
      </w:r>
      <w:r w:rsidR="0047400C">
        <w:rPr>
          <w:rFonts w:ascii="Arial" w:eastAsia="Times New Roman" w:hAnsi="Arial" w:cs="Arial"/>
          <w:color w:val="4E5768"/>
          <w:sz w:val="24"/>
          <w:szCs w:val="24"/>
          <w:lang w:bidi="hi-IN"/>
        </w:rPr>
        <w:t xml:space="preserve"> No</w:t>
      </w:r>
    </w:p>
    <w:p w:rsidR="0047400C" w:rsidRDefault="0047400C" w:rsidP="0089457D">
      <w:pPr>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lastRenderedPageBreak/>
        <w:t>Answer: No, You can’t go to the mall with your friends.</w:t>
      </w:r>
    </w:p>
    <w:p w:rsidR="0047400C" w:rsidRPr="0047400C" w:rsidRDefault="0047400C" w:rsidP="0047400C">
      <w:pPr>
        <w:pStyle w:val="ListParagraph"/>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a)</w:t>
      </w:r>
      <w:r w:rsidRPr="0047400C">
        <w:rPr>
          <w:rFonts w:ascii="Arial" w:eastAsia="Times New Roman" w:hAnsi="Arial" w:cs="Arial"/>
          <w:color w:val="4E5768"/>
          <w:sz w:val="24"/>
          <w:szCs w:val="24"/>
          <w:lang w:bidi="hi-IN"/>
        </w:rPr>
        <w:t xml:space="preserve"> great-</w:t>
      </w:r>
    </w:p>
    <w:p w:rsidR="0047400C" w:rsidRDefault="0047400C" w:rsidP="0047400C">
      <w:pPr>
        <w:pStyle w:val="ListParagraph"/>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b) Rah-</w:t>
      </w:r>
    </w:p>
    <w:p w:rsidR="0047400C" w:rsidRDefault="0047400C" w:rsidP="0047400C">
      <w:pPr>
        <w:pStyle w:val="ListParagraph"/>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c) Wow-</w:t>
      </w:r>
    </w:p>
    <w:p w:rsidR="0047400C" w:rsidRDefault="0047400C" w:rsidP="0047400C">
      <w:pPr>
        <w:pStyle w:val="ListParagraph"/>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 xml:space="preserve">d) Boo </w:t>
      </w:r>
      <w:proofErr w:type="spellStart"/>
      <w:r>
        <w:rPr>
          <w:rFonts w:ascii="Arial" w:eastAsia="Times New Roman" w:hAnsi="Arial" w:cs="Arial"/>
          <w:color w:val="4E5768"/>
          <w:sz w:val="24"/>
          <w:szCs w:val="24"/>
          <w:lang w:bidi="hi-IN"/>
        </w:rPr>
        <w:t>Hoo</w:t>
      </w:r>
      <w:proofErr w:type="spellEnd"/>
      <w:r>
        <w:rPr>
          <w:rFonts w:ascii="Arial" w:eastAsia="Times New Roman" w:hAnsi="Arial" w:cs="Arial"/>
          <w:color w:val="4E5768"/>
          <w:sz w:val="24"/>
          <w:szCs w:val="24"/>
          <w:lang w:bidi="hi-IN"/>
        </w:rPr>
        <w:t>-</w:t>
      </w:r>
    </w:p>
    <w:p w:rsidR="0047400C" w:rsidRDefault="0047400C" w:rsidP="0047400C">
      <w:pPr>
        <w:pStyle w:val="ListParagraph"/>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e) Exactly-</w:t>
      </w:r>
    </w:p>
    <w:p w:rsidR="0047400C" w:rsidRDefault="0047400C" w:rsidP="0047400C">
      <w:pPr>
        <w:pStyle w:val="ListParagraph"/>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f) Zap-</w:t>
      </w:r>
    </w:p>
    <w:p w:rsidR="0047400C" w:rsidRDefault="0047400C" w:rsidP="0047400C">
      <w:pPr>
        <w:pStyle w:val="ListParagraph"/>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g) Yow-</w:t>
      </w:r>
    </w:p>
    <w:p w:rsidR="0047400C" w:rsidRDefault="0047400C" w:rsidP="0047400C">
      <w:pPr>
        <w:pStyle w:val="ListParagraph"/>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h) Ahem-</w:t>
      </w:r>
    </w:p>
    <w:p w:rsidR="0047400C" w:rsidRDefault="0047400C" w:rsidP="0047400C">
      <w:pPr>
        <w:pStyle w:val="ListParagraph"/>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i) Alas-</w:t>
      </w:r>
    </w:p>
    <w:p w:rsidR="0047400C" w:rsidRPr="0047400C" w:rsidRDefault="0047400C" w:rsidP="0047400C">
      <w:pPr>
        <w:pStyle w:val="ListParagraph"/>
        <w:shd w:val="clear" w:color="auto" w:fill="FFFFFF"/>
        <w:spacing w:after="0" w:line="240" w:lineRule="auto"/>
        <w:textAlignment w:val="baseline"/>
        <w:rPr>
          <w:rFonts w:ascii="Arial" w:eastAsia="Times New Roman" w:hAnsi="Arial" w:cs="Arial"/>
          <w:color w:val="4E5768"/>
          <w:sz w:val="24"/>
          <w:szCs w:val="24"/>
          <w:lang w:bidi="hi-IN"/>
        </w:rPr>
      </w:pPr>
      <w:r>
        <w:rPr>
          <w:rFonts w:ascii="Arial" w:eastAsia="Times New Roman" w:hAnsi="Arial" w:cs="Arial"/>
          <w:color w:val="4E5768"/>
          <w:sz w:val="24"/>
          <w:szCs w:val="24"/>
          <w:lang w:bidi="hi-IN"/>
        </w:rPr>
        <w:t xml:space="preserve">h) </w:t>
      </w:r>
      <w:r w:rsidRPr="0047400C">
        <w:rPr>
          <w:rFonts w:ascii="Arial" w:eastAsia="Times New Roman" w:hAnsi="Arial" w:cs="Arial"/>
          <w:color w:val="4E5768"/>
          <w:sz w:val="24"/>
          <w:szCs w:val="24"/>
          <w:lang w:bidi="hi-IN"/>
        </w:rPr>
        <w:t>Oh-</w:t>
      </w:r>
    </w:p>
    <w:p w:rsidR="0047400C" w:rsidRPr="0047400C" w:rsidRDefault="0047400C" w:rsidP="0047400C">
      <w:pPr>
        <w:pStyle w:val="ListParagraph"/>
        <w:shd w:val="clear" w:color="auto" w:fill="FFFFFF"/>
        <w:spacing w:after="0" w:line="240" w:lineRule="auto"/>
        <w:textAlignment w:val="baseline"/>
        <w:rPr>
          <w:rFonts w:ascii="Arial" w:eastAsia="Times New Roman" w:hAnsi="Arial" w:cs="Arial"/>
          <w:color w:val="4E5768"/>
          <w:sz w:val="24"/>
          <w:szCs w:val="24"/>
          <w:lang w:bidi="hi-IN"/>
        </w:rPr>
      </w:pPr>
    </w:p>
    <w:p w:rsidR="00A057E5" w:rsidRDefault="00A057E5" w:rsidP="0089457D">
      <w:pPr>
        <w:shd w:val="clear" w:color="auto" w:fill="FFFFFF"/>
        <w:spacing w:after="0" w:line="240" w:lineRule="auto"/>
        <w:textAlignment w:val="baseline"/>
        <w:rPr>
          <w:rFonts w:ascii="Arial" w:eastAsia="Times New Roman" w:hAnsi="Arial" w:cs="Arial"/>
          <w:color w:val="4E5768"/>
          <w:sz w:val="24"/>
          <w:szCs w:val="24"/>
          <w:lang w:bidi="hi-IN"/>
        </w:rPr>
      </w:pPr>
    </w:p>
    <w:p w:rsidR="00DF6024" w:rsidRDefault="00DF6024" w:rsidP="0089457D">
      <w:pPr>
        <w:shd w:val="clear" w:color="auto" w:fill="FFFFFF"/>
        <w:spacing w:after="0" w:line="240" w:lineRule="auto"/>
        <w:textAlignment w:val="baseline"/>
        <w:rPr>
          <w:rFonts w:ascii="Arial" w:eastAsia="Times New Roman" w:hAnsi="Arial" w:cs="Arial"/>
          <w:color w:val="4E5768"/>
          <w:sz w:val="24"/>
          <w:szCs w:val="24"/>
          <w:lang w:bidi="hi-IN"/>
        </w:rPr>
      </w:pPr>
    </w:p>
    <w:p w:rsidR="009C4DE3" w:rsidRPr="0089457D" w:rsidRDefault="009C4DE3" w:rsidP="0089457D">
      <w:pPr>
        <w:shd w:val="clear" w:color="auto" w:fill="FFFFFF"/>
        <w:spacing w:after="0" w:line="240" w:lineRule="auto"/>
        <w:textAlignment w:val="baseline"/>
        <w:rPr>
          <w:rFonts w:ascii="Arial" w:eastAsia="Times New Roman" w:hAnsi="Arial" w:cs="Arial"/>
          <w:color w:val="4E5768"/>
          <w:sz w:val="24"/>
          <w:szCs w:val="24"/>
          <w:lang w:bidi="hi-IN"/>
        </w:rPr>
      </w:pPr>
    </w:p>
    <w:p w:rsidR="003B4A0F" w:rsidRDefault="00F56CDF" w:rsidP="00CC7D85">
      <w:pPr>
        <w:pStyle w:val="NoSpacing"/>
        <w:ind w:left="3600"/>
      </w:pPr>
      <w:r>
        <w:t>Chapter 18. Determiners</w:t>
      </w:r>
    </w:p>
    <w:p w:rsidR="00F56CDF" w:rsidRDefault="00F56CDF" w:rsidP="00CC7D85">
      <w:pPr>
        <w:pStyle w:val="NoSpacing"/>
        <w:ind w:left="3600"/>
      </w:pPr>
    </w:p>
    <w:p w:rsidR="00F56CDF" w:rsidRDefault="000705CA" w:rsidP="00CC7D85">
      <w:pPr>
        <w:pStyle w:val="NoSpacing"/>
        <w:ind w:left="3600"/>
        <w:rPr>
          <w:rFonts w:ascii="Arial" w:hAnsi="Arial" w:cs="Arial"/>
          <w:color w:val="3A3A3A"/>
          <w:sz w:val="27"/>
          <w:szCs w:val="27"/>
          <w:shd w:val="clear" w:color="auto" w:fill="FFFFFF"/>
        </w:rPr>
      </w:pPr>
      <w:r>
        <w:rPr>
          <w:rFonts w:ascii="Arial" w:hAnsi="Arial" w:cs="Arial"/>
          <w:color w:val="3A3A3A"/>
          <w:sz w:val="27"/>
          <w:szCs w:val="27"/>
          <w:shd w:val="clear" w:color="auto" w:fill="FFFFFF"/>
        </w:rPr>
        <w:t>Determiners are words that come before nouns. They contain several classes of words, including pronouns and adjectives. They determine or limit the noun by giving some additional information about it. Determiners show whether a noun refers to is a general or a specific object, person, or place. They indicate which or how many things the noun refers to. Determiners define or limit a noun to the singular or plural. They indicate the amount or quantity. Determiners and nouns together make noun phrases. They make noun phrases with adjectives too. Determiners may precede numerals too.</w:t>
      </w:r>
    </w:p>
    <w:p w:rsidR="000705CA" w:rsidRPr="000705CA" w:rsidRDefault="000705CA" w:rsidP="000705CA">
      <w:pPr>
        <w:shd w:val="clear" w:color="auto" w:fill="FFFFFF"/>
        <w:spacing w:after="36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Determiners are words placed in front of a noun so that what the noun is referring to can be defined. The word “books’ by itself is a general reference to some books. If we say “these books’, we know what books we are talking about. If we say ‘some books’, we refer to a certain set of books. Here ‘these’ and ‘some are determiners.</w:t>
      </w:r>
    </w:p>
    <w:p w:rsidR="000705CA" w:rsidRPr="000705CA" w:rsidRDefault="000705CA" w:rsidP="000705CA">
      <w:pPr>
        <w:shd w:val="clear" w:color="auto" w:fill="FFFFFF"/>
        <w:spacing w:after="36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Note: Little, a Little, the little.</w:t>
      </w:r>
    </w:p>
    <w:p w:rsidR="000705CA" w:rsidRPr="000705CA" w:rsidRDefault="000705CA" w:rsidP="000705CA">
      <w:pPr>
        <w:numPr>
          <w:ilvl w:val="0"/>
          <w:numId w:val="235"/>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Little is a negative adjective and means “not much”, e.g.</w:t>
      </w:r>
      <w:r w:rsidRPr="000705CA">
        <w:rPr>
          <w:rFonts w:ascii="Arial" w:eastAsia="Times New Roman" w:hAnsi="Arial" w:cs="Arial"/>
          <w:color w:val="3A3A3A"/>
          <w:sz w:val="27"/>
          <w:szCs w:val="27"/>
          <w:lang w:bidi="hi-IN"/>
        </w:rPr>
        <w:br/>
        <w:t>He had little money (not much money).</w:t>
      </w:r>
    </w:p>
    <w:p w:rsidR="000705CA" w:rsidRPr="000705CA" w:rsidRDefault="000705CA" w:rsidP="000705CA">
      <w:pPr>
        <w:numPr>
          <w:ilvl w:val="0"/>
          <w:numId w:val="235"/>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lastRenderedPageBreak/>
        <w:t>A little is an affirmative adjective, and means “some at least”, e.g.</w:t>
      </w:r>
      <w:r w:rsidRPr="000705CA">
        <w:rPr>
          <w:rFonts w:ascii="Arial" w:eastAsia="Times New Roman" w:hAnsi="Arial" w:cs="Arial"/>
          <w:color w:val="3A3A3A"/>
          <w:sz w:val="27"/>
          <w:szCs w:val="27"/>
          <w:lang w:bidi="hi-IN"/>
        </w:rPr>
        <w:br/>
        <w:t>He had a little money (some money at least, although the amount was small).</w:t>
      </w:r>
    </w:p>
    <w:p w:rsidR="000705CA" w:rsidRPr="000705CA" w:rsidRDefault="000705CA" w:rsidP="000705CA">
      <w:pPr>
        <w:numPr>
          <w:ilvl w:val="0"/>
          <w:numId w:val="235"/>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The little implies two statements one negative, and the other affirmative.</w:t>
      </w:r>
      <w:r w:rsidRPr="000705CA">
        <w:rPr>
          <w:rFonts w:ascii="Arial" w:eastAsia="Times New Roman" w:hAnsi="Arial" w:cs="Arial"/>
          <w:color w:val="3A3A3A"/>
          <w:sz w:val="27"/>
          <w:szCs w:val="27"/>
          <w:lang w:bidi="hi-IN"/>
        </w:rPr>
        <w:br/>
        <w:t>He spent the little money he had.</w:t>
      </w:r>
    </w:p>
    <w:p w:rsidR="000705CA" w:rsidRPr="000705CA" w:rsidRDefault="000705CA" w:rsidP="000705CA">
      <w:p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b/>
          <w:bCs/>
          <w:color w:val="3A3A3A"/>
          <w:sz w:val="27"/>
          <w:szCs w:val="27"/>
          <w:bdr w:val="none" w:sz="0" w:space="0" w:color="auto" w:frame="1"/>
          <w:lang w:bidi="hi-IN"/>
        </w:rPr>
        <w:t>That is</w:t>
      </w:r>
    </w:p>
    <w:p w:rsidR="000705CA" w:rsidRPr="000705CA" w:rsidRDefault="000705CA" w:rsidP="000705CA">
      <w:pPr>
        <w:numPr>
          <w:ilvl w:val="0"/>
          <w:numId w:val="236"/>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The money he had was not much. (Negative)</w:t>
      </w:r>
    </w:p>
    <w:p w:rsidR="000705CA" w:rsidRPr="000705CA" w:rsidRDefault="000705CA" w:rsidP="000705CA">
      <w:pPr>
        <w:numPr>
          <w:ilvl w:val="0"/>
          <w:numId w:val="236"/>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He spent all the money that he had. (Affirmative)</w:t>
      </w:r>
    </w:p>
    <w:p w:rsidR="000705CA" w:rsidRDefault="00B06740" w:rsidP="000705CA">
      <w:pPr>
        <w:shd w:val="clear" w:color="auto" w:fill="FFFFFF"/>
        <w:spacing w:after="360" w:line="240" w:lineRule="auto"/>
        <w:rPr>
          <w:rFonts w:ascii="Arial" w:eastAsia="Times New Roman" w:hAnsi="Arial" w:cs="Arial"/>
          <w:color w:val="3A3A3A"/>
          <w:sz w:val="27"/>
          <w:szCs w:val="27"/>
          <w:lang w:bidi="hi-IN"/>
        </w:rPr>
      </w:pPr>
      <w:r>
        <w:rPr>
          <w:rFonts w:ascii="Arial" w:eastAsia="Times New Roman" w:hAnsi="Arial" w:cs="Arial"/>
          <w:color w:val="3A3A3A"/>
          <w:sz w:val="27"/>
          <w:szCs w:val="27"/>
          <w:lang w:bidi="hi-IN"/>
        </w:rPr>
        <w:t>Determiners can be categoriz</w:t>
      </w:r>
      <w:r w:rsidR="000705CA" w:rsidRPr="000705CA">
        <w:rPr>
          <w:rFonts w:ascii="Arial" w:eastAsia="Times New Roman" w:hAnsi="Arial" w:cs="Arial"/>
          <w:color w:val="3A3A3A"/>
          <w:sz w:val="27"/>
          <w:szCs w:val="27"/>
          <w:lang w:bidi="hi-IN"/>
        </w:rPr>
        <w:t>ed into several categories like –</w:t>
      </w:r>
      <w:r w:rsidR="000705CA" w:rsidRPr="000705CA">
        <w:rPr>
          <w:rFonts w:ascii="Arial" w:eastAsia="Times New Roman" w:hAnsi="Arial" w:cs="Arial"/>
          <w:color w:val="3A3A3A"/>
          <w:sz w:val="27"/>
          <w:szCs w:val="27"/>
          <w:lang w:bidi="hi-IN"/>
        </w:rPr>
        <w:br/>
        <w:t>Definite and Indefinite Articles: Definite – “the”. Indefinite – ‘a’, ‘an’.</w:t>
      </w:r>
      <w:r w:rsidR="000705CA" w:rsidRPr="000705CA">
        <w:rPr>
          <w:rFonts w:ascii="Arial" w:eastAsia="Times New Roman" w:hAnsi="Arial" w:cs="Arial"/>
          <w:color w:val="3A3A3A"/>
          <w:sz w:val="27"/>
          <w:szCs w:val="27"/>
          <w:lang w:bidi="hi-IN"/>
        </w:rPr>
        <w:br/>
        <w:t>Demonstratives: this, that, these, those</w:t>
      </w:r>
      <w:r w:rsidR="000705CA" w:rsidRPr="000705CA">
        <w:rPr>
          <w:rFonts w:ascii="Arial" w:eastAsia="Times New Roman" w:hAnsi="Arial" w:cs="Arial"/>
          <w:color w:val="3A3A3A"/>
          <w:sz w:val="27"/>
          <w:szCs w:val="27"/>
          <w:lang w:bidi="hi-IN"/>
        </w:rPr>
        <w:br/>
        <w:t>Possessives: my, your, his, her, its, our, their</w:t>
      </w:r>
      <w:r w:rsidR="000705CA" w:rsidRPr="000705CA">
        <w:rPr>
          <w:rFonts w:ascii="Arial" w:eastAsia="Times New Roman" w:hAnsi="Arial" w:cs="Arial"/>
          <w:color w:val="3A3A3A"/>
          <w:sz w:val="27"/>
          <w:szCs w:val="27"/>
          <w:lang w:bidi="hi-IN"/>
        </w:rPr>
        <w:br/>
        <w:t>Quantifiers: a few, a little, much, many, a lot of, most, some, any, enough, etc.</w:t>
      </w:r>
      <w:r w:rsidR="000705CA" w:rsidRPr="000705CA">
        <w:rPr>
          <w:rFonts w:ascii="Arial" w:eastAsia="Times New Roman" w:hAnsi="Arial" w:cs="Arial"/>
          <w:color w:val="3A3A3A"/>
          <w:sz w:val="27"/>
          <w:szCs w:val="27"/>
          <w:lang w:bidi="hi-IN"/>
        </w:rPr>
        <w:br/>
        <w:t>Numbers: one, two, thirty, etc.</w:t>
      </w:r>
      <w:r w:rsidR="000705CA" w:rsidRPr="000705CA">
        <w:rPr>
          <w:rFonts w:ascii="Arial" w:eastAsia="Times New Roman" w:hAnsi="Arial" w:cs="Arial"/>
          <w:color w:val="3A3A3A"/>
          <w:sz w:val="27"/>
          <w:szCs w:val="27"/>
          <w:lang w:bidi="hi-IN"/>
        </w:rPr>
        <w:br/>
        <w:t>Distributives: either, neither, each, every, half, both, all, etc.</w:t>
      </w:r>
      <w:r w:rsidR="000705CA" w:rsidRPr="000705CA">
        <w:rPr>
          <w:rFonts w:ascii="Arial" w:eastAsia="Times New Roman" w:hAnsi="Arial" w:cs="Arial"/>
          <w:color w:val="3A3A3A"/>
          <w:sz w:val="27"/>
          <w:szCs w:val="27"/>
          <w:lang w:bidi="hi-IN"/>
        </w:rPr>
        <w:br/>
        <w:t>Words which show the difference: other, another</w:t>
      </w:r>
      <w:r w:rsidR="000705CA" w:rsidRPr="000705CA">
        <w:rPr>
          <w:rFonts w:ascii="Arial" w:eastAsia="Times New Roman" w:hAnsi="Arial" w:cs="Arial"/>
          <w:color w:val="3A3A3A"/>
          <w:sz w:val="27"/>
          <w:szCs w:val="27"/>
          <w:lang w:bidi="hi-IN"/>
        </w:rPr>
        <w:br/>
        <w:t>Question words: which, what, whose</w:t>
      </w:r>
      <w:r w:rsidR="000705CA" w:rsidRPr="000705CA">
        <w:rPr>
          <w:rFonts w:ascii="Arial" w:eastAsia="Times New Roman" w:hAnsi="Arial" w:cs="Arial"/>
          <w:color w:val="3A3A3A"/>
          <w:sz w:val="27"/>
          <w:szCs w:val="27"/>
          <w:lang w:bidi="hi-IN"/>
        </w:rPr>
        <w:br/>
        <w:t>Words which define: which, whose, etc.</w:t>
      </w:r>
    </w:p>
    <w:p w:rsidR="000705CA" w:rsidRPr="000705CA" w:rsidRDefault="000705CA" w:rsidP="000705CA">
      <w:p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b/>
          <w:bCs/>
          <w:color w:val="3A3A3A"/>
          <w:sz w:val="27"/>
          <w:szCs w:val="27"/>
          <w:bdr w:val="none" w:sz="0" w:space="0" w:color="auto" w:frame="1"/>
          <w:lang w:bidi="hi-IN"/>
        </w:rPr>
        <w:t>Using Articles with Countable and Uncountable Nouns</w:t>
      </w:r>
      <w:r w:rsidRPr="000705CA">
        <w:rPr>
          <w:rFonts w:ascii="Arial" w:eastAsia="Times New Roman" w:hAnsi="Arial" w:cs="Arial"/>
          <w:color w:val="3A3A3A"/>
          <w:sz w:val="27"/>
          <w:szCs w:val="27"/>
          <w:lang w:bidi="hi-IN"/>
        </w:rPr>
        <w:br/>
        <w:t>A countable noun always takes either the indefinite (a, an) or definite (the) article when it is singular. When plural, it takes the definite article (the) if it refers to a definite, specific group and no article if it is used in a general sense.</w:t>
      </w:r>
      <w:r w:rsidRPr="000705CA">
        <w:rPr>
          <w:rFonts w:ascii="Arial" w:eastAsia="Times New Roman" w:hAnsi="Arial" w:cs="Arial"/>
          <w:color w:val="3A3A3A"/>
          <w:sz w:val="27"/>
          <w:szCs w:val="27"/>
          <w:lang w:bidi="hi-IN"/>
        </w:rPr>
        <w:br/>
        <w:t>Examples:</w:t>
      </w:r>
    </w:p>
    <w:p w:rsidR="000705CA" w:rsidRPr="000705CA" w:rsidRDefault="00B06740" w:rsidP="000705CA">
      <w:pPr>
        <w:numPr>
          <w:ilvl w:val="0"/>
          <w:numId w:val="237"/>
        </w:numPr>
        <w:shd w:val="clear" w:color="auto" w:fill="FFFFFF"/>
        <w:spacing w:after="0" w:line="240" w:lineRule="auto"/>
        <w:rPr>
          <w:rFonts w:ascii="Arial" w:eastAsia="Times New Roman" w:hAnsi="Arial" w:cs="Arial"/>
          <w:color w:val="3A3A3A"/>
          <w:sz w:val="27"/>
          <w:szCs w:val="27"/>
          <w:lang w:bidi="hi-IN"/>
        </w:rPr>
      </w:pPr>
      <w:r>
        <w:rPr>
          <w:rFonts w:ascii="Arial" w:eastAsia="Times New Roman" w:hAnsi="Arial" w:cs="Arial"/>
          <w:color w:val="3A3A3A"/>
          <w:sz w:val="27"/>
          <w:szCs w:val="27"/>
          <w:lang w:bidi="hi-IN"/>
        </w:rPr>
        <w:t>The guest of hono</w:t>
      </w:r>
      <w:r w:rsidR="000705CA" w:rsidRPr="000705CA">
        <w:rPr>
          <w:rFonts w:ascii="Arial" w:eastAsia="Times New Roman" w:hAnsi="Arial" w:cs="Arial"/>
          <w:color w:val="3A3A3A"/>
          <w:sz w:val="27"/>
          <w:szCs w:val="27"/>
          <w:lang w:bidi="hi-IN"/>
        </w:rPr>
        <w:t>r has arrived.</w:t>
      </w:r>
    </w:p>
    <w:p w:rsidR="000705CA" w:rsidRPr="000705CA" w:rsidRDefault="000705CA" w:rsidP="000705CA">
      <w:pPr>
        <w:numPr>
          <w:ilvl w:val="0"/>
          <w:numId w:val="237"/>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I am expecting a guest for dinner.</w:t>
      </w:r>
    </w:p>
    <w:p w:rsidR="000705CA" w:rsidRPr="000705CA" w:rsidRDefault="000705CA" w:rsidP="000705CA">
      <w:pPr>
        <w:numPr>
          <w:ilvl w:val="0"/>
          <w:numId w:val="237"/>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The guests are about to arrive.</w:t>
      </w:r>
    </w:p>
    <w:p w:rsidR="000705CA" w:rsidRPr="000705CA" w:rsidRDefault="000705CA" w:rsidP="000705CA">
      <w:pPr>
        <w:numPr>
          <w:ilvl w:val="0"/>
          <w:numId w:val="237"/>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Guests are welcome anytime.</w:t>
      </w:r>
    </w:p>
    <w:p w:rsidR="000705CA" w:rsidRPr="000705CA" w:rsidRDefault="000705CA" w:rsidP="000705CA">
      <w:pPr>
        <w:shd w:val="clear" w:color="auto" w:fill="FFFFFF"/>
        <w:spacing w:after="36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Uncountable nouns never take the indefinite article (a, an), but they do take singular verbs. The is sometimes used with uncountable nouns in the same way it is used with plural countable nouns, that is, to refer to a specific object, group, or idea.</w:t>
      </w:r>
      <w:r w:rsidRPr="000705CA">
        <w:rPr>
          <w:rFonts w:ascii="Arial" w:eastAsia="Times New Roman" w:hAnsi="Arial" w:cs="Arial"/>
          <w:color w:val="3A3A3A"/>
          <w:sz w:val="27"/>
          <w:szCs w:val="27"/>
          <w:lang w:bidi="hi-IN"/>
        </w:rPr>
        <w:br/>
        <w:t>Examples:</w:t>
      </w:r>
    </w:p>
    <w:p w:rsidR="000705CA" w:rsidRPr="000705CA" w:rsidRDefault="000705CA" w:rsidP="000705CA">
      <w:pPr>
        <w:numPr>
          <w:ilvl w:val="0"/>
          <w:numId w:val="238"/>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The Internet helps us to access information from any part of the world.</w:t>
      </w:r>
    </w:p>
    <w:p w:rsidR="000705CA" w:rsidRPr="000705CA" w:rsidRDefault="000705CA" w:rsidP="000705CA">
      <w:pPr>
        <w:numPr>
          <w:ilvl w:val="0"/>
          <w:numId w:val="238"/>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The information that you gave me was incorrect.</w:t>
      </w:r>
    </w:p>
    <w:p w:rsidR="000705CA" w:rsidRPr="000705CA" w:rsidRDefault="000705CA" w:rsidP="000705CA">
      <w:pPr>
        <w:numPr>
          <w:ilvl w:val="0"/>
          <w:numId w:val="238"/>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Sugar has become cheaper.</w:t>
      </w:r>
    </w:p>
    <w:p w:rsidR="000705CA" w:rsidRPr="000705CA" w:rsidRDefault="000705CA" w:rsidP="000705CA">
      <w:pPr>
        <w:numPr>
          <w:ilvl w:val="0"/>
          <w:numId w:val="238"/>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Please put the sugar in the pot.</w:t>
      </w:r>
    </w:p>
    <w:p w:rsidR="000705CA" w:rsidRPr="000705CA" w:rsidRDefault="000705CA" w:rsidP="000705CA">
      <w:p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b/>
          <w:bCs/>
          <w:color w:val="3A3A3A"/>
          <w:sz w:val="27"/>
          <w:szCs w:val="27"/>
          <w:bdr w:val="none" w:sz="0" w:space="0" w:color="auto" w:frame="1"/>
          <w:lang w:bidi="hi-IN"/>
        </w:rPr>
        <w:t>Quantitative Adjectives with Countable and Uncountable Nouns</w:t>
      </w:r>
    </w:p>
    <w:p w:rsidR="000705CA" w:rsidRPr="000705CA" w:rsidRDefault="000705CA" w:rsidP="000705CA">
      <w:pPr>
        <w:shd w:val="clear" w:color="auto" w:fill="FFFFFF"/>
        <w:spacing w:after="36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lastRenderedPageBreak/>
        <w:t>1. Some, any</w:t>
      </w:r>
      <w:r w:rsidRPr="000705CA">
        <w:rPr>
          <w:rFonts w:ascii="Arial" w:eastAsia="Times New Roman" w:hAnsi="Arial" w:cs="Arial"/>
          <w:color w:val="3A3A3A"/>
          <w:sz w:val="27"/>
          <w:szCs w:val="27"/>
          <w:lang w:bidi="hi-IN"/>
        </w:rPr>
        <w:br/>
        <w:t>Both words modify either countable or uncountable nouns.</w:t>
      </w:r>
      <w:r w:rsidRPr="000705CA">
        <w:rPr>
          <w:rFonts w:ascii="Arial" w:eastAsia="Times New Roman" w:hAnsi="Arial" w:cs="Arial"/>
          <w:color w:val="3A3A3A"/>
          <w:sz w:val="27"/>
          <w:szCs w:val="27"/>
          <w:lang w:bidi="hi-IN"/>
        </w:rPr>
        <w:br/>
        <w:t>Examples:</w:t>
      </w:r>
    </w:p>
    <w:p w:rsidR="000705CA" w:rsidRPr="000705CA" w:rsidRDefault="000705CA" w:rsidP="000705CA">
      <w:pPr>
        <w:numPr>
          <w:ilvl w:val="0"/>
          <w:numId w:val="239"/>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There are some biscuits in the tin. (countable)</w:t>
      </w:r>
    </w:p>
    <w:p w:rsidR="000705CA" w:rsidRPr="000705CA" w:rsidRDefault="000705CA" w:rsidP="000705CA">
      <w:pPr>
        <w:numPr>
          <w:ilvl w:val="0"/>
          <w:numId w:val="239"/>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There is, some water in the bottle, (uncountable)</w:t>
      </w:r>
    </w:p>
    <w:p w:rsidR="000705CA" w:rsidRPr="000705CA" w:rsidRDefault="000705CA" w:rsidP="000705CA">
      <w:pPr>
        <w:numPr>
          <w:ilvl w:val="0"/>
          <w:numId w:val="239"/>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Do you serve any drinks here? (uncountable)</w:t>
      </w:r>
    </w:p>
    <w:p w:rsidR="000705CA" w:rsidRPr="000705CA" w:rsidRDefault="000705CA" w:rsidP="000705CA">
      <w:pPr>
        <w:numPr>
          <w:ilvl w:val="0"/>
          <w:numId w:val="239"/>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Did you eat any mangoes? (countable)</w:t>
      </w:r>
    </w:p>
    <w:p w:rsidR="000705CA" w:rsidRPr="000705CA" w:rsidRDefault="000705CA" w:rsidP="000705CA">
      <w:pPr>
        <w:shd w:val="clear" w:color="auto" w:fill="FFFFFF"/>
        <w:spacing w:after="36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2. Much, many</w:t>
      </w:r>
      <w:r w:rsidRPr="000705CA">
        <w:rPr>
          <w:rFonts w:ascii="Arial" w:eastAsia="Times New Roman" w:hAnsi="Arial" w:cs="Arial"/>
          <w:color w:val="3A3A3A"/>
          <w:sz w:val="27"/>
          <w:szCs w:val="27"/>
          <w:lang w:bidi="hi-IN"/>
        </w:rPr>
        <w:br/>
        <w:t>Much modifies only uncountable nouns.</w:t>
      </w:r>
      <w:r w:rsidRPr="000705CA">
        <w:rPr>
          <w:rFonts w:ascii="Arial" w:eastAsia="Times New Roman" w:hAnsi="Arial" w:cs="Arial"/>
          <w:color w:val="3A3A3A"/>
          <w:sz w:val="27"/>
          <w:szCs w:val="27"/>
          <w:lang w:bidi="hi-IN"/>
        </w:rPr>
        <w:br/>
        <w:t>Examples:</w:t>
      </w:r>
    </w:p>
    <w:p w:rsidR="000705CA" w:rsidRPr="000705CA" w:rsidRDefault="000705CA" w:rsidP="000705CA">
      <w:pPr>
        <w:numPr>
          <w:ilvl w:val="0"/>
          <w:numId w:val="240"/>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How much money do you have in the bank?</w:t>
      </w:r>
    </w:p>
    <w:p w:rsidR="000705CA" w:rsidRPr="000705CA" w:rsidRDefault="000705CA" w:rsidP="000705CA">
      <w:pPr>
        <w:numPr>
          <w:ilvl w:val="0"/>
          <w:numId w:val="240"/>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They ate so much food that they are feeling sick.</w:t>
      </w:r>
    </w:p>
    <w:p w:rsidR="000705CA" w:rsidRPr="000705CA" w:rsidRDefault="000705CA" w:rsidP="000705CA">
      <w:pPr>
        <w:shd w:val="clear" w:color="auto" w:fill="FFFFFF"/>
        <w:spacing w:after="36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Many modifies only countable nouns.</w:t>
      </w:r>
      <w:r w:rsidRPr="000705CA">
        <w:rPr>
          <w:rFonts w:ascii="Arial" w:eastAsia="Times New Roman" w:hAnsi="Arial" w:cs="Arial"/>
          <w:color w:val="3A3A3A"/>
          <w:sz w:val="27"/>
          <w:szCs w:val="27"/>
          <w:lang w:bidi="hi-IN"/>
        </w:rPr>
        <w:br/>
        <w:t>Examples:</w:t>
      </w:r>
    </w:p>
    <w:p w:rsidR="000705CA" w:rsidRPr="000705CA" w:rsidRDefault="000705CA" w:rsidP="000705CA">
      <w:pPr>
        <w:numPr>
          <w:ilvl w:val="0"/>
          <w:numId w:val="241"/>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How many children are there in this school?</w:t>
      </w:r>
    </w:p>
    <w:p w:rsidR="000705CA" w:rsidRPr="000705CA" w:rsidRDefault="000705CA" w:rsidP="000705CA">
      <w:pPr>
        <w:numPr>
          <w:ilvl w:val="0"/>
          <w:numId w:val="241"/>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I saw many books at the Book Fair.</w:t>
      </w:r>
    </w:p>
    <w:p w:rsidR="000705CA" w:rsidRPr="000705CA" w:rsidRDefault="000705CA" w:rsidP="000705CA">
      <w:pPr>
        <w:numPr>
          <w:ilvl w:val="0"/>
          <w:numId w:val="241"/>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Many Indians work in Europe.</w:t>
      </w:r>
    </w:p>
    <w:p w:rsidR="000705CA" w:rsidRPr="000705CA" w:rsidRDefault="000705CA" w:rsidP="000705CA">
      <w:pPr>
        <w:shd w:val="clear" w:color="auto" w:fill="FFFFFF"/>
        <w:spacing w:after="36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3. A lot of, lots of</w:t>
      </w:r>
      <w:r w:rsidRPr="000705CA">
        <w:rPr>
          <w:rFonts w:ascii="Arial" w:eastAsia="Times New Roman" w:hAnsi="Arial" w:cs="Arial"/>
          <w:color w:val="3A3A3A"/>
          <w:sz w:val="27"/>
          <w:szCs w:val="27"/>
          <w:lang w:bidi="hi-IN"/>
        </w:rPr>
        <w:br/>
        <w:t>These words are informal substitutes for much and many.</w:t>
      </w:r>
      <w:r w:rsidRPr="000705CA">
        <w:rPr>
          <w:rFonts w:ascii="Arial" w:eastAsia="Times New Roman" w:hAnsi="Arial" w:cs="Arial"/>
          <w:color w:val="3A3A3A"/>
          <w:sz w:val="27"/>
          <w:szCs w:val="27"/>
          <w:lang w:bidi="hi-IN"/>
        </w:rPr>
        <w:br/>
        <w:t>Examples:</w:t>
      </w:r>
    </w:p>
    <w:p w:rsidR="000705CA" w:rsidRPr="000705CA" w:rsidRDefault="000705CA" w:rsidP="000705CA">
      <w:pPr>
        <w:numPr>
          <w:ilvl w:val="0"/>
          <w:numId w:val="242"/>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She sends you lots of love, (uncountable)</w:t>
      </w:r>
    </w:p>
    <w:p w:rsidR="000705CA" w:rsidRPr="000705CA" w:rsidRDefault="000705CA" w:rsidP="000705CA">
      <w:pPr>
        <w:numPr>
          <w:ilvl w:val="0"/>
          <w:numId w:val="242"/>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A lot of Indians travel to Europe, (countable)</w:t>
      </w:r>
    </w:p>
    <w:p w:rsidR="000705CA" w:rsidRPr="000705CA" w:rsidRDefault="000705CA" w:rsidP="000705CA">
      <w:pPr>
        <w:shd w:val="clear" w:color="auto" w:fill="FFFFFF"/>
        <w:spacing w:after="36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4. Little, few, quite a few</w:t>
      </w:r>
      <w:r w:rsidRPr="000705CA">
        <w:rPr>
          <w:rFonts w:ascii="Arial" w:eastAsia="Times New Roman" w:hAnsi="Arial" w:cs="Arial"/>
          <w:color w:val="3A3A3A"/>
          <w:sz w:val="27"/>
          <w:szCs w:val="27"/>
          <w:lang w:bidi="hi-IN"/>
        </w:rPr>
        <w:br/>
        <w:t>Little modifies only uncountable nouns.</w:t>
      </w:r>
      <w:r w:rsidRPr="000705CA">
        <w:rPr>
          <w:rFonts w:ascii="Arial" w:eastAsia="Times New Roman" w:hAnsi="Arial" w:cs="Arial"/>
          <w:color w:val="3A3A3A"/>
          <w:sz w:val="27"/>
          <w:szCs w:val="27"/>
          <w:lang w:bidi="hi-IN"/>
        </w:rPr>
        <w:br/>
        <w:t>Examples:</w:t>
      </w:r>
    </w:p>
    <w:p w:rsidR="000705CA" w:rsidRPr="000705CA" w:rsidRDefault="000705CA" w:rsidP="000705CA">
      <w:pPr>
        <w:numPr>
          <w:ilvl w:val="0"/>
          <w:numId w:val="243"/>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We had a little ice cream after lunch.</w:t>
      </w:r>
    </w:p>
    <w:p w:rsidR="000705CA" w:rsidRPr="000705CA" w:rsidRDefault="000705CA" w:rsidP="000705CA">
      <w:pPr>
        <w:numPr>
          <w:ilvl w:val="0"/>
          <w:numId w:val="243"/>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She offered little help for my problem.</w:t>
      </w:r>
    </w:p>
    <w:p w:rsidR="000705CA" w:rsidRPr="000705CA" w:rsidRDefault="000705CA" w:rsidP="000705CA">
      <w:pPr>
        <w:shd w:val="clear" w:color="auto" w:fill="FFFFFF"/>
        <w:spacing w:after="36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Few and quite a few modify only countable nouns.</w:t>
      </w:r>
      <w:r w:rsidRPr="000705CA">
        <w:rPr>
          <w:rFonts w:ascii="Arial" w:eastAsia="Times New Roman" w:hAnsi="Arial" w:cs="Arial"/>
          <w:color w:val="3A3A3A"/>
          <w:sz w:val="27"/>
          <w:szCs w:val="27"/>
          <w:lang w:bidi="hi-IN"/>
        </w:rPr>
        <w:br/>
        <w:t>Examples:</w:t>
      </w:r>
    </w:p>
    <w:p w:rsidR="000705CA" w:rsidRPr="000705CA" w:rsidRDefault="000705CA" w:rsidP="000705CA">
      <w:pPr>
        <w:numPr>
          <w:ilvl w:val="0"/>
          <w:numId w:val="244"/>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A few teachers from this school have studied abroad.</w:t>
      </w:r>
    </w:p>
    <w:p w:rsidR="000705CA" w:rsidRPr="000705CA" w:rsidRDefault="000705CA" w:rsidP="000705CA">
      <w:pPr>
        <w:numPr>
          <w:ilvl w:val="0"/>
          <w:numId w:val="244"/>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Few teachers from this school give private tuitions. (meaning ‘only a small number’)</w:t>
      </w:r>
    </w:p>
    <w:p w:rsidR="000705CA" w:rsidRPr="000705CA" w:rsidRDefault="000705CA" w:rsidP="000705CA">
      <w:pPr>
        <w:numPr>
          <w:ilvl w:val="0"/>
          <w:numId w:val="244"/>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Quite a few teachers from this school give private tuitions, (meaning ‘a large number’)</w:t>
      </w:r>
    </w:p>
    <w:p w:rsidR="000705CA" w:rsidRPr="000705CA" w:rsidRDefault="000705CA" w:rsidP="000705CA">
      <w:pPr>
        <w:shd w:val="clear" w:color="auto" w:fill="FFFFFF"/>
        <w:spacing w:after="36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lastRenderedPageBreak/>
        <w:t>5. A little bit of, quite a bit of</w:t>
      </w:r>
      <w:r w:rsidRPr="000705CA">
        <w:rPr>
          <w:rFonts w:ascii="Arial" w:eastAsia="Times New Roman" w:hAnsi="Arial" w:cs="Arial"/>
          <w:color w:val="3A3A3A"/>
          <w:sz w:val="27"/>
          <w:szCs w:val="27"/>
          <w:lang w:bidi="hi-IN"/>
        </w:rPr>
        <w:br/>
        <w:t>These informal phrases usually precede uncountable nouns. Quite a bit o/has the same meaning as quite a little and is used more commonly.</w:t>
      </w:r>
      <w:r w:rsidRPr="000705CA">
        <w:rPr>
          <w:rFonts w:ascii="Arial" w:eastAsia="Times New Roman" w:hAnsi="Arial" w:cs="Arial"/>
          <w:color w:val="3A3A3A"/>
          <w:sz w:val="27"/>
          <w:szCs w:val="27"/>
          <w:lang w:bidi="hi-IN"/>
        </w:rPr>
        <w:br/>
        <w:t>Examples:</w:t>
      </w:r>
    </w:p>
    <w:p w:rsidR="000705CA" w:rsidRPr="000705CA" w:rsidRDefault="000705CA" w:rsidP="000705CA">
      <w:pPr>
        <w:numPr>
          <w:ilvl w:val="0"/>
          <w:numId w:val="245"/>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There’s a little bit of salt in the curry.</w:t>
      </w:r>
      <w:r w:rsidRPr="000705CA">
        <w:rPr>
          <w:rFonts w:ascii="Arial" w:eastAsia="Times New Roman" w:hAnsi="Arial" w:cs="Arial"/>
          <w:color w:val="3A3A3A"/>
          <w:sz w:val="27"/>
          <w:szCs w:val="27"/>
          <w:lang w:bidi="hi-IN"/>
        </w:rPr>
        <w:br/>
        <w:t>(meaning ‘a small amount’)</w:t>
      </w:r>
    </w:p>
    <w:p w:rsidR="000705CA" w:rsidRPr="000705CA" w:rsidRDefault="000705CA" w:rsidP="000705CA">
      <w:pPr>
        <w:numPr>
          <w:ilvl w:val="0"/>
          <w:numId w:val="245"/>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There’s quite a bit of pepper in the curry.</w:t>
      </w:r>
      <w:r w:rsidRPr="000705CA">
        <w:rPr>
          <w:rFonts w:ascii="Arial" w:eastAsia="Times New Roman" w:hAnsi="Arial" w:cs="Arial"/>
          <w:color w:val="3A3A3A"/>
          <w:sz w:val="27"/>
          <w:szCs w:val="27"/>
          <w:lang w:bidi="hi-IN"/>
        </w:rPr>
        <w:br/>
        <w:t>(meaning ‘a large amount’)</w:t>
      </w:r>
    </w:p>
    <w:p w:rsidR="000705CA" w:rsidRPr="000705CA" w:rsidRDefault="000705CA" w:rsidP="000705CA">
      <w:pPr>
        <w:shd w:val="clear" w:color="auto" w:fill="FFFFFF"/>
        <w:spacing w:after="36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6. Enough</w:t>
      </w:r>
      <w:r w:rsidRPr="000705CA">
        <w:rPr>
          <w:rFonts w:ascii="Arial" w:eastAsia="Times New Roman" w:hAnsi="Arial" w:cs="Arial"/>
          <w:color w:val="3A3A3A"/>
          <w:sz w:val="27"/>
          <w:szCs w:val="27"/>
          <w:lang w:bidi="hi-IN"/>
        </w:rPr>
        <w:br/>
        <w:t>This word modifies both countable and uncountable nouns.</w:t>
      </w:r>
      <w:r w:rsidRPr="000705CA">
        <w:rPr>
          <w:rFonts w:ascii="Arial" w:eastAsia="Times New Roman" w:hAnsi="Arial" w:cs="Arial"/>
          <w:color w:val="3A3A3A"/>
          <w:sz w:val="27"/>
          <w:szCs w:val="27"/>
          <w:lang w:bidi="hi-IN"/>
        </w:rPr>
        <w:br/>
        <w:t>Examples:</w:t>
      </w:r>
    </w:p>
    <w:p w:rsidR="000705CA" w:rsidRPr="000705CA" w:rsidRDefault="000705CA" w:rsidP="000705CA">
      <w:pPr>
        <w:numPr>
          <w:ilvl w:val="0"/>
          <w:numId w:val="246"/>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I don’t have enough tomatoes to make the sauce, (countable)</w:t>
      </w:r>
    </w:p>
    <w:p w:rsidR="000705CA" w:rsidRPr="000705CA" w:rsidRDefault="000705CA" w:rsidP="000705CA">
      <w:pPr>
        <w:numPr>
          <w:ilvl w:val="0"/>
          <w:numId w:val="246"/>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We have enough oil to make the sauce, (uncountable)</w:t>
      </w:r>
    </w:p>
    <w:p w:rsidR="000705CA" w:rsidRPr="000705CA" w:rsidRDefault="000705CA" w:rsidP="000705CA">
      <w:pPr>
        <w:shd w:val="clear" w:color="auto" w:fill="FFFFFF"/>
        <w:spacing w:after="36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7. Plenty of</w:t>
      </w:r>
      <w:r w:rsidRPr="000705CA">
        <w:rPr>
          <w:rFonts w:ascii="Arial" w:eastAsia="Times New Roman" w:hAnsi="Arial" w:cs="Arial"/>
          <w:color w:val="3A3A3A"/>
          <w:sz w:val="27"/>
          <w:szCs w:val="27"/>
          <w:lang w:bidi="hi-IN"/>
        </w:rPr>
        <w:br/>
        <w:t>This term modifies both countable and uncountable nouns.</w:t>
      </w:r>
      <w:r w:rsidRPr="000705CA">
        <w:rPr>
          <w:rFonts w:ascii="Arial" w:eastAsia="Times New Roman" w:hAnsi="Arial" w:cs="Arial"/>
          <w:color w:val="3A3A3A"/>
          <w:sz w:val="27"/>
          <w:szCs w:val="27"/>
          <w:lang w:bidi="hi-IN"/>
        </w:rPr>
        <w:br/>
        <w:t>Examples:</w:t>
      </w:r>
    </w:p>
    <w:p w:rsidR="000705CA" w:rsidRPr="000705CA" w:rsidRDefault="000705CA" w:rsidP="000705CA">
      <w:pPr>
        <w:numPr>
          <w:ilvl w:val="0"/>
          <w:numId w:val="247"/>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There are plenty of fruits on the trees, (countable)</w:t>
      </w:r>
    </w:p>
    <w:p w:rsidR="000705CA" w:rsidRPr="000705CA" w:rsidRDefault="000705CA" w:rsidP="000705CA">
      <w:pPr>
        <w:numPr>
          <w:ilvl w:val="0"/>
          <w:numId w:val="247"/>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He has plenty of money in the bank, (uncountable)</w:t>
      </w:r>
    </w:p>
    <w:p w:rsidR="000705CA" w:rsidRPr="000705CA" w:rsidRDefault="000705CA" w:rsidP="000705CA">
      <w:pPr>
        <w:shd w:val="clear" w:color="auto" w:fill="FFFFFF"/>
        <w:spacing w:after="36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8. No</w:t>
      </w:r>
      <w:r w:rsidRPr="000705CA">
        <w:rPr>
          <w:rFonts w:ascii="Arial" w:eastAsia="Times New Roman" w:hAnsi="Arial" w:cs="Arial"/>
          <w:color w:val="3A3A3A"/>
          <w:sz w:val="27"/>
          <w:szCs w:val="27"/>
          <w:lang w:bidi="hi-IN"/>
        </w:rPr>
        <w:br/>
        <w:t>This word modifies both countable and uncountable nouns.</w:t>
      </w:r>
      <w:r w:rsidRPr="000705CA">
        <w:rPr>
          <w:rFonts w:ascii="Arial" w:eastAsia="Times New Roman" w:hAnsi="Arial" w:cs="Arial"/>
          <w:color w:val="3A3A3A"/>
          <w:sz w:val="27"/>
          <w:szCs w:val="27"/>
          <w:lang w:bidi="hi-IN"/>
        </w:rPr>
        <w:br/>
        <w:t>Examples:</w:t>
      </w:r>
    </w:p>
    <w:p w:rsidR="000705CA" w:rsidRPr="000705CA" w:rsidRDefault="000705CA" w:rsidP="000705CA">
      <w:pPr>
        <w:numPr>
          <w:ilvl w:val="0"/>
          <w:numId w:val="248"/>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There were no dogs in the park today, (countable)</w:t>
      </w:r>
    </w:p>
    <w:p w:rsidR="000705CA" w:rsidRPr="000705CA" w:rsidRDefault="000705CA" w:rsidP="000705CA">
      <w:pPr>
        <w:numPr>
          <w:ilvl w:val="0"/>
          <w:numId w:val="248"/>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We have no information about the meeting, (uncountable)</w:t>
      </w:r>
    </w:p>
    <w:p w:rsidR="000705CA" w:rsidRPr="000705CA" w:rsidRDefault="000705CA" w:rsidP="000705CA">
      <w:p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b/>
          <w:bCs/>
          <w:color w:val="3A3A3A"/>
          <w:sz w:val="27"/>
          <w:szCs w:val="27"/>
          <w:bdr w:val="none" w:sz="0" w:space="0" w:color="auto" w:frame="1"/>
          <w:lang w:bidi="hi-IN"/>
        </w:rPr>
        <w:t>Hence, we conclude:</w:t>
      </w:r>
    </w:p>
    <w:p w:rsidR="000705CA" w:rsidRPr="000705CA" w:rsidRDefault="000705CA" w:rsidP="000705CA">
      <w:pPr>
        <w:numPr>
          <w:ilvl w:val="0"/>
          <w:numId w:val="249"/>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Countable singular: each, every, any, one</w:t>
      </w:r>
    </w:p>
    <w:p w:rsidR="000705CA" w:rsidRPr="000705CA" w:rsidRDefault="000705CA" w:rsidP="000705CA">
      <w:pPr>
        <w:numPr>
          <w:ilvl w:val="0"/>
          <w:numId w:val="249"/>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Countable plural: some, any, most, more, all, a lot of, no, both, several, few/fewer/fewest, a few, a couple of</w:t>
      </w:r>
    </w:p>
    <w:p w:rsidR="000705CA" w:rsidRPr="000705CA" w:rsidRDefault="000705CA" w:rsidP="000705CA">
      <w:pPr>
        <w:numPr>
          <w:ilvl w:val="0"/>
          <w:numId w:val="249"/>
        </w:numPr>
        <w:shd w:val="clear" w:color="auto" w:fill="FFFFFF"/>
        <w:spacing w:after="0" w:line="240" w:lineRule="auto"/>
        <w:rPr>
          <w:rFonts w:ascii="Arial" w:eastAsia="Times New Roman" w:hAnsi="Arial" w:cs="Arial"/>
          <w:color w:val="3A3A3A"/>
          <w:sz w:val="27"/>
          <w:szCs w:val="27"/>
          <w:lang w:bidi="hi-IN"/>
        </w:rPr>
      </w:pPr>
      <w:r w:rsidRPr="000705CA">
        <w:rPr>
          <w:rFonts w:ascii="Arial" w:eastAsia="Times New Roman" w:hAnsi="Arial" w:cs="Arial"/>
          <w:color w:val="3A3A3A"/>
          <w:sz w:val="27"/>
          <w:szCs w:val="27"/>
          <w:lang w:bidi="hi-IN"/>
        </w:rPr>
        <w:t>Uncountable: much, less, little, a little, very little, some, any, most, more, all, a lot of, no, none of the</w:t>
      </w:r>
    </w:p>
    <w:p w:rsidR="000705CA" w:rsidRDefault="000705CA" w:rsidP="000705CA">
      <w:pPr>
        <w:shd w:val="clear" w:color="auto" w:fill="FFFFFF"/>
        <w:spacing w:after="0" w:line="240" w:lineRule="auto"/>
        <w:rPr>
          <w:rFonts w:ascii="Arial" w:eastAsia="Times New Roman" w:hAnsi="Arial" w:cs="Arial"/>
          <w:color w:val="3A3A3A"/>
          <w:sz w:val="27"/>
          <w:szCs w:val="27"/>
          <w:lang w:bidi="hi-IN"/>
        </w:rPr>
      </w:pPr>
    </w:p>
    <w:p w:rsidR="00B06740" w:rsidRDefault="00B06740" w:rsidP="000705CA">
      <w:pPr>
        <w:shd w:val="clear" w:color="auto" w:fill="FFFFFF"/>
        <w:spacing w:after="0" w:line="240" w:lineRule="auto"/>
        <w:rPr>
          <w:rFonts w:ascii="Arial" w:eastAsia="Times New Roman" w:hAnsi="Arial" w:cs="Arial"/>
          <w:color w:val="3A3A3A"/>
          <w:sz w:val="27"/>
          <w:szCs w:val="27"/>
          <w:lang w:bidi="hi-IN"/>
        </w:rPr>
      </w:pPr>
      <w:r>
        <w:rPr>
          <w:rFonts w:ascii="Arial" w:eastAsia="Times New Roman" w:hAnsi="Arial" w:cs="Arial"/>
          <w:color w:val="3A3A3A"/>
          <w:sz w:val="27"/>
          <w:szCs w:val="27"/>
          <w:lang w:bidi="hi-IN"/>
        </w:rPr>
        <w:t>Exercises:</w:t>
      </w:r>
    </w:p>
    <w:p w:rsidR="00BD0A9A" w:rsidRPr="00BD0A9A" w:rsidRDefault="00BD0A9A" w:rsidP="00BD0A9A">
      <w:pPr>
        <w:shd w:val="clear" w:color="auto" w:fill="FFFFFF"/>
        <w:spacing w:after="390" w:line="240" w:lineRule="auto"/>
        <w:rPr>
          <w:rFonts w:ascii="Roboto" w:eastAsia="Times New Roman" w:hAnsi="Roboto" w:cs="Times New Roman"/>
          <w:color w:val="222222"/>
          <w:sz w:val="24"/>
          <w:szCs w:val="24"/>
          <w:lang w:bidi="hi-IN"/>
        </w:rPr>
      </w:pPr>
      <w:r w:rsidRPr="00BD0A9A">
        <w:rPr>
          <w:rFonts w:ascii="Roboto" w:eastAsia="Times New Roman" w:hAnsi="Roboto" w:cs="Times New Roman"/>
          <w:b/>
          <w:bCs/>
          <w:color w:val="222222"/>
          <w:sz w:val="24"/>
          <w:szCs w:val="24"/>
          <w:lang w:bidi="hi-IN"/>
        </w:rPr>
        <w:t>Fill in the blanks using suitable determiners.</w:t>
      </w:r>
    </w:p>
    <w:p w:rsidR="00F56CDF" w:rsidRPr="00793BD0" w:rsidRDefault="00BD0A9A" w:rsidP="00793BD0">
      <w:pPr>
        <w:shd w:val="clear" w:color="auto" w:fill="FFFFFF"/>
        <w:spacing w:after="390" w:line="240" w:lineRule="auto"/>
        <w:rPr>
          <w:rFonts w:ascii="Roboto" w:eastAsia="Times New Roman" w:hAnsi="Roboto" w:cs="Times New Roman"/>
          <w:color w:val="222222"/>
          <w:sz w:val="24"/>
          <w:szCs w:val="24"/>
          <w:lang w:bidi="hi-IN"/>
        </w:rPr>
      </w:pPr>
      <w:r w:rsidRPr="00BD0A9A">
        <w:rPr>
          <w:rFonts w:ascii="Roboto" w:eastAsia="Times New Roman" w:hAnsi="Roboto" w:cs="Times New Roman"/>
          <w:color w:val="222222"/>
          <w:sz w:val="24"/>
          <w:szCs w:val="24"/>
          <w:lang w:bidi="hi-IN"/>
        </w:rPr>
        <w:t xml:space="preserve">(a) …………………………….. (a/an/the) man went for (b) …………………………….. (a/an/the) holiday to (c) …………………………….. (a/an/the) place near (d) …………………………….. (a/an/the) sea., (e) …………………………….. (every/all/some) morning he went for a swim in the sea. On (f) …………………………….. (all/most/every) days </w:t>
      </w:r>
      <w:r w:rsidRPr="00BD0A9A">
        <w:rPr>
          <w:rFonts w:ascii="Roboto" w:eastAsia="Times New Roman" w:hAnsi="Roboto" w:cs="Times New Roman"/>
          <w:color w:val="222222"/>
          <w:sz w:val="24"/>
          <w:szCs w:val="24"/>
          <w:lang w:bidi="hi-IN"/>
        </w:rPr>
        <w:lastRenderedPageBreak/>
        <w:t>the sea was rough, but on (g) …………………………….. (every/most/some) days it was calm.</w:t>
      </w:r>
      <w:r w:rsidRPr="00BD0A9A">
        <w:rPr>
          <w:rFonts w:ascii="Roboto" w:eastAsia="Times New Roman" w:hAnsi="Roboto" w:cs="Times New Roman"/>
          <w:color w:val="222222"/>
          <w:sz w:val="24"/>
          <w:szCs w:val="24"/>
          <w:lang w:bidi="hi-IN"/>
        </w:rPr>
        <w:br/>
        <w:t>Answer:</w:t>
      </w:r>
      <w:r w:rsidRPr="00BD0A9A">
        <w:rPr>
          <w:rFonts w:ascii="Roboto" w:eastAsia="Times New Roman" w:hAnsi="Roboto" w:cs="Times New Roman"/>
          <w:color w:val="222222"/>
          <w:sz w:val="24"/>
          <w:szCs w:val="24"/>
          <w:lang w:bidi="hi-IN"/>
        </w:rPr>
        <w:br/>
        <w:t>(a) a</w:t>
      </w:r>
      <w:r w:rsidRPr="00BD0A9A">
        <w:rPr>
          <w:rFonts w:ascii="Roboto" w:eastAsia="Times New Roman" w:hAnsi="Roboto" w:cs="Times New Roman"/>
          <w:color w:val="222222"/>
          <w:sz w:val="24"/>
          <w:szCs w:val="24"/>
          <w:lang w:bidi="hi-IN"/>
        </w:rPr>
        <w:br/>
        <w:t>(b) a</w:t>
      </w:r>
      <w:r w:rsidRPr="00BD0A9A">
        <w:rPr>
          <w:rFonts w:ascii="Roboto" w:eastAsia="Times New Roman" w:hAnsi="Roboto" w:cs="Times New Roman"/>
          <w:color w:val="222222"/>
          <w:sz w:val="24"/>
          <w:szCs w:val="24"/>
          <w:lang w:bidi="hi-IN"/>
        </w:rPr>
        <w:br/>
        <w:t>(c) a</w:t>
      </w:r>
      <w:r w:rsidRPr="00BD0A9A">
        <w:rPr>
          <w:rFonts w:ascii="Roboto" w:eastAsia="Times New Roman" w:hAnsi="Roboto" w:cs="Times New Roman"/>
          <w:color w:val="222222"/>
          <w:sz w:val="24"/>
          <w:szCs w:val="24"/>
          <w:lang w:bidi="hi-IN"/>
        </w:rPr>
        <w:br/>
        <w:t>(d) the</w:t>
      </w:r>
      <w:r w:rsidRPr="00BD0A9A">
        <w:rPr>
          <w:rFonts w:ascii="Roboto" w:eastAsia="Times New Roman" w:hAnsi="Roboto" w:cs="Times New Roman"/>
          <w:color w:val="222222"/>
          <w:sz w:val="24"/>
          <w:szCs w:val="24"/>
          <w:lang w:bidi="hi-IN"/>
        </w:rPr>
        <w:br/>
        <w:t>(e) every</w:t>
      </w:r>
      <w:r w:rsidRPr="00BD0A9A">
        <w:rPr>
          <w:rFonts w:ascii="Roboto" w:eastAsia="Times New Roman" w:hAnsi="Roboto" w:cs="Times New Roman"/>
          <w:color w:val="222222"/>
          <w:sz w:val="24"/>
          <w:szCs w:val="24"/>
          <w:lang w:bidi="hi-IN"/>
        </w:rPr>
        <w:br/>
        <w:t>(f) most</w:t>
      </w:r>
      <w:r w:rsidRPr="00BD0A9A">
        <w:rPr>
          <w:rFonts w:ascii="Roboto" w:eastAsia="Times New Roman" w:hAnsi="Roboto" w:cs="Times New Roman"/>
          <w:color w:val="222222"/>
          <w:sz w:val="24"/>
          <w:szCs w:val="24"/>
          <w:lang w:bidi="hi-IN"/>
        </w:rPr>
        <w:br/>
        <w:t>(g) some</w:t>
      </w:r>
    </w:p>
    <w:p w:rsidR="00793BD0" w:rsidRPr="00793BD0" w:rsidRDefault="00793BD0" w:rsidP="00793BD0">
      <w:pPr>
        <w:shd w:val="clear" w:color="auto" w:fill="FFFFFF"/>
        <w:spacing w:after="390" w:line="240" w:lineRule="auto"/>
        <w:rPr>
          <w:rFonts w:ascii="Roboto" w:eastAsia="Times New Roman" w:hAnsi="Roboto" w:cs="Times New Roman"/>
          <w:color w:val="222222"/>
          <w:sz w:val="24"/>
          <w:szCs w:val="24"/>
          <w:lang w:bidi="hi-IN"/>
        </w:rPr>
      </w:pPr>
      <w:r w:rsidRPr="00793BD0">
        <w:rPr>
          <w:rFonts w:ascii="Roboto" w:eastAsia="Times New Roman" w:hAnsi="Roboto" w:cs="Times New Roman"/>
          <w:color w:val="222222"/>
          <w:sz w:val="24"/>
          <w:szCs w:val="24"/>
          <w:lang w:bidi="hi-IN"/>
        </w:rPr>
        <w:t>Question 2.</w:t>
      </w:r>
      <w:r w:rsidRPr="00793BD0">
        <w:rPr>
          <w:rFonts w:ascii="Roboto" w:eastAsia="Times New Roman" w:hAnsi="Roboto" w:cs="Times New Roman"/>
          <w:color w:val="222222"/>
          <w:sz w:val="24"/>
          <w:szCs w:val="24"/>
          <w:lang w:bidi="hi-IN"/>
        </w:rPr>
        <w:br/>
      </w:r>
      <w:proofErr w:type="spellStart"/>
      <w:r w:rsidRPr="00793BD0">
        <w:rPr>
          <w:rFonts w:ascii="Roboto" w:eastAsia="Times New Roman" w:hAnsi="Roboto" w:cs="Times New Roman"/>
          <w:color w:val="222222"/>
          <w:sz w:val="24"/>
          <w:szCs w:val="24"/>
          <w:lang w:bidi="hi-IN"/>
        </w:rPr>
        <w:t>Savita</w:t>
      </w:r>
      <w:proofErr w:type="spellEnd"/>
      <w:r w:rsidRPr="00793BD0">
        <w:rPr>
          <w:rFonts w:ascii="Roboto" w:eastAsia="Times New Roman" w:hAnsi="Roboto" w:cs="Times New Roman"/>
          <w:color w:val="222222"/>
          <w:sz w:val="24"/>
          <w:szCs w:val="24"/>
          <w:lang w:bidi="hi-IN"/>
        </w:rPr>
        <w:t xml:space="preserve"> has lost the (a) …………………………. pens she had. Now she has spent the (b) …………………………. money she had on buying more. So she is giving (c) …………………………. worried look.</w:t>
      </w:r>
      <w:r w:rsidRPr="00793BD0">
        <w:rPr>
          <w:rFonts w:ascii="Roboto" w:eastAsia="Times New Roman" w:hAnsi="Roboto" w:cs="Times New Roman"/>
          <w:color w:val="222222"/>
          <w:sz w:val="24"/>
          <w:szCs w:val="24"/>
          <w:lang w:bidi="hi-IN"/>
        </w:rPr>
        <w:br/>
        <w:t>Answer:</w:t>
      </w:r>
      <w:r w:rsidRPr="00793BD0">
        <w:rPr>
          <w:rFonts w:ascii="Roboto" w:eastAsia="Times New Roman" w:hAnsi="Roboto" w:cs="Times New Roman"/>
          <w:color w:val="222222"/>
          <w:sz w:val="24"/>
          <w:szCs w:val="24"/>
          <w:lang w:bidi="hi-IN"/>
        </w:rPr>
        <w:br/>
        <w:t>(a) few</w:t>
      </w:r>
      <w:r w:rsidRPr="00793BD0">
        <w:rPr>
          <w:rFonts w:ascii="Roboto" w:eastAsia="Times New Roman" w:hAnsi="Roboto" w:cs="Times New Roman"/>
          <w:color w:val="222222"/>
          <w:sz w:val="24"/>
          <w:szCs w:val="24"/>
          <w:lang w:bidi="hi-IN"/>
        </w:rPr>
        <w:br/>
        <w:t>(b) little</w:t>
      </w:r>
      <w:r w:rsidRPr="00793BD0">
        <w:rPr>
          <w:rFonts w:ascii="Roboto" w:eastAsia="Times New Roman" w:hAnsi="Roboto" w:cs="Times New Roman"/>
          <w:color w:val="222222"/>
          <w:sz w:val="24"/>
          <w:szCs w:val="24"/>
          <w:lang w:bidi="hi-IN"/>
        </w:rPr>
        <w:br/>
        <w:t>(c) a</w:t>
      </w:r>
    </w:p>
    <w:p w:rsidR="00793BD0" w:rsidRDefault="00793BD0" w:rsidP="00793BD0">
      <w:pPr>
        <w:shd w:val="clear" w:color="auto" w:fill="FFFFFF"/>
        <w:spacing w:after="390" w:line="240" w:lineRule="auto"/>
        <w:rPr>
          <w:rFonts w:ascii="Roboto" w:eastAsia="Times New Roman" w:hAnsi="Roboto" w:cs="Times New Roman"/>
          <w:color w:val="222222"/>
          <w:sz w:val="24"/>
          <w:szCs w:val="24"/>
          <w:lang w:bidi="hi-IN"/>
        </w:rPr>
      </w:pPr>
      <w:r w:rsidRPr="00793BD0">
        <w:rPr>
          <w:rFonts w:ascii="Roboto" w:eastAsia="Times New Roman" w:hAnsi="Roboto" w:cs="Times New Roman"/>
          <w:color w:val="222222"/>
          <w:sz w:val="24"/>
          <w:szCs w:val="24"/>
          <w:lang w:bidi="hi-IN"/>
        </w:rPr>
        <w:t>Question 3.</w:t>
      </w:r>
      <w:r w:rsidRPr="00793BD0">
        <w:rPr>
          <w:rFonts w:ascii="Roboto" w:eastAsia="Times New Roman" w:hAnsi="Roboto" w:cs="Times New Roman"/>
          <w:color w:val="222222"/>
          <w:sz w:val="24"/>
          <w:szCs w:val="24"/>
          <w:lang w:bidi="hi-IN"/>
        </w:rPr>
        <w:br/>
        <w:t>There are so (a) …………………………. ways of entertainment in life. (b) …………………………. circus is one of the most entertaining media. Last Sunday (c) …………………………. of (d) …………………………. friends went to see the Diamond Circus. My uncle took us there. (e) …………………………. one paid for (f) …………………………. ticket.</w:t>
      </w:r>
      <w:r w:rsidRPr="00793BD0">
        <w:rPr>
          <w:rFonts w:ascii="Roboto" w:eastAsia="Times New Roman" w:hAnsi="Roboto" w:cs="Times New Roman"/>
          <w:color w:val="222222"/>
          <w:sz w:val="24"/>
          <w:szCs w:val="24"/>
          <w:lang w:bidi="hi-IN"/>
        </w:rPr>
        <w:br/>
        <w:t>Answer:</w:t>
      </w:r>
      <w:r w:rsidRPr="00793BD0">
        <w:rPr>
          <w:rFonts w:ascii="Roboto" w:eastAsia="Times New Roman" w:hAnsi="Roboto" w:cs="Times New Roman"/>
          <w:color w:val="222222"/>
          <w:sz w:val="24"/>
          <w:szCs w:val="24"/>
          <w:lang w:bidi="hi-IN"/>
        </w:rPr>
        <w:br/>
        <w:t>(a) many</w:t>
      </w:r>
      <w:r w:rsidRPr="00793BD0">
        <w:rPr>
          <w:rFonts w:ascii="Roboto" w:eastAsia="Times New Roman" w:hAnsi="Roboto" w:cs="Times New Roman"/>
          <w:color w:val="222222"/>
          <w:sz w:val="24"/>
          <w:szCs w:val="24"/>
          <w:lang w:bidi="hi-IN"/>
        </w:rPr>
        <w:br/>
        <w:t>(b) The</w:t>
      </w:r>
      <w:r w:rsidRPr="00793BD0">
        <w:rPr>
          <w:rFonts w:ascii="Roboto" w:eastAsia="Times New Roman" w:hAnsi="Roboto" w:cs="Times New Roman"/>
          <w:color w:val="222222"/>
          <w:sz w:val="24"/>
          <w:szCs w:val="24"/>
          <w:lang w:bidi="hi-IN"/>
        </w:rPr>
        <w:br/>
        <w:t>(c) some</w:t>
      </w:r>
      <w:r w:rsidRPr="00793BD0">
        <w:rPr>
          <w:rFonts w:ascii="Roboto" w:eastAsia="Times New Roman" w:hAnsi="Roboto" w:cs="Times New Roman"/>
          <w:color w:val="222222"/>
          <w:sz w:val="24"/>
          <w:szCs w:val="24"/>
          <w:lang w:bidi="hi-IN"/>
        </w:rPr>
        <w:br/>
        <w:t>(d) our</w:t>
      </w:r>
      <w:r w:rsidRPr="00793BD0">
        <w:rPr>
          <w:rFonts w:ascii="Roboto" w:eastAsia="Times New Roman" w:hAnsi="Roboto" w:cs="Times New Roman"/>
          <w:color w:val="222222"/>
          <w:sz w:val="24"/>
          <w:szCs w:val="24"/>
          <w:lang w:bidi="hi-IN"/>
        </w:rPr>
        <w:br/>
        <w:t>(e) Every</w:t>
      </w:r>
      <w:r w:rsidRPr="00793BD0">
        <w:rPr>
          <w:rFonts w:ascii="Roboto" w:eastAsia="Times New Roman" w:hAnsi="Roboto" w:cs="Times New Roman"/>
          <w:color w:val="222222"/>
          <w:sz w:val="24"/>
          <w:szCs w:val="24"/>
          <w:lang w:bidi="hi-IN"/>
        </w:rPr>
        <w:br/>
        <w:t>(f) his</w:t>
      </w:r>
    </w:p>
    <w:p w:rsidR="000E12D5" w:rsidRPr="000E12D5" w:rsidRDefault="000E12D5" w:rsidP="000E12D5">
      <w:pPr>
        <w:shd w:val="clear" w:color="auto" w:fill="FFFFFF"/>
        <w:spacing w:after="0" w:line="240" w:lineRule="auto"/>
        <w:rPr>
          <w:rFonts w:ascii="Roboto" w:eastAsia="Times New Roman" w:hAnsi="Roboto" w:cs="Times New Roman"/>
          <w:color w:val="2E2E2E"/>
          <w:sz w:val="21"/>
          <w:szCs w:val="21"/>
          <w:lang w:bidi="hi-IN"/>
        </w:rPr>
      </w:pPr>
      <w:r w:rsidRPr="000E12D5">
        <w:rPr>
          <w:rFonts w:ascii="Roboto" w:eastAsia="Times New Roman" w:hAnsi="Roboto" w:cs="Times New Roman"/>
          <w:b/>
          <w:bCs/>
          <w:i/>
          <w:iCs/>
          <w:color w:val="2E2E2E"/>
          <w:sz w:val="21"/>
          <w:szCs w:val="21"/>
          <w:lang w:bidi="hi-IN"/>
        </w:rPr>
        <w:t>Fill in the blanks with suitable determiners:</w:t>
      </w:r>
    </w:p>
    <w:p w:rsidR="000E12D5" w:rsidRPr="000E12D5" w:rsidRDefault="000E12D5" w:rsidP="000E12D5">
      <w:pPr>
        <w:shd w:val="clear" w:color="auto" w:fill="FFFFFF"/>
        <w:spacing w:after="0" w:line="240" w:lineRule="auto"/>
        <w:rPr>
          <w:rFonts w:ascii="Roboto" w:eastAsia="Times New Roman" w:hAnsi="Roboto" w:cs="Times New Roman"/>
          <w:color w:val="2E2E2E"/>
          <w:sz w:val="21"/>
          <w:szCs w:val="21"/>
          <w:lang w:bidi="hi-IN"/>
        </w:rPr>
      </w:pPr>
      <w:r w:rsidRPr="000E12D5">
        <w:rPr>
          <w:rFonts w:ascii="Roboto" w:eastAsia="Times New Roman" w:hAnsi="Roboto" w:cs="Times New Roman"/>
          <w:color w:val="2E2E2E"/>
          <w:sz w:val="21"/>
          <w:szCs w:val="21"/>
          <w:lang w:bidi="hi-IN"/>
        </w:rPr>
        <w:t>1. There was ____ accident near ____ central market this morning. ____ car hit  _____ scooter and ____ man on  _____ scooter was killed.</w:t>
      </w:r>
    </w:p>
    <w:p w:rsidR="000E12D5" w:rsidRPr="000E12D5" w:rsidRDefault="000E12D5" w:rsidP="000E12D5">
      <w:pPr>
        <w:shd w:val="clear" w:color="auto" w:fill="FFFFFF"/>
        <w:spacing w:after="0" w:line="240" w:lineRule="auto"/>
        <w:rPr>
          <w:rFonts w:ascii="Roboto" w:eastAsia="Times New Roman" w:hAnsi="Roboto" w:cs="Times New Roman"/>
          <w:color w:val="2E2E2E"/>
          <w:sz w:val="21"/>
          <w:szCs w:val="21"/>
          <w:lang w:bidi="hi-IN"/>
        </w:rPr>
      </w:pPr>
      <w:proofErr w:type="spellStart"/>
      <w:r w:rsidRPr="000E12D5">
        <w:rPr>
          <w:rFonts w:ascii="Roboto" w:eastAsia="Times New Roman" w:hAnsi="Roboto" w:cs="Times New Roman"/>
          <w:b/>
          <w:bCs/>
          <w:color w:val="2E2E2E"/>
          <w:sz w:val="21"/>
          <w:szCs w:val="21"/>
          <w:lang w:bidi="hi-IN"/>
        </w:rPr>
        <w:t>Ans</w:t>
      </w:r>
      <w:proofErr w:type="spellEnd"/>
      <w:r w:rsidRPr="000E12D5">
        <w:rPr>
          <w:rFonts w:ascii="Roboto" w:eastAsia="Times New Roman" w:hAnsi="Roboto" w:cs="Times New Roman"/>
          <w:b/>
          <w:bCs/>
          <w:color w:val="2E2E2E"/>
          <w:sz w:val="21"/>
          <w:szCs w:val="21"/>
          <w:lang w:bidi="hi-IN"/>
        </w:rPr>
        <w:t>: an, the, A, a, a, the</w:t>
      </w:r>
    </w:p>
    <w:p w:rsidR="000E12D5" w:rsidRPr="000E12D5" w:rsidRDefault="000E12D5" w:rsidP="000E12D5">
      <w:pPr>
        <w:shd w:val="clear" w:color="auto" w:fill="FFFFFF"/>
        <w:spacing w:after="0" w:line="240" w:lineRule="auto"/>
        <w:rPr>
          <w:rFonts w:ascii="Roboto" w:eastAsia="Times New Roman" w:hAnsi="Roboto" w:cs="Times New Roman"/>
          <w:color w:val="2E2E2E"/>
          <w:sz w:val="21"/>
          <w:szCs w:val="21"/>
          <w:lang w:bidi="hi-IN"/>
        </w:rPr>
      </w:pPr>
      <w:r w:rsidRPr="000E12D5">
        <w:rPr>
          <w:rFonts w:ascii="Roboto" w:eastAsia="Times New Roman" w:hAnsi="Roboto" w:cs="Times New Roman"/>
          <w:color w:val="2E2E2E"/>
          <w:sz w:val="21"/>
          <w:szCs w:val="21"/>
          <w:lang w:bidi="hi-IN"/>
        </w:rPr>
        <w:t>2. _____ postman put  _____ letter under  ____ front door just  _____ hour after you had left.</w:t>
      </w:r>
    </w:p>
    <w:p w:rsidR="000E12D5" w:rsidRPr="000E12D5" w:rsidRDefault="000E12D5" w:rsidP="000E12D5">
      <w:pPr>
        <w:shd w:val="clear" w:color="auto" w:fill="FFFFFF"/>
        <w:spacing w:after="0" w:line="240" w:lineRule="auto"/>
        <w:rPr>
          <w:rFonts w:ascii="Roboto" w:eastAsia="Times New Roman" w:hAnsi="Roboto" w:cs="Times New Roman"/>
          <w:color w:val="2E2E2E"/>
          <w:sz w:val="21"/>
          <w:szCs w:val="21"/>
          <w:lang w:bidi="hi-IN"/>
        </w:rPr>
      </w:pPr>
      <w:proofErr w:type="spellStart"/>
      <w:r w:rsidRPr="000E12D5">
        <w:rPr>
          <w:rFonts w:ascii="Roboto" w:eastAsia="Times New Roman" w:hAnsi="Roboto" w:cs="Times New Roman"/>
          <w:b/>
          <w:bCs/>
          <w:color w:val="2E2E2E"/>
          <w:sz w:val="21"/>
          <w:szCs w:val="21"/>
          <w:lang w:bidi="hi-IN"/>
        </w:rPr>
        <w:t>Ans</w:t>
      </w:r>
      <w:proofErr w:type="spellEnd"/>
      <w:r w:rsidRPr="000E12D5">
        <w:rPr>
          <w:rFonts w:ascii="Roboto" w:eastAsia="Times New Roman" w:hAnsi="Roboto" w:cs="Times New Roman"/>
          <w:b/>
          <w:bCs/>
          <w:color w:val="2E2E2E"/>
          <w:sz w:val="21"/>
          <w:szCs w:val="21"/>
          <w:lang w:bidi="hi-IN"/>
        </w:rPr>
        <w:t>: The, a, the, an</w:t>
      </w:r>
    </w:p>
    <w:p w:rsidR="000E12D5" w:rsidRPr="000E12D5" w:rsidRDefault="000E12D5" w:rsidP="000E12D5">
      <w:pPr>
        <w:shd w:val="clear" w:color="auto" w:fill="FFFFFF"/>
        <w:spacing w:after="0" w:line="240" w:lineRule="auto"/>
        <w:rPr>
          <w:rFonts w:ascii="Roboto" w:eastAsia="Times New Roman" w:hAnsi="Roboto" w:cs="Times New Roman"/>
          <w:color w:val="2E2E2E"/>
          <w:sz w:val="21"/>
          <w:szCs w:val="21"/>
          <w:lang w:bidi="hi-IN"/>
        </w:rPr>
      </w:pPr>
      <w:r w:rsidRPr="000E12D5">
        <w:rPr>
          <w:rFonts w:ascii="Roboto" w:eastAsia="Times New Roman" w:hAnsi="Roboto" w:cs="Times New Roman"/>
          <w:color w:val="2E2E2E"/>
          <w:sz w:val="21"/>
          <w:szCs w:val="21"/>
          <w:lang w:bidi="hi-IN"/>
        </w:rPr>
        <w:t>3. A cup of tea may seem  _____ ordinary thing to ____ of us in India. But drinking tea is _____ ritual which is taken very seriously in  _____ Japanese homes.</w:t>
      </w:r>
    </w:p>
    <w:p w:rsidR="000E12D5" w:rsidRPr="000E12D5" w:rsidRDefault="000E12D5" w:rsidP="000E12D5">
      <w:pPr>
        <w:shd w:val="clear" w:color="auto" w:fill="FFFFFF"/>
        <w:spacing w:after="0" w:line="240" w:lineRule="auto"/>
        <w:rPr>
          <w:rFonts w:ascii="Roboto" w:eastAsia="Times New Roman" w:hAnsi="Roboto" w:cs="Times New Roman"/>
          <w:color w:val="2E2E2E"/>
          <w:sz w:val="21"/>
          <w:szCs w:val="21"/>
          <w:lang w:bidi="hi-IN"/>
        </w:rPr>
      </w:pPr>
      <w:proofErr w:type="spellStart"/>
      <w:r w:rsidRPr="000E12D5">
        <w:rPr>
          <w:rFonts w:ascii="Roboto" w:eastAsia="Times New Roman" w:hAnsi="Roboto" w:cs="Times New Roman"/>
          <w:b/>
          <w:bCs/>
          <w:color w:val="2E2E2E"/>
          <w:sz w:val="21"/>
          <w:szCs w:val="21"/>
          <w:lang w:bidi="hi-IN"/>
        </w:rPr>
        <w:t>Ans</w:t>
      </w:r>
      <w:proofErr w:type="spellEnd"/>
      <w:r w:rsidRPr="000E12D5">
        <w:rPr>
          <w:rFonts w:ascii="Roboto" w:eastAsia="Times New Roman" w:hAnsi="Roboto" w:cs="Times New Roman"/>
          <w:b/>
          <w:bCs/>
          <w:color w:val="2E2E2E"/>
          <w:sz w:val="21"/>
          <w:szCs w:val="21"/>
          <w:lang w:bidi="hi-IN"/>
        </w:rPr>
        <w:t>: an, some, a, many</w:t>
      </w:r>
    </w:p>
    <w:p w:rsidR="000E12D5" w:rsidRPr="000E12D5" w:rsidRDefault="000E12D5" w:rsidP="000E12D5">
      <w:pPr>
        <w:shd w:val="clear" w:color="auto" w:fill="FFFFFF"/>
        <w:spacing w:after="0" w:line="240" w:lineRule="auto"/>
        <w:rPr>
          <w:rFonts w:ascii="Roboto" w:eastAsia="Times New Roman" w:hAnsi="Roboto" w:cs="Times New Roman"/>
          <w:color w:val="2E2E2E"/>
          <w:sz w:val="21"/>
          <w:szCs w:val="21"/>
          <w:lang w:bidi="hi-IN"/>
        </w:rPr>
      </w:pPr>
      <w:r w:rsidRPr="000E12D5">
        <w:rPr>
          <w:rFonts w:ascii="Roboto" w:eastAsia="Times New Roman" w:hAnsi="Roboto" w:cs="Times New Roman"/>
          <w:color w:val="2E2E2E"/>
          <w:sz w:val="21"/>
          <w:szCs w:val="21"/>
          <w:lang w:bidi="hi-IN"/>
        </w:rPr>
        <w:t>4. _____ king fought bravely but he was defeated by  _____ enemies.  _____ defeated warrior left  _____ battlefield and hid in  _____ is cave.</w:t>
      </w:r>
    </w:p>
    <w:p w:rsidR="000E12D5" w:rsidRPr="000E12D5" w:rsidRDefault="000E12D5" w:rsidP="000E12D5">
      <w:pPr>
        <w:shd w:val="clear" w:color="auto" w:fill="FFFFFF"/>
        <w:spacing w:after="0" w:line="240" w:lineRule="auto"/>
        <w:rPr>
          <w:rFonts w:ascii="Roboto" w:eastAsia="Times New Roman" w:hAnsi="Roboto" w:cs="Times New Roman"/>
          <w:color w:val="2E2E2E"/>
          <w:sz w:val="21"/>
          <w:szCs w:val="21"/>
          <w:lang w:bidi="hi-IN"/>
        </w:rPr>
      </w:pPr>
      <w:proofErr w:type="spellStart"/>
      <w:r w:rsidRPr="000E12D5">
        <w:rPr>
          <w:rFonts w:ascii="Roboto" w:eastAsia="Times New Roman" w:hAnsi="Roboto" w:cs="Times New Roman"/>
          <w:b/>
          <w:bCs/>
          <w:color w:val="2E2E2E"/>
          <w:sz w:val="21"/>
          <w:szCs w:val="21"/>
          <w:lang w:bidi="hi-IN"/>
        </w:rPr>
        <w:t>Ans</w:t>
      </w:r>
      <w:proofErr w:type="spellEnd"/>
      <w:r w:rsidRPr="000E12D5">
        <w:rPr>
          <w:rFonts w:ascii="Roboto" w:eastAsia="Times New Roman" w:hAnsi="Roboto" w:cs="Times New Roman"/>
          <w:b/>
          <w:bCs/>
          <w:color w:val="2E2E2E"/>
          <w:sz w:val="21"/>
          <w:szCs w:val="21"/>
          <w:lang w:bidi="hi-IN"/>
        </w:rPr>
        <w:t>: The, his, The, the, a</w:t>
      </w:r>
    </w:p>
    <w:p w:rsidR="00676040" w:rsidRDefault="000E12D5" w:rsidP="000E12D5">
      <w:pPr>
        <w:pStyle w:val="NormalWeb"/>
        <w:shd w:val="clear" w:color="auto" w:fill="FFFFFF"/>
        <w:spacing w:before="0" w:beforeAutospacing="0" w:after="0" w:afterAutospacing="0"/>
      </w:pPr>
      <w:r>
        <w:rPr>
          <w:rFonts w:ascii="Roboto" w:hAnsi="Roboto"/>
          <w:color w:val="2E2E2E"/>
          <w:sz w:val="21"/>
          <w:szCs w:val="21"/>
        </w:rPr>
        <w:t xml:space="preserve">. </w:t>
      </w:r>
    </w:p>
    <w:p w:rsidR="00FE2DCA" w:rsidRDefault="00FE2DCA" w:rsidP="00FE2DCA"/>
    <w:sectPr w:rsidR="00FE2DCA">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78A" w:rsidRDefault="00F0178A" w:rsidP="00F65127">
      <w:pPr>
        <w:spacing w:after="0" w:line="240" w:lineRule="auto"/>
      </w:pPr>
      <w:r>
        <w:separator/>
      </w:r>
    </w:p>
  </w:endnote>
  <w:endnote w:type="continuationSeparator" w:id="0">
    <w:p w:rsidR="00F0178A" w:rsidRDefault="00F0178A" w:rsidP="00F65127">
      <w:pPr>
        <w:spacing w:after="0" w:line="240" w:lineRule="auto"/>
      </w:pPr>
      <w:r>
        <w:continuationSeparator/>
      </w:r>
    </w:p>
  </w:endnote>
  <w:endnote w:type="continuationNotice" w:id="1">
    <w:p w:rsidR="00F0178A" w:rsidRDefault="00F017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Roboto">
    <w:altName w:val="Times New Roman"/>
    <w:panose1 w:val="00000000000000000000"/>
    <w:charset w:val="00"/>
    <w:family w:val="roman"/>
    <w:notTrueType/>
    <w:pitch w:val="default"/>
  </w:font>
  <w:font w:name="Zilla Slab">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kkurat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roxima_nova_rg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B05" w:rsidRDefault="00643B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78A" w:rsidRDefault="00F0178A" w:rsidP="00F65127">
      <w:pPr>
        <w:spacing w:after="0" w:line="240" w:lineRule="auto"/>
      </w:pPr>
      <w:r>
        <w:separator/>
      </w:r>
    </w:p>
  </w:footnote>
  <w:footnote w:type="continuationSeparator" w:id="0">
    <w:p w:rsidR="00F0178A" w:rsidRDefault="00F0178A" w:rsidP="00F65127">
      <w:pPr>
        <w:spacing w:after="0" w:line="240" w:lineRule="auto"/>
      </w:pPr>
      <w:r>
        <w:continuationSeparator/>
      </w:r>
    </w:p>
  </w:footnote>
  <w:footnote w:type="continuationNotice" w:id="1">
    <w:p w:rsidR="00F0178A" w:rsidRDefault="00F0178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B05" w:rsidRDefault="00643B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5660"/>
    <w:multiLevelType w:val="multilevel"/>
    <w:tmpl w:val="DA9C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7755E"/>
    <w:multiLevelType w:val="hybridMultilevel"/>
    <w:tmpl w:val="509E0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93F17"/>
    <w:multiLevelType w:val="multilevel"/>
    <w:tmpl w:val="4D84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42724A"/>
    <w:multiLevelType w:val="hybridMultilevel"/>
    <w:tmpl w:val="8078F1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F12AD4"/>
    <w:multiLevelType w:val="multilevel"/>
    <w:tmpl w:val="65BA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55273F"/>
    <w:multiLevelType w:val="hybridMultilevel"/>
    <w:tmpl w:val="59A6C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422698"/>
    <w:multiLevelType w:val="hybridMultilevel"/>
    <w:tmpl w:val="B50AD694"/>
    <w:lvl w:ilvl="0" w:tplc="81668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7A14F5D"/>
    <w:multiLevelType w:val="hybridMultilevel"/>
    <w:tmpl w:val="601C8168"/>
    <w:lvl w:ilvl="0" w:tplc="9CF607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89860E8"/>
    <w:multiLevelType w:val="multilevel"/>
    <w:tmpl w:val="FDCC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A9762B"/>
    <w:multiLevelType w:val="multilevel"/>
    <w:tmpl w:val="3FF2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115566"/>
    <w:multiLevelType w:val="multilevel"/>
    <w:tmpl w:val="CFDC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214686"/>
    <w:multiLevelType w:val="hybridMultilevel"/>
    <w:tmpl w:val="B11E6E40"/>
    <w:lvl w:ilvl="0" w:tplc="3252EC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A5A4612"/>
    <w:multiLevelType w:val="hybridMultilevel"/>
    <w:tmpl w:val="2212600C"/>
    <w:lvl w:ilvl="0" w:tplc="F1503E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B1722C9"/>
    <w:multiLevelType w:val="hybridMultilevel"/>
    <w:tmpl w:val="29948E40"/>
    <w:lvl w:ilvl="0" w:tplc="549068A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0B47413B"/>
    <w:multiLevelType w:val="multilevel"/>
    <w:tmpl w:val="8598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B9506B4"/>
    <w:multiLevelType w:val="multilevel"/>
    <w:tmpl w:val="D33E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BD06F39"/>
    <w:multiLevelType w:val="hybridMultilevel"/>
    <w:tmpl w:val="C96E2726"/>
    <w:lvl w:ilvl="0" w:tplc="9136569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0C555509"/>
    <w:multiLevelType w:val="multilevel"/>
    <w:tmpl w:val="1BA2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CF82B80"/>
    <w:multiLevelType w:val="multilevel"/>
    <w:tmpl w:val="08C6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D856B79"/>
    <w:multiLevelType w:val="hybridMultilevel"/>
    <w:tmpl w:val="9E801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DF5D0A"/>
    <w:multiLevelType w:val="multilevel"/>
    <w:tmpl w:val="0BB6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E120413"/>
    <w:multiLevelType w:val="hybridMultilevel"/>
    <w:tmpl w:val="B1B6022C"/>
    <w:lvl w:ilvl="0" w:tplc="309C5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E66181E"/>
    <w:multiLevelType w:val="hybridMultilevel"/>
    <w:tmpl w:val="8EFCC076"/>
    <w:lvl w:ilvl="0" w:tplc="4D307C4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3">
    <w:nsid w:val="0EAC1D84"/>
    <w:multiLevelType w:val="hybridMultilevel"/>
    <w:tmpl w:val="E4C85B1E"/>
    <w:lvl w:ilvl="0" w:tplc="40183B72">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24">
    <w:nsid w:val="0EBE3B13"/>
    <w:multiLevelType w:val="multilevel"/>
    <w:tmpl w:val="2460E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F0A307C"/>
    <w:multiLevelType w:val="multilevel"/>
    <w:tmpl w:val="A744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F5D276A"/>
    <w:multiLevelType w:val="multilevel"/>
    <w:tmpl w:val="8578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FF00A3D"/>
    <w:multiLevelType w:val="hybridMultilevel"/>
    <w:tmpl w:val="28E40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0460CBF"/>
    <w:multiLevelType w:val="multilevel"/>
    <w:tmpl w:val="39B2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0497AF3"/>
    <w:multiLevelType w:val="hybridMultilevel"/>
    <w:tmpl w:val="6C56B5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0681CF0"/>
    <w:multiLevelType w:val="multilevel"/>
    <w:tmpl w:val="9A4C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0BA6BB2"/>
    <w:multiLevelType w:val="hybridMultilevel"/>
    <w:tmpl w:val="875A27B4"/>
    <w:lvl w:ilvl="0" w:tplc="D23A7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0C33331"/>
    <w:multiLevelType w:val="hybridMultilevel"/>
    <w:tmpl w:val="9182D3A4"/>
    <w:lvl w:ilvl="0" w:tplc="F872AE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10EF5985"/>
    <w:multiLevelType w:val="hybridMultilevel"/>
    <w:tmpl w:val="817028D6"/>
    <w:lvl w:ilvl="0" w:tplc="1A382CF8">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1101758F"/>
    <w:multiLevelType w:val="multilevel"/>
    <w:tmpl w:val="83A4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137202B"/>
    <w:multiLevelType w:val="multilevel"/>
    <w:tmpl w:val="A89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1E06BD9"/>
    <w:multiLevelType w:val="hybridMultilevel"/>
    <w:tmpl w:val="C48CB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28937DB"/>
    <w:multiLevelType w:val="multilevel"/>
    <w:tmpl w:val="F9CC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29923AA"/>
    <w:multiLevelType w:val="hybridMultilevel"/>
    <w:tmpl w:val="06A2B64C"/>
    <w:lvl w:ilvl="0" w:tplc="64663A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132825D1"/>
    <w:multiLevelType w:val="multilevel"/>
    <w:tmpl w:val="1526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3485D19"/>
    <w:multiLevelType w:val="hybridMultilevel"/>
    <w:tmpl w:val="322E637E"/>
    <w:lvl w:ilvl="0" w:tplc="DCB24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13F97DD9"/>
    <w:multiLevelType w:val="multilevel"/>
    <w:tmpl w:val="A912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4426056"/>
    <w:multiLevelType w:val="hybridMultilevel"/>
    <w:tmpl w:val="6CD6D378"/>
    <w:lvl w:ilvl="0" w:tplc="B8BCA5E2">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46C2D5C"/>
    <w:multiLevelType w:val="hybridMultilevel"/>
    <w:tmpl w:val="DD605AA8"/>
    <w:lvl w:ilvl="0" w:tplc="C9B6FA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149952DE"/>
    <w:multiLevelType w:val="multilevel"/>
    <w:tmpl w:val="9DF6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15F510C2"/>
    <w:multiLevelType w:val="hybridMultilevel"/>
    <w:tmpl w:val="638A3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6600B59"/>
    <w:multiLevelType w:val="hybridMultilevel"/>
    <w:tmpl w:val="3330154A"/>
    <w:lvl w:ilvl="0" w:tplc="010C7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168C277B"/>
    <w:multiLevelType w:val="multilevel"/>
    <w:tmpl w:val="94EA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7110E1D"/>
    <w:multiLevelType w:val="multilevel"/>
    <w:tmpl w:val="36E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7C05D79"/>
    <w:multiLevelType w:val="multilevel"/>
    <w:tmpl w:val="45BE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7CA4634"/>
    <w:multiLevelType w:val="hybridMultilevel"/>
    <w:tmpl w:val="BF2EE4D6"/>
    <w:lvl w:ilvl="0" w:tplc="CC88FB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8651744"/>
    <w:multiLevelType w:val="multilevel"/>
    <w:tmpl w:val="61AE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86C12C2"/>
    <w:multiLevelType w:val="hybridMultilevel"/>
    <w:tmpl w:val="B7EC58AE"/>
    <w:lvl w:ilvl="0" w:tplc="4FF60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18E71C68"/>
    <w:multiLevelType w:val="hybridMultilevel"/>
    <w:tmpl w:val="B3348A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9F341D8"/>
    <w:multiLevelType w:val="multilevel"/>
    <w:tmpl w:val="5726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A710CF1"/>
    <w:multiLevelType w:val="multilevel"/>
    <w:tmpl w:val="3706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1AFE3378"/>
    <w:multiLevelType w:val="multilevel"/>
    <w:tmpl w:val="714CF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B0D78BF"/>
    <w:multiLevelType w:val="multilevel"/>
    <w:tmpl w:val="06E2744A"/>
    <w:lvl w:ilvl="0">
      <w:start w:val="1"/>
      <w:numFmt w:val="decimal"/>
      <w:lvlText w:val="%1."/>
      <w:lvlJc w:val="left"/>
      <w:pPr>
        <w:tabs>
          <w:tab w:val="num" w:pos="720"/>
        </w:tabs>
        <w:ind w:left="720" w:hanging="360"/>
      </w:pPr>
    </w:lvl>
    <w:lvl w:ilvl="1">
      <w:start w:val="25"/>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B8E462A"/>
    <w:multiLevelType w:val="hybridMultilevel"/>
    <w:tmpl w:val="B5BCA68A"/>
    <w:lvl w:ilvl="0" w:tplc="03B22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1C0638DC"/>
    <w:multiLevelType w:val="multilevel"/>
    <w:tmpl w:val="1DE6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CA6562C"/>
    <w:multiLevelType w:val="hybridMultilevel"/>
    <w:tmpl w:val="F83463B2"/>
    <w:lvl w:ilvl="0" w:tplc="8676C9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1D160A61"/>
    <w:multiLevelType w:val="multilevel"/>
    <w:tmpl w:val="BF30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D521588"/>
    <w:multiLevelType w:val="hybridMultilevel"/>
    <w:tmpl w:val="C49E97AE"/>
    <w:lvl w:ilvl="0" w:tplc="50A89F74">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63">
    <w:nsid w:val="1DBB56A2"/>
    <w:multiLevelType w:val="hybridMultilevel"/>
    <w:tmpl w:val="2FBA6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E5F6463"/>
    <w:multiLevelType w:val="hybridMultilevel"/>
    <w:tmpl w:val="4D10F1D8"/>
    <w:lvl w:ilvl="0" w:tplc="5F3AC8F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nsid w:val="1E820876"/>
    <w:multiLevelType w:val="multilevel"/>
    <w:tmpl w:val="7CE4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EBD5FB0"/>
    <w:multiLevelType w:val="hybridMultilevel"/>
    <w:tmpl w:val="E6D4ED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1F3330AB"/>
    <w:multiLevelType w:val="multilevel"/>
    <w:tmpl w:val="A34C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1F6E761F"/>
    <w:multiLevelType w:val="hybridMultilevel"/>
    <w:tmpl w:val="BA5C1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FC625B3"/>
    <w:multiLevelType w:val="multilevel"/>
    <w:tmpl w:val="00A4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FDC789D"/>
    <w:multiLevelType w:val="multilevel"/>
    <w:tmpl w:val="0018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08959C6"/>
    <w:multiLevelType w:val="multilevel"/>
    <w:tmpl w:val="73FC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0DD7707"/>
    <w:multiLevelType w:val="multilevel"/>
    <w:tmpl w:val="27EA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1B4257C"/>
    <w:multiLevelType w:val="multilevel"/>
    <w:tmpl w:val="695C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2042534"/>
    <w:multiLevelType w:val="hybridMultilevel"/>
    <w:tmpl w:val="5AB2F7CA"/>
    <w:lvl w:ilvl="0" w:tplc="D3D8A7E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5">
    <w:nsid w:val="2225213E"/>
    <w:multiLevelType w:val="multilevel"/>
    <w:tmpl w:val="76029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3B63720"/>
    <w:multiLevelType w:val="hybridMultilevel"/>
    <w:tmpl w:val="832CC630"/>
    <w:lvl w:ilvl="0" w:tplc="4F62B0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23C44CB9"/>
    <w:multiLevelType w:val="multilevel"/>
    <w:tmpl w:val="3DAA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244F2EF4"/>
    <w:multiLevelType w:val="multilevel"/>
    <w:tmpl w:val="EC28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251A223B"/>
    <w:multiLevelType w:val="multilevel"/>
    <w:tmpl w:val="B07E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255726CF"/>
    <w:multiLevelType w:val="multilevel"/>
    <w:tmpl w:val="276C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5990BF4"/>
    <w:multiLevelType w:val="multilevel"/>
    <w:tmpl w:val="82B8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260B3EA0"/>
    <w:multiLevelType w:val="multilevel"/>
    <w:tmpl w:val="8378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26B51C57"/>
    <w:multiLevelType w:val="multilevel"/>
    <w:tmpl w:val="BE26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26CB7465"/>
    <w:multiLevelType w:val="hybridMultilevel"/>
    <w:tmpl w:val="464C49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72E5CA1"/>
    <w:multiLevelType w:val="multilevel"/>
    <w:tmpl w:val="894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274E0648"/>
    <w:multiLevelType w:val="multilevel"/>
    <w:tmpl w:val="4BCC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758090C"/>
    <w:multiLevelType w:val="hybridMultilevel"/>
    <w:tmpl w:val="9C5CF606"/>
    <w:lvl w:ilvl="0" w:tplc="4CDAD2C6">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88">
    <w:nsid w:val="27EC34BC"/>
    <w:multiLevelType w:val="multilevel"/>
    <w:tmpl w:val="A75E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28021797"/>
    <w:multiLevelType w:val="hybridMultilevel"/>
    <w:tmpl w:val="46C8D93A"/>
    <w:lvl w:ilvl="0" w:tplc="54C221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0">
    <w:nsid w:val="280A4ABB"/>
    <w:multiLevelType w:val="hybridMultilevel"/>
    <w:tmpl w:val="BA2A92C6"/>
    <w:lvl w:ilvl="0" w:tplc="F8DC96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28730A6C"/>
    <w:multiLevelType w:val="multilevel"/>
    <w:tmpl w:val="F570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28B318F4"/>
    <w:multiLevelType w:val="multilevel"/>
    <w:tmpl w:val="15E2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29387CA1"/>
    <w:multiLevelType w:val="hybridMultilevel"/>
    <w:tmpl w:val="DEA03518"/>
    <w:lvl w:ilvl="0" w:tplc="5394B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2A941A6F"/>
    <w:multiLevelType w:val="multilevel"/>
    <w:tmpl w:val="6EB2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2B231EF6"/>
    <w:multiLevelType w:val="multilevel"/>
    <w:tmpl w:val="1878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2B447C53"/>
    <w:multiLevelType w:val="multilevel"/>
    <w:tmpl w:val="8EA8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2C296F21"/>
    <w:multiLevelType w:val="multilevel"/>
    <w:tmpl w:val="10D6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2C7E122B"/>
    <w:multiLevelType w:val="multilevel"/>
    <w:tmpl w:val="4F443F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2C980D17"/>
    <w:multiLevelType w:val="multilevel"/>
    <w:tmpl w:val="CA44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DE0309C"/>
    <w:multiLevelType w:val="hybridMultilevel"/>
    <w:tmpl w:val="40624C3C"/>
    <w:lvl w:ilvl="0" w:tplc="1EECA57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1">
    <w:nsid w:val="2F7D1A47"/>
    <w:multiLevelType w:val="hybridMultilevel"/>
    <w:tmpl w:val="24948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307C3D22"/>
    <w:multiLevelType w:val="multilevel"/>
    <w:tmpl w:val="FEA4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307E1599"/>
    <w:multiLevelType w:val="multilevel"/>
    <w:tmpl w:val="7544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308645AE"/>
    <w:multiLevelType w:val="hybridMultilevel"/>
    <w:tmpl w:val="576E96E2"/>
    <w:lvl w:ilvl="0" w:tplc="ADE808D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1401954"/>
    <w:multiLevelType w:val="multilevel"/>
    <w:tmpl w:val="A386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31AA0837"/>
    <w:multiLevelType w:val="hybridMultilevel"/>
    <w:tmpl w:val="0B96D962"/>
    <w:lvl w:ilvl="0" w:tplc="C1E4E2FA">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07">
    <w:nsid w:val="31D14B2A"/>
    <w:multiLevelType w:val="hybridMultilevel"/>
    <w:tmpl w:val="396C4982"/>
    <w:lvl w:ilvl="0" w:tplc="FB2EC4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8">
    <w:nsid w:val="343F2430"/>
    <w:multiLevelType w:val="hybridMultilevel"/>
    <w:tmpl w:val="2392D956"/>
    <w:lvl w:ilvl="0" w:tplc="D3B2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nsid w:val="346C452C"/>
    <w:multiLevelType w:val="hybridMultilevel"/>
    <w:tmpl w:val="D29A1412"/>
    <w:lvl w:ilvl="0" w:tplc="CA9E92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nsid w:val="34747B4F"/>
    <w:multiLevelType w:val="hybridMultilevel"/>
    <w:tmpl w:val="EBA84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53A3FFE"/>
    <w:multiLevelType w:val="hybridMultilevel"/>
    <w:tmpl w:val="25AA63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63D7FE5"/>
    <w:multiLevelType w:val="multilevel"/>
    <w:tmpl w:val="6D14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36A641DB"/>
    <w:multiLevelType w:val="hybridMultilevel"/>
    <w:tmpl w:val="5DF865D6"/>
    <w:lvl w:ilvl="0" w:tplc="7A80F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36E3529D"/>
    <w:multiLevelType w:val="multilevel"/>
    <w:tmpl w:val="243C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371D135E"/>
    <w:multiLevelType w:val="hybridMultilevel"/>
    <w:tmpl w:val="DFD8E13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78D6229"/>
    <w:multiLevelType w:val="multilevel"/>
    <w:tmpl w:val="06F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38141375"/>
    <w:multiLevelType w:val="multilevel"/>
    <w:tmpl w:val="61D8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38F714DE"/>
    <w:multiLevelType w:val="hybridMultilevel"/>
    <w:tmpl w:val="11DC6828"/>
    <w:lvl w:ilvl="0" w:tplc="72E0542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9">
    <w:nsid w:val="38FD0903"/>
    <w:multiLevelType w:val="multilevel"/>
    <w:tmpl w:val="BD82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3A411DE6"/>
    <w:multiLevelType w:val="multilevel"/>
    <w:tmpl w:val="10643A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3A55178F"/>
    <w:multiLevelType w:val="multilevel"/>
    <w:tmpl w:val="D6F2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3ABF0310"/>
    <w:multiLevelType w:val="multilevel"/>
    <w:tmpl w:val="F09E96A6"/>
    <w:lvl w:ilvl="0">
      <w:start w:val="1"/>
      <w:numFmt w:val="bullet"/>
      <w:lvlText w:val=""/>
      <w:lvlJc w:val="left"/>
      <w:pPr>
        <w:tabs>
          <w:tab w:val="num" w:pos="720"/>
        </w:tabs>
        <w:ind w:left="720" w:hanging="360"/>
      </w:pPr>
      <w:rPr>
        <w:rFonts w:ascii="Symbol" w:hAnsi="Symbol" w:hint="default"/>
        <w:sz w:val="20"/>
      </w:rPr>
    </w:lvl>
    <w:lvl w:ilvl="1">
      <w:start w:val="28"/>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3B27177F"/>
    <w:multiLevelType w:val="multilevel"/>
    <w:tmpl w:val="B3A686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3BF56FED"/>
    <w:multiLevelType w:val="multilevel"/>
    <w:tmpl w:val="32A6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3C775036"/>
    <w:multiLevelType w:val="multilevel"/>
    <w:tmpl w:val="D34A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3DE25520"/>
    <w:multiLevelType w:val="multilevel"/>
    <w:tmpl w:val="0CB2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3EBA1B40"/>
    <w:multiLevelType w:val="hybridMultilevel"/>
    <w:tmpl w:val="12FA6340"/>
    <w:lvl w:ilvl="0" w:tplc="6D9EA526">
      <w:start w:val="1"/>
      <w:numFmt w:val="decimal"/>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128">
    <w:nsid w:val="3F1E17A5"/>
    <w:multiLevelType w:val="multilevel"/>
    <w:tmpl w:val="98D6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0203D0E"/>
    <w:multiLevelType w:val="multilevel"/>
    <w:tmpl w:val="F914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40FE0126"/>
    <w:multiLevelType w:val="multilevel"/>
    <w:tmpl w:val="6410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41301C0A"/>
    <w:multiLevelType w:val="hybridMultilevel"/>
    <w:tmpl w:val="FC722B38"/>
    <w:lvl w:ilvl="0" w:tplc="2EEA39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2">
    <w:nsid w:val="4157719B"/>
    <w:multiLevelType w:val="hybridMultilevel"/>
    <w:tmpl w:val="D01A21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41FE6DC8"/>
    <w:multiLevelType w:val="hybridMultilevel"/>
    <w:tmpl w:val="41DE5740"/>
    <w:lvl w:ilvl="0" w:tplc="1AEE69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4">
    <w:nsid w:val="41FF1CD4"/>
    <w:multiLevelType w:val="multilevel"/>
    <w:tmpl w:val="3E1C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423E16B8"/>
    <w:multiLevelType w:val="multilevel"/>
    <w:tmpl w:val="96BE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4296361F"/>
    <w:multiLevelType w:val="multilevel"/>
    <w:tmpl w:val="1BF6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42DF23EA"/>
    <w:multiLevelType w:val="hybridMultilevel"/>
    <w:tmpl w:val="92203BBE"/>
    <w:lvl w:ilvl="0" w:tplc="17B4BB3C">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38">
    <w:nsid w:val="42EF00A3"/>
    <w:multiLevelType w:val="hybridMultilevel"/>
    <w:tmpl w:val="09B4AEFE"/>
    <w:lvl w:ilvl="0" w:tplc="C49C1CE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39">
    <w:nsid w:val="43137811"/>
    <w:multiLevelType w:val="multilevel"/>
    <w:tmpl w:val="D424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439273E4"/>
    <w:multiLevelType w:val="hybridMultilevel"/>
    <w:tmpl w:val="A92686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444E2615"/>
    <w:multiLevelType w:val="multilevel"/>
    <w:tmpl w:val="6056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455512A0"/>
    <w:multiLevelType w:val="multilevel"/>
    <w:tmpl w:val="6A7C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45575CA7"/>
    <w:multiLevelType w:val="multilevel"/>
    <w:tmpl w:val="7926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45FF09D6"/>
    <w:multiLevelType w:val="hybridMultilevel"/>
    <w:tmpl w:val="F8C4FAE6"/>
    <w:lvl w:ilvl="0" w:tplc="169A75B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45">
    <w:nsid w:val="4623031D"/>
    <w:multiLevelType w:val="multilevel"/>
    <w:tmpl w:val="38AA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46C945BE"/>
    <w:multiLevelType w:val="multilevel"/>
    <w:tmpl w:val="94EE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476F43D7"/>
    <w:multiLevelType w:val="multilevel"/>
    <w:tmpl w:val="ADF2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48070A63"/>
    <w:multiLevelType w:val="multilevel"/>
    <w:tmpl w:val="4A1C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48187AF7"/>
    <w:multiLevelType w:val="multilevel"/>
    <w:tmpl w:val="6956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493A7167"/>
    <w:multiLevelType w:val="multilevel"/>
    <w:tmpl w:val="AAE6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4980070D"/>
    <w:multiLevelType w:val="hybridMultilevel"/>
    <w:tmpl w:val="BA8E6B0C"/>
    <w:lvl w:ilvl="0" w:tplc="28DCFF9C">
      <w:start w:val="1"/>
      <w:numFmt w:val="decimal"/>
      <w:lvlText w:val="%1)"/>
      <w:lvlJc w:val="left"/>
      <w:pPr>
        <w:ind w:left="1850" w:hanging="360"/>
      </w:pPr>
      <w:rPr>
        <w:rFonts w:hint="default"/>
      </w:r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52">
    <w:nsid w:val="4A8E724F"/>
    <w:multiLevelType w:val="hybridMultilevel"/>
    <w:tmpl w:val="4EA20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4B011C12"/>
    <w:multiLevelType w:val="multilevel"/>
    <w:tmpl w:val="0714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4BDB5B50"/>
    <w:multiLevelType w:val="hybridMultilevel"/>
    <w:tmpl w:val="A3DC9D10"/>
    <w:lvl w:ilvl="0" w:tplc="A462C164">
      <w:start w:val="1"/>
      <w:numFmt w:val="decimal"/>
      <w:lvlText w:val="%1)"/>
      <w:lvlJc w:val="left"/>
      <w:pPr>
        <w:ind w:left="1490" w:hanging="360"/>
      </w:pPr>
      <w:rPr>
        <w:rFonts w:hint="default"/>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55">
    <w:nsid w:val="4CAD53AA"/>
    <w:multiLevelType w:val="hybridMultilevel"/>
    <w:tmpl w:val="6D4C5CE6"/>
    <w:lvl w:ilvl="0" w:tplc="57AE2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nsid w:val="4D0453AA"/>
    <w:multiLevelType w:val="hybridMultilevel"/>
    <w:tmpl w:val="416C3AA0"/>
    <w:lvl w:ilvl="0" w:tplc="65C6FC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7">
    <w:nsid w:val="4DF213BF"/>
    <w:multiLevelType w:val="multilevel"/>
    <w:tmpl w:val="807C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4E0B45FC"/>
    <w:multiLevelType w:val="multilevel"/>
    <w:tmpl w:val="0F0C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4E4B5DB1"/>
    <w:multiLevelType w:val="hybridMultilevel"/>
    <w:tmpl w:val="A45876C8"/>
    <w:lvl w:ilvl="0" w:tplc="90DCC664">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60">
    <w:nsid w:val="4EA14096"/>
    <w:multiLevelType w:val="hybridMultilevel"/>
    <w:tmpl w:val="12665B56"/>
    <w:lvl w:ilvl="0" w:tplc="0A362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nsid w:val="4EDD455D"/>
    <w:multiLevelType w:val="multilevel"/>
    <w:tmpl w:val="96D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50B16A80"/>
    <w:multiLevelType w:val="multilevel"/>
    <w:tmpl w:val="138C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50B32BA6"/>
    <w:multiLevelType w:val="multilevel"/>
    <w:tmpl w:val="93CE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1741D74"/>
    <w:multiLevelType w:val="multilevel"/>
    <w:tmpl w:val="2B78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2000224"/>
    <w:multiLevelType w:val="multilevel"/>
    <w:tmpl w:val="8C18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52856D41"/>
    <w:multiLevelType w:val="multilevel"/>
    <w:tmpl w:val="6E78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41F66AC"/>
    <w:multiLevelType w:val="hybridMultilevel"/>
    <w:tmpl w:val="D0E80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543420CA"/>
    <w:multiLevelType w:val="multilevel"/>
    <w:tmpl w:val="447C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54FA38E1"/>
    <w:multiLevelType w:val="multilevel"/>
    <w:tmpl w:val="B6EE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54FE6C47"/>
    <w:multiLevelType w:val="multilevel"/>
    <w:tmpl w:val="62E2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560B218E"/>
    <w:multiLevelType w:val="multilevel"/>
    <w:tmpl w:val="DD62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569973AB"/>
    <w:multiLevelType w:val="multilevel"/>
    <w:tmpl w:val="539E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56D32EC7"/>
    <w:multiLevelType w:val="hybridMultilevel"/>
    <w:tmpl w:val="CEF07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57897967"/>
    <w:multiLevelType w:val="hybridMultilevel"/>
    <w:tmpl w:val="B2B2D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57CE51F9"/>
    <w:multiLevelType w:val="multilevel"/>
    <w:tmpl w:val="28C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57F1084A"/>
    <w:multiLevelType w:val="hybridMultilevel"/>
    <w:tmpl w:val="E0C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58963733"/>
    <w:multiLevelType w:val="multilevel"/>
    <w:tmpl w:val="C0AE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nsid w:val="58E055FE"/>
    <w:multiLevelType w:val="multilevel"/>
    <w:tmpl w:val="7A64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5962464A"/>
    <w:multiLevelType w:val="hybridMultilevel"/>
    <w:tmpl w:val="B0622A8E"/>
    <w:lvl w:ilvl="0" w:tplc="F4760D4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80">
    <w:nsid w:val="597234C8"/>
    <w:multiLevelType w:val="multilevel"/>
    <w:tmpl w:val="2374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5B5B0036"/>
    <w:multiLevelType w:val="hybridMultilevel"/>
    <w:tmpl w:val="23469530"/>
    <w:lvl w:ilvl="0" w:tplc="2DDA5714">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82">
    <w:nsid w:val="5B7D07F3"/>
    <w:multiLevelType w:val="multilevel"/>
    <w:tmpl w:val="58982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5C1E2EA3"/>
    <w:multiLevelType w:val="hybridMultilevel"/>
    <w:tmpl w:val="F432D320"/>
    <w:lvl w:ilvl="0" w:tplc="7A0EFF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4">
    <w:nsid w:val="5CF6224E"/>
    <w:multiLevelType w:val="multilevel"/>
    <w:tmpl w:val="287EB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5E5F1B77"/>
    <w:multiLevelType w:val="multilevel"/>
    <w:tmpl w:val="B12C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5E855F82"/>
    <w:multiLevelType w:val="multilevel"/>
    <w:tmpl w:val="9A64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5EE06EF7"/>
    <w:multiLevelType w:val="multilevel"/>
    <w:tmpl w:val="9FB0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5EF10BC4"/>
    <w:multiLevelType w:val="hybridMultilevel"/>
    <w:tmpl w:val="D5884FF2"/>
    <w:lvl w:ilvl="0" w:tplc="3D52E6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9">
    <w:nsid w:val="610012E9"/>
    <w:multiLevelType w:val="hybridMultilevel"/>
    <w:tmpl w:val="40DC85D6"/>
    <w:lvl w:ilvl="0" w:tplc="9BEE97E2">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0">
    <w:nsid w:val="613038B8"/>
    <w:multiLevelType w:val="hybridMultilevel"/>
    <w:tmpl w:val="80A60306"/>
    <w:lvl w:ilvl="0" w:tplc="BFBE78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1">
    <w:nsid w:val="615F4FDE"/>
    <w:multiLevelType w:val="hybridMultilevel"/>
    <w:tmpl w:val="DAF45574"/>
    <w:lvl w:ilvl="0" w:tplc="7B0AB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61C04214"/>
    <w:multiLevelType w:val="hybridMultilevel"/>
    <w:tmpl w:val="5A863456"/>
    <w:lvl w:ilvl="0" w:tplc="F216F96C">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93">
    <w:nsid w:val="61E44587"/>
    <w:multiLevelType w:val="multilevel"/>
    <w:tmpl w:val="1232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nsid w:val="61E55BC0"/>
    <w:multiLevelType w:val="multilevel"/>
    <w:tmpl w:val="16F0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61EC5DA8"/>
    <w:multiLevelType w:val="multilevel"/>
    <w:tmpl w:val="915C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62580A9D"/>
    <w:multiLevelType w:val="multilevel"/>
    <w:tmpl w:val="AD0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nsid w:val="62860990"/>
    <w:multiLevelType w:val="multilevel"/>
    <w:tmpl w:val="2A64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632009D2"/>
    <w:multiLevelType w:val="multilevel"/>
    <w:tmpl w:val="DB80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nsid w:val="635E6759"/>
    <w:multiLevelType w:val="hybridMultilevel"/>
    <w:tmpl w:val="E89A1C7E"/>
    <w:lvl w:ilvl="0" w:tplc="BA84D1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0">
    <w:nsid w:val="636F5749"/>
    <w:multiLevelType w:val="multilevel"/>
    <w:tmpl w:val="8F7AD34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1">
    <w:nsid w:val="637A16B9"/>
    <w:multiLevelType w:val="hybridMultilevel"/>
    <w:tmpl w:val="AC12C964"/>
    <w:lvl w:ilvl="0" w:tplc="CC74F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65303652"/>
    <w:multiLevelType w:val="multilevel"/>
    <w:tmpl w:val="57B8C1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nsid w:val="65426220"/>
    <w:multiLevelType w:val="hybridMultilevel"/>
    <w:tmpl w:val="886E6D0E"/>
    <w:lvl w:ilvl="0" w:tplc="515A3A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4">
    <w:nsid w:val="654E1BD8"/>
    <w:multiLevelType w:val="multilevel"/>
    <w:tmpl w:val="DCB6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65872684"/>
    <w:multiLevelType w:val="multilevel"/>
    <w:tmpl w:val="7D40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65B362B3"/>
    <w:multiLevelType w:val="multilevel"/>
    <w:tmpl w:val="91EE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nsid w:val="66615A10"/>
    <w:multiLevelType w:val="hybridMultilevel"/>
    <w:tmpl w:val="EADEE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66825FC3"/>
    <w:multiLevelType w:val="multilevel"/>
    <w:tmpl w:val="97A40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670879D6"/>
    <w:multiLevelType w:val="multilevel"/>
    <w:tmpl w:val="BE12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683F151C"/>
    <w:multiLevelType w:val="multilevel"/>
    <w:tmpl w:val="177E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68A00B91"/>
    <w:multiLevelType w:val="hybridMultilevel"/>
    <w:tmpl w:val="3BCA3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69F35C76"/>
    <w:multiLevelType w:val="hybridMultilevel"/>
    <w:tmpl w:val="5408519C"/>
    <w:lvl w:ilvl="0" w:tplc="B2BC60D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3">
    <w:nsid w:val="6B1F4CD7"/>
    <w:multiLevelType w:val="hybridMultilevel"/>
    <w:tmpl w:val="2574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6B2E0060"/>
    <w:multiLevelType w:val="hybridMultilevel"/>
    <w:tmpl w:val="55FE7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6BF86A13"/>
    <w:multiLevelType w:val="hybridMultilevel"/>
    <w:tmpl w:val="4E62812C"/>
    <w:lvl w:ilvl="0" w:tplc="ADFAC19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6">
    <w:nsid w:val="6C3E4603"/>
    <w:multiLevelType w:val="hybridMultilevel"/>
    <w:tmpl w:val="75CC8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6CD02A4A"/>
    <w:multiLevelType w:val="hybridMultilevel"/>
    <w:tmpl w:val="5CE43440"/>
    <w:lvl w:ilvl="0" w:tplc="F03E3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8">
    <w:nsid w:val="6D151914"/>
    <w:multiLevelType w:val="multilevel"/>
    <w:tmpl w:val="6DC6A3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6D1A5661"/>
    <w:multiLevelType w:val="multilevel"/>
    <w:tmpl w:val="411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6D2A392D"/>
    <w:multiLevelType w:val="hybridMultilevel"/>
    <w:tmpl w:val="C3181270"/>
    <w:lvl w:ilvl="0" w:tplc="67382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1">
    <w:nsid w:val="6E626FC6"/>
    <w:multiLevelType w:val="multilevel"/>
    <w:tmpl w:val="A83A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6E9E77A7"/>
    <w:multiLevelType w:val="hybridMultilevel"/>
    <w:tmpl w:val="0818F846"/>
    <w:lvl w:ilvl="0" w:tplc="5A8037A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3">
    <w:nsid w:val="6EB567AA"/>
    <w:multiLevelType w:val="multilevel"/>
    <w:tmpl w:val="4086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6EB90C47"/>
    <w:multiLevelType w:val="multilevel"/>
    <w:tmpl w:val="4F54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6ECA7E03"/>
    <w:multiLevelType w:val="multilevel"/>
    <w:tmpl w:val="217A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6FE32C23"/>
    <w:multiLevelType w:val="multilevel"/>
    <w:tmpl w:val="052C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712F5D39"/>
    <w:multiLevelType w:val="multilevel"/>
    <w:tmpl w:val="354A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nsid w:val="71A4003D"/>
    <w:multiLevelType w:val="hybridMultilevel"/>
    <w:tmpl w:val="5928E4BA"/>
    <w:lvl w:ilvl="0" w:tplc="4902539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72B71D58"/>
    <w:multiLevelType w:val="multilevel"/>
    <w:tmpl w:val="E6E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nsid w:val="73392C81"/>
    <w:multiLevelType w:val="hybridMultilevel"/>
    <w:tmpl w:val="A9BE5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73CA703A"/>
    <w:multiLevelType w:val="hybridMultilevel"/>
    <w:tmpl w:val="216CB1F4"/>
    <w:lvl w:ilvl="0" w:tplc="41D287B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2">
    <w:nsid w:val="74D13E3E"/>
    <w:multiLevelType w:val="hybridMultilevel"/>
    <w:tmpl w:val="7FDA40C0"/>
    <w:lvl w:ilvl="0" w:tplc="FE743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3">
    <w:nsid w:val="74E24A73"/>
    <w:multiLevelType w:val="multilevel"/>
    <w:tmpl w:val="CAD2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75CC53E3"/>
    <w:multiLevelType w:val="hybridMultilevel"/>
    <w:tmpl w:val="737601E4"/>
    <w:lvl w:ilvl="0" w:tplc="D88633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5">
    <w:nsid w:val="772D599B"/>
    <w:multiLevelType w:val="multilevel"/>
    <w:tmpl w:val="BC2C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78646C30"/>
    <w:multiLevelType w:val="multilevel"/>
    <w:tmpl w:val="850C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78C85A05"/>
    <w:multiLevelType w:val="multilevel"/>
    <w:tmpl w:val="6C1E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78DC5084"/>
    <w:multiLevelType w:val="hybridMultilevel"/>
    <w:tmpl w:val="AA949CF0"/>
    <w:lvl w:ilvl="0" w:tplc="471C948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9">
    <w:nsid w:val="797673DA"/>
    <w:multiLevelType w:val="hybridMultilevel"/>
    <w:tmpl w:val="178A8D1C"/>
    <w:lvl w:ilvl="0" w:tplc="747AD558">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40">
    <w:nsid w:val="7B065745"/>
    <w:multiLevelType w:val="hybridMultilevel"/>
    <w:tmpl w:val="5600C156"/>
    <w:lvl w:ilvl="0" w:tplc="8CE6DE1E">
      <w:start w:val="1"/>
      <w:numFmt w:val="decimal"/>
      <w:lvlText w:val="%1)"/>
      <w:lvlJc w:val="left"/>
      <w:pPr>
        <w:ind w:left="1400" w:hanging="360"/>
      </w:pPr>
      <w:rPr>
        <w:rFonts w:asciiTheme="minorHAnsi" w:eastAsiaTheme="minorHAnsi" w:hAnsiTheme="minorHAnsi" w:cstheme="minorBidi"/>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41">
    <w:nsid w:val="7B1D6864"/>
    <w:multiLevelType w:val="multilevel"/>
    <w:tmpl w:val="38FA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7C9C3E7E"/>
    <w:multiLevelType w:val="hybridMultilevel"/>
    <w:tmpl w:val="7F08EDDE"/>
    <w:lvl w:ilvl="0" w:tplc="9FE6B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3">
    <w:nsid w:val="7CA64899"/>
    <w:multiLevelType w:val="multilevel"/>
    <w:tmpl w:val="9776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7D796004"/>
    <w:multiLevelType w:val="multilevel"/>
    <w:tmpl w:val="6C90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nsid w:val="7D8A7138"/>
    <w:multiLevelType w:val="hybridMultilevel"/>
    <w:tmpl w:val="01CAF230"/>
    <w:lvl w:ilvl="0" w:tplc="5B343FB2">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6">
    <w:nsid w:val="7E332CD7"/>
    <w:multiLevelType w:val="multilevel"/>
    <w:tmpl w:val="E296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7E927377"/>
    <w:multiLevelType w:val="multilevel"/>
    <w:tmpl w:val="E91A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7EBF497B"/>
    <w:multiLevelType w:val="multilevel"/>
    <w:tmpl w:val="7862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7F424FC6"/>
    <w:multiLevelType w:val="multilevel"/>
    <w:tmpl w:val="6B16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4"/>
  </w:num>
  <w:num w:numId="2">
    <w:abstractNumId w:val="240"/>
  </w:num>
  <w:num w:numId="3">
    <w:abstractNumId w:val="29"/>
  </w:num>
  <w:num w:numId="4">
    <w:abstractNumId w:val="84"/>
  </w:num>
  <w:num w:numId="5">
    <w:abstractNumId w:val="222"/>
  </w:num>
  <w:num w:numId="6">
    <w:abstractNumId w:val="36"/>
  </w:num>
  <w:num w:numId="7">
    <w:abstractNumId w:val="106"/>
  </w:num>
  <w:num w:numId="8">
    <w:abstractNumId w:val="62"/>
  </w:num>
  <w:num w:numId="9">
    <w:abstractNumId w:val="33"/>
  </w:num>
  <w:num w:numId="10">
    <w:abstractNumId w:val="174"/>
  </w:num>
  <w:num w:numId="11">
    <w:abstractNumId w:val="232"/>
  </w:num>
  <w:num w:numId="12">
    <w:abstractNumId w:val="11"/>
  </w:num>
  <w:num w:numId="13">
    <w:abstractNumId w:val="76"/>
  </w:num>
  <w:num w:numId="14">
    <w:abstractNumId w:val="90"/>
  </w:num>
  <w:num w:numId="15">
    <w:abstractNumId w:val="32"/>
  </w:num>
  <w:num w:numId="16">
    <w:abstractNumId w:val="231"/>
  </w:num>
  <w:num w:numId="17">
    <w:abstractNumId w:val="64"/>
  </w:num>
  <w:num w:numId="18">
    <w:abstractNumId w:val="43"/>
  </w:num>
  <w:num w:numId="19">
    <w:abstractNumId w:val="50"/>
  </w:num>
  <w:num w:numId="20">
    <w:abstractNumId w:val="212"/>
  </w:num>
  <w:num w:numId="21">
    <w:abstractNumId w:val="13"/>
  </w:num>
  <w:num w:numId="22">
    <w:abstractNumId w:val="238"/>
  </w:num>
  <w:num w:numId="23">
    <w:abstractNumId w:val="245"/>
  </w:num>
  <w:num w:numId="24">
    <w:abstractNumId w:val="109"/>
  </w:num>
  <w:num w:numId="25">
    <w:abstractNumId w:val="144"/>
  </w:num>
  <w:num w:numId="26">
    <w:abstractNumId w:val="179"/>
  </w:num>
  <w:num w:numId="27">
    <w:abstractNumId w:val="181"/>
  </w:num>
  <w:num w:numId="28">
    <w:abstractNumId w:val="137"/>
  </w:num>
  <w:num w:numId="29">
    <w:abstractNumId w:val="66"/>
  </w:num>
  <w:num w:numId="30">
    <w:abstractNumId w:val="214"/>
  </w:num>
  <w:num w:numId="31">
    <w:abstractNumId w:val="40"/>
  </w:num>
  <w:num w:numId="32">
    <w:abstractNumId w:val="200"/>
  </w:num>
  <w:num w:numId="33">
    <w:abstractNumId w:val="207"/>
  </w:num>
  <w:num w:numId="34">
    <w:abstractNumId w:val="6"/>
  </w:num>
  <w:num w:numId="35">
    <w:abstractNumId w:val="203"/>
  </w:num>
  <w:num w:numId="36">
    <w:abstractNumId w:val="60"/>
  </w:num>
  <w:num w:numId="37">
    <w:abstractNumId w:val="216"/>
  </w:num>
  <w:num w:numId="38">
    <w:abstractNumId w:val="215"/>
  </w:num>
  <w:num w:numId="39">
    <w:abstractNumId w:val="87"/>
  </w:num>
  <w:num w:numId="40">
    <w:abstractNumId w:val="113"/>
  </w:num>
  <w:num w:numId="41">
    <w:abstractNumId w:val="27"/>
  </w:num>
  <w:num w:numId="42">
    <w:abstractNumId w:val="58"/>
  </w:num>
  <w:num w:numId="43">
    <w:abstractNumId w:val="118"/>
  </w:num>
  <w:num w:numId="44">
    <w:abstractNumId w:val="138"/>
  </w:num>
  <w:num w:numId="45">
    <w:abstractNumId w:val="192"/>
  </w:num>
  <w:num w:numId="46">
    <w:abstractNumId w:val="23"/>
  </w:num>
  <w:num w:numId="47">
    <w:abstractNumId w:val="159"/>
  </w:num>
  <w:num w:numId="48">
    <w:abstractNumId w:val="127"/>
  </w:num>
  <w:num w:numId="49">
    <w:abstractNumId w:val="228"/>
  </w:num>
  <w:num w:numId="50">
    <w:abstractNumId w:val="5"/>
  </w:num>
  <w:num w:numId="51">
    <w:abstractNumId w:val="3"/>
  </w:num>
  <w:num w:numId="52">
    <w:abstractNumId w:val="242"/>
  </w:num>
  <w:num w:numId="53">
    <w:abstractNumId w:val="176"/>
  </w:num>
  <w:num w:numId="54">
    <w:abstractNumId w:val="183"/>
  </w:num>
  <w:num w:numId="55">
    <w:abstractNumId w:val="93"/>
  </w:num>
  <w:num w:numId="56">
    <w:abstractNumId w:val="53"/>
  </w:num>
  <w:num w:numId="57">
    <w:abstractNumId w:val="213"/>
  </w:num>
  <w:num w:numId="58">
    <w:abstractNumId w:val="160"/>
  </w:num>
  <w:num w:numId="59">
    <w:abstractNumId w:val="31"/>
  </w:num>
  <w:num w:numId="60">
    <w:abstractNumId w:val="12"/>
  </w:num>
  <w:num w:numId="61">
    <w:abstractNumId w:val="89"/>
  </w:num>
  <w:num w:numId="62">
    <w:abstractNumId w:val="107"/>
  </w:num>
  <w:num w:numId="63">
    <w:abstractNumId w:val="100"/>
  </w:num>
  <w:num w:numId="64">
    <w:abstractNumId w:val="74"/>
  </w:num>
  <w:num w:numId="65">
    <w:abstractNumId w:val="133"/>
  </w:num>
  <w:num w:numId="66">
    <w:abstractNumId w:val="190"/>
  </w:num>
  <w:num w:numId="67">
    <w:abstractNumId w:val="16"/>
  </w:num>
  <w:num w:numId="68">
    <w:abstractNumId w:val="230"/>
  </w:num>
  <w:num w:numId="69">
    <w:abstractNumId w:val="68"/>
  </w:num>
  <w:num w:numId="70">
    <w:abstractNumId w:val="21"/>
  </w:num>
  <w:num w:numId="71">
    <w:abstractNumId w:val="115"/>
  </w:num>
  <w:num w:numId="72">
    <w:abstractNumId w:val="111"/>
  </w:num>
  <w:num w:numId="73">
    <w:abstractNumId w:val="191"/>
  </w:num>
  <w:num w:numId="74">
    <w:abstractNumId w:val="220"/>
  </w:num>
  <w:num w:numId="75">
    <w:abstractNumId w:val="217"/>
  </w:num>
  <w:num w:numId="76">
    <w:abstractNumId w:val="19"/>
  </w:num>
  <w:num w:numId="77">
    <w:abstractNumId w:val="140"/>
  </w:num>
  <w:num w:numId="78">
    <w:abstractNumId w:val="188"/>
  </w:num>
  <w:num w:numId="79">
    <w:abstractNumId w:val="7"/>
  </w:num>
  <w:num w:numId="80">
    <w:abstractNumId w:val="22"/>
  </w:num>
  <w:num w:numId="81">
    <w:abstractNumId w:val="199"/>
  </w:num>
  <w:num w:numId="82">
    <w:abstractNumId w:val="63"/>
  </w:num>
  <w:num w:numId="83">
    <w:abstractNumId w:val="1"/>
  </w:num>
  <w:num w:numId="84">
    <w:abstractNumId w:val="101"/>
  </w:num>
  <w:num w:numId="85">
    <w:abstractNumId w:val="201"/>
  </w:num>
  <w:num w:numId="86">
    <w:abstractNumId w:val="108"/>
  </w:num>
  <w:num w:numId="87">
    <w:abstractNumId w:val="156"/>
  </w:num>
  <w:num w:numId="88">
    <w:abstractNumId w:val="211"/>
  </w:num>
  <w:num w:numId="89">
    <w:abstractNumId w:val="38"/>
  </w:num>
  <w:num w:numId="90">
    <w:abstractNumId w:val="45"/>
  </w:num>
  <w:num w:numId="91">
    <w:abstractNumId w:val="173"/>
  </w:num>
  <w:num w:numId="92">
    <w:abstractNumId w:val="46"/>
  </w:num>
  <w:num w:numId="93">
    <w:abstractNumId w:val="154"/>
  </w:num>
  <w:num w:numId="94">
    <w:abstractNumId w:val="151"/>
  </w:num>
  <w:num w:numId="95">
    <w:abstractNumId w:val="155"/>
  </w:num>
  <w:num w:numId="96">
    <w:abstractNumId w:val="185"/>
  </w:num>
  <w:num w:numId="97">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98">
    <w:abstractNumId w:val="158"/>
  </w:num>
  <w:num w:numId="99">
    <w:abstractNumId w:val="171"/>
    <w:lvlOverride w:ilvl="0">
      <w:lvl w:ilvl="0">
        <w:numFmt w:val="bullet"/>
        <w:lvlText w:val=""/>
        <w:lvlJc w:val="left"/>
        <w:pPr>
          <w:tabs>
            <w:tab w:val="num" w:pos="720"/>
          </w:tabs>
          <w:ind w:left="720" w:hanging="360"/>
        </w:pPr>
        <w:rPr>
          <w:rFonts w:ascii="Wingdings" w:hAnsi="Wingdings" w:hint="default"/>
          <w:sz w:val="20"/>
        </w:rPr>
      </w:lvl>
    </w:lvlOverride>
  </w:num>
  <w:num w:numId="100">
    <w:abstractNumId w:val="219"/>
    <w:lvlOverride w:ilvl="0">
      <w:lvl w:ilvl="0">
        <w:numFmt w:val="bullet"/>
        <w:lvlText w:val=""/>
        <w:lvlJc w:val="left"/>
        <w:pPr>
          <w:tabs>
            <w:tab w:val="num" w:pos="720"/>
          </w:tabs>
          <w:ind w:left="720" w:hanging="360"/>
        </w:pPr>
        <w:rPr>
          <w:rFonts w:ascii="Wingdings" w:hAnsi="Wingdings" w:hint="default"/>
          <w:sz w:val="20"/>
        </w:rPr>
      </w:lvl>
    </w:lvlOverride>
  </w:num>
  <w:num w:numId="101">
    <w:abstractNumId w:val="169"/>
  </w:num>
  <w:num w:numId="102">
    <w:abstractNumId w:val="225"/>
    <w:lvlOverride w:ilvl="0">
      <w:lvl w:ilvl="0">
        <w:numFmt w:val="bullet"/>
        <w:lvlText w:val=""/>
        <w:lvlJc w:val="left"/>
        <w:pPr>
          <w:tabs>
            <w:tab w:val="num" w:pos="720"/>
          </w:tabs>
          <w:ind w:left="720" w:hanging="360"/>
        </w:pPr>
        <w:rPr>
          <w:rFonts w:ascii="Wingdings" w:hAnsi="Wingdings" w:hint="default"/>
          <w:sz w:val="20"/>
        </w:rPr>
      </w:lvl>
    </w:lvlOverride>
  </w:num>
  <w:num w:numId="103">
    <w:abstractNumId w:val="233"/>
    <w:lvlOverride w:ilvl="0">
      <w:lvl w:ilvl="0">
        <w:numFmt w:val="bullet"/>
        <w:lvlText w:val=""/>
        <w:lvlJc w:val="left"/>
        <w:pPr>
          <w:tabs>
            <w:tab w:val="num" w:pos="720"/>
          </w:tabs>
          <w:ind w:left="720" w:hanging="360"/>
        </w:pPr>
        <w:rPr>
          <w:rFonts w:ascii="Wingdings" w:hAnsi="Wingdings" w:hint="default"/>
          <w:sz w:val="20"/>
        </w:rPr>
      </w:lvl>
    </w:lvlOverride>
  </w:num>
  <w:num w:numId="104">
    <w:abstractNumId w:val="88"/>
  </w:num>
  <w:num w:numId="105">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06">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107">
    <w:abstractNumId w:val="73"/>
  </w:num>
  <w:num w:numId="108">
    <w:abstractNumId w:val="204"/>
    <w:lvlOverride w:ilvl="0">
      <w:lvl w:ilvl="0">
        <w:numFmt w:val="bullet"/>
        <w:lvlText w:val=""/>
        <w:lvlJc w:val="left"/>
        <w:pPr>
          <w:tabs>
            <w:tab w:val="num" w:pos="720"/>
          </w:tabs>
          <w:ind w:left="720" w:hanging="360"/>
        </w:pPr>
        <w:rPr>
          <w:rFonts w:ascii="Wingdings" w:hAnsi="Wingdings" w:hint="default"/>
          <w:sz w:val="20"/>
        </w:rPr>
      </w:lvl>
    </w:lvlOverride>
  </w:num>
  <w:num w:numId="109">
    <w:abstractNumId w:val="210"/>
    <w:lvlOverride w:ilvl="0">
      <w:lvl w:ilvl="0">
        <w:numFmt w:val="bullet"/>
        <w:lvlText w:val=""/>
        <w:lvlJc w:val="left"/>
        <w:pPr>
          <w:tabs>
            <w:tab w:val="num" w:pos="720"/>
          </w:tabs>
          <w:ind w:left="720" w:hanging="360"/>
        </w:pPr>
        <w:rPr>
          <w:rFonts w:ascii="Wingdings" w:hAnsi="Wingdings" w:hint="default"/>
          <w:sz w:val="20"/>
        </w:rPr>
      </w:lvl>
    </w:lvlOverride>
  </w:num>
  <w:num w:numId="110">
    <w:abstractNumId w:val="116"/>
  </w:num>
  <w:num w:numId="111">
    <w:abstractNumId w:val="61"/>
    <w:lvlOverride w:ilvl="0">
      <w:lvl w:ilvl="0">
        <w:numFmt w:val="bullet"/>
        <w:lvlText w:val=""/>
        <w:lvlJc w:val="left"/>
        <w:pPr>
          <w:tabs>
            <w:tab w:val="num" w:pos="720"/>
          </w:tabs>
          <w:ind w:left="720" w:hanging="360"/>
        </w:pPr>
        <w:rPr>
          <w:rFonts w:ascii="Wingdings" w:hAnsi="Wingdings" w:hint="default"/>
          <w:sz w:val="20"/>
        </w:rPr>
      </w:lvl>
    </w:lvlOverride>
  </w:num>
  <w:num w:numId="112">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113">
    <w:abstractNumId w:val="83"/>
  </w:num>
  <w:num w:numId="114">
    <w:abstractNumId w:val="148"/>
    <w:lvlOverride w:ilvl="0">
      <w:lvl w:ilvl="0">
        <w:numFmt w:val="bullet"/>
        <w:lvlText w:val=""/>
        <w:lvlJc w:val="left"/>
        <w:pPr>
          <w:tabs>
            <w:tab w:val="num" w:pos="720"/>
          </w:tabs>
          <w:ind w:left="720" w:hanging="360"/>
        </w:pPr>
        <w:rPr>
          <w:rFonts w:ascii="Wingdings" w:hAnsi="Wingdings" w:hint="default"/>
          <w:sz w:val="20"/>
        </w:rPr>
      </w:lvl>
    </w:lvlOverride>
  </w:num>
  <w:num w:numId="115">
    <w:abstractNumId w:val="187"/>
    <w:lvlOverride w:ilvl="0">
      <w:lvl w:ilvl="0">
        <w:numFmt w:val="bullet"/>
        <w:lvlText w:val=""/>
        <w:lvlJc w:val="left"/>
        <w:pPr>
          <w:tabs>
            <w:tab w:val="num" w:pos="720"/>
          </w:tabs>
          <w:ind w:left="720" w:hanging="360"/>
        </w:pPr>
        <w:rPr>
          <w:rFonts w:ascii="Wingdings" w:hAnsi="Wingdings" w:hint="default"/>
          <w:sz w:val="20"/>
        </w:rPr>
      </w:lvl>
    </w:lvlOverride>
  </w:num>
  <w:num w:numId="116">
    <w:abstractNumId w:val="129"/>
  </w:num>
  <w:num w:numId="117">
    <w:abstractNumId w:val="139"/>
    <w:lvlOverride w:ilvl="0">
      <w:lvl w:ilvl="0">
        <w:numFmt w:val="bullet"/>
        <w:lvlText w:val=""/>
        <w:lvlJc w:val="left"/>
        <w:pPr>
          <w:tabs>
            <w:tab w:val="num" w:pos="720"/>
          </w:tabs>
          <w:ind w:left="720" w:hanging="360"/>
        </w:pPr>
        <w:rPr>
          <w:rFonts w:ascii="Wingdings" w:hAnsi="Wingdings" w:hint="default"/>
          <w:sz w:val="20"/>
        </w:rPr>
      </w:lvl>
    </w:lvlOverride>
  </w:num>
  <w:num w:numId="118">
    <w:abstractNumId w:val="248"/>
    <w:lvlOverride w:ilvl="0">
      <w:lvl w:ilvl="0">
        <w:numFmt w:val="bullet"/>
        <w:lvlText w:val=""/>
        <w:lvlJc w:val="left"/>
        <w:pPr>
          <w:tabs>
            <w:tab w:val="num" w:pos="720"/>
          </w:tabs>
          <w:ind w:left="720" w:hanging="360"/>
        </w:pPr>
        <w:rPr>
          <w:rFonts w:ascii="Wingdings" w:hAnsi="Wingdings" w:hint="default"/>
          <w:sz w:val="20"/>
        </w:rPr>
      </w:lvl>
    </w:lvlOverride>
  </w:num>
  <w:num w:numId="119">
    <w:abstractNumId w:val="8"/>
  </w:num>
  <w:num w:numId="120">
    <w:abstractNumId w:val="114"/>
    <w:lvlOverride w:ilvl="0">
      <w:lvl w:ilvl="0">
        <w:numFmt w:val="bullet"/>
        <w:lvlText w:val=""/>
        <w:lvlJc w:val="left"/>
        <w:pPr>
          <w:tabs>
            <w:tab w:val="num" w:pos="720"/>
          </w:tabs>
          <w:ind w:left="720" w:hanging="360"/>
        </w:pPr>
        <w:rPr>
          <w:rFonts w:ascii="Wingdings" w:hAnsi="Wingdings" w:hint="default"/>
          <w:sz w:val="20"/>
        </w:rPr>
      </w:lvl>
    </w:lvlOverride>
  </w:num>
  <w:num w:numId="121">
    <w:abstractNumId w:val="150"/>
    <w:lvlOverride w:ilvl="0">
      <w:lvl w:ilvl="0">
        <w:numFmt w:val="bullet"/>
        <w:lvlText w:val=""/>
        <w:lvlJc w:val="left"/>
        <w:pPr>
          <w:tabs>
            <w:tab w:val="num" w:pos="720"/>
          </w:tabs>
          <w:ind w:left="720" w:hanging="360"/>
        </w:pPr>
        <w:rPr>
          <w:rFonts w:ascii="Wingdings" w:hAnsi="Wingdings" w:hint="default"/>
          <w:sz w:val="20"/>
        </w:rPr>
      </w:lvl>
    </w:lvlOverride>
  </w:num>
  <w:num w:numId="122">
    <w:abstractNumId w:val="97"/>
  </w:num>
  <w:num w:numId="123">
    <w:abstractNumId w:val="165"/>
    <w:lvlOverride w:ilvl="0">
      <w:lvl w:ilvl="0">
        <w:numFmt w:val="bullet"/>
        <w:lvlText w:val=""/>
        <w:lvlJc w:val="left"/>
        <w:pPr>
          <w:tabs>
            <w:tab w:val="num" w:pos="720"/>
          </w:tabs>
          <w:ind w:left="720" w:hanging="360"/>
        </w:pPr>
        <w:rPr>
          <w:rFonts w:ascii="Wingdings" w:hAnsi="Wingdings" w:hint="default"/>
          <w:sz w:val="20"/>
        </w:rPr>
      </w:lvl>
    </w:lvlOverride>
  </w:num>
  <w:num w:numId="124">
    <w:abstractNumId w:val="195"/>
    <w:lvlOverride w:ilvl="0">
      <w:lvl w:ilvl="0">
        <w:numFmt w:val="bullet"/>
        <w:lvlText w:val=""/>
        <w:lvlJc w:val="left"/>
        <w:pPr>
          <w:tabs>
            <w:tab w:val="num" w:pos="720"/>
          </w:tabs>
          <w:ind w:left="720" w:hanging="360"/>
        </w:pPr>
        <w:rPr>
          <w:rFonts w:ascii="Wingdings" w:hAnsi="Wingdings" w:hint="default"/>
          <w:sz w:val="20"/>
        </w:rPr>
      </w:lvl>
    </w:lvlOverride>
  </w:num>
  <w:num w:numId="125">
    <w:abstractNumId w:val="86"/>
  </w:num>
  <w:num w:numId="126">
    <w:abstractNumId w:val="72"/>
    <w:lvlOverride w:ilvl="0">
      <w:lvl w:ilvl="0">
        <w:numFmt w:val="bullet"/>
        <w:lvlText w:val=""/>
        <w:lvlJc w:val="left"/>
        <w:pPr>
          <w:tabs>
            <w:tab w:val="num" w:pos="720"/>
          </w:tabs>
          <w:ind w:left="720" w:hanging="360"/>
        </w:pPr>
        <w:rPr>
          <w:rFonts w:ascii="Wingdings" w:hAnsi="Wingdings" w:hint="default"/>
          <w:sz w:val="20"/>
        </w:rPr>
      </w:lvl>
    </w:lvlOverride>
  </w:num>
  <w:num w:numId="127">
    <w:abstractNumId w:val="119"/>
    <w:lvlOverride w:ilvl="0">
      <w:lvl w:ilvl="0">
        <w:numFmt w:val="bullet"/>
        <w:lvlText w:val=""/>
        <w:lvlJc w:val="left"/>
        <w:pPr>
          <w:tabs>
            <w:tab w:val="num" w:pos="720"/>
          </w:tabs>
          <w:ind w:left="720" w:hanging="360"/>
        </w:pPr>
        <w:rPr>
          <w:rFonts w:ascii="Wingdings" w:hAnsi="Wingdings" w:hint="default"/>
          <w:sz w:val="20"/>
        </w:rPr>
      </w:lvl>
    </w:lvlOverride>
  </w:num>
  <w:num w:numId="128">
    <w:abstractNumId w:val="2"/>
  </w:num>
  <w:num w:numId="129">
    <w:abstractNumId w:val="99"/>
    <w:lvlOverride w:ilvl="0">
      <w:lvl w:ilvl="0">
        <w:numFmt w:val="bullet"/>
        <w:lvlText w:val=""/>
        <w:lvlJc w:val="left"/>
        <w:pPr>
          <w:tabs>
            <w:tab w:val="num" w:pos="720"/>
          </w:tabs>
          <w:ind w:left="720" w:hanging="360"/>
        </w:pPr>
        <w:rPr>
          <w:rFonts w:ascii="Wingdings" w:hAnsi="Wingdings" w:hint="default"/>
          <w:sz w:val="20"/>
        </w:rPr>
      </w:lvl>
    </w:lvlOverride>
  </w:num>
  <w:num w:numId="130">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31">
    <w:abstractNumId w:val="162"/>
  </w:num>
  <w:num w:numId="132">
    <w:abstractNumId w:val="243"/>
    <w:lvlOverride w:ilvl="0">
      <w:lvl w:ilvl="0">
        <w:numFmt w:val="bullet"/>
        <w:lvlText w:val=""/>
        <w:lvlJc w:val="left"/>
        <w:pPr>
          <w:tabs>
            <w:tab w:val="num" w:pos="720"/>
          </w:tabs>
          <w:ind w:left="720" w:hanging="360"/>
        </w:pPr>
        <w:rPr>
          <w:rFonts w:ascii="Wingdings" w:hAnsi="Wingdings" w:hint="default"/>
          <w:sz w:val="20"/>
        </w:rPr>
      </w:lvl>
    </w:lvlOverride>
  </w:num>
  <w:num w:numId="133">
    <w:abstractNumId w:val="141"/>
    <w:lvlOverride w:ilvl="0">
      <w:lvl w:ilvl="0">
        <w:numFmt w:val="bullet"/>
        <w:lvlText w:val=""/>
        <w:lvlJc w:val="left"/>
        <w:pPr>
          <w:tabs>
            <w:tab w:val="num" w:pos="720"/>
          </w:tabs>
          <w:ind w:left="720" w:hanging="360"/>
        </w:pPr>
        <w:rPr>
          <w:rFonts w:ascii="Wingdings" w:hAnsi="Wingdings" w:hint="default"/>
          <w:sz w:val="20"/>
        </w:rPr>
      </w:lvl>
    </w:lvlOverride>
  </w:num>
  <w:num w:numId="134">
    <w:abstractNumId w:val="69"/>
  </w:num>
  <w:num w:numId="135">
    <w:abstractNumId w:val="71"/>
    <w:lvlOverride w:ilvl="0">
      <w:lvl w:ilvl="0">
        <w:numFmt w:val="bullet"/>
        <w:lvlText w:val=""/>
        <w:lvlJc w:val="left"/>
        <w:pPr>
          <w:tabs>
            <w:tab w:val="num" w:pos="720"/>
          </w:tabs>
          <w:ind w:left="720" w:hanging="360"/>
        </w:pPr>
        <w:rPr>
          <w:rFonts w:ascii="Wingdings" w:hAnsi="Wingdings" w:hint="default"/>
          <w:sz w:val="20"/>
        </w:rPr>
      </w:lvl>
    </w:lvlOverride>
  </w:num>
  <w:num w:numId="136">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137">
    <w:abstractNumId w:val="65"/>
  </w:num>
  <w:num w:numId="138">
    <w:abstractNumId w:val="205"/>
    <w:lvlOverride w:ilvl="0">
      <w:lvl w:ilvl="0">
        <w:numFmt w:val="bullet"/>
        <w:lvlText w:val=""/>
        <w:lvlJc w:val="left"/>
        <w:pPr>
          <w:tabs>
            <w:tab w:val="num" w:pos="720"/>
          </w:tabs>
          <w:ind w:left="720" w:hanging="360"/>
        </w:pPr>
        <w:rPr>
          <w:rFonts w:ascii="Wingdings" w:hAnsi="Wingdings" w:hint="default"/>
          <w:sz w:val="20"/>
        </w:rPr>
      </w:lvl>
    </w:lvlOverride>
  </w:num>
  <w:num w:numId="139">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140">
    <w:abstractNumId w:val="70"/>
  </w:num>
  <w:num w:numId="141">
    <w:abstractNumId w:val="175"/>
    <w:lvlOverride w:ilvl="0">
      <w:lvl w:ilvl="0">
        <w:numFmt w:val="bullet"/>
        <w:lvlText w:val=""/>
        <w:lvlJc w:val="left"/>
        <w:pPr>
          <w:tabs>
            <w:tab w:val="num" w:pos="720"/>
          </w:tabs>
          <w:ind w:left="720" w:hanging="360"/>
        </w:pPr>
        <w:rPr>
          <w:rFonts w:ascii="Wingdings" w:hAnsi="Wingdings" w:hint="default"/>
          <w:sz w:val="20"/>
        </w:rPr>
      </w:lvl>
    </w:lvlOverride>
  </w:num>
  <w:num w:numId="142">
    <w:abstractNumId w:val="78"/>
    <w:lvlOverride w:ilvl="0">
      <w:lvl w:ilvl="0">
        <w:numFmt w:val="bullet"/>
        <w:lvlText w:val=""/>
        <w:lvlJc w:val="left"/>
        <w:pPr>
          <w:tabs>
            <w:tab w:val="num" w:pos="720"/>
          </w:tabs>
          <w:ind w:left="720" w:hanging="360"/>
        </w:pPr>
        <w:rPr>
          <w:rFonts w:ascii="Wingdings" w:hAnsi="Wingdings" w:hint="default"/>
          <w:sz w:val="20"/>
        </w:rPr>
      </w:lvl>
    </w:lvlOverride>
  </w:num>
  <w:num w:numId="143">
    <w:abstractNumId w:val="247"/>
  </w:num>
  <w:num w:numId="144">
    <w:abstractNumId w:val="223"/>
    <w:lvlOverride w:ilvl="0">
      <w:lvl w:ilvl="0">
        <w:numFmt w:val="bullet"/>
        <w:lvlText w:val=""/>
        <w:lvlJc w:val="left"/>
        <w:pPr>
          <w:tabs>
            <w:tab w:val="num" w:pos="720"/>
          </w:tabs>
          <w:ind w:left="720" w:hanging="360"/>
        </w:pPr>
        <w:rPr>
          <w:rFonts w:ascii="Wingdings" w:hAnsi="Wingdings" w:hint="default"/>
          <w:sz w:val="20"/>
        </w:rPr>
      </w:lvl>
    </w:lvlOverride>
  </w:num>
  <w:num w:numId="145">
    <w:abstractNumId w:val="249"/>
    <w:lvlOverride w:ilvl="0">
      <w:lvl w:ilvl="0">
        <w:numFmt w:val="bullet"/>
        <w:lvlText w:val=""/>
        <w:lvlJc w:val="left"/>
        <w:pPr>
          <w:tabs>
            <w:tab w:val="num" w:pos="720"/>
          </w:tabs>
          <w:ind w:left="720" w:hanging="360"/>
        </w:pPr>
        <w:rPr>
          <w:rFonts w:ascii="Wingdings" w:hAnsi="Wingdings" w:hint="default"/>
          <w:sz w:val="20"/>
        </w:rPr>
      </w:lvl>
    </w:lvlOverride>
  </w:num>
  <w:num w:numId="146">
    <w:abstractNumId w:val="221"/>
  </w:num>
  <w:num w:numId="147">
    <w:abstractNumId w:val="149"/>
    <w:lvlOverride w:ilvl="0">
      <w:lvl w:ilvl="0">
        <w:numFmt w:val="bullet"/>
        <w:lvlText w:val=""/>
        <w:lvlJc w:val="left"/>
        <w:pPr>
          <w:tabs>
            <w:tab w:val="num" w:pos="720"/>
          </w:tabs>
          <w:ind w:left="720" w:hanging="360"/>
        </w:pPr>
        <w:rPr>
          <w:rFonts w:ascii="Wingdings" w:hAnsi="Wingdings" w:hint="default"/>
          <w:sz w:val="20"/>
        </w:rPr>
      </w:lvl>
    </w:lvlOverride>
  </w:num>
  <w:num w:numId="148">
    <w:abstractNumId w:val="102"/>
    <w:lvlOverride w:ilvl="0">
      <w:lvl w:ilvl="0">
        <w:numFmt w:val="bullet"/>
        <w:lvlText w:val=""/>
        <w:lvlJc w:val="left"/>
        <w:pPr>
          <w:tabs>
            <w:tab w:val="num" w:pos="720"/>
          </w:tabs>
          <w:ind w:left="720" w:hanging="360"/>
        </w:pPr>
        <w:rPr>
          <w:rFonts w:ascii="Wingdings" w:hAnsi="Wingdings" w:hint="default"/>
          <w:sz w:val="20"/>
        </w:rPr>
      </w:lvl>
    </w:lvlOverride>
  </w:num>
  <w:num w:numId="149">
    <w:abstractNumId w:val="34"/>
  </w:num>
  <w:num w:numId="150">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51">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52">
    <w:abstractNumId w:val="147"/>
  </w:num>
  <w:num w:numId="153">
    <w:abstractNumId w:val="170"/>
    <w:lvlOverride w:ilvl="0">
      <w:lvl w:ilvl="0">
        <w:numFmt w:val="bullet"/>
        <w:lvlText w:val=""/>
        <w:lvlJc w:val="left"/>
        <w:pPr>
          <w:tabs>
            <w:tab w:val="num" w:pos="720"/>
          </w:tabs>
          <w:ind w:left="720" w:hanging="360"/>
        </w:pPr>
        <w:rPr>
          <w:rFonts w:ascii="Wingdings" w:hAnsi="Wingdings" w:hint="default"/>
          <w:sz w:val="20"/>
        </w:rPr>
      </w:lvl>
    </w:lvlOverride>
  </w:num>
  <w:num w:numId="15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55">
    <w:abstractNumId w:val="146"/>
  </w:num>
  <w:num w:numId="156">
    <w:abstractNumId w:val="164"/>
    <w:lvlOverride w:ilvl="0">
      <w:lvl w:ilvl="0">
        <w:numFmt w:val="bullet"/>
        <w:lvlText w:val=""/>
        <w:lvlJc w:val="left"/>
        <w:pPr>
          <w:tabs>
            <w:tab w:val="num" w:pos="720"/>
          </w:tabs>
          <w:ind w:left="720" w:hanging="360"/>
        </w:pPr>
        <w:rPr>
          <w:rFonts w:ascii="Wingdings" w:hAnsi="Wingdings" w:hint="default"/>
          <w:sz w:val="20"/>
        </w:rPr>
      </w:lvl>
    </w:lvlOverride>
  </w:num>
  <w:num w:numId="15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58">
    <w:abstractNumId w:val="39"/>
  </w:num>
  <w:num w:numId="159">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60">
    <w:abstractNumId w:val="135"/>
    <w:lvlOverride w:ilvl="0">
      <w:lvl w:ilvl="0">
        <w:numFmt w:val="bullet"/>
        <w:lvlText w:val=""/>
        <w:lvlJc w:val="left"/>
        <w:pPr>
          <w:tabs>
            <w:tab w:val="num" w:pos="720"/>
          </w:tabs>
          <w:ind w:left="720" w:hanging="360"/>
        </w:pPr>
        <w:rPr>
          <w:rFonts w:ascii="Wingdings" w:hAnsi="Wingdings" w:hint="default"/>
          <w:sz w:val="20"/>
        </w:rPr>
      </w:lvl>
    </w:lvlOverride>
  </w:num>
  <w:num w:numId="161">
    <w:abstractNumId w:val="25"/>
  </w:num>
  <w:num w:numId="162">
    <w:abstractNumId w:val="95"/>
    <w:lvlOverride w:ilvl="0">
      <w:lvl w:ilvl="0">
        <w:numFmt w:val="bullet"/>
        <w:lvlText w:val=""/>
        <w:lvlJc w:val="left"/>
        <w:pPr>
          <w:tabs>
            <w:tab w:val="num" w:pos="720"/>
          </w:tabs>
          <w:ind w:left="720" w:hanging="360"/>
        </w:pPr>
        <w:rPr>
          <w:rFonts w:ascii="Wingdings" w:hAnsi="Wingdings" w:hint="default"/>
          <w:sz w:val="20"/>
        </w:rPr>
      </w:lvl>
    </w:lvlOverride>
  </w:num>
  <w:num w:numId="163">
    <w:abstractNumId w:val="81"/>
    <w:lvlOverride w:ilvl="0">
      <w:lvl w:ilvl="0">
        <w:numFmt w:val="bullet"/>
        <w:lvlText w:val=""/>
        <w:lvlJc w:val="left"/>
        <w:pPr>
          <w:tabs>
            <w:tab w:val="num" w:pos="720"/>
          </w:tabs>
          <w:ind w:left="720" w:hanging="360"/>
        </w:pPr>
        <w:rPr>
          <w:rFonts w:ascii="Wingdings" w:hAnsi="Wingdings" w:hint="default"/>
          <w:sz w:val="20"/>
        </w:rPr>
      </w:lvl>
    </w:lvlOverride>
  </w:num>
  <w:num w:numId="164">
    <w:abstractNumId w:val="186"/>
  </w:num>
  <w:num w:numId="165">
    <w:abstractNumId w:val="82"/>
    <w:lvlOverride w:ilvl="0">
      <w:lvl w:ilvl="0">
        <w:numFmt w:val="bullet"/>
        <w:lvlText w:val=""/>
        <w:lvlJc w:val="left"/>
        <w:pPr>
          <w:tabs>
            <w:tab w:val="num" w:pos="720"/>
          </w:tabs>
          <w:ind w:left="720" w:hanging="360"/>
        </w:pPr>
        <w:rPr>
          <w:rFonts w:ascii="Wingdings" w:hAnsi="Wingdings" w:hint="default"/>
          <w:sz w:val="20"/>
        </w:rPr>
      </w:lvl>
    </w:lvlOverride>
  </w:num>
  <w:num w:numId="166">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167">
    <w:abstractNumId w:val="237"/>
  </w:num>
  <w:num w:numId="168">
    <w:abstractNumId w:val="172"/>
    <w:lvlOverride w:ilvl="0">
      <w:lvl w:ilvl="0">
        <w:numFmt w:val="bullet"/>
        <w:lvlText w:val=""/>
        <w:lvlJc w:val="left"/>
        <w:pPr>
          <w:tabs>
            <w:tab w:val="num" w:pos="720"/>
          </w:tabs>
          <w:ind w:left="720" w:hanging="360"/>
        </w:pPr>
        <w:rPr>
          <w:rFonts w:ascii="Wingdings" w:hAnsi="Wingdings" w:hint="default"/>
          <w:sz w:val="20"/>
        </w:rPr>
      </w:lvl>
    </w:lvlOverride>
  </w:num>
  <w:num w:numId="169">
    <w:abstractNumId w:val="168"/>
    <w:lvlOverride w:ilvl="0">
      <w:lvl w:ilvl="0">
        <w:numFmt w:val="bullet"/>
        <w:lvlText w:val=""/>
        <w:lvlJc w:val="left"/>
        <w:pPr>
          <w:tabs>
            <w:tab w:val="num" w:pos="720"/>
          </w:tabs>
          <w:ind w:left="720" w:hanging="360"/>
        </w:pPr>
        <w:rPr>
          <w:rFonts w:ascii="Wingdings" w:hAnsi="Wingdings" w:hint="default"/>
          <w:sz w:val="20"/>
        </w:rPr>
      </w:lvl>
    </w:lvlOverride>
  </w:num>
  <w:num w:numId="170">
    <w:abstractNumId w:val="54"/>
  </w:num>
  <w:num w:numId="171">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72">
    <w:abstractNumId w:val="163"/>
    <w:lvlOverride w:ilvl="0">
      <w:lvl w:ilvl="0">
        <w:numFmt w:val="bullet"/>
        <w:lvlText w:val=""/>
        <w:lvlJc w:val="left"/>
        <w:pPr>
          <w:tabs>
            <w:tab w:val="num" w:pos="720"/>
          </w:tabs>
          <w:ind w:left="720" w:hanging="360"/>
        </w:pPr>
        <w:rPr>
          <w:rFonts w:ascii="Wingdings" w:hAnsi="Wingdings" w:hint="default"/>
          <w:sz w:val="20"/>
        </w:rPr>
      </w:lvl>
    </w:lvlOverride>
  </w:num>
  <w:num w:numId="173">
    <w:abstractNumId w:val="178"/>
  </w:num>
  <w:num w:numId="174">
    <w:abstractNumId w:val="143"/>
    <w:lvlOverride w:ilvl="0">
      <w:lvl w:ilvl="0">
        <w:numFmt w:val="bullet"/>
        <w:lvlText w:val=""/>
        <w:lvlJc w:val="left"/>
        <w:pPr>
          <w:tabs>
            <w:tab w:val="num" w:pos="720"/>
          </w:tabs>
          <w:ind w:left="720" w:hanging="360"/>
        </w:pPr>
        <w:rPr>
          <w:rFonts w:ascii="Wingdings" w:hAnsi="Wingdings" w:hint="default"/>
          <w:sz w:val="20"/>
        </w:rPr>
      </w:lvl>
    </w:lvlOverride>
  </w:num>
  <w:num w:numId="175">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176">
    <w:abstractNumId w:val="112"/>
  </w:num>
  <w:num w:numId="177">
    <w:abstractNumId w:val="80"/>
    <w:lvlOverride w:ilvl="0">
      <w:lvl w:ilvl="0">
        <w:numFmt w:val="bullet"/>
        <w:lvlText w:val=""/>
        <w:lvlJc w:val="left"/>
        <w:pPr>
          <w:tabs>
            <w:tab w:val="num" w:pos="720"/>
          </w:tabs>
          <w:ind w:left="720" w:hanging="360"/>
        </w:pPr>
        <w:rPr>
          <w:rFonts w:ascii="Wingdings" w:hAnsi="Wingdings" w:hint="default"/>
          <w:sz w:val="20"/>
        </w:rPr>
      </w:lvl>
    </w:lvlOverride>
  </w:num>
  <w:num w:numId="178">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179">
    <w:abstractNumId w:val="91"/>
  </w:num>
  <w:num w:numId="180">
    <w:abstractNumId w:val="142"/>
    <w:lvlOverride w:ilvl="0">
      <w:lvl w:ilvl="0">
        <w:numFmt w:val="bullet"/>
        <w:lvlText w:val=""/>
        <w:lvlJc w:val="left"/>
        <w:pPr>
          <w:tabs>
            <w:tab w:val="num" w:pos="720"/>
          </w:tabs>
          <w:ind w:left="720" w:hanging="360"/>
        </w:pPr>
        <w:rPr>
          <w:rFonts w:ascii="Wingdings" w:hAnsi="Wingdings" w:hint="default"/>
          <w:sz w:val="20"/>
        </w:rPr>
      </w:lvl>
    </w:lvlOverride>
  </w:num>
  <w:num w:numId="181">
    <w:abstractNumId w:val="209"/>
    <w:lvlOverride w:ilvl="0">
      <w:lvl w:ilvl="0">
        <w:numFmt w:val="bullet"/>
        <w:lvlText w:val=""/>
        <w:lvlJc w:val="left"/>
        <w:pPr>
          <w:tabs>
            <w:tab w:val="num" w:pos="720"/>
          </w:tabs>
          <w:ind w:left="720" w:hanging="360"/>
        </w:pPr>
        <w:rPr>
          <w:rFonts w:ascii="Wingdings" w:hAnsi="Wingdings" w:hint="default"/>
          <w:sz w:val="20"/>
        </w:rPr>
      </w:lvl>
    </w:lvlOverride>
  </w:num>
  <w:num w:numId="182">
    <w:abstractNumId w:val="125"/>
  </w:num>
  <w:num w:numId="183">
    <w:abstractNumId w:val="236"/>
    <w:lvlOverride w:ilvl="0">
      <w:lvl w:ilvl="0">
        <w:numFmt w:val="bullet"/>
        <w:lvlText w:val=""/>
        <w:lvlJc w:val="left"/>
        <w:pPr>
          <w:tabs>
            <w:tab w:val="num" w:pos="720"/>
          </w:tabs>
          <w:ind w:left="720" w:hanging="360"/>
        </w:pPr>
        <w:rPr>
          <w:rFonts w:ascii="Wingdings" w:hAnsi="Wingdings" w:hint="default"/>
          <w:sz w:val="20"/>
        </w:rPr>
      </w:lvl>
    </w:lvlOverride>
  </w:num>
  <w:num w:numId="184">
    <w:abstractNumId w:val="124"/>
    <w:lvlOverride w:ilvl="0">
      <w:lvl w:ilvl="0">
        <w:numFmt w:val="bullet"/>
        <w:lvlText w:val=""/>
        <w:lvlJc w:val="left"/>
        <w:pPr>
          <w:tabs>
            <w:tab w:val="num" w:pos="720"/>
          </w:tabs>
          <w:ind w:left="720" w:hanging="360"/>
        </w:pPr>
        <w:rPr>
          <w:rFonts w:ascii="Wingdings" w:hAnsi="Wingdings" w:hint="default"/>
          <w:sz w:val="20"/>
        </w:rPr>
      </w:lvl>
    </w:lvlOverride>
  </w:num>
  <w:num w:numId="185">
    <w:abstractNumId w:val="224"/>
  </w:num>
  <w:num w:numId="186">
    <w:abstractNumId w:val="246"/>
    <w:lvlOverride w:ilvl="0">
      <w:lvl w:ilvl="0">
        <w:numFmt w:val="bullet"/>
        <w:lvlText w:val=""/>
        <w:lvlJc w:val="left"/>
        <w:pPr>
          <w:tabs>
            <w:tab w:val="num" w:pos="720"/>
          </w:tabs>
          <w:ind w:left="720" w:hanging="360"/>
        </w:pPr>
        <w:rPr>
          <w:rFonts w:ascii="Wingdings" w:hAnsi="Wingdings" w:hint="default"/>
          <w:sz w:val="20"/>
        </w:rPr>
      </w:lvl>
    </w:lvlOverride>
  </w:num>
  <w:num w:numId="18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88">
    <w:abstractNumId w:val="77"/>
  </w:num>
  <w:num w:numId="189">
    <w:abstractNumId w:val="161"/>
    <w:lvlOverride w:ilvl="0">
      <w:lvl w:ilvl="0">
        <w:numFmt w:val="bullet"/>
        <w:lvlText w:val=""/>
        <w:lvlJc w:val="left"/>
        <w:pPr>
          <w:tabs>
            <w:tab w:val="num" w:pos="720"/>
          </w:tabs>
          <w:ind w:left="720" w:hanging="360"/>
        </w:pPr>
        <w:rPr>
          <w:rFonts w:ascii="Wingdings" w:hAnsi="Wingdings" w:hint="default"/>
          <w:sz w:val="20"/>
        </w:rPr>
      </w:lvl>
    </w:lvlOverride>
  </w:num>
  <w:num w:numId="190">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91">
    <w:abstractNumId w:val="134"/>
  </w:num>
  <w:num w:numId="192">
    <w:abstractNumId w:val="51"/>
    <w:lvlOverride w:ilvl="0">
      <w:lvl w:ilvl="0">
        <w:numFmt w:val="bullet"/>
        <w:lvlText w:val=""/>
        <w:lvlJc w:val="left"/>
        <w:pPr>
          <w:tabs>
            <w:tab w:val="num" w:pos="720"/>
          </w:tabs>
          <w:ind w:left="720" w:hanging="360"/>
        </w:pPr>
        <w:rPr>
          <w:rFonts w:ascii="Wingdings" w:hAnsi="Wingdings" w:hint="default"/>
          <w:sz w:val="20"/>
        </w:rPr>
      </w:lvl>
    </w:lvlOverride>
  </w:num>
  <w:num w:numId="193">
    <w:abstractNumId w:val="197"/>
    <w:lvlOverride w:ilvl="0">
      <w:lvl w:ilvl="0">
        <w:numFmt w:val="bullet"/>
        <w:lvlText w:val=""/>
        <w:lvlJc w:val="left"/>
        <w:pPr>
          <w:tabs>
            <w:tab w:val="num" w:pos="720"/>
          </w:tabs>
          <w:ind w:left="720" w:hanging="360"/>
        </w:pPr>
        <w:rPr>
          <w:rFonts w:ascii="Wingdings" w:hAnsi="Wingdings" w:hint="default"/>
          <w:sz w:val="20"/>
        </w:rPr>
      </w:lvl>
    </w:lvlOverride>
  </w:num>
  <w:num w:numId="194">
    <w:abstractNumId w:val="96"/>
  </w:num>
  <w:num w:numId="195">
    <w:abstractNumId w:val="153"/>
    <w:lvlOverride w:ilvl="0">
      <w:lvl w:ilvl="0">
        <w:numFmt w:val="bullet"/>
        <w:lvlText w:val=""/>
        <w:lvlJc w:val="left"/>
        <w:pPr>
          <w:tabs>
            <w:tab w:val="num" w:pos="720"/>
          </w:tabs>
          <w:ind w:left="720" w:hanging="360"/>
        </w:pPr>
        <w:rPr>
          <w:rFonts w:ascii="Wingdings" w:hAnsi="Wingdings" w:hint="default"/>
          <w:sz w:val="20"/>
        </w:rPr>
      </w:lvl>
    </w:lvlOverride>
  </w:num>
  <w:num w:numId="196">
    <w:abstractNumId w:val="94"/>
    <w:lvlOverride w:ilvl="0">
      <w:lvl w:ilvl="0">
        <w:numFmt w:val="bullet"/>
        <w:lvlText w:val=""/>
        <w:lvlJc w:val="left"/>
        <w:pPr>
          <w:tabs>
            <w:tab w:val="num" w:pos="720"/>
          </w:tabs>
          <w:ind w:left="720" w:hanging="360"/>
        </w:pPr>
        <w:rPr>
          <w:rFonts w:ascii="Wingdings" w:hAnsi="Wingdings" w:hint="default"/>
          <w:sz w:val="20"/>
        </w:rPr>
      </w:lvl>
    </w:lvlOverride>
  </w:num>
  <w:num w:numId="197">
    <w:abstractNumId w:val="241"/>
  </w:num>
  <w:num w:numId="198">
    <w:abstractNumId w:val="235"/>
    <w:lvlOverride w:ilvl="0">
      <w:lvl w:ilvl="0">
        <w:numFmt w:val="bullet"/>
        <w:lvlText w:val=""/>
        <w:lvlJc w:val="left"/>
        <w:pPr>
          <w:tabs>
            <w:tab w:val="num" w:pos="720"/>
          </w:tabs>
          <w:ind w:left="720" w:hanging="360"/>
        </w:pPr>
        <w:rPr>
          <w:rFonts w:ascii="Wingdings" w:hAnsi="Wingdings" w:hint="default"/>
          <w:sz w:val="20"/>
        </w:rPr>
      </w:lvl>
    </w:lvlOverride>
  </w:num>
  <w:num w:numId="199">
    <w:abstractNumId w:val="226"/>
    <w:lvlOverride w:ilvl="0">
      <w:lvl w:ilvl="0">
        <w:numFmt w:val="bullet"/>
        <w:lvlText w:val=""/>
        <w:lvlJc w:val="left"/>
        <w:pPr>
          <w:tabs>
            <w:tab w:val="num" w:pos="720"/>
          </w:tabs>
          <w:ind w:left="720" w:hanging="360"/>
        </w:pPr>
        <w:rPr>
          <w:rFonts w:ascii="Wingdings" w:hAnsi="Wingdings" w:hint="default"/>
          <w:sz w:val="20"/>
        </w:rPr>
      </w:lvl>
    </w:lvlOverride>
  </w:num>
  <w:num w:numId="200">
    <w:abstractNumId w:val="75"/>
  </w:num>
  <w:num w:numId="201">
    <w:abstractNumId w:val="218"/>
    <w:lvlOverride w:ilvl="0">
      <w:lvl w:ilvl="0">
        <w:numFmt w:val="bullet"/>
        <w:lvlText w:val=""/>
        <w:lvlJc w:val="left"/>
        <w:pPr>
          <w:tabs>
            <w:tab w:val="num" w:pos="720"/>
          </w:tabs>
          <w:ind w:left="720" w:hanging="360"/>
        </w:pPr>
        <w:rPr>
          <w:rFonts w:ascii="Wingdings" w:hAnsi="Wingdings" w:hint="default"/>
          <w:sz w:val="20"/>
        </w:rPr>
      </w:lvl>
    </w:lvlOverride>
  </w:num>
  <w:num w:numId="202">
    <w:abstractNumId w:val="120"/>
    <w:lvlOverride w:ilvl="0">
      <w:lvl w:ilvl="0">
        <w:numFmt w:val="bullet"/>
        <w:lvlText w:val=""/>
        <w:lvlJc w:val="left"/>
        <w:pPr>
          <w:tabs>
            <w:tab w:val="num" w:pos="720"/>
          </w:tabs>
          <w:ind w:left="720" w:hanging="360"/>
        </w:pPr>
        <w:rPr>
          <w:rFonts w:ascii="Wingdings" w:hAnsi="Wingdings" w:hint="default"/>
          <w:sz w:val="20"/>
        </w:rPr>
      </w:lvl>
    </w:lvlOverride>
  </w:num>
  <w:num w:numId="203">
    <w:abstractNumId w:val="208"/>
  </w:num>
  <w:num w:numId="204">
    <w:abstractNumId w:val="122"/>
    <w:lvlOverride w:ilvl="0">
      <w:lvl w:ilvl="0">
        <w:numFmt w:val="bullet"/>
        <w:lvlText w:val=""/>
        <w:lvlJc w:val="left"/>
        <w:pPr>
          <w:tabs>
            <w:tab w:val="num" w:pos="720"/>
          </w:tabs>
          <w:ind w:left="720" w:hanging="360"/>
        </w:pPr>
        <w:rPr>
          <w:rFonts w:ascii="Wingdings" w:hAnsi="Wingdings" w:hint="default"/>
          <w:sz w:val="20"/>
        </w:rPr>
      </w:lvl>
    </w:lvlOverride>
  </w:num>
  <w:num w:numId="205">
    <w:abstractNumId w:val="182"/>
    <w:lvlOverride w:ilvl="0">
      <w:lvl w:ilvl="0">
        <w:numFmt w:val="bullet"/>
        <w:lvlText w:val=""/>
        <w:lvlJc w:val="left"/>
        <w:pPr>
          <w:tabs>
            <w:tab w:val="num" w:pos="720"/>
          </w:tabs>
          <w:ind w:left="720" w:hanging="360"/>
        </w:pPr>
        <w:rPr>
          <w:rFonts w:ascii="Wingdings" w:hAnsi="Wingdings" w:hint="default"/>
          <w:sz w:val="20"/>
        </w:rPr>
      </w:lvl>
    </w:lvlOverride>
  </w:num>
  <w:num w:numId="206">
    <w:abstractNumId w:val="123"/>
  </w:num>
  <w:num w:numId="207">
    <w:abstractNumId w:val="98"/>
    <w:lvlOverride w:ilvl="0">
      <w:lvl w:ilvl="0">
        <w:numFmt w:val="bullet"/>
        <w:lvlText w:val=""/>
        <w:lvlJc w:val="left"/>
        <w:pPr>
          <w:tabs>
            <w:tab w:val="num" w:pos="720"/>
          </w:tabs>
          <w:ind w:left="720" w:hanging="360"/>
        </w:pPr>
        <w:rPr>
          <w:rFonts w:ascii="Wingdings" w:hAnsi="Wingdings" w:hint="default"/>
          <w:sz w:val="20"/>
        </w:rPr>
      </w:lvl>
    </w:lvlOverride>
  </w:num>
  <w:num w:numId="20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09">
    <w:abstractNumId w:val="180"/>
  </w:num>
  <w:num w:numId="210">
    <w:abstractNumId w:val="234"/>
  </w:num>
  <w:num w:numId="211">
    <w:abstractNumId w:val="152"/>
  </w:num>
  <w:num w:numId="212">
    <w:abstractNumId w:val="52"/>
  </w:num>
  <w:num w:numId="213">
    <w:abstractNumId w:val="131"/>
  </w:num>
  <w:num w:numId="214">
    <w:abstractNumId w:val="167"/>
  </w:num>
  <w:num w:numId="215">
    <w:abstractNumId w:val="184"/>
  </w:num>
  <w:num w:numId="216">
    <w:abstractNumId w:val="194"/>
  </w:num>
  <w:num w:numId="217">
    <w:abstractNumId w:val="189"/>
  </w:num>
  <w:num w:numId="218">
    <w:abstractNumId w:val="121"/>
  </w:num>
  <w:num w:numId="219">
    <w:abstractNumId w:val="59"/>
  </w:num>
  <w:num w:numId="220">
    <w:abstractNumId w:val="166"/>
  </w:num>
  <w:num w:numId="221">
    <w:abstractNumId w:val="57"/>
  </w:num>
  <w:num w:numId="222">
    <w:abstractNumId w:val="110"/>
  </w:num>
  <w:num w:numId="223">
    <w:abstractNumId w:val="239"/>
  </w:num>
  <w:num w:numId="224">
    <w:abstractNumId w:val="132"/>
  </w:num>
  <w:num w:numId="225">
    <w:abstractNumId w:val="56"/>
  </w:num>
  <w:num w:numId="226">
    <w:abstractNumId w:val="42"/>
  </w:num>
  <w:num w:numId="227">
    <w:abstractNumId w:val="229"/>
  </w:num>
  <w:num w:numId="228">
    <w:abstractNumId w:val="85"/>
  </w:num>
  <w:num w:numId="229">
    <w:abstractNumId w:val="157"/>
  </w:num>
  <w:num w:numId="230">
    <w:abstractNumId w:val="92"/>
  </w:num>
  <w:num w:numId="231">
    <w:abstractNumId w:val="44"/>
  </w:num>
  <w:num w:numId="232">
    <w:abstractNumId w:val="177"/>
  </w:num>
  <w:num w:numId="233">
    <w:abstractNumId w:val="202"/>
  </w:num>
  <w:num w:numId="234">
    <w:abstractNumId w:val="103"/>
  </w:num>
  <w:num w:numId="235">
    <w:abstractNumId w:val="67"/>
  </w:num>
  <w:num w:numId="236">
    <w:abstractNumId w:val="130"/>
  </w:num>
  <w:num w:numId="237">
    <w:abstractNumId w:val="244"/>
  </w:num>
  <w:num w:numId="238">
    <w:abstractNumId w:val="30"/>
  </w:num>
  <w:num w:numId="239">
    <w:abstractNumId w:val="198"/>
  </w:num>
  <w:num w:numId="240">
    <w:abstractNumId w:val="79"/>
  </w:num>
  <w:num w:numId="241">
    <w:abstractNumId w:val="105"/>
  </w:num>
  <w:num w:numId="242">
    <w:abstractNumId w:val="227"/>
  </w:num>
  <w:num w:numId="243">
    <w:abstractNumId w:val="55"/>
  </w:num>
  <w:num w:numId="244">
    <w:abstractNumId w:val="126"/>
  </w:num>
  <w:num w:numId="245">
    <w:abstractNumId w:val="206"/>
  </w:num>
  <w:num w:numId="246">
    <w:abstractNumId w:val="193"/>
  </w:num>
  <w:num w:numId="247">
    <w:abstractNumId w:val="196"/>
  </w:num>
  <w:num w:numId="248">
    <w:abstractNumId w:val="17"/>
  </w:num>
  <w:num w:numId="249">
    <w:abstractNumId w:val="24"/>
  </w:num>
  <w:num w:numId="250">
    <w:abstractNumId w:val="136"/>
  </w:num>
  <w:numIdMacAtCleanup w:val="2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C51"/>
    <w:rsid w:val="00000435"/>
    <w:rsid w:val="00001BDD"/>
    <w:rsid w:val="0000403C"/>
    <w:rsid w:val="00004DB0"/>
    <w:rsid w:val="00007450"/>
    <w:rsid w:val="00011AE7"/>
    <w:rsid w:val="00011CAC"/>
    <w:rsid w:val="0001433A"/>
    <w:rsid w:val="00014CED"/>
    <w:rsid w:val="00022CD1"/>
    <w:rsid w:val="0002664F"/>
    <w:rsid w:val="00027D92"/>
    <w:rsid w:val="00030AE6"/>
    <w:rsid w:val="0003205B"/>
    <w:rsid w:val="00032BAA"/>
    <w:rsid w:val="00034A6D"/>
    <w:rsid w:val="00040349"/>
    <w:rsid w:val="000446E1"/>
    <w:rsid w:val="00044E05"/>
    <w:rsid w:val="00046837"/>
    <w:rsid w:val="000564B1"/>
    <w:rsid w:val="000615DB"/>
    <w:rsid w:val="0006174D"/>
    <w:rsid w:val="00063DBD"/>
    <w:rsid w:val="000664D5"/>
    <w:rsid w:val="00066C04"/>
    <w:rsid w:val="000705CA"/>
    <w:rsid w:val="0007091F"/>
    <w:rsid w:val="0007195C"/>
    <w:rsid w:val="00075926"/>
    <w:rsid w:val="000779EF"/>
    <w:rsid w:val="000806B3"/>
    <w:rsid w:val="0008079A"/>
    <w:rsid w:val="000833D2"/>
    <w:rsid w:val="00083952"/>
    <w:rsid w:val="00087FCA"/>
    <w:rsid w:val="00091135"/>
    <w:rsid w:val="00091426"/>
    <w:rsid w:val="00092F6B"/>
    <w:rsid w:val="0009350F"/>
    <w:rsid w:val="000935BC"/>
    <w:rsid w:val="00093B49"/>
    <w:rsid w:val="00094798"/>
    <w:rsid w:val="00096F4C"/>
    <w:rsid w:val="000A156E"/>
    <w:rsid w:val="000A1C1A"/>
    <w:rsid w:val="000B1DAC"/>
    <w:rsid w:val="000B6529"/>
    <w:rsid w:val="000B74B9"/>
    <w:rsid w:val="000B7CA1"/>
    <w:rsid w:val="000C212C"/>
    <w:rsid w:val="000C655B"/>
    <w:rsid w:val="000C6F07"/>
    <w:rsid w:val="000D15F6"/>
    <w:rsid w:val="000D25AA"/>
    <w:rsid w:val="000D642C"/>
    <w:rsid w:val="000D6D40"/>
    <w:rsid w:val="000E0BEB"/>
    <w:rsid w:val="000E12D5"/>
    <w:rsid w:val="000F00D9"/>
    <w:rsid w:val="000F0671"/>
    <w:rsid w:val="000F0C0B"/>
    <w:rsid w:val="000F28B3"/>
    <w:rsid w:val="000F3083"/>
    <w:rsid w:val="00101705"/>
    <w:rsid w:val="0010208D"/>
    <w:rsid w:val="001065DD"/>
    <w:rsid w:val="00106989"/>
    <w:rsid w:val="001073E8"/>
    <w:rsid w:val="00110685"/>
    <w:rsid w:val="00112AE6"/>
    <w:rsid w:val="00112F4F"/>
    <w:rsid w:val="00113802"/>
    <w:rsid w:val="00114554"/>
    <w:rsid w:val="00114BA8"/>
    <w:rsid w:val="00115C51"/>
    <w:rsid w:val="00116FDF"/>
    <w:rsid w:val="00116FF7"/>
    <w:rsid w:val="00121EE3"/>
    <w:rsid w:val="00122D24"/>
    <w:rsid w:val="00124CBF"/>
    <w:rsid w:val="00125020"/>
    <w:rsid w:val="00130B27"/>
    <w:rsid w:val="00131849"/>
    <w:rsid w:val="00133928"/>
    <w:rsid w:val="00133E44"/>
    <w:rsid w:val="00135091"/>
    <w:rsid w:val="0013608E"/>
    <w:rsid w:val="00140815"/>
    <w:rsid w:val="00140DBC"/>
    <w:rsid w:val="001415A4"/>
    <w:rsid w:val="00143340"/>
    <w:rsid w:val="00143BD8"/>
    <w:rsid w:val="00145BAD"/>
    <w:rsid w:val="001467A1"/>
    <w:rsid w:val="00151BA8"/>
    <w:rsid w:val="00153AAD"/>
    <w:rsid w:val="001541F8"/>
    <w:rsid w:val="001543A5"/>
    <w:rsid w:val="00154D4D"/>
    <w:rsid w:val="00160CCD"/>
    <w:rsid w:val="00162B75"/>
    <w:rsid w:val="0016414D"/>
    <w:rsid w:val="00164732"/>
    <w:rsid w:val="00166721"/>
    <w:rsid w:val="00171B36"/>
    <w:rsid w:val="00172DCA"/>
    <w:rsid w:val="00176356"/>
    <w:rsid w:val="00177852"/>
    <w:rsid w:val="00185319"/>
    <w:rsid w:val="00186C66"/>
    <w:rsid w:val="001870DB"/>
    <w:rsid w:val="00187EE0"/>
    <w:rsid w:val="00190F32"/>
    <w:rsid w:val="001931EF"/>
    <w:rsid w:val="00194BEA"/>
    <w:rsid w:val="001970C7"/>
    <w:rsid w:val="001A004E"/>
    <w:rsid w:val="001A0A2A"/>
    <w:rsid w:val="001A170B"/>
    <w:rsid w:val="001A31E1"/>
    <w:rsid w:val="001A3853"/>
    <w:rsid w:val="001A388E"/>
    <w:rsid w:val="001B1549"/>
    <w:rsid w:val="001B1949"/>
    <w:rsid w:val="001B5C41"/>
    <w:rsid w:val="001B72B1"/>
    <w:rsid w:val="001C045F"/>
    <w:rsid w:val="001C28C0"/>
    <w:rsid w:val="001C3FF8"/>
    <w:rsid w:val="001C4AAC"/>
    <w:rsid w:val="001D0ED7"/>
    <w:rsid w:val="001D2964"/>
    <w:rsid w:val="001E0571"/>
    <w:rsid w:val="001E1418"/>
    <w:rsid w:val="001E3454"/>
    <w:rsid w:val="001E3FB0"/>
    <w:rsid w:val="001F18ED"/>
    <w:rsid w:val="001F1A4D"/>
    <w:rsid w:val="001F28BE"/>
    <w:rsid w:val="001F2E23"/>
    <w:rsid w:val="00200142"/>
    <w:rsid w:val="002014D4"/>
    <w:rsid w:val="00203D49"/>
    <w:rsid w:val="00203DD0"/>
    <w:rsid w:val="00205A13"/>
    <w:rsid w:val="00206671"/>
    <w:rsid w:val="00210E5F"/>
    <w:rsid w:val="002117BA"/>
    <w:rsid w:val="002118AD"/>
    <w:rsid w:val="00211FB1"/>
    <w:rsid w:val="00213797"/>
    <w:rsid w:val="002150E4"/>
    <w:rsid w:val="00215E71"/>
    <w:rsid w:val="002162A0"/>
    <w:rsid w:val="00222831"/>
    <w:rsid w:val="00225C56"/>
    <w:rsid w:val="00227517"/>
    <w:rsid w:val="0023146E"/>
    <w:rsid w:val="002339B3"/>
    <w:rsid w:val="002349FC"/>
    <w:rsid w:val="00234ABC"/>
    <w:rsid w:val="00236B97"/>
    <w:rsid w:val="00236CA9"/>
    <w:rsid w:val="002435DE"/>
    <w:rsid w:val="002441F9"/>
    <w:rsid w:val="00246053"/>
    <w:rsid w:val="00247B4A"/>
    <w:rsid w:val="00247E43"/>
    <w:rsid w:val="00252912"/>
    <w:rsid w:val="00255116"/>
    <w:rsid w:val="00257C97"/>
    <w:rsid w:val="002605C8"/>
    <w:rsid w:val="002700A8"/>
    <w:rsid w:val="00275615"/>
    <w:rsid w:val="00282045"/>
    <w:rsid w:val="002820AF"/>
    <w:rsid w:val="002828E6"/>
    <w:rsid w:val="00282CA0"/>
    <w:rsid w:val="00282DE0"/>
    <w:rsid w:val="00285248"/>
    <w:rsid w:val="002878F7"/>
    <w:rsid w:val="002901AC"/>
    <w:rsid w:val="002923DB"/>
    <w:rsid w:val="00295220"/>
    <w:rsid w:val="002957FB"/>
    <w:rsid w:val="002973A7"/>
    <w:rsid w:val="00297410"/>
    <w:rsid w:val="002978F6"/>
    <w:rsid w:val="002A2457"/>
    <w:rsid w:val="002A45E9"/>
    <w:rsid w:val="002A4D90"/>
    <w:rsid w:val="002A6283"/>
    <w:rsid w:val="002B000C"/>
    <w:rsid w:val="002B205B"/>
    <w:rsid w:val="002B2A37"/>
    <w:rsid w:val="002B3384"/>
    <w:rsid w:val="002B360A"/>
    <w:rsid w:val="002B5123"/>
    <w:rsid w:val="002C126E"/>
    <w:rsid w:val="002C33BC"/>
    <w:rsid w:val="002C3BDE"/>
    <w:rsid w:val="002C3D27"/>
    <w:rsid w:val="002C4712"/>
    <w:rsid w:val="002C4C81"/>
    <w:rsid w:val="002C592A"/>
    <w:rsid w:val="002C6194"/>
    <w:rsid w:val="002D5495"/>
    <w:rsid w:val="002D6393"/>
    <w:rsid w:val="002D6DFD"/>
    <w:rsid w:val="002E585F"/>
    <w:rsid w:val="002E61CF"/>
    <w:rsid w:val="002E6506"/>
    <w:rsid w:val="002E679A"/>
    <w:rsid w:val="002E771B"/>
    <w:rsid w:val="002F04BE"/>
    <w:rsid w:val="002F0C14"/>
    <w:rsid w:val="002F19E8"/>
    <w:rsid w:val="002F41AF"/>
    <w:rsid w:val="002F469E"/>
    <w:rsid w:val="002F4835"/>
    <w:rsid w:val="002F678C"/>
    <w:rsid w:val="00300B53"/>
    <w:rsid w:val="003050FC"/>
    <w:rsid w:val="00305173"/>
    <w:rsid w:val="00305F3C"/>
    <w:rsid w:val="00306E57"/>
    <w:rsid w:val="00306F2D"/>
    <w:rsid w:val="00310166"/>
    <w:rsid w:val="00310C8B"/>
    <w:rsid w:val="003117AF"/>
    <w:rsid w:val="00313770"/>
    <w:rsid w:val="003229E6"/>
    <w:rsid w:val="00326408"/>
    <w:rsid w:val="00331F9E"/>
    <w:rsid w:val="0033499F"/>
    <w:rsid w:val="00334D6A"/>
    <w:rsid w:val="0033690F"/>
    <w:rsid w:val="003377EB"/>
    <w:rsid w:val="00341135"/>
    <w:rsid w:val="00342361"/>
    <w:rsid w:val="0034247E"/>
    <w:rsid w:val="00342BB5"/>
    <w:rsid w:val="0034341D"/>
    <w:rsid w:val="00352D8E"/>
    <w:rsid w:val="003536E9"/>
    <w:rsid w:val="003538B4"/>
    <w:rsid w:val="00353AE8"/>
    <w:rsid w:val="00360917"/>
    <w:rsid w:val="00360D25"/>
    <w:rsid w:val="0036481D"/>
    <w:rsid w:val="0036497D"/>
    <w:rsid w:val="0036760B"/>
    <w:rsid w:val="00371D95"/>
    <w:rsid w:val="0037282A"/>
    <w:rsid w:val="00374BB0"/>
    <w:rsid w:val="00375455"/>
    <w:rsid w:val="0037602D"/>
    <w:rsid w:val="00377744"/>
    <w:rsid w:val="0038210D"/>
    <w:rsid w:val="0038367E"/>
    <w:rsid w:val="00383BCB"/>
    <w:rsid w:val="00387FF3"/>
    <w:rsid w:val="003903DF"/>
    <w:rsid w:val="00390C79"/>
    <w:rsid w:val="00391CF3"/>
    <w:rsid w:val="00392CE5"/>
    <w:rsid w:val="0039409D"/>
    <w:rsid w:val="003A13AD"/>
    <w:rsid w:val="003A1DDE"/>
    <w:rsid w:val="003A1E4E"/>
    <w:rsid w:val="003A35F7"/>
    <w:rsid w:val="003A7964"/>
    <w:rsid w:val="003A7C14"/>
    <w:rsid w:val="003B17CC"/>
    <w:rsid w:val="003B3DFC"/>
    <w:rsid w:val="003B4A0F"/>
    <w:rsid w:val="003B63F0"/>
    <w:rsid w:val="003C31C1"/>
    <w:rsid w:val="003D0A08"/>
    <w:rsid w:val="003D0A6B"/>
    <w:rsid w:val="003D1215"/>
    <w:rsid w:val="003D2EBC"/>
    <w:rsid w:val="003D4AF9"/>
    <w:rsid w:val="003D77E5"/>
    <w:rsid w:val="003E4694"/>
    <w:rsid w:val="003E4B08"/>
    <w:rsid w:val="003E4D79"/>
    <w:rsid w:val="003E54EF"/>
    <w:rsid w:val="003E5646"/>
    <w:rsid w:val="003F1645"/>
    <w:rsid w:val="003F2866"/>
    <w:rsid w:val="003F2E73"/>
    <w:rsid w:val="003F6F84"/>
    <w:rsid w:val="004001FA"/>
    <w:rsid w:val="00400531"/>
    <w:rsid w:val="00401253"/>
    <w:rsid w:val="00401FF5"/>
    <w:rsid w:val="00402A51"/>
    <w:rsid w:val="00405714"/>
    <w:rsid w:val="0040631D"/>
    <w:rsid w:val="00407276"/>
    <w:rsid w:val="00410AFF"/>
    <w:rsid w:val="00410D09"/>
    <w:rsid w:val="004117AF"/>
    <w:rsid w:val="0041394D"/>
    <w:rsid w:val="00414500"/>
    <w:rsid w:val="00415890"/>
    <w:rsid w:val="004160E2"/>
    <w:rsid w:val="004161DE"/>
    <w:rsid w:val="00416D8C"/>
    <w:rsid w:val="00421C5E"/>
    <w:rsid w:val="004232E8"/>
    <w:rsid w:val="00423399"/>
    <w:rsid w:val="004260A8"/>
    <w:rsid w:val="004267F7"/>
    <w:rsid w:val="00430433"/>
    <w:rsid w:val="0044051E"/>
    <w:rsid w:val="0044101E"/>
    <w:rsid w:val="0044213E"/>
    <w:rsid w:val="00442B25"/>
    <w:rsid w:val="00442FEE"/>
    <w:rsid w:val="00444C1B"/>
    <w:rsid w:val="0044505D"/>
    <w:rsid w:val="00455422"/>
    <w:rsid w:val="004647F4"/>
    <w:rsid w:val="00465736"/>
    <w:rsid w:val="00465AB3"/>
    <w:rsid w:val="00473FD9"/>
    <w:rsid w:val="0047400C"/>
    <w:rsid w:val="0047412B"/>
    <w:rsid w:val="00477A04"/>
    <w:rsid w:val="00480EC5"/>
    <w:rsid w:val="004834EA"/>
    <w:rsid w:val="00484479"/>
    <w:rsid w:val="004854C1"/>
    <w:rsid w:val="00486049"/>
    <w:rsid w:val="00490B98"/>
    <w:rsid w:val="00493326"/>
    <w:rsid w:val="00495F65"/>
    <w:rsid w:val="00497539"/>
    <w:rsid w:val="004A0082"/>
    <w:rsid w:val="004A3744"/>
    <w:rsid w:val="004A6998"/>
    <w:rsid w:val="004A7ADD"/>
    <w:rsid w:val="004B2B6D"/>
    <w:rsid w:val="004B3BE1"/>
    <w:rsid w:val="004B7488"/>
    <w:rsid w:val="004B767C"/>
    <w:rsid w:val="004C2BF2"/>
    <w:rsid w:val="004C4C21"/>
    <w:rsid w:val="004D047E"/>
    <w:rsid w:val="004D0CE1"/>
    <w:rsid w:val="004D2300"/>
    <w:rsid w:val="004D333E"/>
    <w:rsid w:val="004D55AA"/>
    <w:rsid w:val="004D6F87"/>
    <w:rsid w:val="004E015B"/>
    <w:rsid w:val="004E2FA3"/>
    <w:rsid w:val="004E35B3"/>
    <w:rsid w:val="004E51B9"/>
    <w:rsid w:val="004E5716"/>
    <w:rsid w:val="004E7CD2"/>
    <w:rsid w:val="004F24BC"/>
    <w:rsid w:val="004F37FA"/>
    <w:rsid w:val="004F4B0C"/>
    <w:rsid w:val="004F569B"/>
    <w:rsid w:val="004F6440"/>
    <w:rsid w:val="00500DE2"/>
    <w:rsid w:val="00503273"/>
    <w:rsid w:val="00504C60"/>
    <w:rsid w:val="00504D94"/>
    <w:rsid w:val="00506BA1"/>
    <w:rsid w:val="0051233F"/>
    <w:rsid w:val="00525475"/>
    <w:rsid w:val="005307A1"/>
    <w:rsid w:val="00532F7E"/>
    <w:rsid w:val="005338FA"/>
    <w:rsid w:val="00534834"/>
    <w:rsid w:val="005371B3"/>
    <w:rsid w:val="00540BA0"/>
    <w:rsid w:val="00546A08"/>
    <w:rsid w:val="00552D88"/>
    <w:rsid w:val="005530F4"/>
    <w:rsid w:val="005634EA"/>
    <w:rsid w:val="00563BFC"/>
    <w:rsid w:val="00565E72"/>
    <w:rsid w:val="00570029"/>
    <w:rsid w:val="0057192A"/>
    <w:rsid w:val="0057470C"/>
    <w:rsid w:val="00577110"/>
    <w:rsid w:val="0057737E"/>
    <w:rsid w:val="00581815"/>
    <w:rsid w:val="0058402B"/>
    <w:rsid w:val="00585472"/>
    <w:rsid w:val="005912D3"/>
    <w:rsid w:val="0059281E"/>
    <w:rsid w:val="00592A2A"/>
    <w:rsid w:val="00592BB3"/>
    <w:rsid w:val="00594ED3"/>
    <w:rsid w:val="0059610F"/>
    <w:rsid w:val="005A1DF1"/>
    <w:rsid w:val="005A1EC0"/>
    <w:rsid w:val="005A2C6F"/>
    <w:rsid w:val="005A3B39"/>
    <w:rsid w:val="005A3BB0"/>
    <w:rsid w:val="005A69AB"/>
    <w:rsid w:val="005B0190"/>
    <w:rsid w:val="005B14DC"/>
    <w:rsid w:val="005B71CC"/>
    <w:rsid w:val="005C333F"/>
    <w:rsid w:val="005C46B7"/>
    <w:rsid w:val="005C4BCE"/>
    <w:rsid w:val="005C7150"/>
    <w:rsid w:val="005D0790"/>
    <w:rsid w:val="005D7ABF"/>
    <w:rsid w:val="005E1776"/>
    <w:rsid w:val="005E200F"/>
    <w:rsid w:val="005E23A3"/>
    <w:rsid w:val="005E5028"/>
    <w:rsid w:val="005E5037"/>
    <w:rsid w:val="005E72C3"/>
    <w:rsid w:val="005F0678"/>
    <w:rsid w:val="005F0A80"/>
    <w:rsid w:val="005F2E41"/>
    <w:rsid w:val="005F5E00"/>
    <w:rsid w:val="005F748D"/>
    <w:rsid w:val="005F773A"/>
    <w:rsid w:val="00601FD8"/>
    <w:rsid w:val="00603672"/>
    <w:rsid w:val="00604A87"/>
    <w:rsid w:val="00605B8E"/>
    <w:rsid w:val="00610B13"/>
    <w:rsid w:val="006144B4"/>
    <w:rsid w:val="00622CED"/>
    <w:rsid w:val="00623330"/>
    <w:rsid w:val="00623C4B"/>
    <w:rsid w:val="00624BEE"/>
    <w:rsid w:val="0062551C"/>
    <w:rsid w:val="00630A7B"/>
    <w:rsid w:val="0063137F"/>
    <w:rsid w:val="00634F35"/>
    <w:rsid w:val="006365D6"/>
    <w:rsid w:val="00641385"/>
    <w:rsid w:val="006422F0"/>
    <w:rsid w:val="006425BB"/>
    <w:rsid w:val="00643B05"/>
    <w:rsid w:val="00643D71"/>
    <w:rsid w:val="00645F0A"/>
    <w:rsid w:val="00653A19"/>
    <w:rsid w:val="0065417F"/>
    <w:rsid w:val="00656E0F"/>
    <w:rsid w:val="00657E15"/>
    <w:rsid w:val="00664849"/>
    <w:rsid w:val="00667E63"/>
    <w:rsid w:val="00670235"/>
    <w:rsid w:val="006749EB"/>
    <w:rsid w:val="00675647"/>
    <w:rsid w:val="00676040"/>
    <w:rsid w:val="006804DB"/>
    <w:rsid w:val="00680E92"/>
    <w:rsid w:val="00683EAE"/>
    <w:rsid w:val="0068769C"/>
    <w:rsid w:val="0069236A"/>
    <w:rsid w:val="0069315C"/>
    <w:rsid w:val="00693611"/>
    <w:rsid w:val="0069407D"/>
    <w:rsid w:val="006A0D01"/>
    <w:rsid w:val="006A4640"/>
    <w:rsid w:val="006A55C0"/>
    <w:rsid w:val="006A56BD"/>
    <w:rsid w:val="006B2AF8"/>
    <w:rsid w:val="006B3232"/>
    <w:rsid w:val="006B42FF"/>
    <w:rsid w:val="006B616A"/>
    <w:rsid w:val="006B7249"/>
    <w:rsid w:val="006C3669"/>
    <w:rsid w:val="006C6838"/>
    <w:rsid w:val="006C69DD"/>
    <w:rsid w:val="006D155F"/>
    <w:rsid w:val="006D301E"/>
    <w:rsid w:val="006D41A6"/>
    <w:rsid w:val="006D5073"/>
    <w:rsid w:val="006D5CFC"/>
    <w:rsid w:val="006D7324"/>
    <w:rsid w:val="006E1E91"/>
    <w:rsid w:val="006E2FDB"/>
    <w:rsid w:val="006E5268"/>
    <w:rsid w:val="006F012E"/>
    <w:rsid w:val="006F1078"/>
    <w:rsid w:val="006F1BDB"/>
    <w:rsid w:val="006F43BF"/>
    <w:rsid w:val="006F599E"/>
    <w:rsid w:val="006F72DC"/>
    <w:rsid w:val="00702262"/>
    <w:rsid w:val="00703501"/>
    <w:rsid w:val="00703DFB"/>
    <w:rsid w:val="00705BEF"/>
    <w:rsid w:val="00712C82"/>
    <w:rsid w:val="007137D0"/>
    <w:rsid w:val="007142BD"/>
    <w:rsid w:val="00714EEA"/>
    <w:rsid w:val="007167BE"/>
    <w:rsid w:val="00720C40"/>
    <w:rsid w:val="00720FDE"/>
    <w:rsid w:val="00721867"/>
    <w:rsid w:val="007218CE"/>
    <w:rsid w:val="00722317"/>
    <w:rsid w:val="0072336B"/>
    <w:rsid w:val="00724377"/>
    <w:rsid w:val="00725349"/>
    <w:rsid w:val="007262DF"/>
    <w:rsid w:val="007307B3"/>
    <w:rsid w:val="0073688B"/>
    <w:rsid w:val="00736CC6"/>
    <w:rsid w:val="007375A1"/>
    <w:rsid w:val="00740CF2"/>
    <w:rsid w:val="00740E4A"/>
    <w:rsid w:val="00743677"/>
    <w:rsid w:val="00746D89"/>
    <w:rsid w:val="00750581"/>
    <w:rsid w:val="00751F63"/>
    <w:rsid w:val="00752589"/>
    <w:rsid w:val="007525B6"/>
    <w:rsid w:val="00752FE5"/>
    <w:rsid w:val="007537F5"/>
    <w:rsid w:val="00753FC7"/>
    <w:rsid w:val="007542AA"/>
    <w:rsid w:val="00754520"/>
    <w:rsid w:val="00754F3E"/>
    <w:rsid w:val="007550F3"/>
    <w:rsid w:val="00755388"/>
    <w:rsid w:val="00755F9B"/>
    <w:rsid w:val="00761BD8"/>
    <w:rsid w:val="00761D3A"/>
    <w:rsid w:val="00764D19"/>
    <w:rsid w:val="00764ED0"/>
    <w:rsid w:val="007670BE"/>
    <w:rsid w:val="00771C43"/>
    <w:rsid w:val="0077390A"/>
    <w:rsid w:val="00780F46"/>
    <w:rsid w:val="00783788"/>
    <w:rsid w:val="00783B2D"/>
    <w:rsid w:val="00786635"/>
    <w:rsid w:val="0078723F"/>
    <w:rsid w:val="00792DA0"/>
    <w:rsid w:val="00793376"/>
    <w:rsid w:val="00793753"/>
    <w:rsid w:val="00793BD0"/>
    <w:rsid w:val="0079422D"/>
    <w:rsid w:val="00796603"/>
    <w:rsid w:val="007A014A"/>
    <w:rsid w:val="007A20F3"/>
    <w:rsid w:val="007A2D5A"/>
    <w:rsid w:val="007A49ED"/>
    <w:rsid w:val="007A5E1F"/>
    <w:rsid w:val="007A646B"/>
    <w:rsid w:val="007A787C"/>
    <w:rsid w:val="007B00BF"/>
    <w:rsid w:val="007B1EA5"/>
    <w:rsid w:val="007B2A8A"/>
    <w:rsid w:val="007B3E33"/>
    <w:rsid w:val="007B41D0"/>
    <w:rsid w:val="007B64C2"/>
    <w:rsid w:val="007B7A27"/>
    <w:rsid w:val="007C41F2"/>
    <w:rsid w:val="007C66D8"/>
    <w:rsid w:val="007D08C7"/>
    <w:rsid w:val="007D5034"/>
    <w:rsid w:val="007D6433"/>
    <w:rsid w:val="007E0D00"/>
    <w:rsid w:val="007E7E9E"/>
    <w:rsid w:val="007F0C6C"/>
    <w:rsid w:val="007F324F"/>
    <w:rsid w:val="008017AC"/>
    <w:rsid w:val="00801F38"/>
    <w:rsid w:val="00802621"/>
    <w:rsid w:val="00804587"/>
    <w:rsid w:val="00806E21"/>
    <w:rsid w:val="0080720A"/>
    <w:rsid w:val="00807E75"/>
    <w:rsid w:val="00811E09"/>
    <w:rsid w:val="00812212"/>
    <w:rsid w:val="00812DCC"/>
    <w:rsid w:val="00814099"/>
    <w:rsid w:val="00815F72"/>
    <w:rsid w:val="00816AE7"/>
    <w:rsid w:val="00816C22"/>
    <w:rsid w:val="0082414A"/>
    <w:rsid w:val="00827C72"/>
    <w:rsid w:val="00830519"/>
    <w:rsid w:val="008332E3"/>
    <w:rsid w:val="00834D97"/>
    <w:rsid w:val="008350D2"/>
    <w:rsid w:val="00836959"/>
    <w:rsid w:val="00840EDE"/>
    <w:rsid w:val="0084156F"/>
    <w:rsid w:val="00843B02"/>
    <w:rsid w:val="008444A8"/>
    <w:rsid w:val="00844AE4"/>
    <w:rsid w:val="008456E3"/>
    <w:rsid w:val="0084651A"/>
    <w:rsid w:val="0084791E"/>
    <w:rsid w:val="00850091"/>
    <w:rsid w:val="00854449"/>
    <w:rsid w:val="00863DA9"/>
    <w:rsid w:val="00865121"/>
    <w:rsid w:val="00865BFD"/>
    <w:rsid w:val="008676D4"/>
    <w:rsid w:val="008718CC"/>
    <w:rsid w:val="00871FDE"/>
    <w:rsid w:val="008723AA"/>
    <w:rsid w:val="00874850"/>
    <w:rsid w:val="00875AE1"/>
    <w:rsid w:val="00875E42"/>
    <w:rsid w:val="00877191"/>
    <w:rsid w:val="00877A93"/>
    <w:rsid w:val="008810F7"/>
    <w:rsid w:val="00882466"/>
    <w:rsid w:val="0088396D"/>
    <w:rsid w:val="00884E37"/>
    <w:rsid w:val="00885385"/>
    <w:rsid w:val="0088583F"/>
    <w:rsid w:val="00891357"/>
    <w:rsid w:val="0089457D"/>
    <w:rsid w:val="00896B52"/>
    <w:rsid w:val="008A2B3F"/>
    <w:rsid w:val="008A5A55"/>
    <w:rsid w:val="008B0409"/>
    <w:rsid w:val="008B072C"/>
    <w:rsid w:val="008B0C77"/>
    <w:rsid w:val="008B0EFF"/>
    <w:rsid w:val="008B1A97"/>
    <w:rsid w:val="008B2135"/>
    <w:rsid w:val="008B5595"/>
    <w:rsid w:val="008B7F0F"/>
    <w:rsid w:val="008C0851"/>
    <w:rsid w:val="008C27CB"/>
    <w:rsid w:val="008D0D48"/>
    <w:rsid w:val="008D13B8"/>
    <w:rsid w:val="008D1E9C"/>
    <w:rsid w:val="008D3064"/>
    <w:rsid w:val="008D6693"/>
    <w:rsid w:val="008D704C"/>
    <w:rsid w:val="008E45B4"/>
    <w:rsid w:val="008E7BA7"/>
    <w:rsid w:val="008E7D1E"/>
    <w:rsid w:val="008F0942"/>
    <w:rsid w:val="008F11F6"/>
    <w:rsid w:val="008F206D"/>
    <w:rsid w:val="008F2274"/>
    <w:rsid w:val="008F42A8"/>
    <w:rsid w:val="00901987"/>
    <w:rsid w:val="00904647"/>
    <w:rsid w:val="00906976"/>
    <w:rsid w:val="00907651"/>
    <w:rsid w:val="00907D08"/>
    <w:rsid w:val="009117E2"/>
    <w:rsid w:val="00912949"/>
    <w:rsid w:val="00914858"/>
    <w:rsid w:val="00915323"/>
    <w:rsid w:val="009163BF"/>
    <w:rsid w:val="0091799C"/>
    <w:rsid w:val="00920E1F"/>
    <w:rsid w:val="00921114"/>
    <w:rsid w:val="009219CC"/>
    <w:rsid w:val="009245B8"/>
    <w:rsid w:val="00924F56"/>
    <w:rsid w:val="00926C29"/>
    <w:rsid w:val="00931035"/>
    <w:rsid w:val="0093139B"/>
    <w:rsid w:val="009330E8"/>
    <w:rsid w:val="00937EF6"/>
    <w:rsid w:val="00950521"/>
    <w:rsid w:val="0095623C"/>
    <w:rsid w:val="00960043"/>
    <w:rsid w:val="00961082"/>
    <w:rsid w:val="009660ED"/>
    <w:rsid w:val="00967A6A"/>
    <w:rsid w:val="00970A71"/>
    <w:rsid w:val="00970D28"/>
    <w:rsid w:val="00971CC8"/>
    <w:rsid w:val="00973873"/>
    <w:rsid w:val="00973E1D"/>
    <w:rsid w:val="00975109"/>
    <w:rsid w:val="00976A26"/>
    <w:rsid w:val="009808D3"/>
    <w:rsid w:val="009815E6"/>
    <w:rsid w:val="00984DEB"/>
    <w:rsid w:val="00987A50"/>
    <w:rsid w:val="009907B9"/>
    <w:rsid w:val="00991507"/>
    <w:rsid w:val="00993143"/>
    <w:rsid w:val="009936F9"/>
    <w:rsid w:val="009948D4"/>
    <w:rsid w:val="00996040"/>
    <w:rsid w:val="009A0A95"/>
    <w:rsid w:val="009A1BA1"/>
    <w:rsid w:val="009A25A7"/>
    <w:rsid w:val="009A2C78"/>
    <w:rsid w:val="009A62C5"/>
    <w:rsid w:val="009A6E31"/>
    <w:rsid w:val="009A762D"/>
    <w:rsid w:val="009A77A3"/>
    <w:rsid w:val="009B0E05"/>
    <w:rsid w:val="009B1F21"/>
    <w:rsid w:val="009B2D1C"/>
    <w:rsid w:val="009B31D8"/>
    <w:rsid w:val="009B3EAE"/>
    <w:rsid w:val="009B4387"/>
    <w:rsid w:val="009B5212"/>
    <w:rsid w:val="009B5691"/>
    <w:rsid w:val="009B65A9"/>
    <w:rsid w:val="009C1C8F"/>
    <w:rsid w:val="009C24C8"/>
    <w:rsid w:val="009C3668"/>
    <w:rsid w:val="009C3C99"/>
    <w:rsid w:val="009C49A8"/>
    <w:rsid w:val="009C4DE3"/>
    <w:rsid w:val="009D114D"/>
    <w:rsid w:val="009D22FF"/>
    <w:rsid w:val="009D6F93"/>
    <w:rsid w:val="009E1BAF"/>
    <w:rsid w:val="009E3081"/>
    <w:rsid w:val="009E4108"/>
    <w:rsid w:val="009E533B"/>
    <w:rsid w:val="009E557C"/>
    <w:rsid w:val="009F3CEA"/>
    <w:rsid w:val="009F6072"/>
    <w:rsid w:val="00A0248E"/>
    <w:rsid w:val="00A040B9"/>
    <w:rsid w:val="00A0442D"/>
    <w:rsid w:val="00A057E5"/>
    <w:rsid w:val="00A05E86"/>
    <w:rsid w:val="00A07BB8"/>
    <w:rsid w:val="00A10642"/>
    <w:rsid w:val="00A10C02"/>
    <w:rsid w:val="00A15074"/>
    <w:rsid w:val="00A2156B"/>
    <w:rsid w:val="00A23EB5"/>
    <w:rsid w:val="00A33E61"/>
    <w:rsid w:val="00A34E51"/>
    <w:rsid w:val="00A40D7B"/>
    <w:rsid w:val="00A46FE9"/>
    <w:rsid w:val="00A52AA8"/>
    <w:rsid w:val="00A565A9"/>
    <w:rsid w:val="00A56D26"/>
    <w:rsid w:val="00A570C4"/>
    <w:rsid w:val="00A61DA1"/>
    <w:rsid w:val="00A645A7"/>
    <w:rsid w:val="00A646A0"/>
    <w:rsid w:val="00A66A9E"/>
    <w:rsid w:val="00A66AA0"/>
    <w:rsid w:val="00A6761E"/>
    <w:rsid w:val="00A721F2"/>
    <w:rsid w:val="00A724E1"/>
    <w:rsid w:val="00A745B3"/>
    <w:rsid w:val="00A750EB"/>
    <w:rsid w:val="00A76215"/>
    <w:rsid w:val="00A76B1A"/>
    <w:rsid w:val="00A821D0"/>
    <w:rsid w:val="00A824F4"/>
    <w:rsid w:val="00A82A10"/>
    <w:rsid w:val="00A8451F"/>
    <w:rsid w:val="00A8765C"/>
    <w:rsid w:val="00A93325"/>
    <w:rsid w:val="00A94747"/>
    <w:rsid w:val="00A94A63"/>
    <w:rsid w:val="00A959FC"/>
    <w:rsid w:val="00A9798B"/>
    <w:rsid w:val="00AA4331"/>
    <w:rsid w:val="00AA4B1F"/>
    <w:rsid w:val="00AB2B7D"/>
    <w:rsid w:val="00AB5E19"/>
    <w:rsid w:val="00AB6817"/>
    <w:rsid w:val="00AB6F22"/>
    <w:rsid w:val="00AC1C22"/>
    <w:rsid w:val="00AC5AF4"/>
    <w:rsid w:val="00AC6068"/>
    <w:rsid w:val="00AC6FE8"/>
    <w:rsid w:val="00AC7FEE"/>
    <w:rsid w:val="00AD6213"/>
    <w:rsid w:val="00AD65B4"/>
    <w:rsid w:val="00AD6735"/>
    <w:rsid w:val="00AE0E0A"/>
    <w:rsid w:val="00AE592F"/>
    <w:rsid w:val="00AE6332"/>
    <w:rsid w:val="00AE7338"/>
    <w:rsid w:val="00AE7AF9"/>
    <w:rsid w:val="00AF20F0"/>
    <w:rsid w:val="00AF2CEE"/>
    <w:rsid w:val="00AF332D"/>
    <w:rsid w:val="00AF42BB"/>
    <w:rsid w:val="00AF63AD"/>
    <w:rsid w:val="00B06740"/>
    <w:rsid w:val="00B10023"/>
    <w:rsid w:val="00B10BD9"/>
    <w:rsid w:val="00B13183"/>
    <w:rsid w:val="00B15A3B"/>
    <w:rsid w:val="00B1654E"/>
    <w:rsid w:val="00B1785F"/>
    <w:rsid w:val="00B20CA1"/>
    <w:rsid w:val="00B221B4"/>
    <w:rsid w:val="00B26314"/>
    <w:rsid w:val="00B26958"/>
    <w:rsid w:val="00B27547"/>
    <w:rsid w:val="00B30889"/>
    <w:rsid w:val="00B32A2E"/>
    <w:rsid w:val="00B3397C"/>
    <w:rsid w:val="00B347F2"/>
    <w:rsid w:val="00B34D18"/>
    <w:rsid w:val="00B35DB3"/>
    <w:rsid w:val="00B35DD9"/>
    <w:rsid w:val="00B363CC"/>
    <w:rsid w:val="00B36BB1"/>
    <w:rsid w:val="00B43BBD"/>
    <w:rsid w:val="00B45A0E"/>
    <w:rsid w:val="00B46F62"/>
    <w:rsid w:val="00B5160B"/>
    <w:rsid w:val="00B5264F"/>
    <w:rsid w:val="00B54FED"/>
    <w:rsid w:val="00B557F5"/>
    <w:rsid w:val="00B55EA8"/>
    <w:rsid w:val="00B57BDE"/>
    <w:rsid w:val="00B60B1A"/>
    <w:rsid w:val="00B61107"/>
    <w:rsid w:val="00B61C5C"/>
    <w:rsid w:val="00B62F75"/>
    <w:rsid w:val="00B654DC"/>
    <w:rsid w:val="00B66490"/>
    <w:rsid w:val="00B67443"/>
    <w:rsid w:val="00B67528"/>
    <w:rsid w:val="00B71547"/>
    <w:rsid w:val="00B7363D"/>
    <w:rsid w:val="00B77191"/>
    <w:rsid w:val="00B82649"/>
    <w:rsid w:val="00B85D41"/>
    <w:rsid w:val="00B865BE"/>
    <w:rsid w:val="00B8709E"/>
    <w:rsid w:val="00B922FC"/>
    <w:rsid w:val="00B927AD"/>
    <w:rsid w:val="00B94FEA"/>
    <w:rsid w:val="00B959A0"/>
    <w:rsid w:val="00B9628D"/>
    <w:rsid w:val="00BA153F"/>
    <w:rsid w:val="00BA4064"/>
    <w:rsid w:val="00BA67E2"/>
    <w:rsid w:val="00BA67E4"/>
    <w:rsid w:val="00BB09AC"/>
    <w:rsid w:val="00BB1B39"/>
    <w:rsid w:val="00BB41D9"/>
    <w:rsid w:val="00BB68D4"/>
    <w:rsid w:val="00BB7EE9"/>
    <w:rsid w:val="00BC40ED"/>
    <w:rsid w:val="00BC4EE9"/>
    <w:rsid w:val="00BC63CC"/>
    <w:rsid w:val="00BC72FB"/>
    <w:rsid w:val="00BD0A9A"/>
    <w:rsid w:val="00BD1D1B"/>
    <w:rsid w:val="00BD67D4"/>
    <w:rsid w:val="00BD7337"/>
    <w:rsid w:val="00BE08A8"/>
    <w:rsid w:val="00BE1287"/>
    <w:rsid w:val="00BE1447"/>
    <w:rsid w:val="00BE26A7"/>
    <w:rsid w:val="00BE283E"/>
    <w:rsid w:val="00BE438C"/>
    <w:rsid w:val="00BE7493"/>
    <w:rsid w:val="00BE79C0"/>
    <w:rsid w:val="00BF16FE"/>
    <w:rsid w:val="00C00770"/>
    <w:rsid w:val="00C0343C"/>
    <w:rsid w:val="00C03F3B"/>
    <w:rsid w:val="00C056AA"/>
    <w:rsid w:val="00C05EC4"/>
    <w:rsid w:val="00C10A72"/>
    <w:rsid w:val="00C117F8"/>
    <w:rsid w:val="00C161E0"/>
    <w:rsid w:val="00C16BFD"/>
    <w:rsid w:val="00C25DF2"/>
    <w:rsid w:val="00C265FD"/>
    <w:rsid w:val="00C315E0"/>
    <w:rsid w:val="00C32F2A"/>
    <w:rsid w:val="00C32FCF"/>
    <w:rsid w:val="00C366A7"/>
    <w:rsid w:val="00C408A1"/>
    <w:rsid w:val="00C40FCC"/>
    <w:rsid w:val="00C42E44"/>
    <w:rsid w:val="00C47F02"/>
    <w:rsid w:val="00C5156D"/>
    <w:rsid w:val="00C518F1"/>
    <w:rsid w:val="00C52D5B"/>
    <w:rsid w:val="00C564F0"/>
    <w:rsid w:val="00C60CA2"/>
    <w:rsid w:val="00C65B46"/>
    <w:rsid w:val="00C65DFA"/>
    <w:rsid w:val="00C6672D"/>
    <w:rsid w:val="00C7183E"/>
    <w:rsid w:val="00C7251F"/>
    <w:rsid w:val="00C73227"/>
    <w:rsid w:val="00C76211"/>
    <w:rsid w:val="00C7694B"/>
    <w:rsid w:val="00C80718"/>
    <w:rsid w:val="00C870EB"/>
    <w:rsid w:val="00C9006D"/>
    <w:rsid w:val="00C91928"/>
    <w:rsid w:val="00C92626"/>
    <w:rsid w:val="00C9312B"/>
    <w:rsid w:val="00C94BE7"/>
    <w:rsid w:val="00C95123"/>
    <w:rsid w:val="00C97812"/>
    <w:rsid w:val="00CA01F5"/>
    <w:rsid w:val="00CA1FD9"/>
    <w:rsid w:val="00CA4769"/>
    <w:rsid w:val="00CA7A2B"/>
    <w:rsid w:val="00CA7B33"/>
    <w:rsid w:val="00CB1F98"/>
    <w:rsid w:val="00CB3D5E"/>
    <w:rsid w:val="00CB4F39"/>
    <w:rsid w:val="00CB5B1A"/>
    <w:rsid w:val="00CB5EA2"/>
    <w:rsid w:val="00CB62A9"/>
    <w:rsid w:val="00CB7636"/>
    <w:rsid w:val="00CB7B7E"/>
    <w:rsid w:val="00CC0301"/>
    <w:rsid w:val="00CC1A16"/>
    <w:rsid w:val="00CC2CD7"/>
    <w:rsid w:val="00CC3A64"/>
    <w:rsid w:val="00CC7D85"/>
    <w:rsid w:val="00CD2A14"/>
    <w:rsid w:val="00CD4A60"/>
    <w:rsid w:val="00CD6C11"/>
    <w:rsid w:val="00CE02DB"/>
    <w:rsid w:val="00CE1FCB"/>
    <w:rsid w:val="00CE36FA"/>
    <w:rsid w:val="00CE490D"/>
    <w:rsid w:val="00CE6268"/>
    <w:rsid w:val="00D00CD6"/>
    <w:rsid w:val="00D05800"/>
    <w:rsid w:val="00D073B3"/>
    <w:rsid w:val="00D11DAF"/>
    <w:rsid w:val="00D16663"/>
    <w:rsid w:val="00D21B4B"/>
    <w:rsid w:val="00D21BA8"/>
    <w:rsid w:val="00D24C3C"/>
    <w:rsid w:val="00D30741"/>
    <w:rsid w:val="00D3696A"/>
    <w:rsid w:val="00D4003B"/>
    <w:rsid w:val="00D461D5"/>
    <w:rsid w:val="00D462D2"/>
    <w:rsid w:val="00D47FBA"/>
    <w:rsid w:val="00D504AA"/>
    <w:rsid w:val="00D52229"/>
    <w:rsid w:val="00D56E9F"/>
    <w:rsid w:val="00D62960"/>
    <w:rsid w:val="00D646D9"/>
    <w:rsid w:val="00D65819"/>
    <w:rsid w:val="00D7039B"/>
    <w:rsid w:val="00D71230"/>
    <w:rsid w:val="00D722EF"/>
    <w:rsid w:val="00D72CD9"/>
    <w:rsid w:val="00D72F14"/>
    <w:rsid w:val="00D75D4E"/>
    <w:rsid w:val="00D76D0C"/>
    <w:rsid w:val="00D832DC"/>
    <w:rsid w:val="00D850EF"/>
    <w:rsid w:val="00D8531A"/>
    <w:rsid w:val="00D87F8F"/>
    <w:rsid w:val="00D92071"/>
    <w:rsid w:val="00D927C8"/>
    <w:rsid w:val="00D92E59"/>
    <w:rsid w:val="00D94BF4"/>
    <w:rsid w:val="00D96FCF"/>
    <w:rsid w:val="00D9770B"/>
    <w:rsid w:val="00DA2F9B"/>
    <w:rsid w:val="00DA3411"/>
    <w:rsid w:val="00DA4839"/>
    <w:rsid w:val="00DA5834"/>
    <w:rsid w:val="00DA727B"/>
    <w:rsid w:val="00DA7870"/>
    <w:rsid w:val="00DB4237"/>
    <w:rsid w:val="00DB42B1"/>
    <w:rsid w:val="00DB4720"/>
    <w:rsid w:val="00DB7DBE"/>
    <w:rsid w:val="00DD1500"/>
    <w:rsid w:val="00DD2301"/>
    <w:rsid w:val="00DD3A6E"/>
    <w:rsid w:val="00DD5A94"/>
    <w:rsid w:val="00DD649F"/>
    <w:rsid w:val="00DD6608"/>
    <w:rsid w:val="00DD6ACA"/>
    <w:rsid w:val="00DE08A2"/>
    <w:rsid w:val="00DE08CA"/>
    <w:rsid w:val="00DE1183"/>
    <w:rsid w:val="00DE13BD"/>
    <w:rsid w:val="00DE2EE1"/>
    <w:rsid w:val="00DE468F"/>
    <w:rsid w:val="00DE5F94"/>
    <w:rsid w:val="00DE633B"/>
    <w:rsid w:val="00DF0701"/>
    <w:rsid w:val="00DF164C"/>
    <w:rsid w:val="00DF6024"/>
    <w:rsid w:val="00DF60E3"/>
    <w:rsid w:val="00E00A47"/>
    <w:rsid w:val="00E0189A"/>
    <w:rsid w:val="00E03ABB"/>
    <w:rsid w:val="00E03B82"/>
    <w:rsid w:val="00E0635B"/>
    <w:rsid w:val="00E06A9F"/>
    <w:rsid w:val="00E1465D"/>
    <w:rsid w:val="00E151FF"/>
    <w:rsid w:val="00E165CF"/>
    <w:rsid w:val="00E1743F"/>
    <w:rsid w:val="00E24744"/>
    <w:rsid w:val="00E25134"/>
    <w:rsid w:val="00E26FD9"/>
    <w:rsid w:val="00E30014"/>
    <w:rsid w:val="00E31571"/>
    <w:rsid w:val="00E3403B"/>
    <w:rsid w:val="00E3415F"/>
    <w:rsid w:val="00E34162"/>
    <w:rsid w:val="00E3473C"/>
    <w:rsid w:val="00E348C4"/>
    <w:rsid w:val="00E3567F"/>
    <w:rsid w:val="00E40FE9"/>
    <w:rsid w:val="00E444AC"/>
    <w:rsid w:val="00E46CB2"/>
    <w:rsid w:val="00E500FE"/>
    <w:rsid w:val="00E5013F"/>
    <w:rsid w:val="00E52CD4"/>
    <w:rsid w:val="00E57E36"/>
    <w:rsid w:val="00E61C65"/>
    <w:rsid w:val="00E63D04"/>
    <w:rsid w:val="00E867C1"/>
    <w:rsid w:val="00E94DDE"/>
    <w:rsid w:val="00E95F44"/>
    <w:rsid w:val="00E96263"/>
    <w:rsid w:val="00E97DD2"/>
    <w:rsid w:val="00EA09C4"/>
    <w:rsid w:val="00EA335F"/>
    <w:rsid w:val="00EA6DD1"/>
    <w:rsid w:val="00EA7296"/>
    <w:rsid w:val="00EB13C6"/>
    <w:rsid w:val="00EB2A7C"/>
    <w:rsid w:val="00EC0FF0"/>
    <w:rsid w:val="00EC1162"/>
    <w:rsid w:val="00EC555A"/>
    <w:rsid w:val="00EC5FA6"/>
    <w:rsid w:val="00ED032A"/>
    <w:rsid w:val="00ED112A"/>
    <w:rsid w:val="00ED5188"/>
    <w:rsid w:val="00ED6A36"/>
    <w:rsid w:val="00ED7590"/>
    <w:rsid w:val="00EE0BA0"/>
    <w:rsid w:val="00EE12F9"/>
    <w:rsid w:val="00EE1F42"/>
    <w:rsid w:val="00EE71DC"/>
    <w:rsid w:val="00EF02F9"/>
    <w:rsid w:val="00EF0516"/>
    <w:rsid w:val="00EF061A"/>
    <w:rsid w:val="00EF352A"/>
    <w:rsid w:val="00EF5707"/>
    <w:rsid w:val="00EF585E"/>
    <w:rsid w:val="00EF6139"/>
    <w:rsid w:val="00EF666A"/>
    <w:rsid w:val="00EF6EF0"/>
    <w:rsid w:val="00F00472"/>
    <w:rsid w:val="00F0178A"/>
    <w:rsid w:val="00F02194"/>
    <w:rsid w:val="00F03F74"/>
    <w:rsid w:val="00F0764B"/>
    <w:rsid w:val="00F15AE0"/>
    <w:rsid w:val="00F218F0"/>
    <w:rsid w:val="00F22192"/>
    <w:rsid w:val="00F2511E"/>
    <w:rsid w:val="00F27A7B"/>
    <w:rsid w:val="00F34015"/>
    <w:rsid w:val="00F35E2B"/>
    <w:rsid w:val="00F3623B"/>
    <w:rsid w:val="00F36398"/>
    <w:rsid w:val="00F40AE1"/>
    <w:rsid w:val="00F41665"/>
    <w:rsid w:val="00F434C7"/>
    <w:rsid w:val="00F43ED2"/>
    <w:rsid w:val="00F458C2"/>
    <w:rsid w:val="00F45B6E"/>
    <w:rsid w:val="00F47045"/>
    <w:rsid w:val="00F501F0"/>
    <w:rsid w:val="00F52E53"/>
    <w:rsid w:val="00F53156"/>
    <w:rsid w:val="00F5463A"/>
    <w:rsid w:val="00F554C8"/>
    <w:rsid w:val="00F555D2"/>
    <w:rsid w:val="00F55923"/>
    <w:rsid w:val="00F55E94"/>
    <w:rsid w:val="00F56CDF"/>
    <w:rsid w:val="00F61A35"/>
    <w:rsid w:val="00F6352B"/>
    <w:rsid w:val="00F63CCE"/>
    <w:rsid w:val="00F65127"/>
    <w:rsid w:val="00F65EF7"/>
    <w:rsid w:val="00F701B7"/>
    <w:rsid w:val="00F708B5"/>
    <w:rsid w:val="00F721D8"/>
    <w:rsid w:val="00F72B76"/>
    <w:rsid w:val="00F730F6"/>
    <w:rsid w:val="00F7342F"/>
    <w:rsid w:val="00F75103"/>
    <w:rsid w:val="00F76B2E"/>
    <w:rsid w:val="00F819F3"/>
    <w:rsid w:val="00F825D5"/>
    <w:rsid w:val="00F96243"/>
    <w:rsid w:val="00FA127F"/>
    <w:rsid w:val="00FA1FEB"/>
    <w:rsid w:val="00FA2A9F"/>
    <w:rsid w:val="00FA6770"/>
    <w:rsid w:val="00FB2BFD"/>
    <w:rsid w:val="00FB3F7D"/>
    <w:rsid w:val="00FB7385"/>
    <w:rsid w:val="00FC1091"/>
    <w:rsid w:val="00FC7EDC"/>
    <w:rsid w:val="00FD0759"/>
    <w:rsid w:val="00FD18A3"/>
    <w:rsid w:val="00FD409D"/>
    <w:rsid w:val="00FD5B38"/>
    <w:rsid w:val="00FD6F2F"/>
    <w:rsid w:val="00FE0708"/>
    <w:rsid w:val="00FE2DCA"/>
    <w:rsid w:val="00FF11F2"/>
    <w:rsid w:val="00FF21AF"/>
    <w:rsid w:val="00FF339B"/>
    <w:rsid w:val="00FF4E06"/>
    <w:rsid w:val="00FF66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F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142BD"/>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E26F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6F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127"/>
  </w:style>
  <w:style w:type="paragraph" w:styleId="Footer">
    <w:name w:val="footer"/>
    <w:basedOn w:val="Normal"/>
    <w:link w:val="FooterChar"/>
    <w:uiPriority w:val="99"/>
    <w:unhideWhenUsed/>
    <w:rsid w:val="00F65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127"/>
  </w:style>
  <w:style w:type="paragraph" w:styleId="ListParagraph">
    <w:name w:val="List Paragraph"/>
    <w:basedOn w:val="Normal"/>
    <w:uiPriority w:val="34"/>
    <w:qFormat/>
    <w:rsid w:val="009948D4"/>
    <w:pPr>
      <w:ind w:left="720"/>
      <w:contextualSpacing/>
    </w:pPr>
  </w:style>
  <w:style w:type="table" w:styleId="TableGrid">
    <w:name w:val="Table Grid"/>
    <w:basedOn w:val="TableNormal"/>
    <w:uiPriority w:val="59"/>
    <w:rsid w:val="00185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47B4A"/>
    <w:rPr>
      <w:b/>
      <w:bCs/>
    </w:rPr>
  </w:style>
  <w:style w:type="character" w:customStyle="1" w:styleId="hgkelc">
    <w:name w:val="hgkelc"/>
    <w:basedOn w:val="DefaultParagraphFont"/>
    <w:rsid w:val="002605C8"/>
  </w:style>
  <w:style w:type="character" w:customStyle="1" w:styleId="kx21rb">
    <w:name w:val="kx21rb"/>
    <w:basedOn w:val="DefaultParagraphFont"/>
    <w:rsid w:val="002605C8"/>
  </w:style>
  <w:style w:type="paragraph" w:styleId="NormalWeb">
    <w:name w:val="Normal (Web)"/>
    <w:basedOn w:val="Normal"/>
    <w:uiPriority w:val="99"/>
    <w:unhideWhenUsed/>
    <w:rsid w:val="002E585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3E4D79"/>
    <w:rPr>
      <w:color w:val="0000FF" w:themeColor="hyperlink"/>
      <w:u w:val="single"/>
    </w:rPr>
  </w:style>
  <w:style w:type="character" w:customStyle="1" w:styleId="x">
    <w:name w:val="x"/>
    <w:basedOn w:val="DefaultParagraphFont"/>
    <w:rsid w:val="0082414A"/>
  </w:style>
  <w:style w:type="character" w:styleId="Emphasis">
    <w:name w:val="Emphasis"/>
    <w:basedOn w:val="DefaultParagraphFont"/>
    <w:uiPriority w:val="20"/>
    <w:qFormat/>
    <w:rsid w:val="00BB41D9"/>
    <w:rPr>
      <w:i/>
      <w:iCs/>
    </w:rPr>
  </w:style>
  <w:style w:type="character" w:customStyle="1" w:styleId="tb">
    <w:name w:val="tb"/>
    <w:basedOn w:val="DefaultParagraphFont"/>
    <w:rsid w:val="00040349"/>
  </w:style>
  <w:style w:type="character" w:customStyle="1" w:styleId="def">
    <w:name w:val="def"/>
    <w:basedOn w:val="DefaultParagraphFont"/>
    <w:rsid w:val="00143BD8"/>
  </w:style>
  <w:style w:type="character" w:customStyle="1" w:styleId="Heading2Char">
    <w:name w:val="Heading 2 Char"/>
    <w:basedOn w:val="DefaultParagraphFont"/>
    <w:link w:val="Heading2"/>
    <w:uiPriority w:val="9"/>
    <w:rsid w:val="007142BD"/>
    <w:rPr>
      <w:rFonts w:ascii="Times New Roman" w:eastAsia="Times New Roman" w:hAnsi="Times New Roman" w:cs="Times New Roman"/>
      <w:b/>
      <w:bCs/>
      <w:sz w:val="36"/>
      <w:szCs w:val="36"/>
      <w:lang w:bidi="hi-IN"/>
    </w:rPr>
  </w:style>
  <w:style w:type="paragraph" w:styleId="BalloonText">
    <w:name w:val="Balloon Text"/>
    <w:basedOn w:val="Normal"/>
    <w:link w:val="BalloonTextChar"/>
    <w:uiPriority w:val="99"/>
    <w:semiHidden/>
    <w:unhideWhenUsed/>
    <w:rsid w:val="00714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2BD"/>
    <w:rPr>
      <w:rFonts w:ascii="Tahoma" w:hAnsi="Tahoma" w:cs="Tahoma"/>
      <w:sz w:val="16"/>
      <w:szCs w:val="16"/>
    </w:rPr>
  </w:style>
  <w:style w:type="paragraph" w:customStyle="1" w:styleId="p">
    <w:name w:val="p"/>
    <w:basedOn w:val="Normal"/>
    <w:rsid w:val="00EF585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Typewriter">
    <w:name w:val="HTML Typewriter"/>
    <w:basedOn w:val="DefaultParagraphFont"/>
    <w:uiPriority w:val="99"/>
    <w:semiHidden/>
    <w:unhideWhenUsed/>
    <w:rsid w:val="00285248"/>
    <w:rPr>
      <w:rFonts w:ascii="Courier New" w:eastAsia="Times New Roman" w:hAnsi="Courier New" w:cs="Courier New"/>
      <w:sz w:val="20"/>
      <w:szCs w:val="20"/>
    </w:rPr>
  </w:style>
  <w:style w:type="character" w:customStyle="1" w:styleId="gloss">
    <w:name w:val="gloss"/>
    <w:basedOn w:val="DefaultParagraphFont"/>
    <w:rsid w:val="00415890"/>
  </w:style>
  <w:style w:type="character" w:customStyle="1" w:styleId="h4tag">
    <w:name w:val="h4_tag"/>
    <w:basedOn w:val="DefaultParagraphFont"/>
    <w:rsid w:val="00282CA0"/>
  </w:style>
  <w:style w:type="character" w:customStyle="1" w:styleId="highlight">
    <w:name w:val="highlight"/>
    <w:basedOn w:val="DefaultParagraphFont"/>
    <w:rsid w:val="002957FB"/>
  </w:style>
  <w:style w:type="character" w:customStyle="1" w:styleId="Heading1Char">
    <w:name w:val="Heading 1 Char"/>
    <w:basedOn w:val="DefaultParagraphFont"/>
    <w:link w:val="Heading1"/>
    <w:uiPriority w:val="9"/>
    <w:rsid w:val="00E26FD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26F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6FD9"/>
    <w:rPr>
      <w:rFonts w:asciiTheme="majorHAnsi" w:eastAsiaTheme="majorEastAsia" w:hAnsiTheme="majorHAnsi" w:cstheme="majorBidi"/>
      <w:b/>
      <w:bCs/>
      <w:i/>
      <w:iCs/>
      <w:color w:val="4F81BD" w:themeColor="accent1"/>
    </w:rPr>
  </w:style>
  <w:style w:type="character" w:customStyle="1" w:styleId="target">
    <w:name w:val="target"/>
    <w:basedOn w:val="DefaultParagraphFont"/>
    <w:rsid w:val="00E26FD9"/>
  </w:style>
  <w:style w:type="character" w:customStyle="1" w:styleId="rt">
    <w:name w:val="rt"/>
    <w:basedOn w:val="DefaultParagraphFont"/>
    <w:rsid w:val="00E26FD9"/>
  </w:style>
  <w:style w:type="character" w:customStyle="1" w:styleId="rb">
    <w:name w:val="rb"/>
    <w:basedOn w:val="DefaultParagraphFont"/>
    <w:rsid w:val="00E26FD9"/>
  </w:style>
  <w:style w:type="character" w:customStyle="1" w:styleId="panel-title">
    <w:name w:val="panel-title"/>
    <w:basedOn w:val="DefaultParagraphFont"/>
    <w:rsid w:val="00E26FD9"/>
  </w:style>
  <w:style w:type="character" w:customStyle="1" w:styleId="tdl">
    <w:name w:val="tdl"/>
    <w:basedOn w:val="DefaultParagraphFont"/>
    <w:rsid w:val="00E26FD9"/>
  </w:style>
  <w:style w:type="character" w:customStyle="1" w:styleId="Emphasis1">
    <w:name w:val="Emphasis1"/>
    <w:basedOn w:val="DefaultParagraphFont"/>
    <w:rsid w:val="00CB1F98"/>
  </w:style>
  <w:style w:type="character" w:customStyle="1" w:styleId="votes-amount">
    <w:name w:val="votes-amount"/>
    <w:basedOn w:val="DefaultParagraphFont"/>
    <w:rsid w:val="00CB1F98"/>
  </w:style>
  <w:style w:type="character" w:customStyle="1" w:styleId="ex-sent">
    <w:name w:val="ex-sent"/>
    <w:basedOn w:val="DefaultParagraphFont"/>
    <w:rsid w:val="006425BB"/>
  </w:style>
  <w:style w:type="character" w:customStyle="1" w:styleId="crkfpe">
    <w:name w:val="crkfpe"/>
    <w:basedOn w:val="DefaultParagraphFont"/>
    <w:rsid w:val="00034A6D"/>
  </w:style>
  <w:style w:type="character" w:customStyle="1" w:styleId="mejs-offscreen">
    <w:name w:val="mejs-offscreen"/>
    <w:basedOn w:val="DefaultParagraphFont"/>
    <w:rsid w:val="003A35F7"/>
  </w:style>
  <w:style w:type="paragraph" w:customStyle="1" w:styleId="simpara">
    <w:name w:val="simpara"/>
    <w:basedOn w:val="Normal"/>
    <w:rsid w:val="00DF60E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para">
    <w:name w:val="para"/>
    <w:basedOn w:val="Normal"/>
    <w:rsid w:val="00DF60E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Spacing">
    <w:name w:val="No Spacing"/>
    <w:uiPriority w:val="1"/>
    <w:qFormat/>
    <w:rsid w:val="00FB3F7D"/>
    <w:pPr>
      <w:spacing w:after="0" w:line="240" w:lineRule="auto"/>
    </w:pPr>
  </w:style>
  <w:style w:type="paragraph" w:styleId="Revision">
    <w:name w:val="Revision"/>
    <w:hidden/>
    <w:uiPriority w:val="99"/>
    <w:semiHidden/>
    <w:rsid w:val="007A787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F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142BD"/>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E26F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6F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127"/>
  </w:style>
  <w:style w:type="paragraph" w:styleId="Footer">
    <w:name w:val="footer"/>
    <w:basedOn w:val="Normal"/>
    <w:link w:val="FooterChar"/>
    <w:uiPriority w:val="99"/>
    <w:unhideWhenUsed/>
    <w:rsid w:val="00F65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127"/>
  </w:style>
  <w:style w:type="paragraph" w:styleId="ListParagraph">
    <w:name w:val="List Paragraph"/>
    <w:basedOn w:val="Normal"/>
    <w:uiPriority w:val="34"/>
    <w:qFormat/>
    <w:rsid w:val="009948D4"/>
    <w:pPr>
      <w:ind w:left="720"/>
      <w:contextualSpacing/>
    </w:pPr>
  </w:style>
  <w:style w:type="table" w:styleId="TableGrid">
    <w:name w:val="Table Grid"/>
    <w:basedOn w:val="TableNormal"/>
    <w:uiPriority w:val="59"/>
    <w:rsid w:val="00185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47B4A"/>
    <w:rPr>
      <w:b/>
      <w:bCs/>
    </w:rPr>
  </w:style>
  <w:style w:type="character" w:customStyle="1" w:styleId="hgkelc">
    <w:name w:val="hgkelc"/>
    <w:basedOn w:val="DefaultParagraphFont"/>
    <w:rsid w:val="002605C8"/>
  </w:style>
  <w:style w:type="character" w:customStyle="1" w:styleId="kx21rb">
    <w:name w:val="kx21rb"/>
    <w:basedOn w:val="DefaultParagraphFont"/>
    <w:rsid w:val="002605C8"/>
  </w:style>
  <w:style w:type="paragraph" w:styleId="NormalWeb">
    <w:name w:val="Normal (Web)"/>
    <w:basedOn w:val="Normal"/>
    <w:uiPriority w:val="99"/>
    <w:unhideWhenUsed/>
    <w:rsid w:val="002E585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3E4D79"/>
    <w:rPr>
      <w:color w:val="0000FF" w:themeColor="hyperlink"/>
      <w:u w:val="single"/>
    </w:rPr>
  </w:style>
  <w:style w:type="character" w:customStyle="1" w:styleId="x">
    <w:name w:val="x"/>
    <w:basedOn w:val="DefaultParagraphFont"/>
    <w:rsid w:val="0082414A"/>
  </w:style>
  <w:style w:type="character" w:styleId="Emphasis">
    <w:name w:val="Emphasis"/>
    <w:basedOn w:val="DefaultParagraphFont"/>
    <w:uiPriority w:val="20"/>
    <w:qFormat/>
    <w:rsid w:val="00BB41D9"/>
    <w:rPr>
      <w:i/>
      <w:iCs/>
    </w:rPr>
  </w:style>
  <w:style w:type="character" w:customStyle="1" w:styleId="tb">
    <w:name w:val="tb"/>
    <w:basedOn w:val="DefaultParagraphFont"/>
    <w:rsid w:val="00040349"/>
  </w:style>
  <w:style w:type="character" w:customStyle="1" w:styleId="def">
    <w:name w:val="def"/>
    <w:basedOn w:val="DefaultParagraphFont"/>
    <w:rsid w:val="00143BD8"/>
  </w:style>
  <w:style w:type="character" w:customStyle="1" w:styleId="Heading2Char">
    <w:name w:val="Heading 2 Char"/>
    <w:basedOn w:val="DefaultParagraphFont"/>
    <w:link w:val="Heading2"/>
    <w:uiPriority w:val="9"/>
    <w:rsid w:val="007142BD"/>
    <w:rPr>
      <w:rFonts w:ascii="Times New Roman" w:eastAsia="Times New Roman" w:hAnsi="Times New Roman" w:cs="Times New Roman"/>
      <w:b/>
      <w:bCs/>
      <w:sz w:val="36"/>
      <w:szCs w:val="36"/>
      <w:lang w:bidi="hi-IN"/>
    </w:rPr>
  </w:style>
  <w:style w:type="paragraph" w:styleId="BalloonText">
    <w:name w:val="Balloon Text"/>
    <w:basedOn w:val="Normal"/>
    <w:link w:val="BalloonTextChar"/>
    <w:uiPriority w:val="99"/>
    <w:semiHidden/>
    <w:unhideWhenUsed/>
    <w:rsid w:val="00714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2BD"/>
    <w:rPr>
      <w:rFonts w:ascii="Tahoma" w:hAnsi="Tahoma" w:cs="Tahoma"/>
      <w:sz w:val="16"/>
      <w:szCs w:val="16"/>
    </w:rPr>
  </w:style>
  <w:style w:type="paragraph" w:customStyle="1" w:styleId="p">
    <w:name w:val="p"/>
    <w:basedOn w:val="Normal"/>
    <w:rsid w:val="00EF585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Typewriter">
    <w:name w:val="HTML Typewriter"/>
    <w:basedOn w:val="DefaultParagraphFont"/>
    <w:uiPriority w:val="99"/>
    <w:semiHidden/>
    <w:unhideWhenUsed/>
    <w:rsid w:val="00285248"/>
    <w:rPr>
      <w:rFonts w:ascii="Courier New" w:eastAsia="Times New Roman" w:hAnsi="Courier New" w:cs="Courier New"/>
      <w:sz w:val="20"/>
      <w:szCs w:val="20"/>
    </w:rPr>
  </w:style>
  <w:style w:type="character" w:customStyle="1" w:styleId="gloss">
    <w:name w:val="gloss"/>
    <w:basedOn w:val="DefaultParagraphFont"/>
    <w:rsid w:val="00415890"/>
  </w:style>
  <w:style w:type="character" w:customStyle="1" w:styleId="h4tag">
    <w:name w:val="h4_tag"/>
    <w:basedOn w:val="DefaultParagraphFont"/>
    <w:rsid w:val="00282CA0"/>
  </w:style>
  <w:style w:type="character" w:customStyle="1" w:styleId="highlight">
    <w:name w:val="highlight"/>
    <w:basedOn w:val="DefaultParagraphFont"/>
    <w:rsid w:val="002957FB"/>
  </w:style>
  <w:style w:type="character" w:customStyle="1" w:styleId="Heading1Char">
    <w:name w:val="Heading 1 Char"/>
    <w:basedOn w:val="DefaultParagraphFont"/>
    <w:link w:val="Heading1"/>
    <w:uiPriority w:val="9"/>
    <w:rsid w:val="00E26FD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26F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6FD9"/>
    <w:rPr>
      <w:rFonts w:asciiTheme="majorHAnsi" w:eastAsiaTheme="majorEastAsia" w:hAnsiTheme="majorHAnsi" w:cstheme="majorBidi"/>
      <w:b/>
      <w:bCs/>
      <w:i/>
      <w:iCs/>
      <w:color w:val="4F81BD" w:themeColor="accent1"/>
    </w:rPr>
  </w:style>
  <w:style w:type="character" w:customStyle="1" w:styleId="target">
    <w:name w:val="target"/>
    <w:basedOn w:val="DefaultParagraphFont"/>
    <w:rsid w:val="00E26FD9"/>
  </w:style>
  <w:style w:type="character" w:customStyle="1" w:styleId="rt">
    <w:name w:val="rt"/>
    <w:basedOn w:val="DefaultParagraphFont"/>
    <w:rsid w:val="00E26FD9"/>
  </w:style>
  <w:style w:type="character" w:customStyle="1" w:styleId="rb">
    <w:name w:val="rb"/>
    <w:basedOn w:val="DefaultParagraphFont"/>
    <w:rsid w:val="00E26FD9"/>
  </w:style>
  <w:style w:type="character" w:customStyle="1" w:styleId="panel-title">
    <w:name w:val="panel-title"/>
    <w:basedOn w:val="DefaultParagraphFont"/>
    <w:rsid w:val="00E26FD9"/>
  </w:style>
  <w:style w:type="character" w:customStyle="1" w:styleId="tdl">
    <w:name w:val="tdl"/>
    <w:basedOn w:val="DefaultParagraphFont"/>
    <w:rsid w:val="00E26FD9"/>
  </w:style>
  <w:style w:type="character" w:customStyle="1" w:styleId="Emphasis1">
    <w:name w:val="Emphasis1"/>
    <w:basedOn w:val="DefaultParagraphFont"/>
    <w:rsid w:val="00CB1F98"/>
  </w:style>
  <w:style w:type="character" w:customStyle="1" w:styleId="votes-amount">
    <w:name w:val="votes-amount"/>
    <w:basedOn w:val="DefaultParagraphFont"/>
    <w:rsid w:val="00CB1F98"/>
  </w:style>
  <w:style w:type="character" w:customStyle="1" w:styleId="ex-sent">
    <w:name w:val="ex-sent"/>
    <w:basedOn w:val="DefaultParagraphFont"/>
    <w:rsid w:val="006425BB"/>
  </w:style>
  <w:style w:type="character" w:customStyle="1" w:styleId="crkfpe">
    <w:name w:val="crkfpe"/>
    <w:basedOn w:val="DefaultParagraphFont"/>
    <w:rsid w:val="00034A6D"/>
  </w:style>
  <w:style w:type="character" w:customStyle="1" w:styleId="mejs-offscreen">
    <w:name w:val="mejs-offscreen"/>
    <w:basedOn w:val="DefaultParagraphFont"/>
    <w:rsid w:val="003A35F7"/>
  </w:style>
  <w:style w:type="paragraph" w:customStyle="1" w:styleId="simpara">
    <w:name w:val="simpara"/>
    <w:basedOn w:val="Normal"/>
    <w:rsid w:val="00DF60E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para">
    <w:name w:val="para"/>
    <w:basedOn w:val="Normal"/>
    <w:rsid w:val="00DF60E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Spacing">
    <w:name w:val="No Spacing"/>
    <w:uiPriority w:val="1"/>
    <w:qFormat/>
    <w:rsid w:val="00FB3F7D"/>
    <w:pPr>
      <w:spacing w:after="0" w:line="240" w:lineRule="auto"/>
    </w:pPr>
  </w:style>
  <w:style w:type="paragraph" w:styleId="Revision">
    <w:name w:val="Revision"/>
    <w:hidden/>
    <w:uiPriority w:val="99"/>
    <w:semiHidden/>
    <w:rsid w:val="007A78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9639">
      <w:bodyDiv w:val="1"/>
      <w:marLeft w:val="0"/>
      <w:marRight w:val="0"/>
      <w:marTop w:val="0"/>
      <w:marBottom w:val="0"/>
      <w:divBdr>
        <w:top w:val="none" w:sz="0" w:space="0" w:color="auto"/>
        <w:left w:val="none" w:sz="0" w:space="0" w:color="auto"/>
        <w:bottom w:val="none" w:sz="0" w:space="0" w:color="auto"/>
        <w:right w:val="none" w:sz="0" w:space="0" w:color="auto"/>
      </w:divBdr>
    </w:div>
    <w:div w:id="96827510">
      <w:bodyDiv w:val="1"/>
      <w:marLeft w:val="0"/>
      <w:marRight w:val="0"/>
      <w:marTop w:val="0"/>
      <w:marBottom w:val="0"/>
      <w:divBdr>
        <w:top w:val="none" w:sz="0" w:space="0" w:color="auto"/>
        <w:left w:val="none" w:sz="0" w:space="0" w:color="auto"/>
        <w:bottom w:val="none" w:sz="0" w:space="0" w:color="auto"/>
        <w:right w:val="none" w:sz="0" w:space="0" w:color="auto"/>
      </w:divBdr>
      <w:divsChild>
        <w:div w:id="1813709919">
          <w:marLeft w:val="0"/>
          <w:marRight w:val="0"/>
          <w:marTop w:val="0"/>
          <w:marBottom w:val="0"/>
          <w:divBdr>
            <w:top w:val="none" w:sz="0" w:space="0" w:color="auto"/>
            <w:left w:val="none" w:sz="0" w:space="0" w:color="auto"/>
            <w:bottom w:val="none" w:sz="0" w:space="0" w:color="auto"/>
            <w:right w:val="none" w:sz="0" w:space="0" w:color="auto"/>
          </w:divBdr>
        </w:div>
        <w:div w:id="870454003">
          <w:marLeft w:val="0"/>
          <w:marRight w:val="0"/>
          <w:marTop w:val="0"/>
          <w:marBottom w:val="0"/>
          <w:divBdr>
            <w:top w:val="none" w:sz="0" w:space="0" w:color="auto"/>
            <w:left w:val="none" w:sz="0" w:space="0" w:color="auto"/>
            <w:bottom w:val="none" w:sz="0" w:space="0" w:color="auto"/>
            <w:right w:val="none" w:sz="0" w:space="0" w:color="auto"/>
          </w:divBdr>
        </w:div>
      </w:divsChild>
    </w:div>
    <w:div w:id="136145335">
      <w:bodyDiv w:val="1"/>
      <w:marLeft w:val="0"/>
      <w:marRight w:val="0"/>
      <w:marTop w:val="0"/>
      <w:marBottom w:val="0"/>
      <w:divBdr>
        <w:top w:val="none" w:sz="0" w:space="0" w:color="auto"/>
        <w:left w:val="none" w:sz="0" w:space="0" w:color="auto"/>
        <w:bottom w:val="none" w:sz="0" w:space="0" w:color="auto"/>
        <w:right w:val="none" w:sz="0" w:space="0" w:color="auto"/>
      </w:divBdr>
      <w:divsChild>
        <w:div w:id="155733755">
          <w:marLeft w:val="0"/>
          <w:marRight w:val="0"/>
          <w:marTop w:val="0"/>
          <w:marBottom w:val="0"/>
          <w:divBdr>
            <w:top w:val="none" w:sz="0" w:space="0" w:color="0B71BB"/>
            <w:left w:val="none" w:sz="0" w:space="0" w:color="0B71BB"/>
            <w:bottom w:val="none" w:sz="0" w:space="0" w:color="0B71BB"/>
            <w:right w:val="none" w:sz="0" w:space="0" w:color="0B71BB"/>
          </w:divBdr>
          <w:divsChild>
            <w:div w:id="537741848">
              <w:marLeft w:val="0"/>
              <w:marRight w:val="0"/>
              <w:marTop w:val="0"/>
              <w:marBottom w:val="0"/>
              <w:divBdr>
                <w:top w:val="none" w:sz="0" w:space="0" w:color="auto"/>
                <w:left w:val="none" w:sz="0" w:space="0" w:color="auto"/>
                <w:bottom w:val="none" w:sz="0" w:space="0" w:color="auto"/>
                <w:right w:val="none" w:sz="0" w:space="0" w:color="auto"/>
              </w:divBdr>
              <w:divsChild>
                <w:div w:id="226649756">
                  <w:marLeft w:val="0"/>
                  <w:marRight w:val="0"/>
                  <w:marTop w:val="0"/>
                  <w:marBottom w:val="105"/>
                  <w:divBdr>
                    <w:top w:val="none" w:sz="0" w:space="0" w:color="auto"/>
                    <w:left w:val="none" w:sz="0" w:space="0" w:color="auto"/>
                    <w:bottom w:val="single" w:sz="6" w:space="8" w:color="DDDDDD"/>
                    <w:right w:val="none" w:sz="0" w:space="0" w:color="auto"/>
                  </w:divBdr>
                </w:div>
              </w:divsChild>
            </w:div>
          </w:divsChild>
        </w:div>
      </w:divsChild>
    </w:div>
    <w:div w:id="154030298">
      <w:bodyDiv w:val="1"/>
      <w:marLeft w:val="0"/>
      <w:marRight w:val="0"/>
      <w:marTop w:val="0"/>
      <w:marBottom w:val="0"/>
      <w:divBdr>
        <w:top w:val="none" w:sz="0" w:space="0" w:color="auto"/>
        <w:left w:val="none" w:sz="0" w:space="0" w:color="auto"/>
        <w:bottom w:val="none" w:sz="0" w:space="0" w:color="auto"/>
        <w:right w:val="none" w:sz="0" w:space="0" w:color="auto"/>
      </w:divBdr>
    </w:div>
    <w:div w:id="160051701">
      <w:bodyDiv w:val="1"/>
      <w:marLeft w:val="0"/>
      <w:marRight w:val="0"/>
      <w:marTop w:val="0"/>
      <w:marBottom w:val="0"/>
      <w:divBdr>
        <w:top w:val="none" w:sz="0" w:space="0" w:color="auto"/>
        <w:left w:val="none" w:sz="0" w:space="0" w:color="auto"/>
        <w:bottom w:val="none" w:sz="0" w:space="0" w:color="auto"/>
        <w:right w:val="none" w:sz="0" w:space="0" w:color="auto"/>
      </w:divBdr>
    </w:div>
    <w:div w:id="189682851">
      <w:bodyDiv w:val="1"/>
      <w:marLeft w:val="0"/>
      <w:marRight w:val="0"/>
      <w:marTop w:val="0"/>
      <w:marBottom w:val="0"/>
      <w:divBdr>
        <w:top w:val="none" w:sz="0" w:space="0" w:color="auto"/>
        <w:left w:val="none" w:sz="0" w:space="0" w:color="auto"/>
        <w:bottom w:val="none" w:sz="0" w:space="0" w:color="auto"/>
        <w:right w:val="none" w:sz="0" w:space="0" w:color="auto"/>
      </w:divBdr>
      <w:divsChild>
        <w:div w:id="1258175611">
          <w:marLeft w:val="0"/>
          <w:marRight w:val="0"/>
          <w:marTop w:val="0"/>
          <w:marBottom w:val="150"/>
          <w:divBdr>
            <w:top w:val="none" w:sz="0" w:space="0" w:color="auto"/>
            <w:left w:val="none" w:sz="0" w:space="0" w:color="auto"/>
            <w:bottom w:val="single" w:sz="6" w:space="4" w:color="E5E4E9"/>
            <w:right w:val="none" w:sz="0" w:space="0" w:color="auto"/>
          </w:divBdr>
          <w:divsChild>
            <w:div w:id="377171666">
              <w:marLeft w:val="0"/>
              <w:marRight w:val="0"/>
              <w:marTop w:val="0"/>
              <w:marBottom w:val="0"/>
              <w:divBdr>
                <w:top w:val="none" w:sz="0" w:space="0" w:color="auto"/>
                <w:left w:val="none" w:sz="0" w:space="0" w:color="auto"/>
                <w:bottom w:val="none" w:sz="0" w:space="0" w:color="auto"/>
                <w:right w:val="none" w:sz="0" w:space="0" w:color="auto"/>
              </w:divBdr>
            </w:div>
          </w:divsChild>
        </w:div>
        <w:div w:id="1451392756">
          <w:marLeft w:val="0"/>
          <w:marRight w:val="0"/>
          <w:marTop w:val="0"/>
          <w:marBottom w:val="375"/>
          <w:divBdr>
            <w:top w:val="none" w:sz="0" w:space="0" w:color="auto"/>
            <w:left w:val="none" w:sz="0" w:space="0" w:color="auto"/>
            <w:bottom w:val="none" w:sz="0" w:space="0" w:color="auto"/>
            <w:right w:val="none" w:sz="0" w:space="0" w:color="auto"/>
          </w:divBdr>
        </w:div>
        <w:div w:id="2010669693">
          <w:marLeft w:val="0"/>
          <w:marRight w:val="0"/>
          <w:marTop w:val="0"/>
          <w:marBottom w:val="0"/>
          <w:divBdr>
            <w:top w:val="none" w:sz="0" w:space="0" w:color="auto"/>
            <w:left w:val="none" w:sz="0" w:space="0" w:color="auto"/>
            <w:bottom w:val="none" w:sz="0" w:space="0" w:color="auto"/>
            <w:right w:val="none" w:sz="0" w:space="0" w:color="auto"/>
          </w:divBdr>
          <w:divsChild>
            <w:div w:id="119810567">
              <w:marLeft w:val="0"/>
              <w:marRight w:val="0"/>
              <w:marTop w:val="0"/>
              <w:marBottom w:val="0"/>
              <w:divBdr>
                <w:top w:val="none" w:sz="0" w:space="0" w:color="auto"/>
                <w:left w:val="none" w:sz="0" w:space="0" w:color="auto"/>
                <w:bottom w:val="none" w:sz="0" w:space="0" w:color="auto"/>
                <w:right w:val="none" w:sz="0" w:space="0" w:color="auto"/>
              </w:divBdr>
              <w:divsChild>
                <w:div w:id="2113813762">
                  <w:marLeft w:val="0"/>
                  <w:marRight w:val="0"/>
                  <w:marTop w:val="0"/>
                  <w:marBottom w:val="375"/>
                  <w:divBdr>
                    <w:top w:val="none" w:sz="0" w:space="0" w:color="auto"/>
                    <w:left w:val="none" w:sz="0" w:space="0" w:color="auto"/>
                    <w:bottom w:val="none" w:sz="0" w:space="0" w:color="auto"/>
                    <w:right w:val="none" w:sz="0" w:space="0" w:color="auto"/>
                  </w:divBdr>
                </w:div>
              </w:divsChild>
            </w:div>
            <w:div w:id="1612667757">
              <w:blockQuote w:val="1"/>
              <w:marLeft w:val="0"/>
              <w:marRight w:val="0"/>
              <w:marTop w:val="225"/>
              <w:marBottom w:val="75"/>
              <w:divBdr>
                <w:top w:val="none" w:sz="0" w:space="0" w:color="auto"/>
                <w:left w:val="single" w:sz="2" w:space="8" w:color="5D30C1"/>
                <w:bottom w:val="none" w:sz="0" w:space="0" w:color="auto"/>
                <w:right w:val="none" w:sz="0" w:space="0" w:color="auto"/>
              </w:divBdr>
            </w:div>
            <w:div w:id="1975481065">
              <w:blockQuote w:val="1"/>
              <w:marLeft w:val="0"/>
              <w:marRight w:val="0"/>
              <w:marTop w:val="0"/>
              <w:marBottom w:val="75"/>
              <w:divBdr>
                <w:top w:val="none" w:sz="0" w:space="0" w:color="auto"/>
                <w:left w:val="single" w:sz="2" w:space="8" w:color="5D30C1"/>
                <w:bottom w:val="none" w:sz="0" w:space="0" w:color="auto"/>
                <w:right w:val="none" w:sz="0" w:space="0" w:color="auto"/>
              </w:divBdr>
            </w:div>
            <w:div w:id="58019160">
              <w:blockQuote w:val="1"/>
              <w:marLeft w:val="0"/>
              <w:marRight w:val="0"/>
              <w:marTop w:val="0"/>
              <w:marBottom w:val="300"/>
              <w:divBdr>
                <w:top w:val="none" w:sz="0" w:space="0" w:color="auto"/>
                <w:left w:val="single" w:sz="2" w:space="8" w:color="5D30C1"/>
                <w:bottom w:val="none" w:sz="0" w:space="0" w:color="auto"/>
                <w:right w:val="none" w:sz="0" w:space="0" w:color="auto"/>
              </w:divBdr>
            </w:div>
            <w:div w:id="239339170">
              <w:marLeft w:val="0"/>
              <w:marRight w:val="0"/>
              <w:marTop w:val="0"/>
              <w:marBottom w:val="0"/>
              <w:divBdr>
                <w:top w:val="none" w:sz="0" w:space="0" w:color="auto"/>
                <w:left w:val="none" w:sz="0" w:space="0" w:color="auto"/>
                <w:bottom w:val="none" w:sz="0" w:space="0" w:color="auto"/>
                <w:right w:val="none" w:sz="0" w:space="0" w:color="auto"/>
              </w:divBdr>
              <w:divsChild>
                <w:div w:id="1435587808">
                  <w:marLeft w:val="0"/>
                  <w:marRight w:val="0"/>
                  <w:marTop w:val="0"/>
                  <w:marBottom w:val="0"/>
                  <w:divBdr>
                    <w:top w:val="none" w:sz="0" w:space="0" w:color="auto"/>
                    <w:left w:val="none" w:sz="0" w:space="0" w:color="auto"/>
                    <w:bottom w:val="none" w:sz="0" w:space="0" w:color="auto"/>
                    <w:right w:val="none" w:sz="0" w:space="0" w:color="auto"/>
                  </w:divBdr>
                </w:div>
                <w:div w:id="122114010">
                  <w:marLeft w:val="0"/>
                  <w:marRight w:val="0"/>
                  <w:marTop w:val="0"/>
                  <w:marBottom w:val="0"/>
                  <w:divBdr>
                    <w:top w:val="none" w:sz="0" w:space="0" w:color="auto"/>
                    <w:left w:val="none" w:sz="0" w:space="0" w:color="auto"/>
                    <w:bottom w:val="none" w:sz="0" w:space="0" w:color="auto"/>
                    <w:right w:val="none" w:sz="0" w:space="0" w:color="auto"/>
                  </w:divBdr>
                  <w:divsChild>
                    <w:div w:id="626159112">
                      <w:marLeft w:val="0"/>
                      <w:marRight w:val="0"/>
                      <w:marTop w:val="0"/>
                      <w:marBottom w:val="0"/>
                      <w:divBdr>
                        <w:top w:val="none" w:sz="0" w:space="0" w:color="auto"/>
                        <w:left w:val="none" w:sz="0" w:space="0" w:color="auto"/>
                        <w:bottom w:val="none" w:sz="0" w:space="0" w:color="auto"/>
                        <w:right w:val="none" w:sz="0" w:space="0" w:color="auto"/>
                      </w:divBdr>
                    </w:div>
                    <w:div w:id="1654023679">
                      <w:marLeft w:val="0"/>
                      <w:marRight w:val="0"/>
                      <w:marTop w:val="0"/>
                      <w:marBottom w:val="0"/>
                      <w:divBdr>
                        <w:top w:val="none" w:sz="0" w:space="0" w:color="auto"/>
                        <w:left w:val="none" w:sz="0" w:space="0" w:color="auto"/>
                        <w:bottom w:val="none" w:sz="0" w:space="0" w:color="auto"/>
                        <w:right w:val="none" w:sz="0" w:space="0" w:color="auto"/>
                      </w:divBdr>
                      <w:divsChild>
                        <w:div w:id="1078406264">
                          <w:marLeft w:val="0"/>
                          <w:marRight w:val="0"/>
                          <w:marTop w:val="0"/>
                          <w:marBottom w:val="0"/>
                          <w:divBdr>
                            <w:top w:val="none" w:sz="0" w:space="0" w:color="auto"/>
                            <w:left w:val="none" w:sz="0" w:space="0" w:color="auto"/>
                            <w:bottom w:val="none" w:sz="0" w:space="0" w:color="auto"/>
                            <w:right w:val="none" w:sz="0" w:space="0" w:color="auto"/>
                          </w:divBdr>
                        </w:div>
                        <w:div w:id="38212765">
                          <w:blockQuote w:val="1"/>
                          <w:marLeft w:val="0"/>
                          <w:marRight w:val="0"/>
                          <w:marTop w:val="225"/>
                          <w:marBottom w:val="300"/>
                          <w:divBdr>
                            <w:top w:val="none" w:sz="0" w:space="0" w:color="auto"/>
                            <w:left w:val="single" w:sz="2" w:space="8" w:color="5D30C1"/>
                            <w:bottom w:val="none" w:sz="0" w:space="0" w:color="auto"/>
                            <w:right w:val="none" w:sz="0" w:space="0" w:color="auto"/>
                          </w:divBdr>
                        </w:div>
                      </w:divsChild>
                    </w:div>
                  </w:divsChild>
                </w:div>
              </w:divsChild>
            </w:div>
          </w:divsChild>
        </w:div>
      </w:divsChild>
    </w:div>
    <w:div w:id="209221262">
      <w:bodyDiv w:val="1"/>
      <w:marLeft w:val="0"/>
      <w:marRight w:val="0"/>
      <w:marTop w:val="0"/>
      <w:marBottom w:val="0"/>
      <w:divBdr>
        <w:top w:val="none" w:sz="0" w:space="0" w:color="auto"/>
        <w:left w:val="none" w:sz="0" w:space="0" w:color="auto"/>
        <w:bottom w:val="none" w:sz="0" w:space="0" w:color="auto"/>
        <w:right w:val="none" w:sz="0" w:space="0" w:color="auto"/>
      </w:divBdr>
    </w:div>
    <w:div w:id="220095524">
      <w:bodyDiv w:val="1"/>
      <w:marLeft w:val="0"/>
      <w:marRight w:val="0"/>
      <w:marTop w:val="0"/>
      <w:marBottom w:val="0"/>
      <w:divBdr>
        <w:top w:val="none" w:sz="0" w:space="0" w:color="auto"/>
        <w:left w:val="none" w:sz="0" w:space="0" w:color="auto"/>
        <w:bottom w:val="none" w:sz="0" w:space="0" w:color="auto"/>
        <w:right w:val="none" w:sz="0" w:space="0" w:color="auto"/>
      </w:divBdr>
    </w:div>
    <w:div w:id="227422684">
      <w:bodyDiv w:val="1"/>
      <w:marLeft w:val="0"/>
      <w:marRight w:val="0"/>
      <w:marTop w:val="0"/>
      <w:marBottom w:val="0"/>
      <w:divBdr>
        <w:top w:val="none" w:sz="0" w:space="0" w:color="auto"/>
        <w:left w:val="none" w:sz="0" w:space="0" w:color="auto"/>
        <w:bottom w:val="none" w:sz="0" w:space="0" w:color="auto"/>
        <w:right w:val="none" w:sz="0" w:space="0" w:color="auto"/>
      </w:divBdr>
    </w:div>
    <w:div w:id="309750521">
      <w:bodyDiv w:val="1"/>
      <w:marLeft w:val="0"/>
      <w:marRight w:val="0"/>
      <w:marTop w:val="0"/>
      <w:marBottom w:val="0"/>
      <w:divBdr>
        <w:top w:val="none" w:sz="0" w:space="0" w:color="auto"/>
        <w:left w:val="none" w:sz="0" w:space="0" w:color="auto"/>
        <w:bottom w:val="none" w:sz="0" w:space="0" w:color="auto"/>
        <w:right w:val="none" w:sz="0" w:space="0" w:color="auto"/>
      </w:divBdr>
    </w:div>
    <w:div w:id="315501422">
      <w:bodyDiv w:val="1"/>
      <w:marLeft w:val="0"/>
      <w:marRight w:val="0"/>
      <w:marTop w:val="0"/>
      <w:marBottom w:val="0"/>
      <w:divBdr>
        <w:top w:val="none" w:sz="0" w:space="0" w:color="auto"/>
        <w:left w:val="none" w:sz="0" w:space="0" w:color="auto"/>
        <w:bottom w:val="none" w:sz="0" w:space="0" w:color="auto"/>
        <w:right w:val="none" w:sz="0" w:space="0" w:color="auto"/>
      </w:divBdr>
    </w:div>
    <w:div w:id="333151846">
      <w:bodyDiv w:val="1"/>
      <w:marLeft w:val="0"/>
      <w:marRight w:val="0"/>
      <w:marTop w:val="0"/>
      <w:marBottom w:val="0"/>
      <w:divBdr>
        <w:top w:val="none" w:sz="0" w:space="0" w:color="auto"/>
        <w:left w:val="none" w:sz="0" w:space="0" w:color="auto"/>
        <w:bottom w:val="none" w:sz="0" w:space="0" w:color="auto"/>
        <w:right w:val="none" w:sz="0" w:space="0" w:color="auto"/>
      </w:divBdr>
      <w:divsChild>
        <w:div w:id="290862465">
          <w:blockQuote w:val="1"/>
          <w:marLeft w:val="0"/>
          <w:marRight w:val="0"/>
          <w:marTop w:val="225"/>
          <w:marBottom w:val="75"/>
          <w:divBdr>
            <w:top w:val="none" w:sz="0" w:space="0" w:color="auto"/>
            <w:left w:val="single" w:sz="2" w:space="8" w:color="5D30C1"/>
            <w:bottom w:val="none" w:sz="0" w:space="0" w:color="auto"/>
            <w:right w:val="none" w:sz="0" w:space="0" w:color="auto"/>
          </w:divBdr>
        </w:div>
        <w:div w:id="798261030">
          <w:blockQuote w:val="1"/>
          <w:marLeft w:val="0"/>
          <w:marRight w:val="0"/>
          <w:marTop w:val="0"/>
          <w:marBottom w:val="300"/>
          <w:divBdr>
            <w:top w:val="none" w:sz="0" w:space="0" w:color="auto"/>
            <w:left w:val="single" w:sz="2" w:space="8" w:color="5D30C1"/>
            <w:bottom w:val="none" w:sz="0" w:space="0" w:color="auto"/>
            <w:right w:val="none" w:sz="0" w:space="0" w:color="auto"/>
          </w:divBdr>
        </w:div>
      </w:divsChild>
    </w:div>
    <w:div w:id="373965506">
      <w:bodyDiv w:val="1"/>
      <w:marLeft w:val="0"/>
      <w:marRight w:val="0"/>
      <w:marTop w:val="0"/>
      <w:marBottom w:val="0"/>
      <w:divBdr>
        <w:top w:val="none" w:sz="0" w:space="0" w:color="auto"/>
        <w:left w:val="none" w:sz="0" w:space="0" w:color="auto"/>
        <w:bottom w:val="none" w:sz="0" w:space="0" w:color="auto"/>
        <w:right w:val="none" w:sz="0" w:space="0" w:color="auto"/>
      </w:divBdr>
    </w:div>
    <w:div w:id="433327745">
      <w:bodyDiv w:val="1"/>
      <w:marLeft w:val="0"/>
      <w:marRight w:val="0"/>
      <w:marTop w:val="0"/>
      <w:marBottom w:val="0"/>
      <w:divBdr>
        <w:top w:val="none" w:sz="0" w:space="0" w:color="auto"/>
        <w:left w:val="none" w:sz="0" w:space="0" w:color="auto"/>
        <w:bottom w:val="none" w:sz="0" w:space="0" w:color="auto"/>
        <w:right w:val="none" w:sz="0" w:space="0" w:color="auto"/>
      </w:divBdr>
      <w:divsChild>
        <w:div w:id="1949965773">
          <w:marLeft w:val="0"/>
          <w:marRight w:val="0"/>
          <w:marTop w:val="0"/>
          <w:marBottom w:val="300"/>
          <w:divBdr>
            <w:top w:val="none" w:sz="0" w:space="0" w:color="auto"/>
            <w:left w:val="none" w:sz="0" w:space="0" w:color="auto"/>
            <w:bottom w:val="none" w:sz="0" w:space="0" w:color="auto"/>
            <w:right w:val="none" w:sz="0" w:space="0" w:color="auto"/>
          </w:divBdr>
          <w:divsChild>
            <w:div w:id="15062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3777">
      <w:bodyDiv w:val="1"/>
      <w:marLeft w:val="0"/>
      <w:marRight w:val="0"/>
      <w:marTop w:val="0"/>
      <w:marBottom w:val="0"/>
      <w:divBdr>
        <w:top w:val="none" w:sz="0" w:space="0" w:color="auto"/>
        <w:left w:val="none" w:sz="0" w:space="0" w:color="auto"/>
        <w:bottom w:val="none" w:sz="0" w:space="0" w:color="auto"/>
        <w:right w:val="none" w:sz="0" w:space="0" w:color="auto"/>
      </w:divBdr>
    </w:div>
    <w:div w:id="501971996">
      <w:bodyDiv w:val="1"/>
      <w:marLeft w:val="0"/>
      <w:marRight w:val="0"/>
      <w:marTop w:val="0"/>
      <w:marBottom w:val="0"/>
      <w:divBdr>
        <w:top w:val="none" w:sz="0" w:space="0" w:color="auto"/>
        <w:left w:val="none" w:sz="0" w:space="0" w:color="auto"/>
        <w:bottom w:val="none" w:sz="0" w:space="0" w:color="auto"/>
        <w:right w:val="none" w:sz="0" w:space="0" w:color="auto"/>
      </w:divBdr>
    </w:div>
    <w:div w:id="503323990">
      <w:bodyDiv w:val="1"/>
      <w:marLeft w:val="0"/>
      <w:marRight w:val="0"/>
      <w:marTop w:val="0"/>
      <w:marBottom w:val="0"/>
      <w:divBdr>
        <w:top w:val="none" w:sz="0" w:space="0" w:color="auto"/>
        <w:left w:val="none" w:sz="0" w:space="0" w:color="auto"/>
        <w:bottom w:val="none" w:sz="0" w:space="0" w:color="auto"/>
        <w:right w:val="none" w:sz="0" w:space="0" w:color="auto"/>
      </w:divBdr>
    </w:div>
    <w:div w:id="514073322">
      <w:bodyDiv w:val="1"/>
      <w:marLeft w:val="0"/>
      <w:marRight w:val="0"/>
      <w:marTop w:val="0"/>
      <w:marBottom w:val="0"/>
      <w:divBdr>
        <w:top w:val="none" w:sz="0" w:space="0" w:color="auto"/>
        <w:left w:val="none" w:sz="0" w:space="0" w:color="auto"/>
        <w:bottom w:val="none" w:sz="0" w:space="0" w:color="auto"/>
        <w:right w:val="none" w:sz="0" w:space="0" w:color="auto"/>
      </w:divBdr>
    </w:div>
    <w:div w:id="540243855">
      <w:bodyDiv w:val="1"/>
      <w:marLeft w:val="0"/>
      <w:marRight w:val="0"/>
      <w:marTop w:val="0"/>
      <w:marBottom w:val="0"/>
      <w:divBdr>
        <w:top w:val="none" w:sz="0" w:space="0" w:color="auto"/>
        <w:left w:val="none" w:sz="0" w:space="0" w:color="auto"/>
        <w:bottom w:val="none" w:sz="0" w:space="0" w:color="auto"/>
        <w:right w:val="none" w:sz="0" w:space="0" w:color="auto"/>
      </w:divBdr>
    </w:div>
    <w:div w:id="543445373">
      <w:bodyDiv w:val="1"/>
      <w:marLeft w:val="0"/>
      <w:marRight w:val="0"/>
      <w:marTop w:val="0"/>
      <w:marBottom w:val="0"/>
      <w:divBdr>
        <w:top w:val="none" w:sz="0" w:space="0" w:color="auto"/>
        <w:left w:val="none" w:sz="0" w:space="0" w:color="auto"/>
        <w:bottom w:val="none" w:sz="0" w:space="0" w:color="auto"/>
        <w:right w:val="none" w:sz="0" w:space="0" w:color="auto"/>
      </w:divBdr>
    </w:div>
    <w:div w:id="591741067">
      <w:bodyDiv w:val="1"/>
      <w:marLeft w:val="0"/>
      <w:marRight w:val="0"/>
      <w:marTop w:val="0"/>
      <w:marBottom w:val="0"/>
      <w:divBdr>
        <w:top w:val="none" w:sz="0" w:space="0" w:color="auto"/>
        <w:left w:val="none" w:sz="0" w:space="0" w:color="auto"/>
        <w:bottom w:val="none" w:sz="0" w:space="0" w:color="auto"/>
        <w:right w:val="none" w:sz="0" w:space="0" w:color="auto"/>
      </w:divBdr>
    </w:div>
    <w:div w:id="597636442">
      <w:bodyDiv w:val="1"/>
      <w:marLeft w:val="0"/>
      <w:marRight w:val="0"/>
      <w:marTop w:val="0"/>
      <w:marBottom w:val="0"/>
      <w:divBdr>
        <w:top w:val="none" w:sz="0" w:space="0" w:color="auto"/>
        <w:left w:val="none" w:sz="0" w:space="0" w:color="auto"/>
        <w:bottom w:val="none" w:sz="0" w:space="0" w:color="auto"/>
        <w:right w:val="none" w:sz="0" w:space="0" w:color="auto"/>
      </w:divBdr>
      <w:divsChild>
        <w:div w:id="18968215">
          <w:blockQuote w:val="1"/>
          <w:marLeft w:val="0"/>
          <w:marRight w:val="0"/>
          <w:marTop w:val="225"/>
          <w:marBottom w:val="75"/>
          <w:divBdr>
            <w:top w:val="none" w:sz="0" w:space="0" w:color="auto"/>
            <w:left w:val="single" w:sz="2" w:space="8" w:color="5D30C1"/>
            <w:bottom w:val="none" w:sz="0" w:space="0" w:color="auto"/>
            <w:right w:val="none" w:sz="0" w:space="0" w:color="auto"/>
          </w:divBdr>
        </w:div>
        <w:div w:id="1112673649">
          <w:blockQuote w:val="1"/>
          <w:marLeft w:val="0"/>
          <w:marRight w:val="0"/>
          <w:marTop w:val="0"/>
          <w:marBottom w:val="300"/>
          <w:divBdr>
            <w:top w:val="none" w:sz="0" w:space="0" w:color="auto"/>
            <w:left w:val="single" w:sz="2" w:space="8" w:color="5D30C1"/>
            <w:bottom w:val="none" w:sz="0" w:space="0" w:color="auto"/>
            <w:right w:val="none" w:sz="0" w:space="0" w:color="auto"/>
          </w:divBdr>
        </w:div>
      </w:divsChild>
    </w:div>
    <w:div w:id="602759716">
      <w:bodyDiv w:val="1"/>
      <w:marLeft w:val="0"/>
      <w:marRight w:val="0"/>
      <w:marTop w:val="0"/>
      <w:marBottom w:val="0"/>
      <w:divBdr>
        <w:top w:val="none" w:sz="0" w:space="0" w:color="auto"/>
        <w:left w:val="none" w:sz="0" w:space="0" w:color="auto"/>
        <w:bottom w:val="none" w:sz="0" w:space="0" w:color="auto"/>
        <w:right w:val="none" w:sz="0" w:space="0" w:color="auto"/>
      </w:divBdr>
    </w:div>
    <w:div w:id="653950768">
      <w:bodyDiv w:val="1"/>
      <w:marLeft w:val="0"/>
      <w:marRight w:val="0"/>
      <w:marTop w:val="0"/>
      <w:marBottom w:val="0"/>
      <w:divBdr>
        <w:top w:val="none" w:sz="0" w:space="0" w:color="auto"/>
        <w:left w:val="none" w:sz="0" w:space="0" w:color="auto"/>
        <w:bottom w:val="none" w:sz="0" w:space="0" w:color="auto"/>
        <w:right w:val="none" w:sz="0" w:space="0" w:color="auto"/>
      </w:divBdr>
    </w:div>
    <w:div w:id="668604878">
      <w:bodyDiv w:val="1"/>
      <w:marLeft w:val="0"/>
      <w:marRight w:val="0"/>
      <w:marTop w:val="0"/>
      <w:marBottom w:val="0"/>
      <w:divBdr>
        <w:top w:val="none" w:sz="0" w:space="0" w:color="auto"/>
        <w:left w:val="none" w:sz="0" w:space="0" w:color="auto"/>
        <w:bottom w:val="none" w:sz="0" w:space="0" w:color="auto"/>
        <w:right w:val="none" w:sz="0" w:space="0" w:color="auto"/>
      </w:divBdr>
    </w:div>
    <w:div w:id="697239646">
      <w:bodyDiv w:val="1"/>
      <w:marLeft w:val="0"/>
      <w:marRight w:val="0"/>
      <w:marTop w:val="0"/>
      <w:marBottom w:val="0"/>
      <w:divBdr>
        <w:top w:val="none" w:sz="0" w:space="0" w:color="auto"/>
        <w:left w:val="none" w:sz="0" w:space="0" w:color="auto"/>
        <w:bottom w:val="none" w:sz="0" w:space="0" w:color="auto"/>
        <w:right w:val="none" w:sz="0" w:space="0" w:color="auto"/>
      </w:divBdr>
      <w:divsChild>
        <w:div w:id="160661208">
          <w:marLeft w:val="0"/>
          <w:marRight w:val="0"/>
          <w:marTop w:val="0"/>
          <w:marBottom w:val="0"/>
          <w:divBdr>
            <w:top w:val="none" w:sz="0" w:space="0" w:color="auto"/>
            <w:left w:val="none" w:sz="0" w:space="0" w:color="auto"/>
            <w:bottom w:val="none" w:sz="0" w:space="0" w:color="auto"/>
            <w:right w:val="none" w:sz="0" w:space="0" w:color="auto"/>
          </w:divBdr>
        </w:div>
        <w:div w:id="1487743473">
          <w:blockQuote w:val="1"/>
          <w:marLeft w:val="0"/>
          <w:marRight w:val="0"/>
          <w:marTop w:val="225"/>
          <w:marBottom w:val="300"/>
          <w:divBdr>
            <w:top w:val="none" w:sz="0" w:space="0" w:color="auto"/>
            <w:left w:val="single" w:sz="2" w:space="8" w:color="5D30C1"/>
            <w:bottom w:val="none" w:sz="0" w:space="0" w:color="auto"/>
            <w:right w:val="none" w:sz="0" w:space="0" w:color="auto"/>
          </w:divBdr>
        </w:div>
      </w:divsChild>
    </w:div>
    <w:div w:id="708652001">
      <w:bodyDiv w:val="1"/>
      <w:marLeft w:val="0"/>
      <w:marRight w:val="0"/>
      <w:marTop w:val="0"/>
      <w:marBottom w:val="0"/>
      <w:divBdr>
        <w:top w:val="none" w:sz="0" w:space="0" w:color="auto"/>
        <w:left w:val="none" w:sz="0" w:space="0" w:color="auto"/>
        <w:bottom w:val="none" w:sz="0" w:space="0" w:color="auto"/>
        <w:right w:val="none" w:sz="0" w:space="0" w:color="auto"/>
      </w:divBdr>
    </w:div>
    <w:div w:id="711350348">
      <w:bodyDiv w:val="1"/>
      <w:marLeft w:val="0"/>
      <w:marRight w:val="0"/>
      <w:marTop w:val="0"/>
      <w:marBottom w:val="0"/>
      <w:divBdr>
        <w:top w:val="none" w:sz="0" w:space="0" w:color="auto"/>
        <w:left w:val="none" w:sz="0" w:space="0" w:color="auto"/>
        <w:bottom w:val="none" w:sz="0" w:space="0" w:color="auto"/>
        <w:right w:val="none" w:sz="0" w:space="0" w:color="auto"/>
      </w:divBdr>
      <w:divsChild>
        <w:div w:id="604536230">
          <w:marLeft w:val="0"/>
          <w:marRight w:val="0"/>
          <w:marTop w:val="0"/>
          <w:marBottom w:val="0"/>
          <w:divBdr>
            <w:top w:val="none" w:sz="0" w:space="0" w:color="auto"/>
            <w:left w:val="none" w:sz="0" w:space="0" w:color="auto"/>
            <w:bottom w:val="none" w:sz="0" w:space="0" w:color="auto"/>
            <w:right w:val="none" w:sz="0" w:space="0" w:color="auto"/>
          </w:divBdr>
          <w:divsChild>
            <w:div w:id="289016866">
              <w:marLeft w:val="0"/>
              <w:marRight w:val="0"/>
              <w:marTop w:val="0"/>
              <w:marBottom w:val="0"/>
              <w:divBdr>
                <w:top w:val="none" w:sz="0" w:space="0" w:color="auto"/>
                <w:left w:val="none" w:sz="0" w:space="0" w:color="auto"/>
                <w:bottom w:val="none" w:sz="0" w:space="0" w:color="auto"/>
                <w:right w:val="none" w:sz="0" w:space="0" w:color="auto"/>
              </w:divBdr>
            </w:div>
            <w:div w:id="173158147">
              <w:blockQuote w:val="1"/>
              <w:marLeft w:val="0"/>
              <w:marRight w:val="0"/>
              <w:marTop w:val="225"/>
              <w:marBottom w:val="300"/>
              <w:divBdr>
                <w:top w:val="none" w:sz="0" w:space="0" w:color="auto"/>
                <w:left w:val="single" w:sz="2" w:space="8" w:color="5D30C1"/>
                <w:bottom w:val="none" w:sz="0" w:space="0" w:color="auto"/>
                <w:right w:val="none" w:sz="0" w:space="0" w:color="auto"/>
              </w:divBdr>
            </w:div>
          </w:divsChild>
        </w:div>
        <w:div w:id="1208683910">
          <w:marLeft w:val="0"/>
          <w:marRight w:val="0"/>
          <w:marTop w:val="0"/>
          <w:marBottom w:val="0"/>
          <w:divBdr>
            <w:top w:val="none" w:sz="0" w:space="0" w:color="auto"/>
            <w:left w:val="none" w:sz="0" w:space="0" w:color="auto"/>
            <w:bottom w:val="none" w:sz="0" w:space="0" w:color="auto"/>
            <w:right w:val="none" w:sz="0" w:space="0" w:color="auto"/>
          </w:divBdr>
          <w:divsChild>
            <w:div w:id="2089375701">
              <w:marLeft w:val="0"/>
              <w:marRight w:val="0"/>
              <w:marTop w:val="0"/>
              <w:marBottom w:val="0"/>
              <w:divBdr>
                <w:top w:val="none" w:sz="0" w:space="0" w:color="auto"/>
                <w:left w:val="none" w:sz="0" w:space="0" w:color="auto"/>
                <w:bottom w:val="none" w:sz="0" w:space="0" w:color="auto"/>
                <w:right w:val="none" w:sz="0" w:space="0" w:color="auto"/>
              </w:divBdr>
            </w:div>
            <w:div w:id="629674507">
              <w:blockQuote w:val="1"/>
              <w:marLeft w:val="0"/>
              <w:marRight w:val="0"/>
              <w:marTop w:val="225"/>
              <w:marBottom w:val="300"/>
              <w:divBdr>
                <w:top w:val="none" w:sz="0" w:space="0" w:color="auto"/>
                <w:left w:val="single" w:sz="2" w:space="8" w:color="5D30C1"/>
                <w:bottom w:val="none" w:sz="0" w:space="0" w:color="auto"/>
                <w:right w:val="none" w:sz="0" w:space="0" w:color="auto"/>
              </w:divBdr>
            </w:div>
          </w:divsChild>
        </w:div>
        <w:div w:id="1136874229">
          <w:marLeft w:val="0"/>
          <w:marRight w:val="0"/>
          <w:marTop w:val="0"/>
          <w:marBottom w:val="0"/>
          <w:divBdr>
            <w:top w:val="none" w:sz="0" w:space="0" w:color="auto"/>
            <w:left w:val="none" w:sz="0" w:space="0" w:color="auto"/>
            <w:bottom w:val="none" w:sz="0" w:space="0" w:color="auto"/>
            <w:right w:val="none" w:sz="0" w:space="0" w:color="auto"/>
          </w:divBdr>
          <w:divsChild>
            <w:div w:id="1282226538">
              <w:marLeft w:val="0"/>
              <w:marRight w:val="0"/>
              <w:marTop w:val="0"/>
              <w:marBottom w:val="0"/>
              <w:divBdr>
                <w:top w:val="none" w:sz="0" w:space="0" w:color="auto"/>
                <w:left w:val="none" w:sz="0" w:space="0" w:color="auto"/>
                <w:bottom w:val="none" w:sz="0" w:space="0" w:color="auto"/>
                <w:right w:val="none" w:sz="0" w:space="0" w:color="auto"/>
              </w:divBdr>
            </w:div>
            <w:div w:id="790830120">
              <w:blockQuote w:val="1"/>
              <w:marLeft w:val="0"/>
              <w:marRight w:val="0"/>
              <w:marTop w:val="225"/>
              <w:marBottom w:val="300"/>
              <w:divBdr>
                <w:top w:val="none" w:sz="0" w:space="0" w:color="auto"/>
                <w:left w:val="single" w:sz="2" w:space="8" w:color="5D30C1"/>
                <w:bottom w:val="none" w:sz="0" w:space="0" w:color="auto"/>
                <w:right w:val="none" w:sz="0" w:space="0" w:color="auto"/>
              </w:divBdr>
            </w:div>
          </w:divsChild>
        </w:div>
      </w:divsChild>
    </w:div>
    <w:div w:id="722212400">
      <w:bodyDiv w:val="1"/>
      <w:marLeft w:val="0"/>
      <w:marRight w:val="0"/>
      <w:marTop w:val="0"/>
      <w:marBottom w:val="0"/>
      <w:divBdr>
        <w:top w:val="none" w:sz="0" w:space="0" w:color="auto"/>
        <w:left w:val="none" w:sz="0" w:space="0" w:color="auto"/>
        <w:bottom w:val="none" w:sz="0" w:space="0" w:color="auto"/>
        <w:right w:val="none" w:sz="0" w:space="0" w:color="auto"/>
      </w:divBdr>
    </w:div>
    <w:div w:id="759378214">
      <w:bodyDiv w:val="1"/>
      <w:marLeft w:val="0"/>
      <w:marRight w:val="0"/>
      <w:marTop w:val="0"/>
      <w:marBottom w:val="0"/>
      <w:divBdr>
        <w:top w:val="none" w:sz="0" w:space="0" w:color="auto"/>
        <w:left w:val="none" w:sz="0" w:space="0" w:color="auto"/>
        <w:bottom w:val="none" w:sz="0" w:space="0" w:color="auto"/>
        <w:right w:val="none" w:sz="0" w:space="0" w:color="auto"/>
      </w:divBdr>
    </w:div>
    <w:div w:id="776869569">
      <w:bodyDiv w:val="1"/>
      <w:marLeft w:val="0"/>
      <w:marRight w:val="0"/>
      <w:marTop w:val="0"/>
      <w:marBottom w:val="0"/>
      <w:divBdr>
        <w:top w:val="none" w:sz="0" w:space="0" w:color="auto"/>
        <w:left w:val="none" w:sz="0" w:space="0" w:color="auto"/>
        <w:bottom w:val="none" w:sz="0" w:space="0" w:color="auto"/>
        <w:right w:val="none" w:sz="0" w:space="0" w:color="auto"/>
      </w:divBdr>
    </w:div>
    <w:div w:id="798189067">
      <w:bodyDiv w:val="1"/>
      <w:marLeft w:val="0"/>
      <w:marRight w:val="0"/>
      <w:marTop w:val="0"/>
      <w:marBottom w:val="0"/>
      <w:divBdr>
        <w:top w:val="none" w:sz="0" w:space="0" w:color="auto"/>
        <w:left w:val="none" w:sz="0" w:space="0" w:color="auto"/>
        <w:bottom w:val="none" w:sz="0" w:space="0" w:color="auto"/>
        <w:right w:val="none" w:sz="0" w:space="0" w:color="auto"/>
      </w:divBdr>
    </w:div>
    <w:div w:id="824396158">
      <w:bodyDiv w:val="1"/>
      <w:marLeft w:val="0"/>
      <w:marRight w:val="0"/>
      <w:marTop w:val="0"/>
      <w:marBottom w:val="0"/>
      <w:divBdr>
        <w:top w:val="none" w:sz="0" w:space="0" w:color="auto"/>
        <w:left w:val="none" w:sz="0" w:space="0" w:color="auto"/>
        <w:bottom w:val="none" w:sz="0" w:space="0" w:color="auto"/>
        <w:right w:val="none" w:sz="0" w:space="0" w:color="auto"/>
      </w:divBdr>
    </w:div>
    <w:div w:id="833376034">
      <w:bodyDiv w:val="1"/>
      <w:marLeft w:val="0"/>
      <w:marRight w:val="0"/>
      <w:marTop w:val="0"/>
      <w:marBottom w:val="0"/>
      <w:divBdr>
        <w:top w:val="none" w:sz="0" w:space="0" w:color="auto"/>
        <w:left w:val="none" w:sz="0" w:space="0" w:color="auto"/>
        <w:bottom w:val="none" w:sz="0" w:space="0" w:color="auto"/>
        <w:right w:val="none" w:sz="0" w:space="0" w:color="auto"/>
      </w:divBdr>
    </w:div>
    <w:div w:id="855390210">
      <w:bodyDiv w:val="1"/>
      <w:marLeft w:val="0"/>
      <w:marRight w:val="0"/>
      <w:marTop w:val="0"/>
      <w:marBottom w:val="0"/>
      <w:divBdr>
        <w:top w:val="none" w:sz="0" w:space="0" w:color="auto"/>
        <w:left w:val="none" w:sz="0" w:space="0" w:color="auto"/>
        <w:bottom w:val="none" w:sz="0" w:space="0" w:color="auto"/>
        <w:right w:val="none" w:sz="0" w:space="0" w:color="auto"/>
      </w:divBdr>
    </w:div>
    <w:div w:id="912737567">
      <w:bodyDiv w:val="1"/>
      <w:marLeft w:val="0"/>
      <w:marRight w:val="0"/>
      <w:marTop w:val="0"/>
      <w:marBottom w:val="0"/>
      <w:divBdr>
        <w:top w:val="none" w:sz="0" w:space="0" w:color="auto"/>
        <w:left w:val="none" w:sz="0" w:space="0" w:color="auto"/>
        <w:bottom w:val="none" w:sz="0" w:space="0" w:color="auto"/>
        <w:right w:val="none" w:sz="0" w:space="0" w:color="auto"/>
      </w:divBdr>
    </w:div>
    <w:div w:id="943927451">
      <w:bodyDiv w:val="1"/>
      <w:marLeft w:val="0"/>
      <w:marRight w:val="0"/>
      <w:marTop w:val="0"/>
      <w:marBottom w:val="0"/>
      <w:divBdr>
        <w:top w:val="none" w:sz="0" w:space="0" w:color="auto"/>
        <w:left w:val="none" w:sz="0" w:space="0" w:color="auto"/>
        <w:bottom w:val="none" w:sz="0" w:space="0" w:color="auto"/>
        <w:right w:val="none" w:sz="0" w:space="0" w:color="auto"/>
      </w:divBdr>
    </w:div>
    <w:div w:id="952054330">
      <w:bodyDiv w:val="1"/>
      <w:marLeft w:val="0"/>
      <w:marRight w:val="0"/>
      <w:marTop w:val="0"/>
      <w:marBottom w:val="0"/>
      <w:divBdr>
        <w:top w:val="none" w:sz="0" w:space="0" w:color="auto"/>
        <w:left w:val="none" w:sz="0" w:space="0" w:color="auto"/>
        <w:bottom w:val="none" w:sz="0" w:space="0" w:color="auto"/>
        <w:right w:val="none" w:sz="0" w:space="0" w:color="auto"/>
      </w:divBdr>
    </w:div>
    <w:div w:id="986402256">
      <w:bodyDiv w:val="1"/>
      <w:marLeft w:val="0"/>
      <w:marRight w:val="0"/>
      <w:marTop w:val="0"/>
      <w:marBottom w:val="0"/>
      <w:divBdr>
        <w:top w:val="none" w:sz="0" w:space="0" w:color="auto"/>
        <w:left w:val="none" w:sz="0" w:space="0" w:color="auto"/>
        <w:bottom w:val="none" w:sz="0" w:space="0" w:color="auto"/>
        <w:right w:val="none" w:sz="0" w:space="0" w:color="auto"/>
      </w:divBdr>
    </w:div>
    <w:div w:id="1030761442">
      <w:bodyDiv w:val="1"/>
      <w:marLeft w:val="0"/>
      <w:marRight w:val="0"/>
      <w:marTop w:val="0"/>
      <w:marBottom w:val="0"/>
      <w:divBdr>
        <w:top w:val="none" w:sz="0" w:space="0" w:color="auto"/>
        <w:left w:val="none" w:sz="0" w:space="0" w:color="auto"/>
        <w:bottom w:val="none" w:sz="0" w:space="0" w:color="auto"/>
        <w:right w:val="none" w:sz="0" w:space="0" w:color="auto"/>
      </w:divBdr>
    </w:div>
    <w:div w:id="1076439588">
      <w:bodyDiv w:val="1"/>
      <w:marLeft w:val="0"/>
      <w:marRight w:val="0"/>
      <w:marTop w:val="0"/>
      <w:marBottom w:val="0"/>
      <w:divBdr>
        <w:top w:val="none" w:sz="0" w:space="0" w:color="auto"/>
        <w:left w:val="none" w:sz="0" w:space="0" w:color="auto"/>
        <w:bottom w:val="none" w:sz="0" w:space="0" w:color="auto"/>
        <w:right w:val="none" w:sz="0" w:space="0" w:color="auto"/>
      </w:divBdr>
    </w:div>
    <w:div w:id="1121267175">
      <w:bodyDiv w:val="1"/>
      <w:marLeft w:val="0"/>
      <w:marRight w:val="0"/>
      <w:marTop w:val="0"/>
      <w:marBottom w:val="0"/>
      <w:divBdr>
        <w:top w:val="none" w:sz="0" w:space="0" w:color="auto"/>
        <w:left w:val="none" w:sz="0" w:space="0" w:color="auto"/>
        <w:bottom w:val="none" w:sz="0" w:space="0" w:color="auto"/>
        <w:right w:val="none" w:sz="0" w:space="0" w:color="auto"/>
      </w:divBdr>
    </w:div>
    <w:div w:id="1127969328">
      <w:bodyDiv w:val="1"/>
      <w:marLeft w:val="0"/>
      <w:marRight w:val="0"/>
      <w:marTop w:val="0"/>
      <w:marBottom w:val="0"/>
      <w:divBdr>
        <w:top w:val="none" w:sz="0" w:space="0" w:color="auto"/>
        <w:left w:val="none" w:sz="0" w:space="0" w:color="auto"/>
        <w:bottom w:val="none" w:sz="0" w:space="0" w:color="auto"/>
        <w:right w:val="none" w:sz="0" w:space="0" w:color="auto"/>
      </w:divBdr>
      <w:divsChild>
        <w:div w:id="227426024">
          <w:blockQuote w:val="1"/>
          <w:marLeft w:val="0"/>
          <w:marRight w:val="0"/>
          <w:marTop w:val="225"/>
          <w:marBottom w:val="75"/>
          <w:divBdr>
            <w:top w:val="none" w:sz="0" w:space="0" w:color="auto"/>
            <w:left w:val="single" w:sz="2" w:space="8" w:color="5D30C1"/>
            <w:bottom w:val="none" w:sz="0" w:space="0" w:color="auto"/>
            <w:right w:val="none" w:sz="0" w:space="0" w:color="auto"/>
          </w:divBdr>
        </w:div>
        <w:div w:id="1867131999">
          <w:blockQuote w:val="1"/>
          <w:marLeft w:val="0"/>
          <w:marRight w:val="0"/>
          <w:marTop w:val="0"/>
          <w:marBottom w:val="75"/>
          <w:divBdr>
            <w:top w:val="none" w:sz="0" w:space="0" w:color="auto"/>
            <w:left w:val="single" w:sz="2" w:space="8" w:color="5D30C1"/>
            <w:bottom w:val="none" w:sz="0" w:space="0" w:color="auto"/>
            <w:right w:val="none" w:sz="0" w:space="0" w:color="auto"/>
          </w:divBdr>
        </w:div>
        <w:div w:id="1579824894">
          <w:blockQuote w:val="1"/>
          <w:marLeft w:val="0"/>
          <w:marRight w:val="0"/>
          <w:marTop w:val="0"/>
          <w:marBottom w:val="300"/>
          <w:divBdr>
            <w:top w:val="none" w:sz="0" w:space="0" w:color="auto"/>
            <w:left w:val="single" w:sz="2" w:space="8" w:color="5D30C1"/>
            <w:bottom w:val="none" w:sz="0" w:space="0" w:color="auto"/>
            <w:right w:val="none" w:sz="0" w:space="0" w:color="auto"/>
          </w:divBdr>
        </w:div>
      </w:divsChild>
    </w:div>
    <w:div w:id="1141270569">
      <w:bodyDiv w:val="1"/>
      <w:marLeft w:val="0"/>
      <w:marRight w:val="0"/>
      <w:marTop w:val="0"/>
      <w:marBottom w:val="0"/>
      <w:divBdr>
        <w:top w:val="none" w:sz="0" w:space="0" w:color="auto"/>
        <w:left w:val="none" w:sz="0" w:space="0" w:color="auto"/>
        <w:bottom w:val="none" w:sz="0" w:space="0" w:color="auto"/>
        <w:right w:val="none" w:sz="0" w:space="0" w:color="auto"/>
      </w:divBdr>
    </w:div>
    <w:div w:id="1166868959">
      <w:bodyDiv w:val="1"/>
      <w:marLeft w:val="0"/>
      <w:marRight w:val="0"/>
      <w:marTop w:val="0"/>
      <w:marBottom w:val="0"/>
      <w:divBdr>
        <w:top w:val="none" w:sz="0" w:space="0" w:color="auto"/>
        <w:left w:val="none" w:sz="0" w:space="0" w:color="auto"/>
        <w:bottom w:val="none" w:sz="0" w:space="0" w:color="auto"/>
        <w:right w:val="none" w:sz="0" w:space="0" w:color="auto"/>
      </w:divBdr>
      <w:divsChild>
        <w:div w:id="544755894">
          <w:blockQuote w:val="1"/>
          <w:marLeft w:val="0"/>
          <w:marRight w:val="0"/>
          <w:marTop w:val="225"/>
          <w:marBottom w:val="75"/>
          <w:divBdr>
            <w:top w:val="none" w:sz="0" w:space="0" w:color="auto"/>
            <w:left w:val="single" w:sz="2" w:space="8" w:color="5D30C1"/>
            <w:bottom w:val="none" w:sz="0" w:space="0" w:color="auto"/>
            <w:right w:val="none" w:sz="0" w:space="0" w:color="auto"/>
          </w:divBdr>
        </w:div>
        <w:div w:id="1844973719">
          <w:blockQuote w:val="1"/>
          <w:marLeft w:val="0"/>
          <w:marRight w:val="0"/>
          <w:marTop w:val="0"/>
          <w:marBottom w:val="300"/>
          <w:divBdr>
            <w:top w:val="none" w:sz="0" w:space="0" w:color="auto"/>
            <w:left w:val="single" w:sz="2" w:space="8" w:color="5D30C1"/>
            <w:bottom w:val="none" w:sz="0" w:space="0" w:color="auto"/>
            <w:right w:val="none" w:sz="0" w:space="0" w:color="auto"/>
          </w:divBdr>
        </w:div>
        <w:div w:id="1821728931">
          <w:blockQuote w:val="1"/>
          <w:marLeft w:val="0"/>
          <w:marRight w:val="0"/>
          <w:marTop w:val="225"/>
          <w:marBottom w:val="75"/>
          <w:divBdr>
            <w:top w:val="none" w:sz="0" w:space="0" w:color="auto"/>
            <w:left w:val="single" w:sz="2" w:space="8" w:color="5D30C1"/>
            <w:bottom w:val="none" w:sz="0" w:space="0" w:color="auto"/>
            <w:right w:val="none" w:sz="0" w:space="0" w:color="auto"/>
          </w:divBdr>
        </w:div>
        <w:div w:id="1726250066">
          <w:blockQuote w:val="1"/>
          <w:marLeft w:val="0"/>
          <w:marRight w:val="0"/>
          <w:marTop w:val="0"/>
          <w:marBottom w:val="75"/>
          <w:divBdr>
            <w:top w:val="none" w:sz="0" w:space="0" w:color="auto"/>
            <w:left w:val="single" w:sz="2" w:space="8" w:color="5D30C1"/>
            <w:bottom w:val="none" w:sz="0" w:space="0" w:color="auto"/>
            <w:right w:val="none" w:sz="0" w:space="0" w:color="auto"/>
          </w:divBdr>
        </w:div>
        <w:div w:id="288560371">
          <w:blockQuote w:val="1"/>
          <w:marLeft w:val="0"/>
          <w:marRight w:val="0"/>
          <w:marTop w:val="0"/>
          <w:marBottom w:val="300"/>
          <w:divBdr>
            <w:top w:val="none" w:sz="0" w:space="0" w:color="auto"/>
            <w:left w:val="single" w:sz="2" w:space="8" w:color="5D30C1"/>
            <w:bottom w:val="none" w:sz="0" w:space="0" w:color="auto"/>
            <w:right w:val="none" w:sz="0" w:space="0" w:color="auto"/>
          </w:divBdr>
        </w:div>
      </w:divsChild>
    </w:div>
    <w:div w:id="1188644304">
      <w:bodyDiv w:val="1"/>
      <w:marLeft w:val="0"/>
      <w:marRight w:val="0"/>
      <w:marTop w:val="0"/>
      <w:marBottom w:val="0"/>
      <w:divBdr>
        <w:top w:val="none" w:sz="0" w:space="0" w:color="auto"/>
        <w:left w:val="none" w:sz="0" w:space="0" w:color="auto"/>
        <w:bottom w:val="none" w:sz="0" w:space="0" w:color="auto"/>
        <w:right w:val="none" w:sz="0" w:space="0" w:color="auto"/>
      </w:divBdr>
    </w:div>
    <w:div w:id="1201091600">
      <w:bodyDiv w:val="1"/>
      <w:marLeft w:val="0"/>
      <w:marRight w:val="0"/>
      <w:marTop w:val="0"/>
      <w:marBottom w:val="0"/>
      <w:divBdr>
        <w:top w:val="none" w:sz="0" w:space="0" w:color="auto"/>
        <w:left w:val="none" w:sz="0" w:space="0" w:color="auto"/>
        <w:bottom w:val="none" w:sz="0" w:space="0" w:color="auto"/>
        <w:right w:val="none" w:sz="0" w:space="0" w:color="auto"/>
      </w:divBdr>
      <w:divsChild>
        <w:div w:id="884833173">
          <w:marLeft w:val="0"/>
          <w:marRight w:val="0"/>
          <w:marTop w:val="0"/>
          <w:marBottom w:val="0"/>
          <w:divBdr>
            <w:top w:val="none" w:sz="0" w:space="0" w:color="auto"/>
            <w:left w:val="none" w:sz="0" w:space="0" w:color="auto"/>
            <w:bottom w:val="none" w:sz="0" w:space="0" w:color="auto"/>
            <w:right w:val="none" w:sz="0" w:space="0" w:color="auto"/>
          </w:divBdr>
          <w:divsChild>
            <w:div w:id="474874678">
              <w:marLeft w:val="0"/>
              <w:marRight w:val="0"/>
              <w:marTop w:val="0"/>
              <w:marBottom w:val="0"/>
              <w:divBdr>
                <w:top w:val="none" w:sz="0" w:space="0" w:color="auto"/>
                <w:left w:val="none" w:sz="0" w:space="0" w:color="auto"/>
                <w:bottom w:val="none" w:sz="0" w:space="0" w:color="auto"/>
                <w:right w:val="none" w:sz="0" w:space="0" w:color="auto"/>
              </w:divBdr>
              <w:divsChild>
                <w:div w:id="1347175329">
                  <w:marLeft w:val="0"/>
                  <w:marRight w:val="0"/>
                  <w:marTop w:val="0"/>
                  <w:marBottom w:val="0"/>
                  <w:divBdr>
                    <w:top w:val="none" w:sz="0" w:space="0" w:color="auto"/>
                    <w:left w:val="none" w:sz="0" w:space="0" w:color="auto"/>
                    <w:bottom w:val="none" w:sz="0" w:space="0" w:color="auto"/>
                    <w:right w:val="none" w:sz="0" w:space="0" w:color="auto"/>
                  </w:divBdr>
                </w:div>
                <w:div w:id="199126701">
                  <w:blockQuote w:val="1"/>
                  <w:marLeft w:val="0"/>
                  <w:marRight w:val="0"/>
                  <w:marTop w:val="225"/>
                  <w:marBottom w:val="75"/>
                  <w:divBdr>
                    <w:top w:val="none" w:sz="0" w:space="0" w:color="auto"/>
                    <w:left w:val="single" w:sz="2" w:space="8" w:color="5D30C1"/>
                    <w:bottom w:val="none" w:sz="0" w:space="0" w:color="auto"/>
                    <w:right w:val="none" w:sz="0" w:space="0" w:color="auto"/>
                  </w:divBdr>
                </w:div>
                <w:div w:id="298799836">
                  <w:blockQuote w:val="1"/>
                  <w:marLeft w:val="0"/>
                  <w:marRight w:val="0"/>
                  <w:marTop w:val="0"/>
                  <w:marBottom w:val="75"/>
                  <w:divBdr>
                    <w:top w:val="none" w:sz="0" w:space="0" w:color="auto"/>
                    <w:left w:val="single" w:sz="2" w:space="8" w:color="5D30C1"/>
                    <w:bottom w:val="none" w:sz="0" w:space="0" w:color="auto"/>
                    <w:right w:val="none" w:sz="0" w:space="0" w:color="auto"/>
                  </w:divBdr>
                </w:div>
                <w:div w:id="1776898332">
                  <w:blockQuote w:val="1"/>
                  <w:marLeft w:val="0"/>
                  <w:marRight w:val="0"/>
                  <w:marTop w:val="0"/>
                  <w:marBottom w:val="300"/>
                  <w:divBdr>
                    <w:top w:val="none" w:sz="0" w:space="0" w:color="auto"/>
                    <w:left w:val="single" w:sz="2" w:space="8" w:color="5D30C1"/>
                    <w:bottom w:val="none" w:sz="0" w:space="0" w:color="auto"/>
                    <w:right w:val="none" w:sz="0" w:space="0" w:color="auto"/>
                  </w:divBdr>
                </w:div>
                <w:div w:id="1350066987">
                  <w:marLeft w:val="0"/>
                  <w:marRight w:val="0"/>
                  <w:marTop w:val="300"/>
                  <w:marBottom w:val="300"/>
                  <w:divBdr>
                    <w:top w:val="none" w:sz="0" w:space="0" w:color="auto"/>
                    <w:left w:val="none" w:sz="0" w:space="0" w:color="auto"/>
                    <w:bottom w:val="none" w:sz="0" w:space="0" w:color="auto"/>
                    <w:right w:val="none" w:sz="0" w:space="0" w:color="auto"/>
                  </w:divBdr>
                  <w:divsChild>
                    <w:div w:id="1306937002">
                      <w:marLeft w:val="0"/>
                      <w:marRight w:val="0"/>
                      <w:marTop w:val="0"/>
                      <w:marBottom w:val="0"/>
                      <w:divBdr>
                        <w:top w:val="none" w:sz="0" w:space="0" w:color="auto"/>
                        <w:left w:val="none" w:sz="0" w:space="0" w:color="auto"/>
                        <w:bottom w:val="none" w:sz="0" w:space="0" w:color="auto"/>
                        <w:right w:val="none" w:sz="0" w:space="0" w:color="auto"/>
                      </w:divBdr>
                    </w:div>
                    <w:div w:id="1334259193">
                      <w:marLeft w:val="0"/>
                      <w:marRight w:val="0"/>
                      <w:marTop w:val="0"/>
                      <w:marBottom w:val="0"/>
                      <w:divBdr>
                        <w:top w:val="none" w:sz="0" w:space="0" w:color="auto"/>
                        <w:left w:val="none" w:sz="0" w:space="0" w:color="auto"/>
                        <w:bottom w:val="none" w:sz="0" w:space="0" w:color="auto"/>
                        <w:right w:val="none" w:sz="0" w:space="0" w:color="auto"/>
                      </w:divBdr>
                      <w:divsChild>
                        <w:div w:id="42215583">
                          <w:blockQuote w:val="1"/>
                          <w:marLeft w:val="0"/>
                          <w:marRight w:val="0"/>
                          <w:marTop w:val="225"/>
                          <w:marBottom w:val="75"/>
                          <w:divBdr>
                            <w:top w:val="none" w:sz="0" w:space="0" w:color="auto"/>
                            <w:left w:val="single" w:sz="2" w:space="8" w:color="5D30C1"/>
                            <w:bottom w:val="none" w:sz="0" w:space="0" w:color="auto"/>
                            <w:right w:val="none" w:sz="0" w:space="0" w:color="auto"/>
                          </w:divBdr>
                        </w:div>
                        <w:div w:id="2099331469">
                          <w:blockQuote w:val="1"/>
                          <w:marLeft w:val="0"/>
                          <w:marRight w:val="0"/>
                          <w:marTop w:val="0"/>
                          <w:marBottom w:val="75"/>
                          <w:divBdr>
                            <w:top w:val="none" w:sz="0" w:space="0" w:color="auto"/>
                            <w:left w:val="single" w:sz="2" w:space="8" w:color="5D30C1"/>
                            <w:bottom w:val="none" w:sz="0" w:space="0" w:color="auto"/>
                            <w:right w:val="none" w:sz="0" w:space="0" w:color="auto"/>
                          </w:divBdr>
                        </w:div>
                      </w:divsChild>
                    </w:div>
                  </w:divsChild>
                </w:div>
              </w:divsChild>
            </w:div>
          </w:divsChild>
        </w:div>
        <w:div w:id="919563528">
          <w:marLeft w:val="0"/>
          <w:marRight w:val="0"/>
          <w:marTop w:val="0"/>
          <w:marBottom w:val="0"/>
          <w:divBdr>
            <w:top w:val="none" w:sz="0" w:space="0" w:color="auto"/>
            <w:left w:val="none" w:sz="0" w:space="0" w:color="auto"/>
            <w:bottom w:val="none" w:sz="0" w:space="0" w:color="auto"/>
            <w:right w:val="none" w:sz="0" w:space="0" w:color="auto"/>
          </w:divBdr>
          <w:divsChild>
            <w:div w:id="1060982321">
              <w:marLeft w:val="0"/>
              <w:marRight w:val="0"/>
              <w:marTop w:val="0"/>
              <w:marBottom w:val="0"/>
              <w:divBdr>
                <w:top w:val="none" w:sz="0" w:space="0" w:color="auto"/>
                <w:left w:val="none" w:sz="0" w:space="0" w:color="auto"/>
                <w:bottom w:val="none" w:sz="0" w:space="0" w:color="auto"/>
                <w:right w:val="none" w:sz="0" w:space="0" w:color="auto"/>
              </w:divBdr>
            </w:div>
            <w:div w:id="41449194">
              <w:marLeft w:val="0"/>
              <w:marRight w:val="0"/>
              <w:marTop w:val="0"/>
              <w:marBottom w:val="0"/>
              <w:divBdr>
                <w:top w:val="none" w:sz="0" w:space="0" w:color="auto"/>
                <w:left w:val="none" w:sz="0" w:space="0" w:color="auto"/>
                <w:bottom w:val="none" w:sz="0" w:space="0" w:color="auto"/>
                <w:right w:val="none" w:sz="0" w:space="0" w:color="auto"/>
              </w:divBdr>
              <w:divsChild>
                <w:div w:id="1326083689">
                  <w:marLeft w:val="0"/>
                  <w:marRight w:val="0"/>
                  <w:marTop w:val="0"/>
                  <w:marBottom w:val="0"/>
                  <w:divBdr>
                    <w:top w:val="none" w:sz="0" w:space="0" w:color="auto"/>
                    <w:left w:val="none" w:sz="0" w:space="0" w:color="auto"/>
                    <w:bottom w:val="none" w:sz="0" w:space="0" w:color="auto"/>
                    <w:right w:val="none" w:sz="0" w:space="0" w:color="auto"/>
                  </w:divBdr>
                </w:div>
                <w:div w:id="1480996328">
                  <w:blockQuote w:val="1"/>
                  <w:marLeft w:val="0"/>
                  <w:marRight w:val="0"/>
                  <w:marTop w:val="225"/>
                  <w:marBottom w:val="75"/>
                  <w:divBdr>
                    <w:top w:val="none" w:sz="0" w:space="0" w:color="auto"/>
                    <w:left w:val="single" w:sz="2" w:space="8" w:color="5D30C1"/>
                    <w:bottom w:val="none" w:sz="0" w:space="0" w:color="auto"/>
                    <w:right w:val="none" w:sz="0" w:space="0" w:color="auto"/>
                  </w:divBdr>
                </w:div>
                <w:div w:id="466052320">
                  <w:blockQuote w:val="1"/>
                  <w:marLeft w:val="0"/>
                  <w:marRight w:val="0"/>
                  <w:marTop w:val="0"/>
                  <w:marBottom w:val="75"/>
                  <w:divBdr>
                    <w:top w:val="none" w:sz="0" w:space="0" w:color="auto"/>
                    <w:left w:val="single" w:sz="2" w:space="8" w:color="5D30C1"/>
                    <w:bottom w:val="none" w:sz="0" w:space="0" w:color="auto"/>
                    <w:right w:val="none" w:sz="0" w:space="0" w:color="auto"/>
                  </w:divBdr>
                </w:div>
                <w:div w:id="2106224185">
                  <w:blockQuote w:val="1"/>
                  <w:marLeft w:val="0"/>
                  <w:marRight w:val="0"/>
                  <w:marTop w:val="0"/>
                  <w:marBottom w:val="300"/>
                  <w:divBdr>
                    <w:top w:val="none" w:sz="0" w:space="0" w:color="auto"/>
                    <w:left w:val="single" w:sz="2" w:space="8" w:color="5D30C1"/>
                    <w:bottom w:val="none" w:sz="0" w:space="0" w:color="auto"/>
                    <w:right w:val="none" w:sz="0" w:space="0" w:color="auto"/>
                  </w:divBdr>
                </w:div>
                <w:div w:id="159129005">
                  <w:marLeft w:val="0"/>
                  <w:marRight w:val="0"/>
                  <w:marTop w:val="375"/>
                  <w:marBottom w:val="225"/>
                  <w:divBdr>
                    <w:top w:val="none" w:sz="0" w:space="0" w:color="auto"/>
                    <w:left w:val="none" w:sz="0" w:space="0" w:color="auto"/>
                    <w:bottom w:val="none" w:sz="0" w:space="0" w:color="auto"/>
                    <w:right w:val="none" w:sz="0" w:space="0" w:color="auto"/>
                  </w:divBdr>
                </w:div>
              </w:divsChild>
            </w:div>
            <w:div w:id="1042245278">
              <w:marLeft w:val="0"/>
              <w:marRight w:val="0"/>
              <w:marTop w:val="0"/>
              <w:marBottom w:val="0"/>
              <w:divBdr>
                <w:top w:val="none" w:sz="0" w:space="0" w:color="auto"/>
                <w:left w:val="none" w:sz="0" w:space="0" w:color="auto"/>
                <w:bottom w:val="none" w:sz="0" w:space="0" w:color="auto"/>
                <w:right w:val="none" w:sz="0" w:space="0" w:color="auto"/>
              </w:divBdr>
              <w:divsChild>
                <w:div w:id="308903768">
                  <w:marLeft w:val="0"/>
                  <w:marRight w:val="0"/>
                  <w:marTop w:val="0"/>
                  <w:marBottom w:val="0"/>
                  <w:divBdr>
                    <w:top w:val="none" w:sz="0" w:space="0" w:color="auto"/>
                    <w:left w:val="none" w:sz="0" w:space="0" w:color="auto"/>
                    <w:bottom w:val="none" w:sz="0" w:space="0" w:color="auto"/>
                    <w:right w:val="none" w:sz="0" w:space="0" w:color="auto"/>
                  </w:divBdr>
                </w:div>
                <w:div w:id="2115007316">
                  <w:blockQuote w:val="1"/>
                  <w:marLeft w:val="0"/>
                  <w:marRight w:val="0"/>
                  <w:marTop w:val="225"/>
                  <w:marBottom w:val="75"/>
                  <w:divBdr>
                    <w:top w:val="none" w:sz="0" w:space="0" w:color="auto"/>
                    <w:left w:val="single" w:sz="2" w:space="8" w:color="5D30C1"/>
                    <w:bottom w:val="none" w:sz="0" w:space="0" w:color="auto"/>
                    <w:right w:val="none" w:sz="0" w:space="0" w:color="auto"/>
                  </w:divBdr>
                </w:div>
                <w:div w:id="2071074866">
                  <w:blockQuote w:val="1"/>
                  <w:marLeft w:val="0"/>
                  <w:marRight w:val="0"/>
                  <w:marTop w:val="0"/>
                  <w:marBottom w:val="300"/>
                  <w:divBdr>
                    <w:top w:val="none" w:sz="0" w:space="0" w:color="auto"/>
                    <w:left w:val="single" w:sz="2" w:space="8" w:color="5D30C1"/>
                    <w:bottom w:val="none" w:sz="0" w:space="0" w:color="auto"/>
                    <w:right w:val="none" w:sz="0" w:space="0" w:color="auto"/>
                  </w:divBdr>
                </w:div>
              </w:divsChild>
            </w:div>
            <w:div w:id="1780875983">
              <w:marLeft w:val="0"/>
              <w:marRight w:val="0"/>
              <w:marTop w:val="0"/>
              <w:marBottom w:val="0"/>
              <w:divBdr>
                <w:top w:val="none" w:sz="0" w:space="0" w:color="auto"/>
                <w:left w:val="none" w:sz="0" w:space="0" w:color="auto"/>
                <w:bottom w:val="none" w:sz="0" w:space="0" w:color="auto"/>
                <w:right w:val="none" w:sz="0" w:space="0" w:color="auto"/>
              </w:divBdr>
              <w:divsChild>
                <w:div w:id="1659188261">
                  <w:marLeft w:val="0"/>
                  <w:marRight w:val="0"/>
                  <w:marTop w:val="0"/>
                  <w:marBottom w:val="0"/>
                  <w:divBdr>
                    <w:top w:val="none" w:sz="0" w:space="0" w:color="auto"/>
                    <w:left w:val="none" w:sz="0" w:space="0" w:color="auto"/>
                    <w:bottom w:val="none" w:sz="0" w:space="0" w:color="auto"/>
                    <w:right w:val="none" w:sz="0" w:space="0" w:color="auto"/>
                  </w:divBdr>
                </w:div>
                <w:div w:id="32272571">
                  <w:blockQuote w:val="1"/>
                  <w:marLeft w:val="0"/>
                  <w:marRight w:val="0"/>
                  <w:marTop w:val="225"/>
                  <w:marBottom w:val="75"/>
                  <w:divBdr>
                    <w:top w:val="none" w:sz="0" w:space="0" w:color="auto"/>
                    <w:left w:val="single" w:sz="2" w:space="8" w:color="5D30C1"/>
                    <w:bottom w:val="none" w:sz="0" w:space="0" w:color="auto"/>
                    <w:right w:val="none" w:sz="0" w:space="0" w:color="auto"/>
                  </w:divBdr>
                </w:div>
                <w:div w:id="1509440859">
                  <w:blockQuote w:val="1"/>
                  <w:marLeft w:val="0"/>
                  <w:marRight w:val="0"/>
                  <w:marTop w:val="0"/>
                  <w:marBottom w:val="300"/>
                  <w:divBdr>
                    <w:top w:val="none" w:sz="0" w:space="0" w:color="auto"/>
                    <w:left w:val="single" w:sz="2" w:space="8" w:color="5D30C1"/>
                    <w:bottom w:val="none" w:sz="0" w:space="0" w:color="auto"/>
                    <w:right w:val="none" w:sz="0" w:space="0" w:color="auto"/>
                  </w:divBdr>
                </w:div>
              </w:divsChild>
            </w:div>
          </w:divsChild>
        </w:div>
        <w:div w:id="1487163066">
          <w:marLeft w:val="0"/>
          <w:marRight w:val="0"/>
          <w:marTop w:val="0"/>
          <w:marBottom w:val="0"/>
          <w:divBdr>
            <w:top w:val="none" w:sz="0" w:space="0" w:color="auto"/>
            <w:left w:val="none" w:sz="0" w:space="0" w:color="auto"/>
            <w:bottom w:val="none" w:sz="0" w:space="0" w:color="auto"/>
            <w:right w:val="none" w:sz="0" w:space="0" w:color="auto"/>
          </w:divBdr>
          <w:divsChild>
            <w:div w:id="119569078">
              <w:marLeft w:val="0"/>
              <w:marRight w:val="0"/>
              <w:marTop w:val="0"/>
              <w:marBottom w:val="0"/>
              <w:divBdr>
                <w:top w:val="none" w:sz="0" w:space="0" w:color="auto"/>
                <w:left w:val="none" w:sz="0" w:space="0" w:color="auto"/>
                <w:bottom w:val="none" w:sz="0" w:space="0" w:color="auto"/>
                <w:right w:val="none" w:sz="0" w:space="0" w:color="auto"/>
              </w:divBdr>
            </w:div>
            <w:div w:id="1106344665">
              <w:blockQuote w:val="1"/>
              <w:marLeft w:val="0"/>
              <w:marRight w:val="0"/>
              <w:marTop w:val="225"/>
              <w:marBottom w:val="300"/>
              <w:divBdr>
                <w:top w:val="none" w:sz="0" w:space="0" w:color="auto"/>
                <w:left w:val="single" w:sz="2" w:space="8" w:color="5D30C1"/>
                <w:bottom w:val="none" w:sz="0" w:space="0" w:color="auto"/>
                <w:right w:val="none" w:sz="0" w:space="0" w:color="auto"/>
              </w:divBdr>
            </w:div>
            <w:div w:id="487016045">
              <w:marLeft w:val="0"/>
              <w:marRight w:val="0"/>
              <w:marTop w:val="0"/>
              <w:marBottom w:val="0"/>
              <w:divBdr>
                <w:top w:val="none" w:sz="0" w:space="0" w:color="auto"/>
                <w:left w:val="none" w:sz="0" w:space="0" w:color="auto"/>
                <w:bottom w:val="none" w:sz="0" w:space="0" w:color="auto"/>
                <w:right w:val="none" w:sz="0" w:space="0" w:color="auto"/>
              </w:divBdr>
              <w:divsChild>
                <w:div w:id="1973554249">
                  <w:marLeft w:val="0"/>
                  <w:marRight w:val="0"/>
                  <w:marTop w:val="0"/>
                  <w:marBottom w:val="0"/>
                  <w:divBdr>
                    <w:top w:val="none" w:sz="0" w:space="0" w:color="auto"/>
                    <w:left w:val="none" w:sz="0" w:space="0" w:color="auto"/>
                    <w:bottom w:val="none" w:sz="0" w:space="0" w:color="auto"/>
                    <w:right w:val="none" w:sz="0" w:space="0" w:color="auto"/>
                  </w:divBdr>
                </w:div>
                <w:div w:id="1140001997">
                  <w:marLeft w:val="0"/>
                  <w:marRight w:val="0"/>
                  <w:marTop w:val="0"/>
                  <w:marBottom w:val="0"/>
                  <w:divBdr>
                    <w:top w:val="none" w:sz="0" w:space="0" w:color="auto"/>
                    <w:left w:val="none" w:sz="0" w:space="0" w:color="auto"/>
                    <w:bottom w:val="none" w:sz="0" w:space="0" w:color="auto"/>
                    <w:right w:val="none" w:sz="0" w:space="0" w:color="auto"/>
                  </w:divBdr>
                  <w:divsChild>
                    <w:div w:id="690649268">
                      <w:marLeft w:val="0"/>
                      <w:marRight w:val="0"/>
                      <w:marTop w:val="0"/>
                      <w:marBottom w:val="0"/>
                      <w:divBdr>
                        <w:top w:val="none" w:sz="0" w:space="0" w:color="auto"/>
                        <w:left w:val="none" w:sz="0" w:space="0" w:color="auto"/>
                        <w:bottom w:val="none" w:sz="0" w:space="0" w:color="auto"/>
                        <w:right w:val="none" w:sz="0" w:space="0" w:color="auto"/>
                      </w:divBdr>
                      <w:divsChild>
                        <w:div w:id="1365056268">
                          <w:blockQuote w:val="1"/>
                          <w:marLeft w:val="0"/>
                          <w:marRight w:val="0"/>
                          <w:marTop w:val="225"/>
                          <w:marBottom w:val="300"/>
                          <w:divBdr>
                            <w:top w:val="none" w:sz="0" w:space="0" w:color="auto"/>
                            <w:left w:val="single" w:sz="2" w:space="8" w:color="5D30C1"/>
                            <w:bottom w:val="none" w:sz="0" w:space="0" w:color="auto"/>
                            <w:right w:val="none" w:sz="0" w:space="0" w:color="auto"/>
                          </w:divBdr>
                        </w:div>
                        <w:div w:id="16927258">
                          <w:blockQuote w:val="1"/>
                          <w:marLeft w:val="0"/>
                          <w:marRight w:val="0"/>
                          <w:marTop w:val="225"/>
                          <w:marBottom w:val="300"/>
                          <w:divBdr>
                            <w:top w:val="none" w:sz="0" w:space="0" w:color="auto"/>
                            <w:left w:val="single" w:sz="2" w:space="8" w:color="5D30C1"/>
                            <w:bottom w:val="none" w:sz="0" w:space="0" w:color="auto"/>
                            <w:right w:val="none" w:sz="0" w:space="0" w:color="auto"/>
                          </w:divBdr>
                        </w:div>
                      </w:divsChild>
                    </w:div>
                  </w:divsChild>
                </w:div>
              </w:divsChild>
            </w:div>
          </w:divsChild>
        </w:div>
      </w:divsChild>
    </w:div>
    <w:div w:id="1230191937">
      <w:bodyDiv w:val="1"/>
      <w:marLeft w:val="0"/>
      <w:marRight w:val="0"/>
      <w:marTop w:val="0"/>
      <w:marBottom w:val="0"/>
      <w:divBdr>
        <w:top w:val="none" w:sz="0" w:space="0" w:color="auto"/>
        <w:left w:val="none" w:sz="0" w:space="0" w:color="auto"/>
        <w:bottom w:val="none" w:sz="0" w:space="0" w:color="auto"/>
        <w:right w:val="none" w:sz="0" w:space="0" w:color="auto"/>
      </w:divBdr>
    </w:div>
    <w:div w:id="1236745515">
      <w:bodyDiv w:val="1"/>
      <w:marLeft w:val="0"/>
      <w:marRight w:val="0"/>
      <w:marTop w:val="0"/>
      <w:marBottom w:val="0"/>
      <w:divBdr>
        <w:top w:val="none" w:sz="0" w:space="0" w:color="auto"/>
        <w:left w:val="none" w:sz="0" w:space="0" w:color="auto"/>
        <w:bottom w:val="none" w:sz="0" w:space="0" w:color="auto"/>
        <w:right w:val="none" w:sz="0" w:space="0" w:color="auto"/>
      </w:divBdr>
    </w:div>
    <w:div w:id="1344548806">
      <w:bodyDiv w:val="1"/>
      <w:marLeft w:val="0"/>
      <w:marRight w:val="0"/>
      <w:marTop w:val="0"/>
      <w:marBottom w:val="0"/>
      <w:divBdr>
        <w:top w:val="none" w:sz="0" w:space="0" w:color="auto"/>
        <w:left w:val="none" w:sz="0" w:space="0" w:color="auto"/>
        <w:bottom w:val="none" w:sz="0" w:space="0" w:color="auto"/>
        <w:right w:val="none" w:sz="0" w:space="0" w:color="auto"/>
      </w:divBdr>
      <w:divsChild>
        <w:div w:id="22563894">
          <w:marLeft w:val="0"/>
          <w:marRight w:val="0"/>
          <w:marTop w:val="0"/>
          <w:marBottom w:val="0"/>
          <w:divBdr>
            <w:top w:val="none" w:sz="0" w:space="0" w:color="auto"/>
            <w:left w:val="none" w:sz="0" w:space="0" w:color="auto"/>
            <w:bottom w:val="none" w:sz="0" w:space="0" w:color="auto"/>
            <w:right w:val="none" w:sz="0" w:space="0" w:color="auto"/>
          </w:divBdr>
          <w:divsChild>
            <w:div w:id="978268313">
              <w:marLeft w:val="0"/>
              <w:marRight w:val="0"/>
              <w:marTop w:val="0"/>
              <w:marBottom w:val="0"/>
              <w:divBdr>
                <w:top w:val="none" w:sz="0" w:space="0" w:color="auto"/>
                <w:left w:val="none" w:sz="0" w:space="0" w:color="auto"/>
                <w:bottom w:val="none" w:sz="0" w:space="0" w:color="auto"/>
                <w:right w:val="none" w:sz="0" w:space="0" w:color="auto"/>
              </w:divBdr>
            </w:div>
            <w:div w:id="20871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4321">
      <w:bodyDiv w:val="1"/>
      <w:marLeft w:val="0"/>
      <w:marRight w:val="0"/>
      <w:marTop w:val="0"/>
      <w:marBottom w:val="0"/>
      <w:divBdr>
        <w:top w:val="none" w:sz="0" w:space="0" w:color="auto"/>
        <w:left w:val="none" w:sz="0" w:space="0" w:color="auto"/>
        <w:bottom w:val="none" w:sz="0" w:space="0" w:color="auto"/>
        <w:right w:val="none" w:sz="0" w:space="0" w:color="auto"/>
      </w:divBdr>
      <w:divsChild>
        <w:div w:id="181474686">
          <w:marLeft w:val="0"/>
          <w:marRight w:val="0"/>
          <w:marTop w:val="0"/>
          <w:marBottom w:val="300"/>
          <w:divBdr>
            <w:top w:val="none" w:sz="0" w:space="0" w:color="auto"/>
            <w:left w:val="none" w:sz="0" w:space="0" w:color="auto"/>
            <w:bottom w:val="none" w:sz="0" w:space="0" w:color="auto"/>
            <w:right w:val="none" w:sz="0" w:space="0" w:color="auto"/>
          </w:divBdr>
          <w:divsChild>
            <w:div w:id="7563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8379">
      <w:bodyDiv w:val="1"/>
      <w:marLeft w:val="0"/>
      <w:marRight w:val="0"/>
      <w:marTop w:val="0"/>
      <w:marBottom w:val="0"/>
      <w:divBdr>
        <w:top w:val="none" w:sz="0" w:space="0" w:color="auto"/>
        <w:left w:val="none" w:sz="0" w:space="0" w:color="auto"/>
        <w:bottom w:val="none" w:sz="0" w:space="0" w:color="auto"/>
        <w:right w:val="none" w:sz="0" w:space="0" w:color="auto"/>
      </w:divBdr>
    </w:div>
    <w:div w:id="1427270728">
      <w:bodyDiv w:val="1"/>
      <w:marLeft w:val="0"/>
      <w:marRight w:val="0"/>
      <w:marTop w:val="0"/>
      <w:marBottom w:val="0"/>
      <w:divBdr>
        <w:top w:val="none" w:sz="0" w:space="0" w:color="auto"/>
        <w:left w:val="none" w:sz="0" w:space="0" w:color="auto"/>
        <w:bottom w:val="none" w:sz="0" w:space="0" w:color="auto"/>
        <w:right w:val="none" w:sz="0" w:space="0" w:color="auto"/>
      </w:divBdr>
    </w:div>
    <w:div w:id="1457065004">
      <w:bodyDiv w:val="1"/>
      <w:marLeft w:val="0"/>
      <w:marRight w:val="0"/>
      <w:marTop w:val="0"/>
      <w:marBottom w:val="0"/>
      <w:divBdr>
        <w:top w:val="none" w:sz="0" w:space="0" w:color="auto"/>
        <w:left w:val="none" w:sz="0" w:space="0" w:color="auto"/>
        <w:bottom w:val="none" w:sz="0" w:space="0" w:color="auto"/>
        <w:right w:val="none" w:sz="0" w:space="0" w:color="auto"/>
      </w:divBdr>
    </w:div>
    <w:div w:id="1495876351">
      <w:bodyDiv w:val="1"/>
      <w:marLeft w:val="0"/>
      <w:marRight w:val="0"/>
      <w:marTop w:val="0"/>
      <w:marBottom w:val="0"/>
      <w:divBdr>
        <w:top w:val="none" w:sz="0" w:space="0" w:color="auto"/>
        <w:left w:val="none" w:sz="0" w:space="0" w:color="auto"/>
        <w:bottom w:val="none" w:sz="0" w:space="0" w:color="auto"/>
        <w:right w:val="none" w:sz="0" w:space="0" w:color="auto"/>
      </w:divBdr>
    </w:div>
    <w:div w:id="1531260211">
      <w:bodyDiv w:val="1"/>
      <w:marLeft w:val="0"/>
      <w:marRight w:val="0"/>
      <w:marTop w:val="0"/>
      <w:marBottom w:val="0"/>
      <w:divBdr>
        <w:top w:val="none" w:sz="0" w:space="0" w:color="auto"/>
        <w:left w:val="none" w:sz="0" w:space="0" w:color="auto"/>
        <w:bottom w:val="none" w:sz="0" w:space="0" w:color="auto"/>
        <w:right w:val="none" w:sz="0" w:space="0" w:color="auto"/>
      </w:divBdr>
      <w:divsChild>
        <w:div w:id="437675031">
          <w:marLeft w:val="0"/>
          <w:marRight w:val="0"/>
          <w:marTop w:val="0"/>
          <w:marBottom w:val="0"/>
          <w:divBdr>
            <w:top w:val="none" w:sz="0" w:space="0" w:color="auto"/>
            <w:left w:val="none" w:sz="0" w:space="0" w:color="auto"/>
            <w:bottom w:val="none" w:sz="0" w:space="0" w:color="auto"/>
            <w:right w:val="none" w:sz="0" w:space="0" w:color="auto"/>
          </w:divBdr>
          <w:divsChild>
            <w:div w:id="390465462">
              <w:marLeft w:val="0"/>
              <w:marRight w:val="0"/>
              <w:marTop w:val="0"/>
              <w:marBottom w:val="0"/>
              <w:divBdr>
                <w:top w:val="none" w:sz="0" w:space="0" w:color="auto"/>
                <w:left w:val="none" w:sz="0" w:space="0" w:color="auto"/>
                <w:bottom w:val="none" w:sz="0" w:space="0" w:color="auto"/>
                <w:right w:val="none" w:sz="0" w:space="0" w:color="auto"/>
              </w:divBdr>
            </w:div>
            <w:div w:id="16998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5378">
      <w:bodyDiv w:val="1"/>
      <w:marLeft w:val="0"/>
      <w:marRight w:val="0"/>
      <w:marTop w:val="0"/>
      <w:marBottom w:val="0"/>
      <w:divBdr>
        <w:top w:val="none" w:sz="0" w:space="0" w:color="auto"/>
        <w:left w:val="none" w:sz="0" w:space="0" w:color="auto"/>
        <w:bottom w:val="none" w:sz="0" w:space="0" w:color="auto"/>
        <w:right w:val="none" w:sz="0" w:space="0" w:color="auto"/>
      </w:divBdr>
    </w:div>
    <w:div w:id="1549144867">
      <w:bodyDiv w:val="1"/>
      <w:marLeft w:val="0"/>
      <w:marRight w:val="0"/>
      <w:marTop w:val="0"/>
      <w:marBottom w:val="0"/>
      <w:divBdr>
        <w:top w:val="none" w:sz="0" w:space="0" w:color="auto"/>
        <w:left w:val="none" w:sz="0" w:space="0" w:color="auto"/>
        <w:bottom w:val="none" w:sz="0" w:space="0" w:color="auto"/>
        <w:right w:val="none" w:sz="0" w:space="0" w:color="auto"/>
      </w:divBdr>
    </w:div>
    <w:div w:id="1551652452">
      <w:bodyDiv w:val="1"/>
      <w:marLeft w:val="0"/>
      <w:marRight w:val="0"/>
      <w:marTop w:val="0"/>
      <w:marBottom w:val="0"/>
      <w:divBdr>
        <w:top w:val="none" w:sz="0" w:space="0" w:color="auto"/>
        <w:left w:val="none" w:sz="0" w:space="0" w:color="auto"/>
        <w:bottom w:val="none" w:sz="0" w:space="0" w:color="auto"/>
        <w:right w:val="none" w:sz="0" w:space="0" w:color="auto"/>
      </w:divBdr>
    </w:div>
    <w:div w:id="1696737464">
      <w:bodyDiv w:val="1"/>
      <w:marLeft w:val="0"/>
      <w:marRight w:val="0"/>
      <w:marTop w:val="0"/>
      <w:marBottom w:val="0"/>
      <w:divBdr>
        <w:top w:val="none" w:sz="0" w:space="0" w:color="auto"/>
        <w:left w:val="none" w:sz="0" w:space="0" w:color="auto"/>
        <w:bottom w:val="none" w:sz="0" w:space="0" w:color="auto"/>
        <w:right w:val="none" w:sz="0" w:space="0" w:color="auto"/>
      </w:divBdr>
    </w:div>
    <w:div w:id="1698309537">
      <w:bodyDiv w:val="1"/>
      <w:marLeft w:val="0"/>
      <w:marRight w:val="0"/>
      <w:marTop w:val="0"/>
      <w:marBottom w:val="0"/>
      <w:divBdr>
        <w:top w:val="none" w:sz="0" w:space="0" w:color="auto"/>
        <w:left w:val="none" w:sz="0" w:space="0" w:color="auto"/>
        <w:bottom w:val="none" w:sz="0" w:space="0" w:color="auto"/>
        <w:right w:val="none" w:sz="0" w:space="0" w:color="auto"/>
      </w:divBdr>
      <w:divsChild>
        <w:div w:id="1463423824">
          <w:marLeft w:val="0"/>
          <w:marRight w:val="0"/>
          <w:marTop w:val="0"/>
          <w:marBottom w:val="0"/>
          <w:divBdr>
            <w:top w:val="none" w:sz="0" w:space="0" w:color="auto"/>
            <w:left w:val="single" w:sz="48" w:space="0" w:color="605F5C"/>
            <w:bottom w:val="none" w:sz="0" w:space="0" w:color="auto"/>
            <w:right w:val="single" w:sz="48" w:space="0" w:color="605F5C"/>
          </w:divBdr>
          <w:divsChild>
            <w:div w:id="1061444099">
              <w:marLeft w:val="0"/>
              <w:marRight w:val="0"/>
              <w:marTop w:val="0"/>
              <w:marBottom w:val="0"/>
              <w:divBdr>
                <w:top w:val="single" w:sz="48" w:space="8" w:color="FFFFFF"/>
                <w:left w:val="none" w:sz="0" w:space="0" w:color="auto"/>
                <w:bottom w:val="none" w:sz="0" w:space="0" w:color="auto"/>
                <w:right w:val="none" w:sz="0" w:space="0" w:color="auto"/>
              </w:divBdr>
              <w:divsChild>
                <w:div w:id="4584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5510">
          <w:marLeft w:val="0"/>
          <w:marRight w:val="0"/>
          <w:marTop w:val="0"/>
          <w:marBottom w:val="0"/>
          <w:divBdr>
            <w:top w:val="single" w:sz="48" w:space="0" w:color="FFD35D"/>
            <w:left w:val="none" w:sz="0" w:space="0" w:color="auto"/>
            <w:bottom w:val="none" w:sz="0" w:space="0" w:color="auto"/>
            <w:right w:val="none" w:sz="0" w:space="0" w:color="auto"/>
          </w:divBdr>
        </w:div>
      </w:divsChild>
    </w:div>
    <w:div w:id="1771074998">
      <w:bodyDiv w:val="1"/>
      <w:marLeft w:val="0"/>
      <w:marRight w:val="0"/>
      <w:marTop w:val="0"/>
      <w:marBottom w:val="0"/>
      <w:divBdr>
        <w:top w:val="none" w:sz="0" w:space="0" w:color="auto"/>
        <w:left w:val="none" w:sz="0" w:space="0" w:color="auto"/>
        <w:bottom w:val="none" w:sz="0" w:space="0" w:color="auto"/>
        <w:right w:val="none" w:sz="0" w:space="0" w:color="auto"/>
      </w:divBdr>
    </w:div>
    <w:div w:id="1793131845">
      <w:bodyDiv w:val="1"/>
      <w:marLeft w:val="0"/>
      <w:marRight w:val="0"/>
      <w:marTop w:val="0"/>
      <w:marBottom w:val="0"/>
      <w:divBdr>
        <w:top w:val="none" w:sz="0" w:space="0" w:color="auto"/>
        <w:left w:val="none" w:sz="0" w:space="0" w:color="auto"/>
        <w:bottom w:val="none" w:sz="0" w:space="0" w:color="auto"/>
        <w:right w:val="none" w:sz="0" w:space="0" w:color="auto"/>
      </w:divBdr>
    </w:div>
    <w:div w:id="1829319894">
      <w:bodyDiv w:val="1"/>
      <w:marLeft w:val="0"/>
      <w:marRight w:val="0"/>
      <w:marTop w:val="0"/>
      <w:marBottom w:val="0"/>
      <w:divBdr>
        <w:top w:val="none" w:sz="0" w:space="0" w:color="auto"/>
        <w:left w:val="none" w:sz="0" w:space="0" w:color="auto"/>
        <w:bottom w:val="none" w:sz="0" w:space="0" w:color="auto"/>
        <w:right w:val="none" w:sz="0" w:space="0" w:color="auto"/>
      </w:divBdr>
    </w:div>
    <w:div w:id="1852600228">
      <w:bodyDiv w:val="1"/>
      <w:marLeft w:val="0"/>
      <w:marRight w:val="0"/>
      <w:marTop w:val="0"/>
      <w:marBottom w:val="0"/>
      <w:divBdr>
        <w:top w:val="none" w:sz="0" w:space="0" w:color="auto"/>
        <w:left w:val="none" w:sz="0" w:space="0" w:color="auto"/>
        <w:bottom w:val="none" w:sz="0" w:space="0" w:color="auto"/>
        <w:right w:val="none" w:sz="0" w:space="0" w:color="auto"/>
      </w:divBdr>
    </w:div>
    <w:div w:id="1977030465">
      <w:bodyDiv w:val="1"/>
      <w:marLeft w:val="0"/>
      <w:marRight w:val="0"/>
      <w:marTop w:val="0"/>
      <w:marBottom w:val="0"/>
      <w:divBdr>
        <w:top w:val="none" w:sz="0" w:space="0" w:color="auto"/>
        <w:left w:val="none" w:sz="0" w:space="0" w:color="auto"/>
        <w:bottom w:val="none" w:sz="0" w:space="0" w:color="auto"/>
        <w:right w:val="none" w:sz="0" w:space="0" w:color="auto"/>
      </w:divBdr>
    </w:div>
    <w:div w:id="1989555778">
      <w:bodyDiv w:val="1"/>
      <w:marLeft w:val="0"/>
      <w:marRight w:val="0"/>
      <w:marTop w:val="0"/>
      <w:marBottom w:val="0"/>
      <w:divBdr>
        <w:top w:val="none" w:sz="0" w:space="0" w:color="auto"/>
        <w:left w:val="none" w:sz="0" w:space="0" w:color="auto"/>
        <w:bottom w:val="none" w:sz="0" w:space="0" w:color="auto"/>
        <w:right w:val="none" w:sz="0" w:space="0" w:color="auto"/>
      </w:divBdr>
    </w:div>
    <w:div w:id="2011834198">
      <w:bodyDiv w:val="1"/>
      <w:marLeft w:val="0"/>
      <w:marRight w:val="0"/>
      <w:marTop w:val="0"/>
      <w:marBottom w:val="0"/>
      <w:divBdr>
        <w:top w:val="none" w:sz="0" w:space="0" w:color="auto"/>
        <w:left w:val="none" w:sz="0" w:space="0" w:color="auto"/>
        <w:bottom w:val="none" w:sz="0" w:space="0" w:color="auto"/>
        <w:right w:val="none" w:sz="0" w:space="0" w:color="auto"/>
      </w:divBdr>
    </w:div>
    <w:div w:id="202378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ctionary.cambridge.org/grammar/british-grammar/although-or-though" TargetMode="External"/><Relationship Id="rId18" Type="http://schemas.openxmlformats.org/officeDocument/2006/relationships/hyperlink" Target="https://dictionary.cambridge.org/grammar/british-grammar/once" TargetMode="External"/><Relationship Id="rId26" Type="http://schemas.openxmlformats.org/officeDocument/2006/relationships/image" Target="media/image1.gif"/><Relationship Id="rId3" Type="http://schemas.openxmlformats.org/officeDocument/2006/relationships/customXml" Target="../customXml/item3.xml"/><Relationship Id="rId21" Type="http://schemas.openxmlformats.org/officeDocument/2006/relationships/hyperlink" Target="https://dictionary.cambridge.org/grammar/british-grammar/that" TargetMode="External"/><Relationship Id="rId7" Type="http://schemas.openxmlformats.org/officeDocument/2006/relationships/settings" Target="settings.xml"/><Relationship Id="rId12" Type="http://schemas.openxmlformats.org/officeDocument/2006/relationships/hyperlink" Target="https://www.grammar-monster.com/glossary/adjective_clauses.htm" TargetMode="External"/><Relationship Id="rId17" Type="http://schemas.openxmlformats.org/officeDocument/2006/relationships/hyperlink" Target="https://dictionary.cambridge.org/grammar/british-grammar/if" TargetMode="External"/><Relationship Id="rId25" Type="http://schemas.openxmlformats.org/officeDocument/2006/relationships/hyperlink" Target="https://dictionary.cambridge.org/grammar/british-grammar/while-and-whilst" TargetMode="External"/><Relationship Id="rId2" Type="http://schemas.openxmlformats.org/officeDocument/2006/relationships/customXml" Target="../customXml/item2.xml"/><Relationship Id="rId16" Type="http://schemas.openxmlformats.org/officeDocument/2006/relationships/hyperlink" Target="https://dictionary.cambridge.org/grammar/british-grammar/before" TargetMode="External"/><Relationship Id="rId20" Type="http://schemas.openxmlformats.org/officeDocument/2006/relationships/hyperlink" Target="https://dictionary.cambridge.org/grammar/british-grammar/so" TargetMode="External"/><Relationship Id="rId29"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abcdefg@gmail.com" TargetMode="External"/><Relationship Id="rId24" Type="http://schemas.openxmlformats.org/officeDocument/2006/relationships/hyperlink" Target="https://dictionary.cambridge.org/grammar/british-grammar/whereas"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ictionary.cambridge.org/grammar/british-grammar/as-as" TargetMode="External"/><Relationship Id="rId23" Type="http://schemas.openxmlformats.org/officeDocument/2006/relationships/hyperlink" Target="https://dictionary.cambridge.org/grammar/british-grammar/when" TargetMode="External"/><Relationship Id="rId28" Type="http://schemas.openxmlformats.org/officeDocument/2006/relationships/hyperlink" Target="https://www.grammar-monster.com/glossary/vowels.htm" TargetMode="External"/><Relationship Id="rId10" Type="http://schemas.openxmlformats.org/officeDocument/2006/relationships/endnotes" Target="endnotes.xml"/><Relationship Id="rId19" Type="http://schemas.openxmlformats.org/officeDocument/2006/relationships/hyperlink" Target="https://dictionary.cambridge.org/grammar/british-grammar/since"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dictionary.cambridge.org/grammar/british-grammar/as" TargetMode="External"/><Relationship Id="rId22" Type="http://schemas.openxmlformats.org/officeDocument/2006/relationships/hyperlink" Target="https://dictionary.cambridge.org/grammar/british-grammar/until" TargetMode="External"/><Relationship Id="rId27" Type="http://schemas.openxmlformats.org/officeDocument/2006/relationships/image" Target="media/image2.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B9DEB-1FAD-4300-9042-A4C6685C1EB6}">
  <ds:schemaRefs>
    <ds:schemaRef ds:uri="http://schemas.openxmlformats.org/officeDocument/2006/bibliography"/>
  </ds:schemaRefs>
</ds:datastoreItem>
</file>

<file path=customXml/itemProps2.xml><?xml version="1.0" encoding="utf-8"?>
<ds:datastoreItem xmlns:ds="http://schemas.openxmlformats.org/officeDocument/2006/customXml" ds:itemID="{A4B8AB93-49A4-4BFF-B586-B10FD0D1A348}">
  <ds:schemaRefs>
    <ds:schemaRef ds:uri="http://schemas.openxmlformats.org/officeDocument/2006/bibliography"/>
  </ds:schemaRefs>
</ds:datastoreItem>
</file>

<file path=customXml/itemProps3.xml><?xml version="1.0" encoding="utf-8"?>
<ds:datastoreItem xmlns:ds="http://schemas.openxmlformats.org/officeDocument/2006/customXml" ds:itemID="{DF88D83C-3DD1-43B4-B9C6-0D307BC2A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43146</TotalTime>
  <Pages>211</Pages>
  <Words>42053</Words>
  <Characters>239707</Characters>
  <Application>Microsoft Office Word</Application>
  <DocSecurity>0</DocSecurity>
  <Lines>1997</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2159</cp:revision>
  <dcterms:created xsi:type="dcterms:W3CDTF">2020-12-27T04:26:00Z</dcterms:created>
  <dcterms:modified xsi:type="dcterms:W3CDTF">2021-12-04T08:46:00Z</dcterms:modified>
</cp:coreProperties>
</file>